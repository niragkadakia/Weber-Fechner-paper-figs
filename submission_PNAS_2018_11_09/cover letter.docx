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2" w:type="dxa"/>
        <w:tblLook w:val="0000" w:firstRow="0" w:lastRow="0" w:firstColumn="0" w:lastColumn="0" w:noHBand="0" w:noVBand="0"/>
      </w:tblPr>
      <w:tblGrid>
        <w:gridCol w:w="4248"/>
        <w:gridCol w:w="3150"/>
        <w:gridCol w:w="3024"/>
      </w:tblGrid>
      <w:tr w:rsidR="007407DE" w:rsidRPr="00E133D9" w14:paraId="51F4FF95" w14:textId="77777777">
        <w:tc>
          <w:tcPr>
            <w:tcW w:w="4248" w:type="dxa"/>
          </w:tcPr>
          <w:p w14:paraId="3FFB37CC" w14:textId="77777777" w:rsidR="007407DE" w:rsidRPr="00E133D9" w:rsidRDefault="007407DE">
            <w:pPr>
              <w:tabs>
                <w:tab w:val="left" w:pos="3780"/>
                <w:tab w:val="left" w:pos="7020"/>
              </w:tabs>
              <w:ind w:right="-990"/>
              <w:rPr>
                <w:rFonts w:ascii="Times New Roman" w:hAnsi="Times New Roman"/>
                <w:sz w:val="48"/>
                <w:rPrChange w:id="0" w:author="Kadakia, Nirag" w:date="2018-11-08T13:29:00Z">
                  <w:rPr>
                    <w:rFonts w:ascii="YaleAdmin-Roman" w:hAnsi="YaleAdmin-Roman"/>
                    <w:sz w:val="48"/>
                  </w:rPr>
                </w:rPrChange>
              </w:rPr>
            </w:pPr>
            <w:r w:rsidRPr="00E133D9">
              <w:rPr>
                <w:rFonts w:ascii="Times New Roman" w:hAnsi="Times New Roman"/>
                <w:sz w:val="48"/>
                <w:rPrChange w:id="1" w:author="Kadakia, Nirag" w:date="2018-11-08T13:29:00Z">
                  <w:rPr>
                    <w:rFonts w:ascii="YaleAdmin-Roman" w:hAnsi="YaleAdmin-Roman"/>
                    <w:sz w:val="48"/>
                  </w:rPr>
                </w:rPrChange>
              </w:rPr>
              <w:t>Yale</w:t>
            </w:r>
            <w:r w:rsidRPr="00E133D9">
              <w:rPr>
                <w:rFonts w:ascii="Times New Roman" w:hAnsi="Times New Roman"/>
                <w:i/>
                <w:sz w:val="48"/>
                <w:rPrChange w:id="2" w:author="Kadakia, Nirag" w:date="2018-11-08T13:29:00Z">
                  <w:rPr>
                    <w:rFonts w:ascii="YaleAdmin-Roman" w:hAnsi="YaleAdmin-Roman"/>
                    <w:i/>
                    <w:sz w:val="48"/>
                  </w:rPr>
                </w:rPrChange>
              </w:rPr>
              <w:t xml:space="preserve"> </w:t>
            </w:r>
            <w:r w:rsidRPr="00E133D9">
              <w:rPr>
                <w:rFonts w:ascii="Times New Roman" w:hAnsi="Times New Roman"/>
                <w:sz w:val="48"/>
                <w:rPrChange w:id="3" w:author="Kadakia, Nirag" w:date="2018-11-08T13:29:00Z">
                  <w:rPr>
                    <w:rFonts w:ascii="YaleAdmin-Roman" w:hAnsi="YaleAdmin-Roman"/>
                    <w:sz w:val="48"/>
                  </w:rPr>
                </w:rPrChange>
              </w:rPr>
              <w:t>University</w:t>
            </w:r>
          </w:p>
        </w:tc>
        <w:tc>
          <w:tcPr>
            <w:tcW w:w="3150" w:type="dxa"/>
          </w:tcPr>
          <w:p w14:paraId="2398629B" w14:textId="77777777" w:rsidR="007407DE" w:rsidRPr="00E133D9" w:rsidRDefault="007407DE">
            <w:pPr>
              <w:tabs>
                <w:tab w:val="left" w:pos="3780"/>
                <w:tab w:val="left" w:pos="7020"/>
              </w:tabs>
              <w:spacing w:line="360" w:lineRule="auto"/>
              <w:ind w:right="-990"/>
              <w:rPr>
                <w:rFonts w:ascii="Times New Roman" w:hAnsi="Times New Roman"/>
                <w:sz w:val="18"/>
                <w:rPrChange w:id="4" w:author="Kadakia, Nirag" w:date="2018-11-08T13:29:00Z">
                  <w:rPr>
                    <w:rFonts w:ascii="YaleAdmin-Italic" w:hAnsi="YaleAdmin-Italic"/>
                    <w:sz w:val="18"/>
                  </w:rPr>
                </w:rPrChange>
              </w:rPr>
            </w:pPr>
            <w:r w:rsidRPr="00E133D9">
              <w:rPr>
                <w:rFonts w:ascii="Times New Roman" w:hAnsi="Times New Roman"/>
                <w:sz w:val="18"/>
                <w:rPrChange w:id="5" w:author="Kadakia, Nirag" w:date="2018-11-08T13:29:00Z">
                  <w:rPr>
                    <w:rFonts w:ascii="YaleAdmin-Italic" w:hAnsi="YaleAdmin-Italic"/>
                    <w:sz w:val="18"/>
                  </w:rPr>
                </w:rPrChange>
              </w:rPr>
              <w:t>Department of Molecular, Cellular</w:t>
            </w:r>
          </w:p>
          <w:p w14:paraId="280B9174" w14:textId="77777777" w:rsidR="007407DE" w:rsidRPr="00E133D9" w:rsidRDefault="007407DE">
            <w:pPr>
              <w:tabs>
                <w:tab w:val="left" w:pos="3780"/>
                <w:tab w:val="left" w:pos="7020"/>
              </w:tabs>
              <w:spacing w:line="360" w:lineRule="auto"/>
              <w:ind w:right="-990"/>
              <w:rPr>
                <w:rFonts w:ascii="Times New Roman" w:hAnsi="Times New Roman"/>
                <w:sz w:val="18"/>
                <w:rPrChange w:id="6" w:author="Kadakia, Nirag" w:date="2018-11-08T13:29:00Z">
                  <w:rPr>
                    <w:rFonts w:ascii="YaleAdmin-Italic" w:hAnsi="YaleAdmin-Italic"/>
                    <w:sz w:val="18"/>
                  </w:rPr>
                </w:rPrChange>
              </w:rPr>
            </w:pPr>
            <w:r w:rsidRPr="00E133D9">
              <w:rPr>
                <w:rFonts w:ascii="Times New Roman" w:hAnsi="Times New Roman"/>
                <w:sz w:val="18"/>
                <w:rPrChange w:id="7" w:author="Kadakia, Nirag" w:date="2018-11-08T13:29:00Z">
                  <w:rPr>
                    <w:rFonts w:ascii="YaleAdmin-Italic" w:hAnsi="YaleAdmin-Italic"/>
                    <w:sz w:val="18"/>
                  </w:rPr>
                </w:rPrChange>
              </w:rPr>
              <w:t>and Developmental Biology</w:t>
            </w:r>
          </w:p>
          <w:p w14:paraId="5ED7CB02" w14:textId="77777777" w:rsidR="007407DE" w:rsidRPr="00E133D9" w:rsidRDefault="007407DE">
            <w:pPr>
              <w:tabs>
                <w:tab w:val="left" w:pos="3780"/>
                <w:tab w:val="left" w:pos="7020"/>
              </w:tabs>
              <w:spacing w:line="360" w:lineRule="auto"/>
              <w:ind w:right="-990"/>
              <w:rPr>
                <w:rFonts w:ascii="Times New Roman" w:hAnsi="Times New Roman"/>
                <w:sz w:val="18"/>
                <w:rPrChange w:id="8" w:author="Kadakia, Nirag" w:date="2018-11-08T13:29:00Z">
                  <w:rPr>
                    <w:rFonts w:ascii="YaleAdmin-Italic" w:hAnsi="YaleAdmin-Italic"/>
                    <w:sz w:val="18"/>
                  </w:rPr>
                </w:rPrChange>
              </w:rPr>
            </w:pPr>
            <w:r w:rsidRPr="00E133D9">
              <w:rPr>
                <w:rFonts w:ascii="Times New Roman" w:hAnsi="Times New Roman"/>
                <w:sz w:val="18"/>
                <w:rPrChange w:id="9" w:author="Kadakia, Nirag" w:date="2018-11-08T13:29:00Z">
                  <w:rPr>
                    <w:rFonts w:ascii="YaleAdmin-Italic" w:hAnsi="YaleAdmin-Italic"/>
                    <w:sz w:val="18"/>
                  </w:rPr>
                </w:rPrChange>
              </w:rPr>
              <w:t>Yale University</w:t>
            </w:r>
          </w:p>
          <w:p w14:paraId="1793EA97" w14:textId="77777777" w:rsidR="007407DE" w:rsidRPr="00E133D9" w:rsidRDefault="007407DE">
            <w:pPr>
              <w:tabs>
                <w:tab w:val="left" w:pos="3780"/>
                <w:tab w:val="left" w:pos="7020"/>
              </w:tabs>
              <w:spacing w:line="360" w:lineRule="auto"/>
              <w:ind w:right="-990"/>
              <w:rPr>
                <w:rFonts w:ascii="Times New Roman" w:hAnsi="Times New Roman"/>
                <w:sz w:val="18"/>
                <w:rPrChange w:id="10" w:author="Kadakia, Nirag" w:date="2018-11-08T13:29:00Z">
                  <w:rPr>
                    <w:rFonts w:ascii="YaleAdmin-Italic" w:hAnsi="YaleAdmin-Italic"/>
                    <w:sz w:val="18"/>
                  </w:rPr>
                </w:rPrChange>
              </w:rPr>
            </w:pPr>
            <w:r w:rsidRPr="00E133D9">
              <w:rPr>
                <w:rFonts w:ascii="Times New Roman" w:hAnsi="Times New Roman"/>
                <w:sz w:val="18"/>
                <w:rPrChange w:id="11" w:author="Kadakia, Nirag" w:date="2018-11-08T13:29:00Z">
                  <w:rPr>
                    <w:rFonts w:ascii="YaleAdmin-Italic" w:hAnsi="YaleAdmin-Italic"/>
                    <w:sz w:val="18"/>
                  </w:rPr>
                </w:rPrChange>
              </w:rPr>
              <w:t>P. O. Box 208103</w:t>
            </w:r>
          </w:p>
          <w:p w14:paraId="209B54AF" w14:textId="77777777" w:rsidR="007407DE" w:rsidRPr="00E133D9" w:rsidRDefault="007407DE">
            <w:pPr>
              <w:tabs>
                <w:tab w:val="left" w:pos="3780"/>
                <w:tab w:val="left" w:pos="7020"/>
              </w:tabs>
              <w:spacing w:line="360" w:lineRule="auto"/>
              <w:ind w:right="-990"/>
              <w:rPr>
                <w:rFonts w:ascii="Times New Roman" w:hAnsi="Times New Roman"/>
                <w:sz w:val="48"/>
                <w:rPrChange w:id="12" w:author="Kadakia, Nirag" w:date="2018-11-08T13:29:00Z">
                  <w:rPr>
                    <w:rFonts w:ascii="YaleAdmin-Roman" w:hAnsi="YaleAdmin-Roman"/>
                    <w:sz w:val="48"/>
                  </w:rPr>
                </w:rPrChange>
              </w:rPr>
            </w:pPr>
            <w:r w:rsidRPr="00E133D9">
              <w:rPr>
                <w:rFonts w:ascii="Times New Roman" w:hAnsi="Times New Roman"/>
                <w:sz w:val="18"/>
                <w:rPrChange w:id="13" w:author="Kadakia, Nirag" w:date="2018-11-08T13:29:00Z">
                  <w:rPr>
                    <w:rFonts w:ascii="YaleAdmin-Italic" w:hAnsi="YaleAdmin-Italic"/>
                    <w:sz w:val="18"/>
                  </w:rPr>
                </w:rPrChange>
              </w:rPr>
              <w:t>New Haven, Connecticut 06520-8103</w:t>
            </w:r>
          </w:p>
        </w:tc>
        <w:tc>
          <w:tcPr>
            <w:tcW w:w="3024" w:type="dxa"/>
          </w:tcPr>
          <w:p w14:paraId="020C8F66" w14:textId="77777777" w:rsidR="007407DE" w:rsidRPr="00E133D9" w:rsidRDefault="007407DE">
            <w:pPr>
              <w:tabs>
                <w:tab w:val="left" w:pos="3780"/>
                <w:tab w:val="left" w:pos="7020"/>
              </w:tabs>
              <w:spacing w:line="360" w:lineRule="auto"/>
              <w:ind w:left="-18" w:right="-990"/>
              <w:rPr>
                <w:rFonts w:ascii="Times New Roman" w:hAnsi="Times New Roman"/>
                <w:sz w:val="18"/>
                <w:rPrChange w:id="14" w:author="Kadakia, Nirag" w:date="2018-11-08T13:29:00Z">
                  <w:rPr>
                    <w:rFonts w:ascii="YaleAdmin-Italic" w:hAnsi="YaleAdmin-Italic"/>
                    <w:sz w:val="18"/>
                  </w:rPr>
                </w:rPrChange>
              </w:rPr>
            </w:pPr>
            <w:r w:rsidRPr="00E133D9">
              <w:rPr>
                <w:rFonts w:ascii="Times New Roman" w:hAnsi="Times New Roman"/>
                <w:sz w:val="18"/>
                <w:rPrChange w:id="15" w:author="Kadakia, Nirag" w:date="2018-11-08T13:29:00Z">
                  <w:rPr>
                    <w:rFonts w:ascii="YaleAdmin-Italic" w:hAnsi="YaleAdmin-Italic"/>
                    <w:sz w:val="18"/>
                  </w:rPr>
                </w:rPrChange>
              </w:rPr>
              <w:t>Campus address:</w:t>
            </w:r>
          </w:p>
          <w:p w14:paraId="36E5FD05" w14:textId="77777777" w:rsidR="007407DE" w:rsidRPr="00E133D9" w:rsidRDefault="007407DE">
            <w:pPr>
              <w:tabs>
                <w:tab w:val="left" w:pos="3780"/>
                <w:tab w:val="left" w:pos="7020"/>
              </w:tabs>
              <w:spacing w:line="360" w:lineRule="auto"/>
              <w:ind w:left="-18" w:right="-990"/>
              <w:rPr>
                <w:rFonts w:ascii="Times New Roman" w:hAnsi="Times New Roman"/>
                <w:sz w:val="18"/>
                <w:rPrChange w:id="16" w:author="Kadakia, Nirag" w:date="2018-11-08T13:29:00Z">
                  <w:rPr>
                    <w:rFonts w:ascii="YaleAdmin-Italic" w:hAnsi="YaleAdmin-Italic"/>
                    <w:sz w:val="18"/>
                  </w:rPr>
                </w:rPrChange>
              </w:rPr>
            </w:pPr>
            <w:r w:rsidRPr="00E133D9">
              <w:rPr>
                <w:rFonts w:ascii="Times New Roman" w:hAnsi="Times New Roman"/>
                <w:sz w:val="18"/>
                <w:rPrChange w:id="17" w:author="Kadakia, Nirag" w:date="2018-11-08T13:29:00Z">
                  <w:rPr>
                    <w:rFonts w:ascii="YaleAdmin-Italic" w:hAnsi="YaleAdmin-Italic"/>
                    <w:sz w:val="18"/>
                  </w:rPr>
                </w:rPrChange>
              </w:rPr>
              <w:t>Kline Biology Tower</w:t>
            </w:r>
          </w:p>
          <w:p w14:paraId="30286ECE" w14:textId="77777777" w:rsidR="007407DE" w:rsidRPr="00E133D9" w:rsidRDefault="007407DE">
            <w:pPr>
              <w:tabs>
                <w:tab w:val="left" w:pos="3780"/>
                <w:tab w:val="left" w:pos="7020"/>
              </w:tabs>
              <w:spacing w:line="360" w:lineRule="auto"/>
              <w:ind w:left="-18" w:right="-990"/>
              <w:rPr>
                <w:rFonts w:ascii="Times New Roman" w:hAnsi="Times New Roman"/>
                <w:sz w:val="18"/>
                <w:rPrChange w:id="18" w:author="Kadakia, Nirag" w:date="2018-11-08T13:29:00Z">
                  <w:rPr>
                    <w:rFonts w:ascii="YaleAdmin-Italic" w:hAnsi="YaleAdmin-Italic"/>
                    <w:sz w:val="18"/>
                  </w:rPr>
                </w:rPrChange>
              </w:rPr>
            </w:pPr>
            <w:r w:rsidRPr="00E133D9">
              <w:rPr>
                <w:rFonts w:ascii="Times New Roman" w:hAnsi="Times New Roman"/>
                <w:sz w:val="18"/>
                <w:rPrChange w:id="19" w:author="Kadakia, Nirag" w:date="2018-11-08T13:29:00Z">
                  <w:rPr>
                    <w:rFonts w:ascii="YaleAdmin-Italic" w:hAnsi="YaleAdmin-Italic"/>
                    <w:sz w:val="18"/>
                  </w:rPr>
                </w:rPrChange>
              </w:rPr>
              <w:t>219 Prospect Street</w:t>
            </w:r>
          </w:p>
          <w:p w14:paraId="1A2F91FB" w14:textId="413217DD" w:rsidR="007407DE" w:rsidRPr="00E133D9" w:rsidRDefault="007407DE">
            <w:pPr>
              <w:tabs>
                <w:tab w:val="left" w:pos="3780"/>
                <w:tab w:val="left" w:pos="7020"/>
              </w:tabs>
              <w:spacing w:line="360" w:lineRule="auto"/>
              <w:ind w:left="-18" w:right="-990"/>
              <w:rPr>
                <w:rFonts w:ascii="Times New Roman" w:hAnsi="Times New Roman"/>
                <w:sz w:val="18"/>
                <w:rPrChange w:id="20" w:author="Kadakia, Nirag" w:date="2018-11-08T13:29:00Z">
                  <w:rPr>
                    <w:rFonts w:ascii="YaleAdmin-Italic" w:hAnsi="YaleAdmin-Italic"/>
                    <w:sz w:val="18"/>
                  </w:rPr>
                </w:rPrChange>
              </w:rPr>
            </w:pPr>
            <w:r w:rsidRPr="00E133D9">
              <w:rPr>
                <w:rFonts w:ascii="Times New Roman" w:hAnsi="Times New Roman"/>
                <w:sz w:val="18"/>
                <w:rPrChange w:id="21" w:author="Kadakia, Nirag" w:date="2018-11-08T13:29:00Z">
                  <w:rPr>
                    <w:rFonts w:ascii="YaleAdmin-Italic" w:hAnsi="YaleAdmin-Italic"/>
                    <w:sz w:val="18"/>
                  </w:rPr>
                </w:rPrChange>
              </w:rPr>
              <w:t>Telephone: 203 432-</w:t>
            </w:r>
            <w:r w:rsidR="007D4EA6" w:rsidRPr="00E133D9">
              <w:rPr>
                <w:rFonts w:ascii="Times New Roman" w:hAnsi="Times New Roman"/>
                <w:sz w:val="18"/>
                <w:rPrChange w:id="22" w:author="Kadakia, Nirag" w:date="2018-11-08T13:29:00Z">
                  <w:rPr>
                    <w:rFonts w:ascii="YaleAdmin-Italic" w:hAnsi="YaleAdmin-Italic"/>
                    <w:sz w:val="18"/>
                  </w:rPr>
                </w:rPrChange>
              </w:rPr>
              <w:t>3</w:t>
            </w:r>
            <w:r w:rsidR="006B21C7" w:rsidRPr="00E133D9">
              <w:rPr>
                <w:rFonts w:ascii="Times New Roman" w:hAnsi="Times New Roman"/>
                <w:sz w:val="18"/>
                <w:rPrChange w:id="23" w:author="Kadakia, Nirag" w:date="2018-11-08T13:29:00Z">
                  <w:rPr>
                    <w:rFonts w:ascii="YaleAdmin-Italic" w:hAnsi="YaleAdmin-Italic"/>
                    <w:sz w:val="18"/>
                  </w:rPr>
                </w:rPrChange>
              </w:rPr>
              <w:t>5</w:t>
            </w:r>
            <w:r w:rsidR="00BA5A8B" w:rsidRPr="00E133D9">
              <w:rPr>
                <w:rFonts w:ascii="Times New Roman" w:hAnsi="Times New Roman"/>
                <w:sz w:val="18"/>
                <w:rPrChange w:id="24" w:author="Kadakia, Nirag" w:date="2018-11-08T13:29:00Z">
                  <w:rPr>
                    <w:rFonts w:ascii="YaleAdmin-Italic" w:hAnsi="YaleAdmin-Italic"/>
                    <w:sz w:val="18"/>
                  </w:rPr>
                </w:rPrChange>
              </w:rPr>
              <w:t>16</w:t>
            </w:r>
          </w:p>
          <w:p w14:paraId="2E00060D" w14:textId="77777777" w:rsidR="007407DE" w:rsidRPr="00E133D9" w:rsidRDefault="007407DE">
            <w:pPr>
              <w:tabs>
                <w:tab w:val="left" w:pos="3780"/>
                <w:tab w:val="left" w:pos="7020"/>
              </w:tabs>
              <w:spacing w:line="360" w:lineRule="auto"/>
              <w:ind w:left="-18" w:right="-990"/>
              <w:rPr>
                <w:rFonts w:ascii="Times New Roman" w:hAnsi="Times New Roman"/>
                <w:sz w:val="48"/>
                <w:rPrChange w:id="25" w:author="Kadakia, Nirag" w:date="2018-11-08T13:29:00Z">
                  <w:rPr>
                    <w:rFonts w:ascii="YaleAdmin-Roman" w:hAnsi="YaleAdmin-Roman"/>
                    <w:sz w:val="48"/>
                  </w:rPr>
                </w:rPrChange>
              </w:rPr>
            </w:pPr>
            <w:r w:rsidRPr="00E133D9">
              <w:rPr>
                <w:rFonts w:ascii="Times New Roman" w:hAnsi="Times New Roman"/>
                <w:sz w:val="18"/>
                <w:rPrChange w:id="26" w:author="Kadakia, Nirag" w:date="2018-11-08T13:29:00Z">
                  <w:rPr>
                    <w:rFonts w:ascii="YaleAdmin-Italic" w:hAnsi="YaleAdmin-Italic"/>
                    <w:sz w:val="18"/>
                  </w:rPr>
                </w:rPrChange>
              </w:rPr>
              <w:t>Fax: 203 432-6161</w:t>
            </w:r>
          </w:p>
        </w:tc>
      </w:tr>
    </w:tbl>
    <w:p w14:paraId="3EFDCF52" w14:textId="77777777" w:rsidR="007407DE" w:rsidRPr="00E133D9" w:rsidRDefault="007407DE">
      <w:pPr>
        <w:rPr>
          <w:rFonts w:ascii="Times New Roman" w:hAnsi="Times New Roman"/>
          <w:rPrChange w:id="27" w:author="Kadakia, Nirag" w:date="2018-11-08T13:29:00Z">
            <w:rPr/>
          </w:rPrChange>
        </w:rPr>
      </w:pPr>
      <w:r w:rsidRPr="00E133D9">
        <w:rPr>
          <w:rFonts w:ascii="Times New Roman" w:hAnsi="Times New Roman"/>
          <w:rPrChange w:id="28" w:author="Kadakia, Nirag" w:date="2018-11-08T13:29:00Z">
            <w:rPr/>
          </w:rPrChange>
        </w:rPr>
        <w:tab/>
      </w:r>
    </w:p>
    <w:p w14:paraId="2A074E9D" w14:textId="2244EA3A" w:rsidR="007407DE" w:rsidRPr="00E133D9" w:rsidRDefault="007407DE">
      <w:pPr>
        <w:rPr>
          <w:rFonts w:ascii="Times New Roman" w:hAnsi="Times New Roman"/>
          <w:rPrChange w:id="29" w:author="Kadakia, Nirag" w:date="2018-11-08T13:29:00Z">
            <w:rPr>
              <w:rFonts w:ascii="Times" w:hAnsi="Times"/>
            </w:rPr>
          </w:rPrChange>
        </w:rPr>
      </w:pPr>
      <w:r w:rsidRPr="00E133D9">
        <w:rPr>
          <w:rFonts w:ascii="Times New Roman" w:hAnsi="Times New Roman"/>
          <w:rPrChange w:id="30" w:author="Kadakia, Nirag" w:date="2018-11-08T13:29:00Z">
            <w:rPr>
              <w:rFonts w:ascii="Times" w:hAnsi="Times"/>
            </w:rPr>
          </w:rPrChange>
        </w:rPr>
        <w:tab/>
      </w:r>
      <w:r w:rsidRPr="00E133D9">
        <w:rPr>
          <w:rFonts w:ascii="Times New Roman" w:hAnsi="Times New Roman"/>
          <w:rPrChange w:id="31" w:author="Kadakia, Nirag" w:date="2018-11-08T13:29:00Z">
            <w:rPr>
              <w:rFonts w:ascii="Times" w:hAnsi="Times"/>
            </w:rPr>
          </w:rPrChange>
        </w:rPr>
        <w:tab/>
      </w:r>
      <w:r w:rsidRPr="00E133D9">
        <w:rPr>
          <w:rFonts w:ascii="Times New Roman" w:hAnsi="Times New Roman"/>
          <w:rPrChange w:id="32" w:author="Kadakia, Nirag" w:date="2018-11-08T13:29:00Z">
            <w:rPr>
              <w:rFonts w:ascii="Times" w:hAnsi="Times"/>
            </w:rPr>
          </w:rPrChange>
        </w:rPr>
        <w:tab/>
      </w:r>
      <w:r w:rsidRPr="00E133D9">
        <w:rPr>
          <w:rFonts w:ascii="Times New Roman" w:hAnsi="Times New Roman"/>
          <w:rPrChange w:id="33" w:author="Kadakia, Nirag" w:date="2018-11-08T13:29:00Z">
            <w:rPr>
              <w:rFonts w:ascii="Times" w:hAnsi="Times"/>
            </w:rPr>
          </w:rPrChange>
        </w:rPr>
        <w:tab/>
      </w:r>
      <w:r w:rsidRPr="00E133D9">
        <w:rPr>
          <w:rFonts w:ascii="Times New Roman" w:hAnsi="Times New Roman"/>
          <w:rPrChange w:id="34" w:author="Kadakia, Nirag" w:date="2018-11-08T13:29:00Z">
            <w:rPr>
              <w:rFonts w:ascii="Times" w:hAnsi="Times"/>
            </w:rPr>
          </w:rPrChange>
        </w:rPr>
        <w:tab/>
      </w:r>
      <w:r w:rsidRPr="00E133D9">
        <w:rPr>
          <w:rFonts w:ascii="Times New Roman" w:hAnsi="Times New Roman"/>
          <w:rPrChange w:id="35" w:author="Kadakia, Nirag" w:date="2018-11-08T13:29:00Z">
            <w:rPr>
              <w:rFonts w:ascii="Times" w:hAnsi="Times"/>
            </w:rPr>
          </w:rPrChange>
        </w:rPr>
        <w:tab/>
      </w:r>
      <w:r w:rsidRPr="00E133D9">
        <w:rPr>
          <w:rFonts w:ascii="Times New Roman" w:hAnsi="Times New Roman"/>
          <w:rPrChange w:id="36" w:author="Kadakia, Nirag" w:date="2018-11-08T13:29:00Z">
            <w:rPr>
              <w:rFonts w:ascii="Times" w:hAnsi="Times"/>
            </w:rPr>
          </w:rPrChange>
        </w:rPr>
        <w:tab/>
      </w:r>
      <w:r w:rsidRPr="00E133D9">
        <w:rPr>
          <w:rFonts w:ascii="Times New Roman" w:hAnsi="Times New Roman"/>
          <w:rPrChange w:id="37" w:author="Kadakia, Nirag" w:date="2018-11-08T13:29:00Z">
            <w:rPr>
              <w:rFonts w:ascii="Times" w:hAnsi="Times"/>
            </w:rPr>
          </w:rPrChange>
        </w:rPr>
        <w:tab/>
      </w:r>
      <w:r w:rsidRPr="00E133D9">
        <w:rPr>
          <w:rFonts w:ascii="Times New Roman" w:hAnsi="Times New Roman"/>
          <w:rPrChange w:id="38" w:author="Kadakia, Nirag" w:date="2018-11-08T13:29:00Z">
            <w:rPr>
              <w:rFonts w:ascii="Times" w:hAnsi="Times"/>
            </w:rPr>
          </w:rPrChange>
        </w:rPr>
        <w:tab/>
      </w:r>
      <w:r w:rsidRPr="00E133D9">
        <w:rPr>
          <w:rFonts w:ascii="Times New Roman" w:hAnsi="Times New Roman"/>
          <w:rPrChange w:id="39" w:author="Kadakia, Nirag" w:date="2018-11-08T13:29:00Z">
            <w:rPr>
              <w:rFonts w:ascii="Times" w:hAnsi="Times"/>
            </w:rPr>
          </w:rPrChange>
        </w:rPr>
        <w:tab/>
      </w:r>
      <w:r w:rsidRPr="00E133D9">
        <w:rPr>
          <w:rFonts w:ascii="Times New Roman" w:hAnsi="Times New Roman"/>
          <w:rPrChange w:id="40" w:author="Kadakia, Nirag" w:date="2018-11-08T13:29:00Z">
            <w:rPr>
              <w:rFonts w:ascii="Times" w:hAnsi="Times"/>
            </w:rPr>
          </w:rPrChange>
        </w:rPr>
        <w:tab/>
      </w:r>
      <w:ins w:id="41" w:author="Kadakia, Nirag" w:date="2018-11-08T13:29:00Z">
        <w:r w:rsidR="00E133D9">
          <w:rPr>
            <w:rFonts w:ascii="Times New Roman" w:hAnsi="Times New Roman"/>
          </w:rPr>
          <w:t xml:space="preserve">November </w:t>
        </w:r>
      </w:ins>
      <w:ins w:id="42" w:author="Kadakia, Nirag" w:date="2018-11-09T09:57:00Z">
        <w:r w:rsidR="000C28A3">
          <w:rPr>
            <w:rFonts w:ascii="Times New Roman" w:hAnsi="Times New Roman"/>
          </w:rPr>
          <w:t>9</w:t>
        </w:r>
      </w:ins>
      <w:ins w:id="43" w:author="Kadakia, Nirag" w:date="2018-11-08T13:30:00Z">
        <w:r w:rsidR="00E133D9">
          <w:rPr>
            <w:rFonts w:ascii="Times New Roman" w:hAnsi="Times New Roman"/>
          </w:rPr>
          <w:t xml:space="preserve">, </w:t>
        </w:r>
      </w:ins>
      <w:ins w:id="44" w:author="Kadakia, Nirag" w:date="2018-11-08T13:29:00Z">
        <w:r w:rsidR="00E133D9">
          <w:rPr>
            <w:rFonts w:ascii="Times New Roman" w:hAnsi="Times New Roman"/>
          </w:rPr>
          <w:t>2018</w:t>
        </w:r>
      </w:ins>
      <w:del w:id="45" w:author="Kadakia, Nirag" w:date="2018-11-08T13:29:00Z">
        <w:r w:rsidR="00733518" w:rsidRPr="00E133D9" w:rsidDel="00E133D9">
          <w:rPr>
            <w:rFonts w:ascii="Times New Roman" w:hAnsi="Times New Roman"/>
            <w:rPrChange w:id="46" w:author="Kadakia, Nirag" w:date="2018-11-08T13:29:00Z">
              <w:rPr>
                <w:rFonts w:ascii="Times" w:hAnsi="Times"/>
              </w:rPr>
            </w:rPrChange>
          </w:rPr>
          <w:delText>01</w:delText>
        </w:r>
        <w:r w:rsidRPr="00E133D9" w:rsidDel="00E133D9">
          <w:rPr>
            <w:rFonts w:ascii="Times New Roman" w:hAnsi="Times New Roman"/>
            <w:rPrChange w:id="47" w:author="Kadakia, Nirag" w:date="2018-11-08T13:29:00Z">
              <w:rPr>
                <w:rFonts w:ascii="Times" w:hAnsi="Times"/>
              </w:rPr>
            </w:rPrChange>
          </w:rPr>
          <w:delText>-</w:delText>
        </w:r>
        <w:r w:rsidR="00733518" w:rsidRPr="00E133D9" w:rsidDel="00E133D9">
          <w:rPr>
            <w:rFonts w:ascii="Times New Roman" w:hAnsi="Times New Roman"/>
            <w:rPrChange w:id="48" w:author="Kadakia, Nirag" w:date="2018-11-08T13:29:00Z">
              <w:rPr>
                <w:rFonts w:ascii="Times" w:hAnsi="Times"/>
              </w:rPr>
            </w:rPrChange>
          </w:rPr>
          <w:delText>09-12</w:delText>
        </w:r>
      </w:del>
    </w:p>
    <w:p w14:paraId="755F9DFF" w14:textId="77777777" w:rsidR="007407DE" w:rsidRPr="00E133D9" w:rsidRDefault="007407DE">
      <w:pPr>
        <w:rPr>
          <w:rFonts w:ascii="Times New Roman" w:hAnsi="Times New Roman"/>
          <w:rPrChange w:id="49" w:author="Kadakia, Nirag" w:date="2018-11-08T13:29:00Z">
            <w:rPr>
              <w:rFonts w:ascii="Times" w:hAnsi="Times"/>
            </w:rPr>
          </w:rPrChange>
        </w:rPr>
      </w:pPr>
      <w:r w:rsidRPr="00E133D9">
        <w:rPr>
          <w:rFonts w:ascii="Times New Roman" w:hAnsi="Times New Roman"/>
          <w:rPrChange w:id="50" w:author="Kadakia, Nirag" w:date="2018-11-08T13:29:00Z">
            <w:rPr>
              <w:rFonts w:ascii="Times" w:hAnsi="Times"/>
            </w:rPr>
          </w:rPrChange>
        </w:rPr>
        <w:tab/>
      </w:r>
      <w:r w:rsidRPr="00E133D9">
        <w:rPr>
          <w:rFonts w:ascii="Times New Roman" w:hAnsi="Times New Roman"/>
          <w:rPrChange w:id="51" w:author="Kadakia, Nirag" w:date="2018-11-08T13:29:00Z">
            <w:rPr>
              <w:rFonts w:ascii="Times" w:hAnsi="Times"/>
            </w:rPr>
          </w:rPrChange>
        </w:rPr>
        <w:tab/>
      </w:r>
      <w:r w:rsidRPr="00E133D9">
        <w:rPr>
          <w:rFonts w:ascii="Times New Roman" w:hAnsi="Times New Roman"/>
          <w:rPrChange w:id="52" w:author="Kadakia, Nirag" w:date="2018-11-08T13:29:00Z">
            <w:rPr>
              <w:rFonts w:ascii="Times" w:hAnsi="Times"/>
            </w:rPr>
          </w:rPrChange>
        </w:rPr>
        <w:tab/>
      </w:r>
    </w:p>
    <w:p w14:paraId="703D2BFB" w14:textId="471E7F5C" w:rsidR="007407DE" w:rsidRPr="00E133D9" w:rsidDel="00E133D9" w:rsidRDefault="007407DE" w:rsidP="00B96439">
      <w:pPr>
        <w:rPr>
          <w:del w:id="53" w:author="Kadakia, Nirag" w:date="2018-11-08T13:30:00Z"/>
          <w:rFonts w:ascii="Times New Roman" w:hAnsi="Times New Roman"/>
          <w:rPrChange w:id="54" w:author="Kadakia, Nirag" w:date="2018-11-08T13:29:00Z">
            <w:rPr>
              <w:del w:id="55" w:author="Kadakia, Nirag" w:date="2018-11-08T13:30:00Z"/>
              <w:rFonts w:ascii="Times New Roman" w:hAnsi="Times New Roman"/>
            </w:rPr>
          </w:rPrChange>
        </w:rPr>
      </w:pPr>
      <w:del w:id="56" w:author="Kadakia, Nirag" w:date="2018-11-08T13:30:00Z">
        <w:r w:rsidRPr="00E133D9" w:rsidDel="00E133D9">
          <w:rPr>
            <w:rFonts w:ascii="Times New Roman" w:hAnsi="Times New Roman"/>
            <w:rPrChange w:id="57" w:author="Kadakia, Nirag" w:date="2018-11-08T13:29:00Z">
              <w:rPr>
                <w:rFonts w:ascii="Times New Roman" w:hAnsi="Times New Roman"/>
              </w:rPr>
            </w:rPrChange>
          </w:rPr>
          <w:delText xml:space="preserve">Editor, </w:delText>
        </w:r>
        <w:r w:rsidR="00F15C0F" w:rsidRPr="00E133D9" w:rsidDel="00E133D9">
          <w:rPr>
            <w:rFonts w:ascii="Times New Roman" w:hAnsi="Times New Roman"/>
            <w:i/>
            <w:rPrChange w:id="58" w:author="Kadakia, Nirag" w:date="2018-11-08T13:29:00Z">
              <w:rPr>
                <w:rFonts w:ascii="Times New Roman" w:hAnsi="Times New Roman"/>
                <w:i/>
              </w:rPr>
            </w:rPrChange>
          </w:rPr>
          <w:delText>PNAS</w:delText>
        </w:r>
      </w:del>
    </w:p>
    <w:p w14:paraId="75CD2F32" w14:textId="7808CD60" w:rsidR="00B96439" w:rsidRPr="00E133D9" w:rsidDel="00E133D9" w:rsidRDefault="00B96439" w:rsidP="00B96439">
      <w:pPr>
        <w:rPr>
          <w:del w:id="59" w:author="Kadakia, Nirag" w:date="2018-11-08T13:30:00Z"/>
          <w:rFonts w:ascii="Times New Roman" w:hAnsi="Times New Roman"/>
          <w:rPrChange w:id="60" w:author="Kadakia, Nirag" w:date="2018-11-08T13:29:00Z">
            <w:rPr>
              <w:del w:id="61" w:author="Kadakia, Nirag" w:date="2018-11-08T13:30:00Z"/>
              <w:rFonts w:ascii="Times New Roman" w:hAnsi="Times New Roman"/>
            </w:rPr>
          </w:rPrChange>
        </w:rPr>
      </w:pPr>
    </w:p>
    <w:p w14:paraId="5B988A79" w14:textId="77777777" w:rsidR="00B96439" w:rsidRPr="00E133D9" w:rsidRDefault="00B96439" w:rsidP="00B96439">
      <w:pPr>
        <w:rPr>
          <w:rFonts w:ascii="Times New Roman" w:hAnsi="Times New Roman"/>
          <w:rPrChange w:id="62" w:author="Kadakia, Nirag" w:date="2018-11-08T13:29:00Z">
            <w:rPr>
              <w:rFonts w:ascii="Times New Roman" w:hAnsi="Times New Roman"/>
            </w:rPr>
          </w:rPrChange>
        </w:rPr>
      </w:pPr>
      <w:r w:rsidRPr="00E133D9">
        <w:rPr>
          <w:rFonts w:ascii="Times New Roman" w:hAnsi="Times New Roman"/>
          <w:rPrChange w:id="63" w:author="Kadakia, Nirag" w:date="2018-11-08T13:29:00Z">
            <w:rPr>
              <w:rFonts w:ascii="Times New Roman" w:hAnsi="Times New Roman"/>
            </w:rPr>
          </w:rPrChange>
        </w:rPr>
        <w:t xml:space="preserve">Dear </w:t>
      </w:r>
      <w:r w:rsidR="007226F9" w:rsidRPr="00E133D9">
        <w:rPr>
          <w:rFonts w:ascii="Times New Roman" w:hAnsi="Times New Roman"/>
          <w:rPrChange w:id="64" w:author="Kadakia, Nirag" w:date="2018-11-08T13:29:00Z">
            <w:rPr>
              <w:rFonts w:ascii="Times New Roman" w:hAnsi="Times New Roman"/>
            </w:rPr>
          </w:rPrChange>
        </w:rPr>
        <w:t>Editor</w:t>
      </w:r>
      <w:r w:rsidRPr="00E133D9">
        <w:rPr>
          <w:rFonts w:ascii="Times New Roman" w:hAnsi="Times New Roman"/>
          <w:rPrChange w:id="65" w:author="Kadakia, Nirag" w:date="2018-11-08T13:29:00Z">
            <w:rPr>
              <w:rFonts w:ascii="Times New Roman" w:hAnsi="Times New Roman"/>
            </w:rPr>
          </w:rPrChange>
        </w:rPr>
        <w:t xml:space="preserve">, </w:t>
      </w:r>
    </w:p>
    <w:p w14:paraId="060520CC" w14:textId="77777777" w:rsidR="00B96439" w:rsidRPr="00E133D9" w:rsidRDefault="00B96439" w:rsidP="00B96439">
      <w:pPr>
        <w:rPr>
          <w:rFonts w:ascii="Times New Roman" w:hAnsi="Times New Roman"/>
          <w:rPrChange w:id="66" w:author="Kadakia, Nirag" w:date="2018-11-08T13:29:00Z">
            <w:rPr>
              <w:rFonts w:ascii="Times New Roman" w:hAnsi="Times New Roman"/>
            </w:rPr>
          </w:rPrChange>
        </w:rPr>
      </w:pPr>
    </w:p>
    <w:p w14:paraId="0DC7E79D" w14:textId="439F976E" w:rsidR="00B96439" w:rsidDel="00E133D9" w:rsidRDefault="00E133D9" w:rsidP="00166FC9">
      <w:pPr>
        <w:pStyle w:val="BodyText2"/>
        <w:spacing w:line="240" w:lineRule="auto"/>
        <w:ind w:firstLine="720"/>
        <w:jc w:val="both"/>
        <w:rPr>
          <w:del w:id="67" w:author="Kadakia, Nirag" w:date="2018-11-08T13:36:00Z"/>
          <w:rFonts w:ascii="Times New Roman" w:hAnsi="Times New Roman"/>
        </w:rPr>
      </w:pPr>
      <w:ins w:id="68" w:author="Kadakia, Nirag" w:date="2018-11-08T13:30:00Z">
        <w:r>
          <w:rPr>
            <w:rFonts w:ascii="Times New Roman" w:hAnsi="Times New Roman"/>
          </w:rPr>
          <w:t>We are pleased to submit the manuscript “</w:t>
        </w:r>
      </w:ins>
      <w:del w:id="69" w:author="Kadakia, Nirag" w:date="2018-11-08T13:30:00Z">
        <w:r w:rsidR="007226F9" w:rsidRPr="00E133D9" w:rsidDel="00E133D9">
          <w:rPr>
            <w:rFonts w:ascii="Times New Roman" w:hAnsi="Times New Roman"/>
            <w:b/>
            <w:rPrChange w:id="70" w:author="Kadakia, Nirag" w:date="2018-11-08T13:36:00Z">
              <w:rPr>
                <w:rFonts w:ascii="Times New Roman" w:hAnsi="Times New Roman"/>
              </w:rPr>
            </w:rPrChange>
          </w:rPr>
          <w:delText xml:space="preserve">I would like to submit a manuscript entitled </w:delText>
        </w:r>
        <w:r w:rsidR="002D7CAC" w:rsidRPr="00E133D9" w:rsidDel="00E133D9">
          <w:rPr>
            <w:rFonts w:ascii="Times New Roman" w:hAnsi="Times New Roman"/>
            <w:b/>
            <w:rPrChange w:id="71" w:author="Kadakia, Nirag" w:date="2018-11-08T13:36:00Z">
              <w:rPr>
                <w:rFonts w:ascii="Times New Roman" w:hAnsi="Times New Roman"/>
              </w:rPr>
            </w:rPrChange>
          </w:rPr>
          <w:delText>“</w:delText>
        </w:r>
        <w:r w:rsidR="00733518" w:rsidRPr="00E133D9" w:rsidDel="00E133D9">
          <w:rPr>
            <w:rFonts w:ascii="Times New Roman" w:hAnsi="Times New Roman"/>
            <w:b/>
            <w:bCs/>
            <w:rPrChange w:id="72" w:author="Kadakia, Nirag" w:date="2018-11-08T13:36:00Z">
              <w:rPr>
                <w:rFonts w:ascii="Times New Roman" w:hAnsi="Times New Roman"/>
                <w:b/>
                <w:bCs/>
              </w:rPr>
            </w:rPrChange>
          </w:rPr>
          <w:delText>Olfactory receptor neurons encode odor-specific dynamics independently of intensity</w:delText>
        </w:r>
      </w:del>
      <w:ins w:id="73" w:author="Kadakia, Nirag" w:date="2018-11-08T13:36:00Z">
        <w:r w:rsidRPr="00E133D9">
          <w:rPr>
            <w:rFonts w:ascii="Times New Roman" w:hAnsi="Times New Roman"/>
            <w:b/>
            <w:rPrChange w:id="74" w:author="Kadakia, Nirag" w:date="2018-11-08T13:36:00Z">
              <w:rPr>
                <w:rFonts w:ascii="Times New Roman" w:hAnsi="Times New Roman"/>
              </w:rPr>
            </w:rPrChange>
          </w:rPr>
          <w:t>Weber-Fechner gain control enhances the fidelity of combinatorial odor coding</w:t>
        </w:r>
      </w:ins>
      <w:r w:rsidR="002D7CAC" w:rsidRPr="00E133D9">
        <w:rPr>
          <w:rFonts w:ascii="Times New Roman" w:hAnsi="Times New Roman"/>
          <w:rPrChange w:id="75" w:author="Kadakia, Nirag" w:date="2018-11-08T13:29:00Z">
            <w:rPr>
              <w:rFonts w:ascii="Times New Roman" w:hAnsi="Times New Roman"/>
            </w:rPr>
          </w:rPrChange>
        </w:rPr>
        <w:t xml:space="preserve">” </w:t>
      </w:r>
      <w:r w:rsidR="00B96439" w:rsidRPr="00E133D9">
        <w:rPr>
          <w:rFonts w:ascii="Times New Roman" w:hAnsi="Times New Roman"/>
          <w:rPrChange w:id="76" w:author="Kadakia, Nirag" w:date="2018-11-08T13:29:00Z">
            <w:rPr>
              <w:rFonts w:ascii="Times New Roman" w:hAnsi="Times New Roman"/>
            </w:rPr>
          </w:rPrChange>
        </w:rPr>
        <w:t xml:space="preserve">by </w:t>
      </w:r>
      <w:del w:id="77" w:author="Kadakia, Nirag" w:date="2018-11-08T13:30:00Z">
        <w:r w:rsidR="001F27D5" w:rsidRPr="00E133D9" w:rsidDel="00E133D9">
          <w:rPr>
            <w:rFonts w:ascii="Times New Roman" w:hAnsi="Times New Roman"/>
            <w:rPrChange w:id="78" w:author="Kadakia, Nirag" w:date="2018-11-08T13:29:00Z">
              <w:rPr>
                <w:rFonts w:ascii="Times New Roman" w:hAnsi="Times New Roman"/>
              </w:rPr>
            </w:rPrChange>
          </w:rPr>
          <w:delText>Martelli, Carlson, and Emonet</w:delText>
        </w:r>
        <w:r w:rsidR="007226F9" w:rsidRPr="00E133D9" w:rsidDel="00E133D9">
          <w:rPr>
            <w:rFonts w:ascii="Times New Roman" w:hAnsi="Times New Roman"/>
            <w:rPrChange w:id="79" w:author="Kadakia, Nirag" w:date="2018-11-08T13:29:00Z">
              <w:rPr>
                <w:rFonts w:ascii="Times New Roman" w:hAnsi="Times New Roman"/>
              </w:rPr>
            </w:rPrChange>
          </w:rPr>
          <w:delText>, which I think will be of interest to the broad readership of</w:delText>
        </w:r>
        <w:r w:rsidR="00733518" w:rsidRPr="00E133D9" w:rsidDel="00E133D9">
          <w:rPr>
            <w:rFonts w:ascii="Times New Roman" w:hAnsi="Times New Roman"/>
            <w:rPrChange w:id="80" w:author="Kadakia, Nirag" w:date="2018-11-08T13:29:00Z">
              <w:rPr>
                <w:rFonts w:ascii="Times New Roman" w:hAnsi="Times New Roman"/>
              </w:rPr>
            </w:rPrChange>
          </w:rPr>
          <w:delText xml:space="preserve"> PNAS</w:delText>
        </w:r>
        <w:r w:rsidR="001673C6" w:rsidRPr="00E133D9" w:rsidDel="00E133D9">
          <w:rPr>
            <w:rFonts w:ascii="Times New Roman" w:hAnsi="Times New Roman"/>
            <w:rPrChange w:id="81" w:author="Kadakia, Nirag" w:date="2018-11-08T13:29:00Z">
              <w:rPr>
                <w:rFonts w:ascii="Times New Roman" w:hAnsi="Times New Roman"/>
              </w:rPr>
            </w:rPrChange>
          </w:rPr>
          <w:delText>.</w:delText>
        </w:r>
      </w:del>
      <w:ins w:id="82" w:author="Kadakia, Nirag" w:date="2018-11-08T13:36:00Z">
        <w:r>
          <w:rPr>
            <w:rFonts w:ascii="Times New Roman" w:hAnsi="Times New Roman"/>
          </w:rPr>
          <w:t>N.</w:t>
        </w:r>
      </w:ins>
      <w:ins w:id="83" w:author="Kadakia, Nirag" w:date="2018-11-08T13:30:00Z">
        <w:r>
          <w:rPr>
            <w:rFonts w:ascii="Times New Roman" w:hAnsi="Times New Roman"/>
          </w:rPr>
          <w:t xml:space="preserve"> Kadakia and </w:t>
        </w:r>
      </w:ins>
      <w:ins w:id="84" w:author="Kadakia, Nirag" w:date="2018-11-08T13:36:00Z">
        <w:r>
          <w:rPr>
            <w:rFonts w:ascii="Times New Roman" w:hAnsi="Times New Roman"/>
          </w:rPr>
          <w:t xml:space="preserve">T. </w:t>
        </w:r>
      </w:ins>
      <w:ins w:id="85" w:author="Kadakia, Nirag" w:date="2018-11-08T13:30:00Z">
        <w:r>
          <w:rPr>
            <w:rFonts w:ascii="Times New Roman" w:hAnsi="Times New Roman"/>
          </w:rPr>
          <w:t xml:space="preserve">Emonet for consideration in PNAS. </w:t>
        </w:r>
      </w:ins>
    </w:p>
    <w:p w14:paraId="5C811F0A" w14:textId="77777777" w:rsidR="00E133D9" w:rsidRPr="00E133D9" w:rsidRDefault="00E133D9" w:rsidP="00166FC9">
      <w:pPr>
        <w:pStyle w:val="BodyText2"/>
        <w:spacing w:line="240" w:lineRule="auto"/>
        <w:ind w:firstLine="720"/>
        <w:jc w:val="both"/>
        <w:rPr>
          <w:ins w:id="86" w:author="Kadakia, Nirag" w:date="2018-11-08T13:36:00Z"/>
          <w:rFonts w:ascii="Times New Roman" w:hAnsi="Times New Roman"/>
          <w:rPrChange w:id="87" w:author="Kadakia, Nirag" w:date="2018-11-08T13:29:00Z">
            <w:rPr>
              <w:ins w:id="88" w:author="Kadakia, Nirag" w:date="2018-11-08T13:36:00Z"/>
              <w:rFonts w:ascii="Times New Roman" w:hAnsi="Times New Roman"/>
            </w:rPr>
          </w:rPrChange>
        </w:rPr>
      </w:pPr>
    </w:p>
    <w:p w14:paraId="61018892" w14:textId="145CAB90" w:rsidR="00CE2552" w:rsidRDefault="00614C9E" w:rsidP="00CE2552">
      <w:pPr>
        <w:pStyle w:val="BodyText2"/>
        <w:spacing w:line="240" w:lineRule="auto"/>
        <w:ind w:firstLine="720"/>
        <w:jc w:val="both"/>
        <w:rPr>
          <w:ins w:id="89" w:author="Kadakia, Nirag" w:date="2018-11-08T15:20:00Z"/>
          <w:rFonts w:ascii="Times New Roman" w:hAnsi="Times New Roman"/>
        </w:rPr>
        <w:pPrChange w:id="90" w:author="Kadakia, Nirag" w:date="2018-11-08T15:14:00Z">
          <w:pPr>
            <w:pStyle w:val="BodyText2"/>
            <w:spacing w:line="240" w:lineRule="auto"/>
            <w:ind w:firstLine="720"/>
            <w:jc w:val="both"/>
          </w:pPr>
        </w:pPrChange>
      </w:pPr>
      <w:ins w:id="91" w:author="Kadakia, Nirag" w:date="2018-11-08T14:35:00Z">
        <w:r>
          <w:rPr>
            <w:rFonts w:ascii="Times New Roman" w:hAnsi="Times New Roman"/>
          </w:rPr>
          <w:t>We address a</w:t>
        </w:r>
        <w:r>
          <w:rPr>
            <w:rFonts w:ascii="Times New Roman" w:hAnsi="Times New Roman"/>
          </w:rPr>
          <w:t xml:space="preserve"> key question </w:t>
        </w:r>
        <w:r>
          <w:rPr>
            <w:rFonts w:ascii="Times New Roman" w:hAnsi="Times New Roman"/>
          </w:rPr>
          <w:t xml:space="preserve">in olfaction: </w:t>
        </w:r>
        <w:r w:rsidRPr="00614C9E">
          <w:rPr>
            <w:rFonts w:ascii="Times New Roman" w:hAnsi="Times New Roman"/>
            <w:i/>
            <w:rPrChange w:id="92" w:author="Kadakia, Nirag" w:date="2018-11-08T14:40:00Z">
              <w:rPr>
                <w:rFonts w:ascii="Times New Roman" w:hAnsi="Times New Roman"/>
              </w:rPr>
            </w:rPrChange>
          </w:rPr>
          <w:t xml:space="preserve">How do </w:t>
        </w:r>
        <w:r w:rsidRPr="00614C9E">
          <w:rPr>
            <w:rFonts w:ascii="Times New Roman" w:hAnsi="Times New Roman"/>
            <w:i/>
            <w:rPrChange w:id="93" w:author="Kadakia, Nirag" w:date="2018-11-08T14:40:00Z">
              <w:rPr>
                <w:rFonts w:ascii="Times New Roman" w:hAnsi="Times New Roman"/>
              </w:rPr>
            </w:rPrChange>
          </w:rPr>
          <w:t>animals perceive odors uniquely</w:t>
        </w:r>
        <w:r w:rsidRPr="00614C9E">
          <w:rPr>
            <w:rFonts w:ascii="Times New Roman" w:hAnsi="Times New Roman"/>
            <w:i/>
            <w:rPrChange w:id="94" w:author="Kadakia, Nirag" w:date="2018-11-08T14:40:00Z">
              <w:rPr>
                <w:rFonts w:ascii="Times New Roman" w:hAnsi="Times New Roman"/>
              </w:rPr>
            </w:rPrChange>
          </w:rPr>
          <w:t xml:space="preserve"> </w:t>
        </w:r>
      </w:ins>
      <w:ins w:id="95" w:author="Kadakia, Nirag" w:date="2018-11-08T14:36:00Z">
        <w:r w:rsidRPr="00614C9E">
          <w:rPr>
            <w:rFonts w:ascii="Times New Roman" w:hAnsi="Times New Roman"/>
            <w:i/>
            <w:rPrChange w:id="96" w:author="Kadakia, Nirag" w:date="2018-11-08T14:40:00Z">
              <w:rPr>
                <w:rFonts w:ascii="Times New Roman" w:hAnsi="Times New Roman"/>
              </w:rPr>
            </w:rPrChange>
          </w:rPr>
          <w:t>in different environmental conditions</w:t>
        </w:r>
        <w:r>
          <w:rPr>
            <w:rFonts w:ascii="Times New Roman" w:hAnsi="Times New Roman"/>
          </w:rPr>
          <w:t>?</w:t>
        </w:r>
      </w:ins>
      <w:ins w:id="97" w:author="Kadakia, Nirag" w:date="2018-11-08T14:35:00Z">
        <w:r>
          <w:rPr>
            <w:rFonts w:ascii="Times New Roman" w:hAnsi="Times New Roman"/>
          </w:rPr>
          <w:t xml:space="preserve"> </w:t>
        </w:r>
      </w:ins>
      <w:ins w:id="98" w:author="Kadakia, Nirag" w:date="2018-11-08T13:45:00Z">
        <w:r w:rsidR="00E35DB1">
          <w:rPr>
            <w:rFonts w:ascii="Times New Roman" w:hAnsi="Times New Roman"/>
          </w:rPr>
          <w:t xml:space="preserve">Distinct </w:t>
        </w:r>
      </w:ins>
      <w:ins w:id="99" w:author="Kadakia, Nirag" w:date="2018-11-08T13:42:00Z">
        <w:r w:rsidR="00E35DB1">
          <w:rPr>
            <w:rFonts w:ascii="Times New Roman" w:hAnsi="Times New Roman"/>
          </w:rPr>
          <w:t>o</w:t>
        </w:r>
        <w:r w:rsidR="00E35DB1" w:rsidRPr="004C23E7">
          <w:rPr>
            <w:rFonts w:ascii="Times New Roman" w:hAnsi="Times New Roman"/>
          </w:rPr>
          <w:t xml:space="preserve">dors activate </w:t>
        </w:r>
      </w:ins>
      <w:ins w:id="100" w:author="Kadakia, Nirag" w:date="2018-11-08T13:45:00Z">
        <w:r w:rsidR="00E35DB1">
          <w:rPr>
            <w:rFonts w:ascii="Times New Roman" w:hAnsi="Times New Roman"/>
          </w:rPr>
          <w:t xml:space="preserve">unique </w:t>
        </w:r>
      </w:ins>
      <w:ins w:id="101" w:author="Kadakia, Nirag" w:date="2018-11-08T13:42:00Z">
        <w:r w:rsidR="00E35DB1" w:rsidRPr="004C23E7">
          <w:rPr>
            <w:rFonts w:ascii="Times New Roman" w:hAnsi="Times New Roman"/>
          </w:rPr>
          <w:t>sets of olfactory receptor neurons (ORNs)</w:t>
        </w:r>
      </w:ins>
      <w:ins w:id="102" w:author="Kadakia, Nirag" w:date="2018-11-08T13:43:00Z">
        <w:r w:rsidR="00E35DB1">
          <w:rPr>
            <w:rFonts w:ascii="Times New Roman" w:hAnsi="Times New Roman"/>
          </w:rPr>
          <w:t xml:space="preserve">, suggesting that </w:t>
        </w:r>
      </w:ins>
      <w:ins w:id="103" w:author="Kadakia, Nirag" w:date="2018-11-08T13:47:00Z">
        <w:r w:rsidR="00E35DB1">
          <w:rPr>
            <w:rFonts w:ascii="Times New Roman" w:hAnsi="Times New Roman"/>
          </w:rPr>
          <w:t xml:space="preserve">odors </w:t>
        </w:r>
      </w:ins>
      <w:ins w:id="104" w:author="Kadakia, Nirag" w:date="2018-11-08T13:44:00Z">
        <w:r w:rsidR="00E35DB1">
          <w:rPr>
            <w:rFonts w:ascii="Times New Roman" w:hAnsi="Times New Roman"/>
          </w:rPr>
          <w:t xml:space="preserve">are </w:t>
        </w:r>
      </w:ins>
      <w:ins w:id="105" w:author="Kadakia, Nirag" w:date="2018-11-08T13:43:00Z">
        <w:r w:rsidR="00E35DB1">
          <w:rPr>
            <w:rFonts w:ascii="Times New Roman" w:hAnsi="Times New Roman"/>
          </w:rPr>
          <w:t xml:space="preserve">encoded by the particular </w:t>
        </w:r>
      </w:ins>
      <w:ins w:id="106" w:author="Kadakia, Nirag" w:date="2018-11-08T13:47:00Z">
        <w:r w:rsidR="00E35DB1">
          <w:rPr>
            <w:rFonts w:ascii="Times New Roman" w:hAnsi="Times New Roman"/>
          </w:rPr>
          <w:t xml:space="preserve">combination ORNs they excite </w:t>
        </w:r>
      </w:ins>
      <w:ins w:id="107" w:author="Kadakia, Nirag" w:date="2018-11-08T13:43:00Z">
        <w:r w:rsidR="00E35DB1">
          <w:rPr>
            <w:rFonts w:ascii="Times New Roman" w:hAnsi="Times New Roman"/>
          </w:rPr>
          <w:t xml:space="preserve">– a </w:t>
        </w:r>
      </w:ins>
      <w:ins w:id="108" w:author="Kadakia, Nirag" w:date="2018-11-08T13:44:00Z">
        <w:r w:rsidR="00E35DB1">
          <w:rPr>
            <w:rFonts w:ascii="Times New Roman" w:hAnsi="Times New Roman"/>
          </w:rPr>
          <w:t>“</w:t>
        </w:r>
      </w:ins>
      <w:ins w:id="109" w:author="Kadakia, Nirag" w:date="2018-11-08T13:43:00Z">
        <w:r w:rsidR="00E35DB1">
          <w:rPr>
            <w:rFonts w:ascii="Times New Roman" w:hAnsi="Times New Roman"/>
          </w:rPr>
          <w:t>combinatorial code</w:t>
        </w:r>
      </w:ins>
      <w:ins w:id="110" w:author="Kadakia, Nirag" w:date="2018-11-08T13:44:00Z">
        <w:r w:rsidR="00E35DB1">
          <w:rPr>
            <w:rFonts w:ascii="Times New Roman" w:hAnsi="Times New Roman"/>
          </w:rPr>
          <w:t>” for odor identity</w:t>
        </w:r>
      </w:ins>
      <w:ins w:id="111" w:author="Kadakia, Nirag" w:date="2018-11-08T14:27:00Z">
        <w:r w:rsidR="00CD0287">
          <w:rPr>
            <w:rFonts w:ascii="Times New Roman" w:hAnsi="Times New Roman"/>
          </w:rPr>
          <w:t xml:space="preserve">. </w:t>
        </w:r>
      </w:ins>
      <w:ins w:id="112" w:author="Kadakia, Nirag" w:date="2018-11-08T14:50:00Z">
        <w:r w:rsidR="00335BE1">
          <w:rPr>
            <w:rFonts w:ascii="Times New Roman" w:hAnsi="Times New Roman"/>
          </w:rPr>
          <w:t xml:space="preserve">But </w:t>
        </w:r>
      </w:ins>
      <w:ins w:id="113" w:author="Kadakia, Nirag" w:date="2018-11-08T14:53:00Z">
        <w:r w:rsidR="0071375D">
          <w:rPr>
            <w:rFonts w:ascii="Times New Roman" w:hAnsi="Times New Roman"/>
          </w:rPr>
          <w:t>t</w:t>
        </w:r>
      </w:ins>
      <w:ins w:id="114" w:author="Kadakia, Nirag" w:date="2018-11-08T14:31:00Z">
        <w:r>
          <w:rPr>
            <w:rFonts w:ascii="Times New Roman" w:hAnsi="Times New Roman"/>
          </w:rPr>
          <w:t xml:space="preserve">hese codes </w:t>
        </w:r>
      </w:ins>
      <w:ins w:id="115" w:author="Kadakia, Nirag" w:date="2018-11-08T14:33:00Z">
        <w:r>
          <w:rPr>
            <w:rFonts w:ascii="Times New Roman" w:hAnsi="Times New Roman"/>
          </w:rPr>
          <w:t xml:space="preserve">may scramble with </w:t>
        </w:r>
        <w:r>
          <w:rPr>
            <w:rFonts w:ascii="Times New Roman" w:hAnsi="Times New Roman"/>
          </w:rPr>
          <w:t>environmental changes</w:t>
        </w:r>
      </w:ins>
      <w:ins w:id="116" w:author="Kadakia, Nirag" w:date="2018-11-08T14:50:00Z">
        <w:r w:rsidR="00335BE1">
          <w:rPr>
            <w:rFonts w:ascii="Times New Roman" w:hAnsi="Times New Roman"/>
          </w:rPr>
          <w:t>,</w:t>
        </w:r>
      </w:ins>
      <w:ins w:id="117" w:author="Kadakia, Nirag" w:date="2018-11-08T14:33:00Z">
        <w:r>
          <w:rPr>
            <w:rFonts w:ascii="Times New Roman" w:hAnsi="Times New Roman"/>
          </w:rPr>
          <w:t xml:space="preserve"> such as intensity fluctuations and background </w:t>
        </w:r>
        <w:r>
          <w:rPr>
            <w:rFonts w:ascii="Times New Roman" w:hAnsi="Times New Roman"/>
          </w:rPr>
          <w:t>odors</w:t>
        </w:r>
      </w:ins>
      <w:ins w:id="118" w:author="Kadakia, Nirag" w:date="2018-11-08T14:40:00Z">
        <w:r>
          <w:rPr>
            <w:rFonts w:ascii="Times New Roman" w:hAnsi="Times New Roman"/>
          </w:rPr>
          <w:t xml:space="preserve">. </w:t>
        </w:r>
      </w:ins>
      <w:ins w:id="119" w:author="Kadakia, Nirag" w:date="2018-11-08T14:53:00Z">
        <w:r w:rsidR="0071375D">
          <w:rPr>
            <w:rFonts w:ascii="Times New Roman" w:hAnsi="Times New Roman"/>
          </w:rPr>
          <w:t>Here w</w:t>
        </w:r>
      </w:ins>
      <w:ins w:id="120" w:author="Kadakia, Nirag" w:date="2018-11-08T14:50:00Z">
        <w:r w:rsidR="00A80D31">
          <w:rPr>
            <w:rFonts w:ascii="Times New Roman" w:hAnsi="Times New Roman"/>
          </w:rPr>
          <w:t xml:space="preserve">e </w:t>
        </w:r>
      </w:ins>
      <w:ins w:id="121" w:author="Kadakia, Nirag" w:date="2018-11-08T15:19:00Z">
        <w:r w:rsidR="00002F19">
          <w:rPr>
            <w:rFonts w:ascii="Times New Roman" w:hAnsi="Times New Roman"/>
          </w:rPr>
          <w:t>investigate how a</w:t>
        </w:r>
      </w:ins>
      <w:ins w:id="122" w:author="Kadakia, Nirag" w:date="2018-11-08T15:20:00Z">
        <w:r w:rsidR="00002F19">
          <w:rPr>
            <w:rFonts w:ascii="Times New Roman" w:hAnsi="Times New Roman"/>
          </w:rPr>
          <w:t>n adaptive</w:t>
        </w:r>
      </w:ins>
      <w:ins w:id="123" w:author="Kadakia, Nirag" w:date="2018-11-08T15:19:00Z">
        <w:r w:rsidR="00002F19">
          <w:rPr>
            <w:rFonts w:ascii="Times New Roman" w:hAnsi="Times New Roman"/>
          </w:rPr>
          <w:t xml:space="preserve"> </w:t>
        </w:r>
      </w:ins>
      <w:ins w:id="124" w:author="Kadakia, Nirag" w:date="2018-11-08T14:47:00Z">
        <w:r w:rsidR="00335BE1">
          <w:rPr>
            <w:rFonts w:ascii="Times New Roman" w:hAnsi="Times New Roman"/>
          </w:rPr>
          <w:t xml:space="preserve">mechanism </w:t>
        </w:r>
      </w:ins>
      <w:ins w:id="125" w:author="Kadakia, Nirag" w:date="2018-11-08T15:15:00Z">
        <w:r w:rsidR="00A55AE5">
          <w:rPr>
            <w:rFonts w:ascii="Times New Roman" w:hAnsi="Times New Roman"/>
          </w:rPr>
          <w:t xml:space="preserve">recently found to </w:t>
        </w:r>
      </w:ins>
      <w:ins w:id="126" w:author="Kadakia, Nirag" w:date="2018-11-08T14:53:00Z">
        <w:r w:rsidR="00A55AE5">
          <w:rPr>
            <w:rFonts w:ascii="Times New Roman" w:hAnsi="Times New Roman"/>
          </w:rPr>
          <w:t xml:space="preserve">occur </w:t>
        </w:r>
      </w:ins>
      <w:ins w:id="127" w:author="Kadakia, Nirag" w:date="2018-11-08T14:49:00Z">
        <w:r w:rsidR="00335BE1">
          <w:rPr>
            <w:rFonts w:ascii="Times New Roman" w:hAnsi="Times New Roman"/>
          </w:rPr>
          <w:t xml:space="preserve">universally </w:t>
        </w:r>
      </w:ins>
      <w:ins w:id="128" w:author="Kadakia, Nirag" w:date="2018-11-08T14:47:00Z">
        <w:r w:rsidR="00335BE1">
          <w:rPr>
            <w:rFonts w:ascii="Times New Roman" w:hAnsi="Times New Roman"/>
          </w:rPr>
          <w:t xml:space="preserve">in </w:t>
        </w:r>
      </w:ins>
      <w:ins w:id="129" w:author="Kadakia, Nirag" w:date="2018-11-08T14:24:00Z">
        <w:r w:rsidR="00CD0287">
          <w:rPr>
            <w:rFonts w:ascii="Times New Roman" w:hAnsi="Times New Roman"/>
            <w:i/>
          </w:rPr>
          <w:t xml:space="preserve">Drosophila </w:t>
        </w:r>
        <w:r w:rsidR="0071375D">
          <w:rPr>
            <w:rFonts w:ascii="Times New Roman" w:hAnsi="Times New Roman"/>
          </w:rPr>
          <w:t>ORNs</w:t>
        </w:r>
      </w:ins>
      <w:ins w:id="130" w:author="Kadakia, Nirag" w:date="2018-11-08T16:06:00Z">
        <w:r w:rsidR="002515FC">
          <w:rPr>
            <w:rFonts w:ascii="Times New Roman" w:hAnsi="Times New Roman"/>
          </w:rPr>
          <w:t xml:space="preserve"> and </w:t>
        </w:r>
      </w:ins>
      <w:ins w:id="131" w:author="Kadakia, Nirag" w:date="2018-11-09T09:16:00Z">
        <w:r w:rsidR="002515FC">
          <w:rPr>
            <w:rFonts w:ascii="Times New Roman" w:hAnsi="Times New Roman"/>
          </w:rPr>
          <w:t>which is</w:t>
        </w:r>
      </w:ins>
      <w:ins w:id="132" w:author="Kadakia, Nirag" w:date="2018-11-08T16:06:00Z">
        <w:r w:rsidR="002515FC">
          <w:rPr>
            <w:rFonts w:ascii="Times New Roman" w:hAnsi="Times New Roman"/>
          </w:rPr>
          <w:t xml:space="preserve"> </w:t>
        </w:r>
      </w:ins>
      <w:ins w:id="133" w:author="Kadakia, Nirag" w:date="2018-11-09T10:51:00Z">
        <w:r w:rsidR="00377DAE">
          <w:rPr>
            <w:rFonts w:ascii="Times New Roman" w:hAnsi="Times New Roman"/>
          </w:rPr>
          <w:t xml:space="preserve">largely </w:t>
        </w:r>
      </w:ins>
      <w:ins w:id="134" w:author="Kadakia, Nirag" w:date="2018-11-08T14:53:00Z">
        <w:r w:rsidR="009A3D59">
          <w:rPr>
            <w:rFonts w:ascii="Times New Roman" w:hAnsi="Times New Roman"/>
          </w:rPr>
          <w:t>independent of odor identit</w:t>
        </w:r>
      </w:ins>
      <w:ins w:id="135" w:author="Kadakia, Nirag" w:date="2018-11-08T15:22:00Z">
        <w:r w:rsidR="009A3D59">
          <w:rPr>
            <w:rFonts w:ascii="Times New Roman" w:hAnsi="Times New Roman"/>
          </w:rPr>
          <w:t>y, contribute</w:t>
        </w:r>
      </w:ins>
      <w:ins w:id="136" w:author="Kadakia, Nirag" w:date="2018-11-09T09:12:00Z">
        <w:r w:rsidR="002515FC">
          <w:rPr>
            <w:rFonts w:ascii="Times New Roman" w:hAnsi="Times New Roman"/>
          </w:rPr>
          <w:t>s</w:t>
        </w:r>
      </w:ins>
      <w:ins w:id="137" w:author="Kadakia, Nirag" w:date="2018-11-08T15:22:00Z">
        <w:r w:rsidR="009A3D59">
          <w:rPr>
            <w:rFonts w:ascii="Times New Roman" w:hAnsi="Times New Roman"/>
          </w:rPr>
          <w:t xml:space="preserve"> to the preservation of these codes.</w:t>
        </w:r>
      </w:ins>
      <w:ins w:id="138" w:author="Kadakia, Nirag" w:date="2018-11-08T15:23:00Z">
        <w:r w:rsidR="009A3D59">
          <w:rPr>
            <w:rFonts w:ascii="Times New Roman" w:hAnsi="Times New Roman"/>
          </w:rPr>
          <w:t xml:space="preserve"> </w:t>
        </w:r>
      </w:ins>
      <w:ins w:id="139" w:author="Kadakia, Nirag" w:date="2018-11-09T09:12:00Z">
        <w:r w:rsidR="002515FC">
          <w:rPr>
            <w:rFonts w:ascii="Times New Roman" w:hAnsi="Times New Roman"/>
          </w:rPr>
          <w:t>U</w:t>
        </w:r>
      </w:ins>
      <w:ins w:id="140" w:author="Kadakia, Nirag" w:date="2018-11-08T15:24:00Z">
        <w:r w:rsidR="002515FC">
          <w:rPr>
            <w:rFonts w:ascii="Times New Roman" w:hAnsi="Times New Roman"/>
          </w:rPr>
          <w:t xml:space="preserve">sing </w:t>
        </w:r>
        <w:r w:rsidR="00CE2552">
          <w:rPr>
            <w:rFonts w:ascii="Times New Roman" w:hAnsi="Times New Roman"/>
          </w:rPr>
          <w:t xml:space="preserve">theoretical modeling </w:t>
        </w:r>
        <w:r w:rsidR="002515FC">
          <w:rPr>
            <w:rFonts w:ascii="Times New Roman" w:hAnsi="Times New Roman"/>
          </w:rPr>
          <w:t xml:space="preserve">and computation, we find </w:t>
        </w:r>
      </w:ins>
      <w:ins w:id="141" w:author="Kadakia, Nirag" w:date="2018-11-09T09:12:00Z">
        <w:r w:rsidR="002515FC">
          <w:rPr>
            <w:rFonts w:ascii="Times New Roman" w:hAnsi="Times New Roman"/>
          </w:rPr>
          <w:t xml:space="preserve">that, </w:t>
        </w:r>
      </w:ins>
    </w:p>
    <w:p w14:paraId="4F288B23" w14:textId="16F55C85" w:rsidR="004B4AF3" w:rsidRDefault="004B4AF3" w:rsidP="00A55AE5">
      <w:pPr>
        <w:pStyle w:val="BodyText2"/>
        <w:spacing w:line="240" w:lineRule="auto"/>
        <w:ind w:firstLine="720"/>
        <w:jc w:val="both"/>
        <w:rPr>
          <w:ins w:id="142" w:author="Kadakia, Nirag" w:date="2018-11-09T11:53:00Z"/>
          <w:rFonts w:ascii="Times New Roman" w:hAnsi="Times New Roman"/>
        </w:rPr>
        <w:pPrChange w:id="143" w:author="Kadakia, Nirag" w:date="2018-11-08T15:14:00Z">
          <w:pPr>
            <w:pStyle w:val="BodyText2"/>
            <w:spacing w:line="240" w:lineRule="auto"/>
            <w:ind w:firstLine="720"/>
            <w:jc w:val="both"/>
          </w:pPr>
        </w:pPrChange>
      </w:pPr>
    </w:p>
    <w:p w14:paraId="5DEB1030" w14:textId="77777777" w:rsidR="00E97A50" w:rsidRDefault="00E97A50" w:rsidP="00A55AE5">
      <w:pPr>
        <w:pStyle w:val="BodyText2"/>
        <w:spacing w:line="240" w:lineRule="auto"/>
        <w:ind w:firstLine="720"/>
        <w:jc w:val="both"/>
        <w:rPr>
          <w:ins w:id="144" w:author="Kadakia, Nirag" w:date="2018-11-09T09:13:00Z"/>
          <w:rFonts w:ascii="Times New Roman" w:hAnsi="Times New Roman"/>
        </w:rPr>
        <w:pPrChange w:id="145" w:author="Kadakia, Nirag" w:date="2018-11-08T15:14:00Z">
          <w:pPr>
            <w:pStyle w:val="BodyText2"/>
            <w:spacing w:line="240" w:lineRule="auto"/>
            <w:ind w:firstLine="720"/>
            <w:jc w:val="both"/>
          </w:pPr>
        </w:pPrChange>
      </w:pPr>
    </w:p>
    <w:p w14:paraId="30DB7256" w14:textId="4F9B47D4" w:rsidR="00A91046" w:rsidRDefault="00A91046" w:rsidP="008330EE">
      <w:pPr>
        <w:pStyle w:val="BodyText2"/>
        <w:numPr>
          <w:ilvl w:val="0"/>
          <w:numId w:val="7"/>
        </w:numPr>
        <w:spacing w:line="240" w:lineRule="auto"/>
        <w:jc w:val="both"/>
        <w:rPr>
          <w:ins w:id="146" w:author="Kadakia, Nirag" w:date="2018-11-09T11:51:00Z"/>
          <w:rFonts w:ascii="Times New Roman" w:hAnsi="Times New Roman"/>
        </w:rPr>
        <w:pPrChange w:id="147" w:author="Kadakia, Nirag" w:date="2018-11-09T09:24:00Z">
          <w:pPr>
            <w:pStyle w:val="BodyText2"/>
            <w:spacing w:line="240" w:lineRule="auto"/>
            <w:ind w:firstLine="720"/>
            <w:jc w:val="both"/>
          </w:pPr>
        </w:pPrChange>
      </w:pPr>
      <w:ins w:id="148" w:author="Kadakia, Nirag" w:date="2018-11-09T11:51:00Z">
        <w:r>
          <w:rPr>
            <w:rFonts w:ascii="Times New Roman" w:hAnsi="Times New Roman"/>
          </w:rPr>
          <w:t xml:space="preserve">Weber Law found </w:t>
        </w:r>
      </w:ins>
      <w:ins w:id="149" w:author="Kadakia, Nirag" w:date="2018-11-09T11:52:00Z">
        <w:r>
          <w:rPr>
            <w:rFonts w:ascii="Times New Roman" w:hAnsi="Times New Roman"/>
          </w:rPr>
          <w:t>–</w:t>
        </w:r>
      </w:ins>
      <w:ins w:id="150" w:author="Kadakia, Nirag" w:date="2018-11-09T11:51:00Z">
        <w:r>
          <w:rPr>
            <w:rFonts w:ascii="Times New Roman" w:hAnsi="Times New Roman"/>
          </w:rPr>
          <w:t xml:space="preserve"> but </w:t>
        </w:r>
      </w:ins>
      <w:ins w:id="151" w:author="Kadakia, Nirag" w:date="2018-11-09T11:52:00Z">
        <w:r>
          <w:rPr>
            <w:rFonts w:ascii="Times New Roman" w:hAnsi="Times New Roman"/>
          </w:rPr>
          <w:t>not know implications</w:t>
        </w:r>
      </w:ins>
      <w:ins w:id="152" w:author="Kadakia, Nirag" w:date="2018-11-09T11:53:00Z">
        <w:r w:rsidR="00E4191C">
          <w:rPr>
            <w:rFonts w:ascii="Times New Roman" w:hAnsi="Times New Roman"/>
          </w:rPr>
          <w:t xml:space="preserve">. </w:t>
        </w:r>
      </w:ins>
    </w:p>
    <w:p w14:paraId="13703BA6" w14:textId="64C33BD6" w:rsidR="00DC3ACB" w:rsidRDefault="00DC3ACB" w:rsidP="008330EE">
      <w:pPr>
        <w:pStyle w:val="BodyText2"/>
        <w:numPr>
          <w:ilvl w:val="0"/>
          <w:numId w:val="7"/>
        </w:numPr>
        <w:spacing w:line="240" w:lineRule="auto"/>
        <w:jc w:val="both"/>
        <w:rPr>
          <w:ins w:id="153" w:author="Kadakia, Nirag" w:date="2018-11-09T11:38:00Z"/>
          <w:rFonts w:ascii="Times New Roman" w:hAnsi="Times New Roman"/>
        </w:rPr>
        <w:pPrChange w:id="154" w:author="Kadakia, Nirag" w:date="2018-11-09T09:24:00Z">
          <w:pPr>
            <w:pStyle w:val="BodyText2"/>
            <w:spacing w:line="240" w:lineRule="auto"/>
            <w:ind w:firstLine="720"/>
            <w:jc w:val="both"/>
          </w:pPr>
        </w:pPrChange>
      </w:pPr>
      <w:ins w:id="155" w:author="Kadakia, Nirag" w:date="2018-11-09T11:38:00Z">
        <w:r>
          <w:rPr>
            <w:rFonts w:ascii="Times New Roman" w:hAnsi="Times New Roman"/>
          </w:rPr>
          <w:t>Previous works (temporal)</w:t>
        </w:r>
        <w:r w:rsidR="00FB14FF">
          <w:rPr>
            <w:rFonts w:ascii="Times New Roman" w:hAnsi="Times New Roman"/>
          </w:rPr>
          <w:t>…</w:t>
        </w:r>
      </w:ins>
    </w:p>
    <w:p w14:paraId="2F70034D" w14:textId="637E5C9B" w:rsidR="002515FC" w:rsidRPr="003F0FF6" w:rsidRDefault="000F2ACB" w:rsidP="008330EE">
      <w:pPr>
        <w:pStyle w:val="BodyText2"/>
        <w:numPr>
          <w:ilvl w:val="0"/>
          <w:numId w:val="7"/>
        </w:numPr>
        <w:spacing w:line="240" w:lineRule="auto"/>
        <w:jc w:val="both"/>
        <w:rPr>
          <w:ins w:id="156" w:author="Kadakia, Nirag" w:date="2018-11-09T09:24:00Z"/>
          <w:rFonts w:ascii="Times New Roman" w:hAnsi="Times New Roman"/>
          <w:rPrChange w:id="157" w:author="Kadakia, Nirag" w:date="2018-11-09T09:25:00Z">
            <w:rPr>
              <w:ins w:id="158" w:author="Kadakia, Nirag" w:date="2018-11-09T09:24:00Z"/>
              <w:rFonts w:ascii="Times New Roman" w:hAnsi="Times New Roman"/>
            </w:rPr>
          </w:rPrChange>
        </w:rPr>
        <w:pPrChange w:id="159" w:author="Kadakia, Nirag" w:date="2018-11-09T09:24:00Z">
          <w:pPr>
            <w:pStyle w:val="BodyText2"/>
            <w:spacing w:line="240" w:lineRule="auto"/>
            <w:ind w:firstLine="720"/>
            <w:jc w:val="both"/>
          </w:pPr>
        </w:pPrChange>
      </w:pPr>
      <w:ins w:id="160" w:author="Kadakia, Nirag" w:date="2018-11-09T09:55:00Z">
        <w:r>
          <w:rPr>
            <w:rFonts w:ascii="Times New Roman" w:hAnsi="Times New Roman"/>
          </w:rPr>
          <w:t>It has been shown previously that m</w:t>
        </w:r>
      </w:ins>
      <w:ins w:id="161" w:author="Kadakia, Nirag" w:date="2018-11-09T09:16:00Z">
        <w:r w:rsidR="002515FC" w:rsidRPr="003F0FF6">
          <w:rPr>
            <w:rFonts w:ascii="Times New Roman" w:hAnsi="Times New Roman"/>
            <w:rPrChange w:id="162" w:author="Kadakia, Nirag" w:date="2018-11-09T09:25:00Z">
              <w:rPr>
                <w:rFonts w:ascii="Times New Roman" w:hAnsi="Times New Roman"/>
              </w:rPr>
            </w:rPrChange>
          </w:rPr>
          <w:t xml:space="preserve">utual inhibition </w:t>
        </w:r>
      </w:ins>
      <w:ins w:id="163" w:author="Kadakia, Nirag" w:date="2018-11-09T09:51:00Z">
        <w:r>
          <w:rPr>
            <w:rFonts w:ascii="Times New Roman" w:hAnsi="Times New Roman"/>
          </w:rPr>
          <w:t xml:space="preserve">between </w:t>
        </w:r>
      </w:ins>
      <w:ins w:id="164" w:author="Kadakia, Nirag" w:date="2018-11-09T09:16:00Z">
        <w:r w:rsidR="002515FC" w:rsidRPr="003F0FF6">
          <w:rPr>
            <w:rFonts w:ascii="Times New Roman" w:hAnsi="Times New Roman"/>
            <w:i/>
            <w:rPrChange w:id="165" w:author="Kadakia, Nirag" w:date="2018-11-09T09:25:00Z">
              <w:rPr>
                <w:rFonts w:ascii="Times New Roman" w:hAnsi="Times New Roman"/>
                <w:i/>
              </w:rPr>
            </w:rPrChange>
          </w:rPr>
          <w:t xml:space="preserve">Drosophila </w:t>
        </w:r>
      </w:ins>
      <w:ins w:id="166" w:author="Kadakia, Nirag" w:date="2018-11-09T11:52:00Z">
        <w:r w:rsidR="00A91046">
          <w:rPr>
            <w:rFonts w:ascii="Times New Roman" w:hAnsi="Times New Roman"/>
          </w:rPr>
          <w:t xml:space="preserve">projection neurons </w:t>
        </w:r>
      </w:ins>
      <w:ins w:id="167" w:author="Kadakia, Nirag" w:date="2018-11-09T09:17:00Z">
        <w:r w:rsidR="002515FC" w:rsidRPr="003F0FF6">
          <w:rPr>
            <w:rFonts w:ascii="Times New Roman" w:hAnsi="Times New Roman"/>
            <w:rPrChange w:id="168" w:author="Kadakia, Nirag" w:date="2018-11-09T09:25:00Z">
              <w:rPr>
                <w:rFonts w:ascii="Times New Roman" w:hAnsi="Times New Roman"/>
              </w:rPr>
            </w:rPrChange>
          </w:rPr>
          <w:t xml:space="preserve">normalizes </w:t>
        </w:r>
      </w:ins>
      <w:ins w:id="169" w:author="Kadakia, Nirag" w:date="2018-11-09T09:51:00Z">
        <w:r>
          <w:rPr>
            <w:rFonts w:ascii="Times New Roman" w:hAnsi="Times New Roman"/>
          </w:rPr>
          <w:t>neural responses</w:t>
        </w:r>
      </w:ins>
      <w:ins w:id="170" w:author="Kadakia, Nirag" w:date="2018-11-09T09:17:00Z">
        <w:r w:rsidR="002515FC" w:rsidRPr="003F0FF6">
          <w:rPr>
            <w:rFonts w:ascii="Times New Roman" w:hAnsi="Times New Roman"/>
            <w:rPrChange w:id="171" w:author="Kadakia, Nirag" w:date="2018-11-09T09:25:00Z">
              <w:rPr>
                <w:rFonts w:ascii="Times New Roman" w:hAnsi="Times New Roman"/>
              </w:rPr>
            </w:rPrChange>
          </w:rPr>
          <w:t xml:space="preserve">, </w:t>
        </w:r>
      </w:ins>
      <w:ins w:id="172" w:author="Kadakia, Nirag" w:date="2018-11-09T09:55:00Z">
        <w:r w:rsidR="00283511">
          <w:rPr>
            <w:rFonts w:ascii="Times New Roman" w:hAnsi="Times New Roman"/>
          </w:rPr>
          <w:t xml:space="preserve">preventing saturation and boosting </w:t>
        </w:r>
      </w:ins>
      <w:ins w:id="173" w:author="Kadakia, Nirag" w:date="2018-11-09T09:18:00Z">
        <w:r w:rsidR="002515FC" w:rsidRPr="003F0FF6">
          <w:rPr>
            <w:rFonts w:ascii="Times New Roman" w:hAnsi="Times New Roman"/>
            <w:rPrChange w:id="174" w:author="Kadakia, Nirag" w:date="2018-11-09T09:25:00Z">
              <w:rPr>
                <w:rFonts w:ascii="Times New Roman" w:hAnsi="Times New Roman"/>
              </w:rPr>
            </w:rPrChange>
          </w:rPr>
          <w:t>weaker signals</w:t>
        </w:r>
      </w:ins>
      <w:ins w:id="175" w:author="Kadakia, Nirag" w:date="2018-11-09T09:17:00Z">
        <w:r w:rsidR="002515FC" w:rsidRPr="003F0FF6">
          <w:rPr>
            <w:rFonts w:ascii="Times New Roman" w:hAnsi="Times New Roman"/>
            <w:rPrChange w:id="176" w:author="Kadakia, Nirag" w:date="2018-11-09T09:25:00Z">
              <w:rPr>
                <w:rFonts w:ascii="Times New Roman" w:hAnsi="Times New Roman"/>
              </w:rPr>
            </w:rPrChange>
          </w:rPr>
          <w:t xml:space="preserve">. </w:t>
        </w:r>
      </w:ins>
      <w:ins w:id="177" w:author="Kadakia, Nirag" w:date="2018-11-09T09:49:00Z">
        <w:r w:rsidR="009536D6">
          <w:rPr>
            <w:rFonts w:ascii="Times New Roman" w:hAnsi="Times New Roman"/>
          </w:rPr>
          <w:t>Our work</w:t>
        </w:r>
      </w:ins>
      <w:ins w:id="178" w:author="Kadakia, Nirag" w:date="2018-11-09T09:56:00Z">
        <w:r w:rsidR="009536D6">
          <w:rPr>
            <w:rFonts w:ascii="Times New Roman" w:hAnsi="Times New Roman"/>
          </w:rPr>
          <w:t xml:space="preserve"> shows</w:t>
        </w:r>
      </w:ins>
      <w:ins w:id="179" w:author="Kadakia, Nirag" w:date="2018-11-09T09:49:00Z">
        <w:r>
          <w:rPr>
            <w:rFonts w:ascii="Times New Roman" w:hAnsi="Times New Roman"/>
          </w:rPr>
          <w:t xml:space="preserve"> that </w:t>
        </w:r>
      </w:ins>
      <w:ins w:id="180" w:author="Kadakia, Nirag" w:date="2018-11-09T09:22:00Z">
        <w:r w:rsidR="003F0FF6" w:rsidRPr="003F0FF6">
          <w:rPr>
            <w:rFonts w:ascii="Times New Roman" w:hAnsi="Times New Roman"/>
            <w:rPrChange w:id="181" w:author="Kadakia, Nirag" w:date="2018-11-09T09:25:00Z">
              <w:rPr>
                <w:rFonts w:ascii="Times New Roman" w:hAnsi="Times New Roman"/>
              </w:rPr>
            </w:rPrChange>
          </w:rPr>
          <w:t xml:space="preserve">adaptation </w:t>
        </w:r>
      </w:ins>
      <w:ins w:id="182" w:author="Kadakia, Nirag" w:date="2018-11-09T09:25:00Z">
        <w:r w:rsidR="003F0FF6">
          <w:rPr>
            <w:rFonts w:ascii="Times New Roman" w:hAnsi="Times New Roman"/>
          </w:rPr>
          <w:t xml:space="preserve">within individual </w:t>
        </w:r>
      </w:ins>
      <w:ins w:id="183" w:author="Kadakia, Nirag" w:date="2018-11-09T09:56:00Z">
        <w:r w:rsidR="009536D6">
          <w:rPr>
            <w:rFonts w:ascii="Times New Roman" w:hAnsi="Times New Roman"/>
          </w:rPr>
          <w:t>ORNs</w:t>
        </w:r>
      </w:ins>
      <w:ins w:id="184" w:author="Kadakia, Nirag" w:date="2018-11-09T10:52:00Z">
        <w:r w:rsidR="002B3BFE">
          <w:rPr>
            <w:rFonts w:ascii="Times New Roman" w:hAnsi="Times New Roman"/>
          </w:rPr>
          <w:t xml:space="preserve"> themselves</w:t>
        </w:r>
      </w:ins>
      <w:ins w:id="185" w:author="Kadakia, Nirag" w:date="2018-11-09T09:25:00Z">
        <w:r w:rsidR="003F0FF6">
          <w:rPr>
            <w:rFonts w:ascii="Times New Roman" w:hAnsi="Times New Roman"/>
          </w:rPr>
          <w:t xml:space="preserve">, </w:t>
        </w:r>
      </w:ins>
      <w:ins w:id="186" w:author="Kadakia, Nirag" w:date="2018-11-09T09:24:00Z">
        <w:r w:rsidR="003F0FF6" w:rsidRPr="003F0FF6">
          <w:rPr>
            <w:rFonts w:ascii="Times New Roman" w:hAnsi="Times New Roman"/>
            <w:rPrChange w:id="187" w:author="Kadakia, Nirag" w:date="2018-11-09T09:25:00Z">
              <w:rPr>
                <w:rFonts w:ascii="Times New Roman" w:hAnsi="Times New Roman"/>
              </w:rPr>
            </w:rPrChange>
          </w:rPr>
          <w:t xml:space="preserve">via </w:t>
        </w:r>
      </w:ins>
      <w:ins w:id="188" w:author="Kadakia, Nirag" w:date="2018-11-09T09:49:00Z">
        <w:r>
          <w:rPr>
            <w:rFonts w:ascii="Times New Roman" w:hAnsi="Times New Roman"/>
          </w:rPr>
          <w:t>receptor ion channel self-feedback</w:t>
        </w:r>
      </w:ins>
      <w:ins w:id="189" w:author="Kadakia, Nirag" w:date="2018-11-09T09:25:00Z">
        <w:r w:rsidR="003F0FF6" w:rsidRPr="003F0FF6">
          <w:rPr>
            <w:rFonts w:ascii="Times New Roman" w:hAnsi="Times New Roman"/>
            <w:rPrChange w:id="190" w:author="Kadakia, Nirag" w:date="2018-11-09T09:25:00Z">
              <w:rPr>
                <w:rFonts w:ascii="Times New Roman" w:hAnsi="Times New Roman"/>
              </w:rPr>
            </w:rPrChange>
          </w:rPr>
          <w:t xml:space="preserve">, </w:t>
        </w:r>
      </w:ins>
      <w:ins w:id="191" w:author="Kadakia, Nirag" w:date="2018-11-09T09:23:00Z">
        <w:r w:rsidR="003F0FF6" w:rsidRPr="003F0FF6">
          <w:rPr>
            <w:rFonts w:ascii="Times New Roman" w:hAnsi="Times New Roman"/>
            <w:rPrChange w:id="192" w:author="Kadakia, Nirag" w:date="2018-11-09T09:25:00Z">
              <w:rPr>
                <w:rFonts w:ascii="Times New Roman" w:hAnsi="Times New Roman"/>
              </w:rPr>
            </w:rPrChange>
          </w:rPr>
          <w:t xml:space="preserve">may play an even greater role in maintaining these codes. </w:t>
        </w:r>
      </w:ins>
      <w:ins w:id="193" w:author="Kadakia, Nirag" w:date="2018-11-09T09:50:00Z">
        <w:r>
          <w:rPr>
            <w:rFonts w:ascii="Times New Roman" w:hAnsi="Times New Roman"/>
          </w:rPr>
          <w:t>This implicates the importance of regulation at the very front-end of the olfactory circuit, before neural signals are mixed downstream.</w:t>
        </w:r>
      </w:ins>
    </w:p>
    <w:p w14:paraId="250904DE" w14:textId="3EB2E99F" w:rsidR="00377DAE" w:rsidRDefault="00B37AB7" w:rsidP="003F0FF6">
      <w:pPr>
        <w:pStyle w:val="BodyText2"/>
        <w:numPr>
          <w:ilvl w:val="0"/>
          <w:numId w:val="7"/>
        </w:numPr>
        <w:spacing w:line="240" w:lineRule="auto"/>
        <w:jc w:val="both"/>
        <w:rPr>
          <w:ins w:id="194" w:author="Kadakia, Nirag" w:date="2018-11-09T11:51:00Z"/>
          <w:rFonts w:ascii="Times New Roman" w:hAnsi="Times New Roman"/>
        </w:rPr>
        <w:pPrChange w:id="195" w:author="Kadakia, Nirag" w:date="2018-11-09T09:24:00Z">
          <w:pPr>
            <w:pStyle w:val="BodyText2"/>
            <w:spacing w:line="240" w:lineRule="auto"/>
            <w:ind w:firstLine="720"/>
            <w:jc w:val="both"/>
          </w:pPr>
        </w:pPrChange>
      </w:pPr>
      <w:ins w:id="196" w:author="Kadakia, Nirag" w:date="2018-11-09T11:47:00Z">
        <w:r>
          <w:rPr>
            <w:rFonts w:ascii="Times New Roman" w:hAnsi="Times New Roman"/>
          </w:rPr>
          <w:t>T</w:t>
        </w:r>
      </w:ins>
      <w:ins w:id="197" w:author="Kadakia, Nirag" w:date="2018-11-09T11:37:00Z">
        <w:r w:rsidR="00B54AF0">
          <w:rPr>
            <w:rFonts w:ascii="Times New Roman" w:hAnsi="Times New Roman"/>
          </w:rPr>
          <w:t xml:space="preserve">he Weber-Fechner law </w:t>
        </w:r>
      </w:ins>
      <w:ins w:id="198" w:author="Kadakia, Nirag" w:date="2018-11-09T11:36:00Z">
        <w:r w:rsidR="00B54AF0">
          <w:rPr>
            <w:rFonts w:ascii="Times New Roman" w:hAnsi="Times New Roman"/>
          </w:rPr>
          <w:t>allo</w:t>
        </w:r>
      </w:ins>
      <w:ins w:id="199" w:author="Kadakia, Nirag" w:date="2018-11-09T11:37:00Z">
        <w:r w:rsidR="00B54AF0">
          <w:rPr>
            <w:rFonts w:ascii="Times New Roman" w:hAnsi="Times New Roman"/>
          </w:rPr>
          <w:t xml:space="preserve">ws </w:t>
        </w:r>
      </w:ins>
      <w:ins w:id="200" w:author="Kadakia, Nirag" w:date="2018-11-09T11:36:00Z">
        <w:r>
          <w:rPr>
            <w:rFonts w:ascii="Times New Roman" w:hAnsi="Times New Roman"/>
          </w:rPr>
          <w:t xml:space="preserve">sensory </w:t>
        </w:r>
        <w:r w:rsidR="00B54AF0">
          <w:rPr>
            <w:rFonts w:ascii="Times New Roman" w:hAnsi="Times New Roman"/>
          </w:rPr>
          <w:t xml:space="preserve">system to retain sensitivity by adjusting </w:t>
        </w:r>
      </w:ins>
      <w:ins w:id="201" w:author="Kadakia, Nirag" w:date="2018-11-09T11:50:00Z">
        <w:r>
          <w:rPr>
            <w:rFonts w:ascii="Times New Roman" w:hAnsi="Times New Roman"/>
          </w:rPr>
          <w:t xml:space="preserve">responses </w:t>
        </w:r>
      </w:ins>
      <w:ins w:id="202" w:author="Kadakia, Nirag" w:date="2018-11-09T11:47:00Z">
        <w:r>
          <w:rPr>
            <w:rFonts w:ascii="Times New Roman" w:hAnsi="Times New Roman"/>
          </w:rPr>
          <w:t>to the environment</w:t>
        </w:r>
      </w:ins>
      <w:ins w:id="203" w:author="Kadakia, Nirag" w:date="2018-11-09T11:37:00Z">
        <w:r>
          <w:rPr>
            <w:rFonts w:ascii="Times New Roman" w:hAnsi="Times New Roman"/>
          </w:rPr>
          <w:t xml:space="preserve">. It is known how to do this optimally for a </w:t>
        </w:r>
      </w:ins>
      <w:ins w:id="204" w:author="Kadakia, Nirag" w:date="2018-11-09T11:47:00Z">
        <w:r>
          <w:rPr>
            <w:rFonts w:ascii="Times New Roman" w:hAnsi="Times New Roman"/>
          </w:rPr>
          <w:t>single channel system (one receptor)</w:t>
        </w:r>
      </w:ins>
      <w:ins w:id="205" w:author="Kadakia, Nirag" w:date="2018-11-09T11:48:00Z">
        <w:r>
          <w:rPr>
            <w:rFonts w:ascii="Times New Roman" w:hAnsi="Times New Roman"/>
          </w:rPr>
          <w:t xml:space="preserve">. But </w:t>
        </w:r>
      </w:ins>
      <w:ins w:id="206" w:author="Kadakia, Nirag" w:date="2018-11-09T11:49:00Z">
        <w:r>
          <w:rPr>
            <w:rFonts w:ascii="Times New Roman" w:hAnsi="Times New Roman"/>
          </w:rPr>
          <w:t xml:space="preserve">the 60 </w:t>
        </w:r>
      </w:ins>
      <w:ins w:id="207" w:author="Kadakia, Nirag" w:date="2018-11-09T11:48:00Z">
        <w:r>
          <w:rPr>
            <w:rFonts w:ascii="Times New Roman" w:hAnsi="Times New Roman"/>
          </w:rPr>
          <w:t xml:space="preserve">olfactory receptors </w:t>
        </w:r>
      </w:ins>
      <w:ins w:id="208" w:author="Kadakia, Nirag" w:date="2018-11-09T11:49:00Z">
        <w:r>
          <w:rPr>
            <w:rFonts w:ascii="Times New Roman" w:hAnsi="Times New Roman"/>
          </w:rPr>
          <w:t xml:space="preserve">in </w:t>
        </w:r>
        <w:r>
          <w:rPr>
            <w:rFonts w:ascii="Times New Roman" w:hAnsi="Times New Roman"/>
            <w:i/>
          </w:rPr>
          <w:t xml:space="preserve">Drosophila </w:t>
        </w:r>
        <w:r>
          <w:rPr>
            <w:rFonts w:ascii="Times New Roman" w:hAnsi="Times New Roman"/>
          </w:rPr>
          <w:t xml:space="preserve">respond </w:t>
        </w:r>
      </w:ins>
      <w:ins w:id="209" w:author="Kadakia, Nirag" w:date="2018-11-09T11:48:00Z">
        <w:r>
          <w:rPr>
            <w:rFonts w:ascii="Times New Roman" w:hAnsi="Times New Roman"/>
          </w:rPr>
          <w:t xml:space="preserve">to many of the same compounds, with different affinities, so adjusting </w:t>
        </w:r>
      </w:ins>
      <w:ins w:id="210" w:author="Kadakia, Nirag" w:date="2018-11-09T11:51:00Z">
        <w:r>
          <w:rPr>
            <w:rFonts w:ascii="Times New Roman" w:hAnsi="Times New Roman"/>
          </w:rPr>
          <w:t xml:space="preserve">all ORN </w:t>
        </w:r>
      </w:ins>
      <w:ins w:id="211" w:author="Kadakia, Nirag" w:date="2018-11-09T11:48:00Z">
        <w:r>
          <w:rPr>
            <w:rFonts w:ascii="Times New Roman" w:hAnsi="Times New Roman"/>
          </w:rPr>
          <w:t>responses in the optimal way may require a precise balancing act. Our work shows that such fine-tuni</w:t>
        </w:r>
      </w:ins>
      <w:ins w:id="212" w:author="Kadakia, Nirag" w:date="2018-11-09T11:49:00Z">
        <w:r>
          <w:rPr>
            <w:rFonts w:ascii="Times New Roman" w:hAnsi="Times New Roman"/>
          </w:rPr>
          <w:t xml:space="preserve">ng is not necessary – a single adaptive mechanism, completely </w:t>
        </w:r>
      </w:ins>
      <w:ins w:id="213" w:author="Kadakia, Nirag" w:date="2018-11-09T11:50:00Z">
        <w:r>
          <w:rPr>
            <w:rFonts w:ascii="Times New Roman" w:hAnsi="Times New Roman"/>
          </w:rPr>
          <w:t xml:space="preserve">insensitive </w:t>
        </w:r>
      </w:ins>
      <w:ins w:id="214" w:author="Kadakia, Nirag" w:date="2018-11-09T11:49:00Z">
        <w:r>
          <w:rPr>
            <w:rFonts w:ascii="Times New Roman" w:hAnsi="Times New Roman"/>
          </w:rPr>
          <w:t xml:space="preserve">to particular odor identity and with a single timescale is </w:t>
        </w:r>
      </w:ins>
      <w:ins w:id="215" w:author="Kadakia, Nirag" w:date="2018-11-09T11:51:00Z">
        <w:r>
          <w:rPr>
            <w:rFonts w:ascii="Times New Roman" w:hAnsi="Times New Roman"/>
          </w:rPr>
          <w:t xml:space="preserve">highly </w:t>
        </w:r>
      </w:ins>
      <w:ins w:id="216" w:author="Kadakia, Nirag" w:date="2018-11-09T11:53:00Z">
        <w:r w:rsidR="002F5364">
          <w:rPr>
            <w:rFonts w:ascii="Times New Roman" w:hAnsi="Times New Roman"/>
          </w:rPr>
          <w:t xml:space="preserve">adept at </w:t>
        </w:r>
      </w:ins>
      <w:ins w:id="217" w:author="Kadakia, Nirag" w:date="2018-11-09T11:51:00Z">
        <w:r>
          <w:rPr>
            <w:rFonts w:ascii="Times New Roman" w:hAnsi="Times New Roman"/>
          </w:rPr>
          <w:t>maintaining coding fidelity</w:t>
        </w:r>
      </w:ins>
      <w:ins w:id="218" w:author="Kadakia, Nirag" w:date="2018-11-09T11:52:00Z">
        <w:r w:rsidR="002F5364">
          <w:rPr>
            <w:rFonts w:ascii="Times New Roman" w:hAnsi="Times New Roman"/>
          </w:rPr>
          <w:t xml:space="preserve"> in different </w:t>
        </w:r>
      </w:ins>
      <w:ins w:id="219" w:author="Kadakia, Nirag" w:date="2018-11-09T11:53:00Z">
        <w:r w:rsidR="002F5364">
          <w:rPr>
            <w:rFonts w:ascii="Times New Roman" w:hAnsi="Times New Roman"/>
          </w:rPr>
          <w:t>conditions</w:t>
        </w:r>
      </w:ins>
      <w:ins w:id="220" w:author="Kadakia, Nirag" w:date="2018-11-09T11:52:00Z">
        <w:r w:rsidR="002F5364">
          <w:rPr>
            <w:rFonts w:ascii="Times New Roman" w:hAnsi="Times New Roman"/>
          </w:rPr>
          <w:t>.</w:t>
        </w:r>
      </w:ins>
    </w:p>
    <w:p w14:paraId="1DCF0C2B" w14:textId="56D5A214" w:rsidR="00E839F9" w:rsidRDefault="00E839F9" w:rsidP="003F0FF6">
      <w:pPr>
        <w:pStyle w:val="BodyText2"/>
        <w:numPr>
          <w:ilvl w:val="0"/>
          <w:numId w:val="7"/>
        </w:numPr>
        <w:spacing w:line="240" w:lineRule="auto"/>
        <w:jc w:val="both"/>
        <w:rPr>
          <w:ins w:id="221" w:author="Kadakia, Nirag" w:date="2018-11-09T11:53:00Z"/>
          <w:rFonts w:ascii="Times New Roman" w:hAnsi="Times New Roman"/>
        </w:rPr>
        <w:pPrChange w:id="222" w:author="Kadakia, Nirag" w:date="2018-11-09T09:24:00Z">
          <w:pPr>
            <w:pStyle w:val="BodyText2"/>
            <w:spacing w:line="240" w:lineRule="auto"/>
            <w:ind w:firstLine="720"/>
            <w:jc w:val="both"/>
          </w:pPr>
        </w:pPrChange>
      </w:pPr>
      <w:ins w:id="223" w:author="Kadakia, Nirag" w:date="2018-11-09T11:53:00Z">
        <w:r>
          <w:rPr>
            <w:rFonts w:ascii="Times New Roman" w:hAnsi="Times New Roman"/>
          </w:rPr>
          <w:t>Multiple decoding schemes – just as robust. Primacy coding</w:t>
        </w:r>
      </w:ins>
    </w:p>
    <w:p w14:paraId="5CB7B234" w14:textId="77777777" w:rsidR="00E839F9" w:rsidRDefault="00E839F9" w:rsidP="003F0FF6">
      <w:pPr>
        <w:pStyle w:val="BodyText2"/>
        <w:numPr>
          <w:ilvl w:val="0"/>
          <w:numId w:val="7"/>
        </w:numPr>
        <w:spacing w:line="240" w:lineRule="auto"/>
        <w:jc w:val="both"/>
        <w:rPr>
          <w:ins w:id="224" w:author="Kadakia, Nirag" w:date="2018-11-09T11:53:00Z"/>
          <w:rFonts w:ascii="Times New Roman" w:hAnsi="Times New Roman"/>
        </w:rPr>
        <w:pPrChange w:id="225" w:author="Kadakia, Nirag" w:date="2018-11-09T09:24:00Z">
          <w:pPr>
            <w:pStyle w:val="BodyText2"/>
            <w:spacing w:line="240" w:lineRule="auto"/>
            <w:ind w:firstLine="720"/>
            <w:jc w:val="both"/>
          </w:pPr>
        </w:pPrChange>
      </w:pPr>
      <w:bookmarkStart w:id="226" w:name="_GoBack"/>
      <w:bookmarkEnd w:id="226"/>
    </w:p>
    <w:p w14:paraId="398AE308" w14:textId="77777777" w:rsidR="002515FC" w:rsidRPr="002515FC" w:rsidRDefault="002515FC" w:rsidP="00F8290C">
      <w:pPr>
        <w:pStyle w:val="BodyText2"/>
        <w:numPr>
          <w:ilvl w:val="0"/>
          <w:numId w:val="7"/>
        </w:numPr>
        <w:spacing w:line="240" w:lineRule="auto"/>
        <w:ind w:firstLine="720"/>
        <w:jc w:val="both"/>
        <w:rPr>
          <w:ins w:id="227" w:author="Kadakia, Nirag" w:date="2018-11-08T15:20:00Z"/>
          <w:rFonts w:ascii="Times New Roman" w:hAnsi="Times New Roman"/>
          <w:rPrChange w:id="228" w:author="Kadakia, Nirag" w:date="2018-11-09T09:20:00Z">
            <w:rPr>
              <w:ins w:id="229" w:author="Kadakia, Nirag" w:date="2018-11-08T15:20:00Z"/>
              <w:rFonts w:ascii="Times New Roman" w:hAnsi="Times New Roman"/>
            </w:rPr>
          </w:rPrChange>
        </w:rPr>
        <w:pPrChange w:id="230" w:author="Kadakia, Nirag" w:date="2018-11-08T15:14:00Z">
          <w:pPr>
            <w:pStyle w:val="BodyText2"/>
            <w:spacing w:line="240" w:lineRule="auto"/>
            <w:ind w:firstLine="720"/>
            <w:jc w:val="both"/>
          </w:pPr>
        </w:pPrChange>
      </w:pPr>
    </w:p>
    <w:p w14:paraId="61A20D1D" w14:textId="77777777" w:rsidR="00A145F3" w:rsidRDefault="00A145F3" w:rsidP="00390B73">
      <w:pPr>
        <w:pStyle w:val="BodyText2"/>
        <w:spacing w:line="240" w:lineRule="auto"/>
        <w:ind w:firstLine="720"/>
        <w:jc w:val="both"/>
        <w:rPr>
          <w:ins w:id="231" w:author="Kadakia, Nirag" w:date="2018-11-08T14:56:00Z"/>
          <w:rFonts w:ascii="Times New Roman" w:hAnsi="Times New Roman"/>
        </w:rPr>
        <w:pPrChange w:id="232" w:author="Kadakia, Nirag" w:date="2018-11-08T13:51:00Z">
          <w:pPr>
            <w:pStyle w:val="BodyText2"/>
            <w:spacing w:line="240" w:lineRule="auto"/>
            <w:ind w:firstLine="720"/>
            <w:jc w:val="both"/>
          </w:pPr>
        </w:pPrChange>
      </w:pPr>
    </w:p>
    <w:p w14:paraId="62077990" w14:textId="00308D1C" w:rsidR="00390B73" w:rsidRDefault="00390B73" w:rsidP="00390B73">
      <w:pPr>
        <w:pStyle w:val="BodyText2"/>
        <w:spacing w:line="240" w:lineRule="auto"/>
        <w:ind w:firstLine="720"/>
        <w:jc w:val="both"/>
        <w:rPr>
          <w:ins w:id="233" w:author="Kadakia, Nirag" w:date="2018-11-08T13:51:00Z"/>
          <w:rFonts w:ascii="Times New Roman" w:hAnsi="Times New Roman"/>
        </w:rPr>
        <w:pPrChange w:id="234" w:author="Kadakia, Nirag" w:date="2018-11-08T13:51:00Z">
          <w:pPr>
            <w:pStyle w:val="BodyText2"/>
            <w:spacing w:line="240" w:lineRule="auto"/>
            <w:ind w:firstLine="720"/>
            <w:jc w:val="both"/>
          </w:pPr>
        </w:pPrChange>
      </w:pPr>
      <w:ins w:id="235" w:author="Kadakia, Nirag" w:date="2018-11-08T13:52:00Z">
        <w:r>
          <w:rPr>
            <w:rFonts w:ascii="Times New Roman" w:hAnsi="Times New Roman"/>
          </w:rPr>
          <w:t xml:space="preserve">Previous works have </w:t>
        </w:r>
      </w:ins>
      <w:ins w:id="236" w:author="Kadakia, Nirag" w:date="2018-11-08T14:22:00Z">
        <w:r w:rsidR="00CD0287">
          <w:rPr>
            <w:rFonts w:ascii="Times New Roman" w:hAnsi="Times New Roman"/>
          </w:rPr>
          <w:t xml:space="preserve">shown that spatio-temporal patterns of activity in projection neurons </w:t>
        </w:r>
      </w:ins>
      <w:ins w:id="237" w:author="Kadakia, Nirag" w:date="2018-11-08T14:23:00Z">
        <w:r w:rsidR="00CD0287">
          <w:rPr>
            <w:rFonts w:ascii="Times New Roman" w:hAnsi="Times New Roman"/>
          </w:rPr>
          <w:t xml:space="preserve">segregate, in low-dimensional projections, by odor identity. </w:t>
        </w:r>
      </w:ins>
    </w:p>
    <w:p w14:paraId="1F14DE74" w14:textId="77777777" w:rsidR="00390B73" w:rsidRPr="004C23E7" w:rsidRDefault="00390B73" w:rsidP="00390B73">
      <w:pPr>
        <w:pStyle w:val="BodyText2"/>
        <w:numPr>
          <w:ilvl w:val="0"/>
          <w:numId w:val="4"/>
        </w:numPr>
        <w:spacing w:line="240" w:lineRule="auto"/>
        <w:jc w:val="both"/>
        <w:rPr>
          <w:ins w:id="238" w:author="Kadakia, Nirag" w:date="2018-11-08T13:52:00Z"/>
          <w:rFonts w:ascii="Times New Roman" w:hAnsi="Times New Roman"/>
        </w:rPr>
      </w:pPr>
      <w:ins w:id="239" w:author="Kadakia, Nirag" w:date="2018-11-08T13:52:00Z">
        <w:r w:rsidRPr="004C23E7">
          <w:rPr>
            <w:rFonts w:ascii="Times New Roman" w:hAnsi="Times New Roman"/>
          </w:rPr>
          <w:lastRenderedPageBreak/>
          <w:t xml:space="preserve">Laurent and Stopfer [1] have shown that spatio-temporal patterns of activity in the projection neurons (PNs) could represent independently odor identity and intensity. However, no </w:t>
        </w:r>
        <w:r w:rsidRPr="004C23E7">
          <w:rPr>
            <w:rFonts w:ascii="Times New Roman" w:hAnsi="Times New Roman"/>
            <w:i/>
            <w:u w:val="single"/>
          </w:rPr>
          <w:t>mechanism</w:t>
        </w:r>
        <w:r w:rsidRPr="004C23E7">
          <w:rPr>
            <w:rFonts w:ascii="Times New Roman" w:hAnsi="Times New Roman"/>
          </w:rPr>
          <w:t xml:space="preserve"> was provided for this decomposition, which they attributed to computation in the antennal lobe (AL). Our work suggests that such decomposition already occurs in the ORNs (compare our Fig.3C with Fig.3B in [1]). We show that ORN response dynamics depend on odor identity and are independent of odor intensity, which can be separately encoded in the response magnitude. </w:t>
        </w:r>
      </w:ins>
    </w:p>
    <w:p w14:paraId="5284DCEF" w14:textId="6EE0C440" w:rsidR="00E133D9" w:rsidRDefault="00E133D9" w:rsidP="00166FC9">
      <w:pPr>
        <w:pStyle w:val="BodyText2"/>
        <w:spacing w:line="240" w:lineRule="auto"/>
        <w:ind w:firstLine="720"/>
        <w:jc w:val="both"/>
        <w:rPr>
          <w:ins w:id="240" w:author="Kadakia, Nirag" w:date="2018-11-08T14:58:00Z"/>
          <w:rFonts w:ascii="Times New Roman" w:hAnsi="Times New Roman"/>
        </w:rPr>
      </w:pPr>
    </w:p>
    <w:p w14:paraId="3FD5CC21" w14:textId="0804D1A7" w:rsidR="00B7576D" w:rsidRDefault="00B7576D" w:rsidP="00166FC9">
      <w:pPr>
        <w:pStyle w:val="BodyText2"/>
        <w:spacing w:line="240" w:lineRule="auto"/>
        <w:ind w:firstLine="720"/>
        <w:jc w:val="both"/>
        <w:rPr>
          <w:ins w:id="241" w:author="Kadakia, Nirag" w:date="2018-11-08T14:59:00Z"/>
          <w:rFonts w:ascii="Times New Roman" w:hAnsi="Times New Roman"/>
        </w:rPr>
      </w:pPr>
    </w:p>
    <w:p w14:paraId="3BEBA7F8" w14:textId="5A97A6B0" w:rsidR="00B7576D" w:rsidRDefault="00B7576D" w:rsidP="00166FC9">
      <w:pPr>
        <w:pStyle w:val="BodyText2"/>
        <w:spacing w:line="240" w:lineRule="auto"/>
        <w:ind w:firstLine="720"/>
        <w:jc w:val="both"/>
        <w:rPr>
          <w:ins w:id="242" w:author="Kadakia, Nirag" w:date="2018-11-08T14:59:00Z"/>
          <w:rFonts w:ascii="Times New Roman" w:hAnsi="Times New Roman"/>
        </w:rPr>
      </w:pPr>
    </w:p>
    <w:p w14:paraId="06E2A6BA" w14:textId="77777777" w:rsidR="00B7576D" w:rsidRDefault="00B7576D" w:rsidP="00166FC9">
      <w:pPr>
        <w:pStyle w:val="BodyText2"/>
        <w:spacing w:line="240" w:lineRule="auto"/>
        <w:ind w:firstLine="720"/>
        <w:jc w:val="both"/>
        <w:rPr>
          <w:ins w:id="243" w:author="Kadakia, Nirag" w:date="2018-11-08T13:31:00Z"/>
          <w:rFonts w:ascii="Times New Roman" w:hAnsi="Times New Roman"/>
        </w:rPr>
      </w:pPr>
    </w:p>
    <w:p w14:paraId="490D19AC" w14:textId="2043BC16" w:rsidR="00C56B63" w:rsidRPr="00E133D9" w:rsidRDefault="00BC33E5" w:rsidP="00166FC9">
      <w:pPr>
        <w:pStyle w:val="BodyText2"/>
        <w:spacing w:line="240" w:lineRule="auto"/>
        <w:ind w:firstLine="720"/>
        <w:jc w:val="both"/>
        <w:rPr>
          <w:rFonts w:ascii="Times New Roman" w:hAnsi="Times New Roman"/>
          <w:rPrChange w:id="244" w:author="Kadakia, Nirag" w:date="2018-11-08T13:29:00Z">
            <w:rPr>
              <w:rFonts w:ascii="Times New Roman" w:hAnsi="Times New Roman"/>
            </w:rPr>
          </w:rPrChange>
        </w:rPr>
      </w:pPr>
      <w:r w:rsidRPr="00E133D9">
        <w:rPr>
          <w:rFonts w:ascii="Times New Roman" w:hAnsi="Times New Roman"/>
          <w:rPrChange w:id="245" w:author="Kadakia, Nirag" w:date="2018-11-08T13:29:00Z">
            <w:rPr>
              <w:rFonts w:ascii="Times New Roman" w:hAnsi="Times New Roman"/>
            </w:rPr>
          </w:rPrChange>
        </w:rPr>
        <w:t xml:space="preserve">In this paper we address </w:t>
      </w:r>
      <w:r w:rsidR="00BE694A" w:rsidRPr="00E133D9">
        <w:rPr>
          <w:rFonts w:ascii="Times New Roman" w:hAnsi="Times New Roman"/>
          <w:rPrChange w:id="246" w:author="Kadakia, Nirag" w:date="2018-11-08T13:29:00Z">
            <w:rPr>
              <w:rFonts w:ascii="Times New Roman" w:hAnsi="Times New Roman"/>
            </w:rPr>
          </w:rPrChange>
        </w:rPr>
        <w:t>a</w:t>
      </w:r>
      <w:r w:rsidRPr="00E133D9">
        <w:rPr>
          <w:rFonts w:ascii="Times New Roman" w:hAnsi="Times New Roman"/>
          <w:rPrChange w:id="247" w:author="Kadakia, Nirag" w:date="2018-11-08T13:29:00Z">
            <w:rPr>
              <w:rFonts w:ascii="Times New Roman" w:hAnsi="Times New Roman"/>
            </w:rPr>
          </w:rPrChange>
        </w:rPr>
        <w:t xml:space="preserve"> key</w:t>
      </w:r>
      <w:r w:rsidR="005D43D6" w:rsidRPr="00E133D9">
        <w:rPr>
          <w:rFonts w:ascii="Times New Roman" w:hAnsi="Times New Roman"/>
          <w:rPrChange w:id="248" w:author="Kadakia, Nirag" w:date="2018-11-08T13:29:00Z">
            <w:rPr>
              <w:rFonts w:ascii="Times New Roman" w:hAnsi="Times New Roman"/>
            </w:rPr>
          </w:rPrChange>
        </w:rPr>
        <w:t>, much-</w:t>
      </w:r>
      <w:r w:rsidRPr="00E133D9">
        <w:rPr>
          <w:rFonts w:ascii="Times New Roman" w:hAnsi="Times New Roman"/>
          <w:rPrChange w:id="249" w:author="Kadakia, Nirag" w:date="2018-11-08T13:29:00Z">
            <w:rPr>
              <w:rFonts w:ascii="Times New Roman" w:hAnsi="Times New Roman"/>
            </w:rPr>
          </w:rPrChange>
        </w:rPr>
        <w:t xml:space="preserve">debated </w:t>
      </w:r>
      <w:r w:rsidR="001673C6" w:rsidRPr="00E133D9">
        <w:rPr>
          <w:rFonts w:ascii="Times New Roman" w:hAnsi="Times New Roman"/>
          <w:rPrChange w:id="250" w:author="Kadakia, Nirag" w:date="2018-11-08T13:29:00Z">
            <w:rPr>
              <w:rFonts w:ascii="Times New Roman" w:hAnsi="Times New Roman"/>
            </w:rPr>
          </w:rPrChange>
        </w:rPr>
        <w:t>question</w:t>
      </w:r>
      <w:r w:rsidRPr="00E133D9">
        <w:rPr>
          <w:rFonts w:ascii="Times New Roman" w:hAnsi="Times New Roman"/>
          <w:rPrChange w:id="251" w:author="Kadakia, Nirag" w:date="2018-11-08T13:29:00Z">
            <w:rPr>
              <w:rFonts w:ascii="Times New Roman" w:hAnsi="Times New Roman"/>
            </w:rPr>
          </w:rPrChange>
        </w:rPr>
        <w:t xml:space="preserve"> </w:t>
      </w:r>
      <w:r w:rsidR="00BE694A" w:rsidRPr="00E133D9">
        <w:rPr>
          <w:rFonts w:ascii="Times New Roman" w:hAnsi="Times New Roman"/>
          <w:rPrChange w:id="252" w:author="Kadakia, Nirag" w:date="2018-11-08T13:29:00Z">
            <w:rPr>
              <w:rFonts w:ascii="Times New Roman" w:hAnsi="Times New Roman"/>
            </w:rPr>
          </w:rPrChange>
        </w:rPr>
        <w:t>in olfaction: what information about odor stimuli is encoded in temporal patterns of neural activity</w:t>
      </w:r>
      <w:r w:rsidR="005D43D6" w:rsidRPr="00E133D9">
        <w:rPr>
          <w:rFonts w:ascii="Times New Roman" w:hAnsi="Times New Roman"/>
          <w:rPrChange w:id="253" w:author="Kadakia, Nirag" w:date="2018-11-08T13:29:00Z">
            <w:rPr>
              <w:rFonts w:ascii="Times New Roman" w:hAnsi="Times New Roman"/>
            </w:rPr>
          </w:rPrChange>
        </w:rPr>
        <w:t xml:space="preserve">? </w:t>
      </w:r>
      <w:r w:rsidRPr="00E133D9">
        <w:rPr>
          <w:rFonts w:ascii="Times New Roman" w:hAnsi="Times New Roman"/>
          <w:rPrChange w:id="254" w:author="Kadakia, Nirag" w:date="2018-11-08T13:29:00Z">
            <w:rPr>
              <w:rFonts w:ascii="Times New Roman" w:hAnsi="Times New Roman"/>
            </w:rPr>
          </w:rPrChange>
        </w:rPr>
        <w:t>Odor</w:t>
      </w:r>
      <w:r w:rsidR="00C84825" w:rsidRPr="00E133D9">
        <w:rPr>
          <w:rFonts w:ascii="Times New Roman" w:hAnsi="Times New Roman"/>
          <w:rPrChange w:id="255" w:author="Kadakia, Nirag" w:date="2018-11-08T13:29:00Z">
            <w:rPr>
              <w:rFonts w:ascii="Times New Roman" w:hAnsi="Times New Roman"/>
            </w:rPr>
          </w:rPrChange>
        </w:rPr>
        <w:t>s</w:t>
      </w:r>
      <w:r w:rsidRPr="00E133D9">
        <w:rPr>
          <w:rFonts w:ascii="Times New Roman" w:hAnsi="Times New Roman"/>
          <w:rPrChange w:id="256" w:author="Kadakia, Nirag" w:date="2018-11-08T13:29:00Z">
            <w:rPr>
              <w:rFonts w:ascii="Times New Roman" w:hAnsi="Times New Roman"/>
            </w:rPr>
          </w:rPrChange>
        </w:rPr>
        <w:t xml:space="preserve"> activate distinct </w:t>
      </w:r>
      <w:r w:rsidR="00BE694A" w:rsidRPr="00E133D9">
        <w:rPr>
          <w:rFonts w:ascii="Times New Roman" w:hAnsi="Times New Roman"/>
          <w:rPrChange w:id="257" w:author="Kadakia, Nirag" w:date="2018-11-08T13:29:00Z">
            <w:rPr>
              <w:rFonts w:ascii="Times New Roman" w:hAnsi="Times New Roman"/>
            </w:rPr>
          </w:rPrChange>
        </w:rPr>
        <w:t>sets</w:t>
      </w:r>
      <w:r w:rsidRPr="00E133D9">
        <w:rPr>
          <w:rFonts w:ascii="Times New Roman" w:hAnsi="Times New Roman"/>
          <w:rPrChange w:id="258" w:author="Kadakia, Nirag" w:date="2018-11-08T13:29:00Z">
            <w:rPr>
              <w:rFonts w:ascii="Times New Roman" w:hAnsi="Times New Roman"/>
            </w:rPr>
          </w:rPrChange>
        </w:rPr>
        <w:t xml:space="preserve"> of </w:t>
      </w:r>
      <w:r w:rsidR="00C84825" w:rsidRPr="00E133D9">
        <w:rPr>
          <w:rFonts w:ascii="Times New Roman" w:hAnsi="Times New Roman"/>
          <w:rPrChange w:id="259" w:author="Kadakia, Nirag" w:date="2018-11-08T13:29:00Z">
            <w:rPr>
              <w:rFonts w:ascii="Times New Roman" w:hAnsi="Times New Roman"/>
            </w:rPr>
          </w:rPrChange>
        </w:rPr>
        <w:t xml:space="preserve">olfactory receptor </w:t>
      </w:r>
      <w:r w:rsidRPr="00E133D9">
        <w:rPr>
          <w:rFonts w:ascii="Times New Roman" w:hAnsi="Times New Roman"/>
          <w:rPrChange w:id="260" w:author="Kadakia, Nirag" w:date="2018-11-08T13:29:00Z">
            <w:rPr>
              <w:rFonts w:ascii="Times New Roman" w:hAnsi="Times New Roman"/>
            </w:rPr>
          </w:rPrChange>
        </w:rPr>
        <w:t>neurons</w:t>
      </w:r>
      <w:r w:rsidR="00C84825" w:rsidRPr="00E133D9">
        <w:rPr>
          <w:rFonts w:ascii="Times New Roman" w:hAnsi="Times New Roman"/>
          <w:rPrChange w:id="261" w:author="Kadakia, Nirag" w:date="2018-11-08T13:29:00Z">
            <w:rPr>
              <w:rFonts w:ascii="Times New Roman" w:hAnsi="Times New Roman"/>
            </w:rPr>
          </w:rPrChange>
        </w:rPr>
        <w:t xml:space="preserve"> </w:t>
      </w:r>
      <w:r w:rsidR="00BE694A" w:rsidRPr="00E133D9">
        <w:rPr>
          <w:rFonts w:ascii="Times New Roman" w:hAnsi="Times New Roman"/>
          <w:rPrChange w:id="262" w:author="Kadakia, Nirag" w:date="2018-11-08T13:29:00Z">
            <w:rPr>
              <w:rFonts w:ascii="Times New Roman" w:hAnsi="Times New Roman"/>
            </w:rPr>
          </w:rPrChange>
        </w:rPr>
        <w:t xml:space="preserve">(ORNs) </w:t>
      </w:r>
      <w:r w:rsidR="00C84825" w:rsidRPr="00E133D9">
        <w:rPr>
          <w:rFonts w:ascii="Times New Roman" w:hAnsi="Times New Roman"/>
          <w:rPrChange w:id="263" w:author="Kadakia, Nirag" w:date="2018-11-08T13:29:00Z">
            <w:rPr>
              <w:rFonts w:ascii="Times New Roman" w:hAnsi="Times New Roman"/>
            </w:rPr>
          </w:rPrChange>
        </w:rPr>
        <w:t>depending on</w:t>
      </w:r>
      <w:r w:rsidRPr="00E133D9">
        <w:rPr>
          <w:rFonts w:ascii="Times New Roman" w:hAnsi="Times New Roman"/>
          <w:rPrChange w:id="264" w:author="Kadakia, Nirag" w:date="2018-11-08T13:29:00Z">
            <w:rPr>
              <w:rFonts w:ascii="Times New Roman" w:hAnsi="Times New Roman"/>
            </w:rPr>
          </w:rPrChange>
        </w:rPr>
        <w:t xml:space="preserve"> the affinity of </w:t>
      </w:r>
      <w:r w:rsidR="00C84825" w:rsidRPr="00E133D9">
        <w:rPr>
          <w:rFonts w:ascii="Times New Roman" w:hAnsi="Times New Roman"/>
          <w:rPrChange w:id="265" w:author="Kadakia, Nirag" w:date="2018-11-08T13:29:00Z">
            <w:rPr>
              <w:rFonts w:ascii="Times New Roman" w:hAnsi="Times New Roman"/>
            </w:rPr>
          </w:rPrChange>
        </w:rPr>
        <w:t xml:space="preserve">the </w:t>
      </w:r>
      <w:r w:rsidRPr="00E133D9">
        <w:rPr>
          <w:rFonts w:ascii="Times New Roman" w:hAnsi="Times New Roman"/>
          <w:rPrChange w:id="266" w:author="Kadakia, Nirag" w:date="2018-11-08T13:29:00Z">
            <w:rPr>
              <w:rFonts w:ascii="Times New Roman" w:hAnsi="Times New Roman"/>
            </w:rPr>
          </w:rPrChange>
        </w:rPr>
        <w:t xml:space="preserve">odorant receptors </w:t>
      </w:r>
      <w:r w:rsidR="005D43D6" w:rsidRPr="00E133D9">
        <w:rPr>
          <w:rFonts w:ascii="Times New Roman" w:hAnsi="Times New Roman"/>
          <w:rPrChange w:id="267" w:author="Kadakia, Nirag" w:date="2018-11-08T13:29:00Z">
            <w:rPr>
              <w:rFonts w:ascii="Times New Roman" w:hAnsi="Times New Roman"/>
            </w:rPr>
          </w:rPrChange>
        </w:rPr>
        <w:t xml:space="preserve">for </w:t>
      </w:r>
      <w:r w:rsidRPr="00E133D9">
        <w:rPr>
          <w:rFonts w:ascii="Times New Roman" w:hAnsi="Times New Roman"/>
          <w:rPrChange w:id="268" w:author="Kadakia, Nirag" w:date="2018-11-08T13:29:00Z">
            <w:rPr>
              <w:rFonts w:ascii="Times New Roman" w:hAnsi="Times New Roman"/>
            </w:rPr>
          </w:rPrChange>
        </w:rPr>
        <w:t>the odor</w:t>
      </w:r>
      <w:r w:rsidR="00C84825" w:rsidRPr="00E133D9">
        <w:rPr>
          <w:rFonts w:ascii="Times New Roman" w:hAnsi="Times New Roman"/>
          <w:rPrChange w:id="269" w:author="Kadakia, Nirag" w:date="2018-11-08T13:29:00Z">
            <w:rPr>
              <w:rFonts w:ascii="Times New Roman" w:hAnsi="Times New Roman"/>
            </w:rPr>
          </w:rPrChange>
        </w:rPr>
        <w:t>ant molecules</w:t>
      </w:r>
      <w:r w:rsidRPr="00E133D9">
        <w:rPr>
          <w:rFonts w:ascii="Times New Roman" w:hAnsi="Times New Roman"/>
          <w:rPrChange w:id="270" w:author="Kadakia, Nirag" w:date="2018-11-08T13:29:00Z">
            <w:rPr>
              <w:rFonts w:ascii="Times New Roman" w:hAnsi="Times New Roman"/>
            </w:rPr>
          </w:rPrChange>
        </w:rPr>
        <w:t xml:space="preserve">. </w:t>
      </w:r>
      <w:r w:rsidR="00C84825" w:rsidRPr="00E133D9">
        <w:rPr>
          <w:rFonts w:ascii="Times New Roman" w:hAnsi="Times New Roman"/>
          <w:rPrChange w:id="271" w:author="Kadakia, Nirag" w:date="2018-11-08T13:29:00Z">
            <w:rPr>
              <w:rFonts w:ascii="Times New Roman" w:hAnsi="Times New Roman"/>
            </w:rPr>
          </w:rPrChange>
        </w:rPr>
        <w:t xml:space="preserve">These </w:t>
      </w:r>
      <w:r w:rsidR="00C84825" w:rsidRPr="00E133D9">
        <w:rPr>
          <w:rFonts w:ascii="Times New Roman" w:hAnsi="Times New Roman"/>
          <w:i/>
          <w:u w:val="single"/>
          <w:rPrChange w:id="272" w:author="Kadakia, Nirag" w:date="2018-11-08T13:29:00Z">
            <w:rPr>
              <w:rFonts w:ascii="Times New Roman" w:hAnsi="Times New Roman"/>
              <w:i/>
              <w:u w:val="single"/>
            </w:rPr>
          </w:rPrChange>
        </w:rPr>
        <w:t>spatial</w:t>
      </w:r>
      <w:r w:rsidR="00C84825" w:rsidRPr="00E133D9">
        <w:rPr>
          <w:rFonts w:ascii="Times New Roman" w:hAnsi="Times New Roman"/>
          <w:rPrChange w:id="273" w:author="Kadakia, Nirag" w:date="2018-11-08T13:29:00Z">
            <w:rPr>
              <w:rFonts w:ascii="Times New Roman" w:hAnsi="Times New Roman"/>
            </w:rPr>
          </w:rPrChange>
        </w:rPr>
        <w:t xml:space="preserve"> representations are accompanied by diverse </w:t>
      </w:r>
      <w:r w:rsidR="00C84825" w:rsidRPr="00E133D9">
        <w:rPr>
          <w:rFonts w:ascii="Times New Roman" w:hAnsi="Times New Roman"/>
          <w:i/>
          <w:u w:val="single"/>
          <w:rPrChange w:id="274" w:author="Kadakia, Nirag" w:date="2018-11-08T13:29:00Z">
            <w:rPr>
              <w:rFonts w:ascii="Times New Roman" w:hAnsi="Times New Roman"/>
              <w:i/>
              <w:u w:val="single"/>
            </w:rPr>
          </w:rPrChange>
        </w:rPr>
        <w:t>temporal</w:t>
      </w:r>
      <w:r w:rsidR="00C84825" w:rsidRPr="00E133D9">
        <w:rPr>
          <w:rFonts w:ascii="Times New Roman" w:hAnsi="Times New Roman"/>
          <w:rPrChange w:id="275" w:author="Kadakia, Nirag" w:date="2018-11-08T13:29:00Z">
            <w:rPr>
              <w:rFonts w:ascii="Times New Roman" w:hAnsi="Times New Roman"/>
            </w:rPr>
          </w:rPrChange>
        </w:rPr>
        <w:t xml:space="preserve"> patterns of activity which have been observed at different levels of the olfactory system (ORNs, glomeruli and higher brain regions). However the </w:t>
      </w:r>
      <w:r w:rsidR="001673C6" w:rsidRPr="00E133D9">
        <w:rPr>
          <w:rFonts w:ascii="Times New Roman" w:hAnsi="Times New Roman"/>
          <w:rPrChange w:id="276" w:author="Kadakia, Nirag" w:date="2018-11-08T13:29:00Z">
            <w:rPr>
              <w:rFonts w:ascii="Times New Roman" w:hAnsi="Times New Roman"/>
            </w:rPr>
          </w:rPrChange>
        </w:rPr>
        <w:t>origin</w:t>
      </w:r>
      <w:r w:rsidR="00C84825" w:rsidRPr="00E133D9">
        <w:rPr>
          <w:rFonts w:ascii="Times New Roman" w:hAnsi="Times New Roman"/>
          <w:rPrChange w:id="277" w:author="Kadakia, Nirag" w:date="2018-11-08T13:29:00Z">
            <w:rPr>
              <w:rFonts w:ascii="Times New Roman" w:hAnsi="Times New Roman"/>
            </w:rPr>
          </w:rPrChange>
        </w:rPr>
        <w:t xml:space="preserve"> and function of these temporal patterns is currently unclear.</w:t>
      </w:r>
      <w:r w:rsidR="001673C6" w:rsidRPr="00E133D9">
        <w:rPr>
          <w:rFonts w:ascii="Times New Roman" w:hAnsi="Times New Roman"/>
          <w:rPrChange w:id="278" w:author="Kadakia, Nirag" w:date="2018-11-08T13:29:00Z">
            <w:rPr>
              <w:rFonts w:ascii="Times New Roman" w:hAnsi="Times New Roman"/>
            </w:rPr>
          </w:rPrChange>
        </w:rPr>
        <w:t xml:space="preserve"> </w:t>
      </w:r>
    </w:p>
    <w:p w14:paraId="169EB8B3" w14:textId="11562AED" w:rsidR="00A34216" w:rsidRPr="00E133D9" w:rsidRDefault="009D16A2">
      <w:pPr>
        <w:pStyle w:val="BodyText2"/>
        <w:spacing w:line="240" w:lineRule="auto"/>
        <w:ind w:firstLine="720"/>
        <w:jc w:val="both"/>
        <w:rPr>
          <w:rFonts w:ascii="Times New Roman" w:hAnsi="Times New Roman"/>
          <w:rPrChange w:id="279" w:author="Kadakia, Nirag" w:date="2018-11-08T13:29:00Z">
            <w:rPr>
              <w:rFonts w:ascii="Times New Roman" w:hAnsi="Times New Roman"/>
            </w:rPr>
          </w:rPrChange>
        </w:rPr>
      </w:pPr>
      <w:r w:rsidRPr="00E133D9">
        <w:rPr>
          <w:rFonts w:ascii="Times New Roman" w:hAnsi="Times New Roman"/>
          <w:rPrChange w:id="280" w:author="Kadakia, Nirag" w:date="2018-11-08T13:29:00Z">
            <w:rPr>
              <w:rFonts w:ascii="Times New Roman" w:hAnsi="Times New Roman"/>
            </w:rPr>
          </w:rPrChange>
        </w:rPr>
        <w:t>Here</w:t>
      </w:r>
      <w:r w:rsidR="001673C6" w:rsidRPr="00E133D9">
        <w:rPr>
          <w:rFonts w:ascii="Times New Roman" w:hAnsi="Times New Roman"/>
          <w:rPrChange w:id="281" w:author="Kadakia, Nirag" w:date="2018-11-08T13:29:00Z">
            <w:rPr>
              <w:rFonts w:ascii="Times New Roman" w:hAnsi="Times New Roman"/>
            </w:rPr>
          </w:rPrChange>
        </w:rPr>
        <w:t xml:space="preserve"> we show </w:t>
      </w:r>
      <w:r w:rsidR="00F15C0F" w:rsidRPr="00E133D9">
        <w:rPr>
          <w:rFonts w:ascii="Times New Roman" w:hAnsi="Times New Roman"/>
          <w:rPrChange w:id="282" w:author="Kadakia, Nirag" w:date="2018-11-08T13:29:00Z">
            <w:rPr>
              <w:rFonts w:ascii="Times New Roman" w:hAnsi="Times New Roman"/>
            </w:rPr>
          </w:rPrChange>
        </w:rPr>
        <w:t xml:space="preserve">in detail </w:t>
      </w:r>
      <w:r w:rsidR="001673C6" w:rsidRPr="00E133D9">
        <w:rPr>
          <w:rFonts w:ascii="Times New Roman" w:hAnsi="Times New Roman"/>
          <w:rPrChange w:id="283" w:author="Kadakia, Nirag" w:date="2018-11-08T13:29:00Z">
            <w:rPr>
              <w:rFonts w:ascii="Times New Roman" w:hAnsi="Times New Roman"/>
            </w:rPr>
          </w:rPrChange>
        </w:rPr>
        <w:t>that odors have</w:t>
      </w:r>
      <w:r w:rsidR="001673C6" w:rsidRPr="00E133D9">
        <w:rPr>
          <w:rFonts w:ascii="Times New Roman" w:hAnsi="Times New Roman"/>
          <w:i/>
          <w:rPrChange w:id="284" w:author="Kadakia, Nirag" w:date="2018-11-08T13:29:00Z">
            <w:rPr>
              <w:rFonts w:ascii="Times New Roman" w:hAnsi="Times New Roman"/>
              <w:i/>
            </w:rPr>
          </w:rPrChange>
        </w:rPr>
        <w:t xml:space="preserve"> </w:t>
      </w:r>
      <w:r w:rsidR="001673C6" w:rsidRPr="00E133D9">
        <w:rPr>
          <w:rFonts w:ascii="Times New Roman" w:hAnsi="Times New Roman"/>
          <w:i/>
          <w:u w:val="single"/>
          <w:rPrChange w:id="285" w:author="Kadakia, Nirag" w:date="2018-11-08T13:29:00Z">
            <w:rPr>
              <w:rFonts w:ascii="Times New Roman" w:hAnsi="Times New Roman"/>
              <w:i/>
              <w:u w:val="single"/>
            </w:rPr>
          </w:rPrChange>
        </w:rPr>
        <w:t>intrinsic dynamics</w:t>
      </w:r>
      <w:r w:rsidR="001673C6" w:rsidRPr="00E133D9">
        <w:rPr>
          <w:rFonts w:ascii="Times New Roman" w:hAnsi="Times New Roman"/>
          <w:i/>
          <w:rPrChange w:id="286" w:author="Kadakia, Nirag" w:date="2018-11-08T13:29:00Z">
            <w:rPr>
              <w:rFonts w:ascii="Times New Roman" w:hAnsi="Times New Roman"/>
              <w:i/>
            </w:rPr>
          </w:rPrChange>
        </w:rPr>
        <w:t xml:space="preserve"> </w:t>
      </w:r>
      <w:r w:rsidR="001673C6" w:rsidRPr="00E133D9">
        <w:rPr>
          <w:rFonts w:ascii="Times New Roman" w:hAnsi="Times New Roman"/>
          <w:rPrChange w:id="287" w:author="Kadakia, Nirag" w:date="2018-11-08T13:29:00Z">
            <w:rPr>
              <w:rFonts w:ascii="Times New Roman" w:hAnsi="Times New Roman"/>
            </w:rPr>
          </w:rPrChange>
        </w:rPr>
        <w:t xml:space="preserve">that depend on odor </w:t>
      </w:r>
      <w:r w:rsidR="001673C6" w:rsidRPr="00E133D9">
        <w:rPr>
          <w:rFonts w:ascii="Times New Roman" w:hAnsi="Times New Roman"/>
          <w:i/>
          <w:u w:val="single"/>
          <w:rPrChange w:id="288" w:author="Kadakia, Nirag" w:date="2018-11-08T13:29:00Z">
            <w:rPr>
              <w:rFonts w:ascii="Times New Roman" w:hAnsi="Times New Roman"/>
              <w:i/>
              <w:u w:val="single"/>
            </w:rPr>
          </w:rPrChange>
        </w:rPr>
        <w:t>identity</w:t>
      </w:r>
      <w:r w:rsidR="001673C6" w:rsidRPr="00E133D9">
        <w:rPr>
          <w:rFonts w:ascii="Times New Roman" w:hAnsi="Times New Roman"/>
          <w:rPrChange w:id="289" w:author="Kadakia, Nirag" w:date="2018-11-08T13:29:00Z">
            <w:rPr>
              <w:rFonts w:ascii="Times New Roman" w:hAnsi="Times New Roman"/>
            </w:rPr>
          </w:rPrChange>
        </w:rPr>
        <w:t xml:space="preserve"> </w:t>
      </w:r>
      <w:r w:rsidR="00A94706" w:rsidRPr="00E133D9">
        <w:rPr>
          <w:rFonts w:ascii="Times New Roman" w:hAnsi="Times New Roman"/>
          <w:rPrChange w:id="290" w:author="Kadakia, Nirag" w:date="2018-11-08T13:29:00Z">
            <w:rPr>
              <w:rFonts w:ascii="Times New Roman" w:hAnsi="Times New Roman"/>
            </w:rPr>
          </w:rPrChange>
        </w:rPr>
        <w:t>and that determine the response dynamics of ORNs</w:t>
      </w:r>
      <w:r w:rsidR="00585CA5" w:rsidRPr="00E133D9">
        <w:rPr>
          <w:rFonts w:ascii="Times New Roman" w:hAnsi="Times New Roman"/>
          <w:rPrChange w:id="291" w:author="Kadakia, Nirag" w:date="2018-11-08T13:29:00Z">
            <w:rPr>
              <w:rFonts w:ascii="Times New Roman" w:hAnsi="Times New Roman"/>
            </w:rPr>
          </w:rPrChange>
        </w:rPr>
        <w:t xml:space="preserve"> in </w:t>
      </w:r>
      <w:r w:rsidR="00585CA5" w:rsidRPr="00E133D9">
        <w:rPr>
          <w:rFonts w:ascii="Times New Roman" w:hAnsi="Times New Roman"/>
          <w:i/>
          <w:rPrChange w:id="292" w:author="Kadakia, Nirag" w:date="2018-11-08T13:29:00Z">
            <w:rPr>
              <w:rFonts w:ascii="Times New Roman" w:hAnsi="Times New Roman"/>
              <w:i/>
            </w:rPr>
          </w:rPrChange>
        </w:rPr>
        <w:t>Drosophila</w:t>
      </w:r>
      <w:r w:rsidR="00585CA5" w:rsidRPr="00E133D9">
        <w:rPr>
          <w:rFonts w:ascii="Times New Roman" w:hAnsi="Times New Roman"/>
          <w:rPrChange w:id="293" w:author="Kadakia, Nirag" w:date="2018-11-08T13:29:00Z">
            <w:rPr>
              <w:rFonts w:ascii="Times New Roman" w:hAnsi="Times New Roman"/>
            </w:rPr>
          </w:rPrChange>
        </w:rPr>
        <w:t>, suggesting</w:t>
      </w:r>
      <w:r w:rsidR="00FD1C28" w:rsidRPr="00E133D9">
        <w:rPr>
          <w:rFonts w:ascii="Times New Roman" w:hAnsi="Times New Roman"/>
          <w:rPrChange w:id="294" w:author="Kadakia, Nirag" w:date="2018-11-08T13:29:00Z">
            <w:rPr>
              <w:rFonts w:ascii="Times New Roman" w:hAnsi="Times New Roman"/>
            </w:rPr>
          </w:rPrChange>
        </w:rPr>
        <w:t xml:space="preserve"> </w:t>
      </w:r>
      <w:r w:rsidR="00733518" w:rsidRPr="00E133D9">
        <w:rPr>
          <w:rFonts w:ascii="Times New Roman" w:hAnsi="Times New Roman"/>
          <w:rPrChange w:id="295" w:author="Kadakia, Nirag" w:date="2018-11-08T13:29:00Z">
            <w:rPr>
              <w:rFonts w:ascii="Times New Roman" w:hAnsi="Times New Roman"/>
            </w:rPr>
          </w:rPrChange>
        </w:rPr>
        <w:t xml:space="preserve">a single response function can be associated </w:t>
      </w:r>
      <w:r w:rsidR="00F15C0F" w:rsidRPr="00E133D9">
        <w:rPr>
          <w:rFonts w:ascii="Times New Roman" w:hAnsi="Times New Roman"/>
          <w:rPrChange w:id="296" w:author="Kadakia, Nirag" w:date="2018-11-08T13:29:00Z">
            <w:rPr>
              <w:rFonts w:ascii="Times New Roman" w:hAnsi="Times New Roman"/>
            </w:rPr>
          </w:rPrChange>
        </w:rPr>
        <w:t xml:space="preserve">with </w:t>
      </w:r>
      <w:r w:rsidR="00733518" w:rsidRPr="00E133D9">
        <w:rPr>
          <w:rFonts w:ascii="Times New Roman" w:hAnsi="Times New Roman"/>
          <w:rPrChange w:id="297" w:author="Kadakia, Nirag" w:date="2018-11-08T13:29:00Z">
            <w:rPr>
              <w:rFonts w:ascii="Times New Roman" w:hAnsi="Times New Roman"/>
            </w:rPr>
          </w:rPrChange>
        </w:rPr>
        <w:t>a single ORN and mediates the response to a large number of different odors</w:t>
      </w:r>
      <w:r w:rsidR="00FD1C28" w:rsidRPr="00E133D9">
        <w:rPr>
          <w:rFonts w:ascii="Times New Roman" w:hAnsi="Times New Roman"/>
          <w:rPrChange w:id="298" w:author="Kadakia, Nirag" w:date="2018-11-08T13:29:00Z">
            <w:rPr>
              <w:rFonts w:ascii="Times New Roman" w:hAnsi="Times New Roman"/>
            </w:rPr>
          </w:rPrChange>
        </w:rPr>
        <w:t xml:space="preserve">. </w:t>
      </w:r>
      <w:r w:rsidR="00BE694A" w:rsidRPr="00E133D9">
        <w:rPr>
          <w:rFonts w:ascii="Times New Roman" w:hAnsi="Times New Roman"/>
          <w:rPrChange w:id="299" w:author="Kadakia, Nirag" w:date="2018-11-08T13:29:00Z">
            <w:rPr>
              <w:rFonts w:ascii="Times New Roman" w:hAnsi="Times New Roman"/>
            </w:rPr>
          </w:rPrChange>
        </w:rPr>
        <w:t>Second w</w:t>
      </w:r>
      <w:r w:rsidR="00FD1C28" w:rsidRPr="00E133D9">
        <w:rPr>
          <w:rFonts w:ascii="Times New Roman" w:hAnsi="Times New Roman"/>
          <w:rPrChange w:id="300" w:author="Kadakia, Nirag" w:date="2018-11-08T13:29:00Z">
            <w:rPr>
              <w:rFonts w:ascii="Times New Roman" w:hAnsi="Times New Roman"/>
            </w:rPr>
          </w:rPrChange>
        </w:rPr>
        <w:t>e show that</w:t>
      </w:r>
      <w:r w:rsidR="007A5F40" w:rsidRPr="00E133D9">
        <w:rPr>
          <w:rFonts w:ascii="Times New Roman" w:hAnsi="Times New Roman"/>
          <w:rPrChange w:id="301" w:author="Kadakia, Nirag" w:date="2018-11-08T13:29:00Z">
            <w:rPr>
              <w:rFonts w:ascii="Times New Roman" w:hAnsi="Times New Roman"/>
            </w:rPr>
          </w:rPrChange>
        </w:rPr>
        <w:t xml:space="preserve"> </w:t>
      </w:r>
      <w:r w:rsidR="00A34216" w:rsidRPr="00E133D9">
        <w:rPr>
          <w:rFonts w:ascii="Times New Roman" w:hAnsi="Times New Roman"/>
          <w:rPrChange w:id="302" w:author="Kadakia, Nirag" w:date="2018-11-08T13:29:00Z">
            <w:rPr>
              <w:rFonts w:ascii="Times New Roman" w:hAnsi="Times New Roman"/>
            </w:rPr>
          </w:rPrChange>
        </w:rPr>
        <w:t xml:space="preserve">the </w:t>
      </w:r>
      <w:r w:rsidR="007A5F40" w:rsidRPr="00E133D9">
        <w:rPr>
          <w:rFonts w:ascii="Times New Roman" w:hAnsi="Times New Roman"/>
          <w:rPrChange w:id="303" w:author="Kadakia, Nirag" w:date="2018-11-08T13:29:00Z">
            <w:rPr>
              <w:rFonts w:ascii="Times New Roman" w:hAnsi="Times New Roman"/>
            </w:rPr>
          </w:rPrChange>
        </w:rPr>
        <w:t>a</w:t>
      </w:r>
      <w:r w:rsidR="00A94706" w:rsidRPr="00E133D9">
        <w:rPr>
          <w:rFonts w:ascii="Times New Roman" w:hAnsi="Times New Roman"/>
          <w:rPrChange w:id="304" w:author="Kadakia, Nirag" w:date="2018-11-08T13:29:00Z">
            <w:rPr>
              <w:rFonts w:ascii="Times New Roman" w:hAnsi="Times New Roman"/>
            </w:rPr>
          </w:rPrChange>
        </w:rPr>
        <w:t xml:space="preserve">daptation capabilities </w:t>
      </w:r>
      <w:r w:rsidR="00A34216" w:rsidRPr="00E133D9">
        <w:rPr>
          <w:rFonts w:ascii="Times New Roman" w:hAnsi="Times New Roman"/>
          <w:rPrChange w:id="305" w:author="Kadakia, Nirag" w:date="2018-11-08T13:29:00Z">
            <w:rPr>
              <w:rFonts w:ascii="Times New Roman" w:hAnsi="Times New Roman"/>
            </w:rPr>
          </w:rPrChange>
        </w:rPr>
        <w:t xml:space="preserve">of ORNs </w:t>
      </w:r>
      <w:r w:rsidR="00A94706" w:rsidRPr="00E133D9">
        <w:rPr>
          <w:rFonts w:ascii="Times New Roman" w:hAnsi="Times New Roman"/>
          <w:rPrChange w:id="306" w:author="Kadakia, Nirag" w:date="2018-11-08T13:29:00Z">
            <w:rPr>
              <w:rFonts w:ascii="Times New Roman" w:hAnsi="Times New Roman"/>
            </w:rPr>
          </w:rPrChange>
        </w:rPr>
        <w:t>provide a</w:t>
      </w:r>
      <w:r w:rsidR="001673C6" w:rsidRPr="00E133D9">
        <w:rPr>
          <w:rFonts w:ascii="Times New Roman" w:hAnsi="Times New Roman"/>
          <w:rPrChange w:id="307" w:author="Kadakia, Nirag" w:date="2018-11-08T13:29:00Z">
            <w:rPr>
              <w:rFonts w:ascii="Times New Roman" w:hAnsi="Times New Roman"/>
            </w:rPr>
          </w:rPrChange>
        </w:rPr>
        <w:t xml:space="preserve"> </w:t>
      </w:r>
      <w:r w:rsidR="001673C6" w:rsidRPr="00E133D9">
        <w:rPr>
          <w:rFonts w:ascii="Times New Roman" w:hAnsi="Times New Roman"/>
          <w:i/>
          <w:u w:val="single"/>
          <w:rPrChange w:id="308" w:author="Kadakia, Nirag" w:date="2018-11-08T13:29:00Z">
            <w:rPr>
              <w:rFonts w:ascii="Times New Roman" w:hAnsi="Times New Roman"/>
              <w:i/>
              <w:u w:val="single"/>
            </w:rPr>
          </w:rPrChange>
        </w:rPr>
        <w:t>mechanism</w:t>
      </w:r>
      <w:r w:rsidR="001673C6" w:rsidRPr="00E133D9">
        <w:rPr>
          <w:rFonts w:ascii="Times New Roman" w:hAnsi="Times New Roman"/>
          <w:rPrChange w:id="309" w:author="Kadakia, Nirag" w:date="2018-11-08T13:29:00Z">
            <w:rPr>
              <w:rFonts w:ascii="Times New Roman" w:hAnsi="Times New Roman"/>
            </w:rPr>
          </w:rPrChange>
        </w:rPr>
        <w:t xml:space="preserve"> by which </w:t>
      </w:r>
      <w:r w:rsidR="00A34216" w:rsidRPr="00E133D9">
        <w:rPr>
          <w:rFonts w:ascii="Times New Roman" w:hAnsi="Times New Roman"/>
          <w:rPrChange w:id="310" w:author="Kadakia, Nirag" w:date="2018-11-08T13:29:00Z">
            <w:rPr>
              <w:rFonts w:ascii="Times New Roman" w:hAnsi="Times New Roman"/>
            </w:rPr>
          </w:rPrChange>
        </w:rPr>
        <w:t xml:space="preserve">individual </w:t>
      </w:r>
      <w:r w:rsidR="001673C6" w:rsidRPr="00E133D9">
        <w:rPr>
          <w:rFonts w:ascii="Times New Roman" w:hAnsi="Times New Roman"/>
          <w:rPrChange w:id="311" w:author="Kadakia, Nirag" w:date="2018-11-08T13:29:00Z">
            <w:rPr>
              <w:rFonts w:ascii="Times New Roman" w:hAnsi="Times New Roman"/>
            </w:rPr>
          </w:rPrChange>
        </w:rPr>
        <w:t xml:space="preserve">ORNs </w:t>
      </w:r>
      <w:r w:rsidR="00A34216" w:rsidRPr="00E133D9">
        <w:rPr>
          <w:rFonts w:ascii="Times New Roman" w:hAnsi="Times New Roman"/>
          <w:rPrChange w:id="312" w:author="Kadakia, Nirag" w:date="2018-11-08T13:29:00Z">
            <w:rPr>
              <w:rFonts w:ascii="Times New Roman" w:hAnsi="Times New Roman"/>
            </w:rPr>
          </w:rPrChange>
        </w:rPr>
        <w:t xml:space="preserve">can </w:t>
      </w:r>
      <w:r w:rsidR="001673C6" w:rsidRPr="00E133D9">
        <w:rPr>
          <w:rFonts w:ascii="Times New Roman" w:hAnsi="Times New Roman"/>
          <w:rPrChange w:id="313" w:author="Kadakia, Nirag" w:date="2018-11-08T13:29:00Z">
            <w:rPr>
              <w:rFonts w:ascii="Times New Roman" w:hAnsi="Times New Roman"/>
            </w:rPr>
          </w:rPrChange>
        </w:rPr>
        <w:t xml:space="preserve">explicitly encode </w:t>
      </w:r>
      <w:r w:rsidR="00A34216" w:rsidRPr="00E133D9">
        <w:rPr>
          <w:rFonts w:ascii="Times New Roman" w:hAnsi="Times New Roman"/>
          <w:rPrChange w:id="314" w:author="Kadakia, Nirag" w:date="2018-11-08T13:29:00Z">
            <w:rPr>
              <w:rFonts w:ascii="Times New Roman" w:hAnsi="Times New Roman"/>
            </w:rPr>
          </w:rPrChange>
        </w:rPr>
        <w:t xml:space="preserve">information about </w:t>
      </w:r>
      <w:r w:rsidR="00733518" w:rsidRPr="00E133D9">
        <w:rPr>
          <w:rFonts w:ascii="Times New Roman" w:hAnsi="Times New Roman"/>
          <w:rPrChange w:id="315" w:author="Kadakia, Nirag" w:date="2018-11-08T13:29:00Z">
            <w:rPr>
              <w:rFonts w:ascii="Times New Roman" w:hAnsi="Times New Roman"/>
            </w:rPr>
          </w:rPrChange>
        </w:rPr>
        <w:t>stimulus dynamics</w:t>
      </w:r>
      <w:r w:rsidR="00585CA5" w:rsidRPr="00E133D9">
        <w:rPr>
          <w:rFonts w:ascii="Times New Roman" w:hAnsi="Times New Roman"/>
          <w:rPrChange w:id="316" w:author="Kadakia, Nirag" w:date="2018-11-08T13:29:00Z">
            <w:rPr>
              <w:rFonts w:ascii="Times New Roman" w:hAnsi="Times New Roman"/>
            </w:rPr>
          </w:rPrChange>
        </w:rPr>
        <w:t xml:space="preserve"> </w:t>
      </w:r>
      <w:r w:rsidR="001673C6" w:rsidRPr="00E133D9">
        <w:rPr>
          <w:rFonts w:ascii="Times New Roman" w:hAnsi="Times New Roman"/>
          <w:rPrChange w:id="317" w:author="Kadakia, Nirag" w:date="2018-11-08T13:29:00Z">
            <w:rPr>
              <w:rFonts w:ascii="Times New Roman" w:hAnsi="Times New Roman"/>
            </w:rPr>
          </w:rPrChange>
        </w:rPr>
        <w:t xml:space="preserve">independently </w:t>
      </w:r>
      <w:r w:rsidR="00733518" w:rsidRPr="00E133D9">
        <w:rPr>
          <w:rFonts w:ascii="Times New Roman" w:hAnsi="Times New Roman"/>
          <w:rPrChange w:id="318" w:author="Kadakia, Nirag" w:date="2018-11-08T13:29:00Z">
            <w:rPr>
              <w:rFonts w:ascii="Times New Roman" w:hAnsi="Times New Roman"/>
            </w:rPr>
          </w:rPrChange>
        </w:rPr>
        <w:t>of</w:t>
      </w:r>
      <w:r w:rsidR="001673C6" w:rsidRPr="00E133D9">
        <w:rPr>
          <w:rFonts w:ascii="Times New Roman" w:hAnsi="Times New Roman"/>
          <w:rPrChange w:id="319" w:author="Kadakia, Nirag" w:date="2018-11-08T13:29:00Z">
            <w:rPr>
              <w:rFonts w:ascii="Times New Roman" w:hAnsi="Times New Roman"/>
            </w:rPr>
          </w:rPrChange>
        </w:rPr>
        <w:t xml:space="preserve"> </w:t>
      </w:r>
      <w:r w:rsidR="00733518" w:rsidRPr="00E133D9">
        <w:rPr>
          <w:rFonts w:ascii="Times New Roman" w:hAnsi="Times New Roman"/>
          <w:rPrChange w:id="320" w:author="Kadakia, Nirag" w:date="2018-11-08T13:29:00Z">
            <w:rPr>
              <w:rFonts w:ascii="Times New Roman" w:hAnsi="Times New Roman"/>
            </w:rPr>
          </w:rPrChange>
        </w:rPr>
        <w:t>stimulus</w:t>
      </w:r>
      <w:r w:rsidR="001673C6" w:rsidRPr="00E133D9">
        <w:rPr>
          <w:rFonts w:ascii="Times New Roman" w:hAnsi="Times New Roman"/>
          <w:rPrChange w:id="321" w:author="Kadakia, Nirag" w:date="2018-11-08T13:29:00Z">
            <w:rPr>
              <w:rFonts w:ascii="Times New Roman" w:hAnsi="Times New Roman"/>
            </w:rPr>
          </w:rPrChange>
        </w:rPr>
        <w:t xml:space="preserve"> </w:t>
      </w:r>
      <w:r w:rsidR="00733518" w:rsidRPr="00E133D9">
        <w:rPr>
          <w:rFonts w:ascii="Times New Roman" w:hAnsi="Times New Roman"/>
          <w:rPrChange w:id="322" w:author="Kadakia, Nirag" w:date="2018-11-08T13:29:00Z">
            <w:rPr>
              <w:rFonts w:ascii="Times New Roman" w:hAnsi="Times New Roman"/>
            </w:rPr>
          </w:rPrChange>
        </w:rPr>
        <w:t xml:space="preserve">and background </w:t>
      </w:r>
      <w:r w:rsidR="001673C6" w:rsidRPr="00E133D9">
        <w:rPr>
          <w:rFonts w:ascii="Times New Roman" w:hAnsi="Times New Roman"/>
          <w:rPrChange w:id="323" w:author="Kadakia, Nirag" w:date="2018-11-08T13:29:00Z">
            <w:rPr>
              <w:rFonts w:ascii="Times New Roman" w:hAnsi="Times New Roman"/>
            </w:rPr>
          </w:rPrChange>
        </w:rPr>
        <w:t xml:space="preserve">intensity. These findings enable us to </w:t>
      </w:r>
      <w:r w:rsidR="001673C6" w:rsidRPr="00E133D9">
        <w:rPr>
          <w:rFonts w:ascii="Times New Roman" w:hAnsi="Times New Roman"/>
          <w:i/>
          <w:u w:val="single"/>
          <w:rPrChange w:id="324" w:author="Kadakia, Nirag" w:date="2018-11-08T13:29:00Z">
            <w:rPr>
              <w:rFonts w:ascii="Times New Roman" w:hAnsi="Times New Roman"/>
              <w:i/>
              <w:u w:val="single"/>
            </w:rPr>
          </w:rPrChange>
        </w:rPr>
        <w:t>predict</w:t>
      </w:r>
      <w:r w:rsidR="001673C6" w:rsidRPr="00E133D9">
        <w:rPr>
          <w:rFonts w:ascii="Times New Roman" w:hAnsi="Times New Roman"/>
          <w:rPrChange w:id="325" w:author="Kadakia, Nirag" w:date="2018-11-08T13:29:00Z">
            <w:rPr>
              <w:rFonts w:ascii="Times New Roman" w:hAnsi="Times New Roman"/>
            </w:rPr>
          </w:rPrChange>
        </w:rPr>
        <w:t xml:space="preserve"> the response of an ORN to different odors solely from measurements of </w:t>
      </w:r>
      <w:r w:rsidR="007A5F40" w:rsidRPr="00E133D9">
        <w:rPr>
          <w:rFonts w:ascii="Times New Roman" w:hAnsi="Times New Roman"/>
          <w:rPrChange w:id="326" w:author="Kadakia, Nirag" w:date="2018-11-08T13:29:00Z">
            <w:rPr>
              <w:rFonts w:ascii="Times New Roman" w:hAnsi="Times New Roman"/>
            </w:rPr>
          </w:rPrChange>
        </w:rPr>
        <w:t>the</w:t>
      </w:r>
      <w:r w:rsidR="001673C6" w:rsidRPr="00E133D9">
        <w:rPr>
          <w:rFonts w:ascii="Times New Roman" w:hAnsi="Times New Roman"/>
          <w:rPrChange w:id="327" w:author="Kadakia, Nirag" w:date="2018-11-08T13:29:00Z">
            <w:rPr>
              <w:rFonts w:ascii="Times New Roman" w:hAnsi="Times New Roman"/>
            </w:rPr>
          </w:rPrChange>
        </w:rPr>
        <w:t xml:space="preserve"> </w:t>
      </w:r>
      <w:r w:rsidR="00FD1C28" w:rsidRPr="00E133D9">
        <w:rPr>
          <w:rFonts w:ascii="Times New Roman" w:hAnsi="Times New Roman"/>
          <w:rPrChange w:id="328" w:author="Kadakia, Nirag" w:date="2018-11-08T13:29:00Z">
            <w:rPr>
              <w:rFonts w:ascii="Times New Roman" w:hAnsi="Times New Roman"/>
            </w:rPr>
          </w:rPrChange>
        </w:rPr>
        <w:t xml:space="preserve">time-dependent </w:t>
      </w:r>
      <w:r w:rsidR="00BE694A" w:rsidRPr="00E133D9">
        <w:rPr>
          <w:rFonts w:ascii="Times New Roman" w:hAnsi="Times New Roman"/>
          <w:rPrChange w:id="329" w:author="Kadakia, Nirag" w:date="2018-11-08T13:29:00Z">
            <w:rPr>
              <w:rFonts w:ascii="Times New Roman" w:hAnsi="Times New Roman"/>
            </w:rPr>
          </w:rPrChange>
        </w:rPr>
        <w:t>stimulus</w:t>
      </w:r>
      <w:r w:rsidR="001673C6" w:rsidRPr="00E133D9">
        <w:rPr>
          <w:rFonts w:ascii="Times New Roman" w:hAnsi="Times New Roman"/>
          <w:rPrChange w:id="330" w:author="Kadakia, Nirag" w:date="2018-11-08T13:29:00Z">
            <w:rPr>
              <w:rFonts w:ascii="Times New Roman" w:hAnsi="Times New Roman"/>
            </w:rPr>
          </w:rPrChange>
        </w:rPr>
        <w:t xml:space="preserve">. </w:t>
      </w:r>
      <w:r w:rsidR="00FD1C28" w:rsidRPr="00E133D9">
        <w:rPr>
          <w:rFonts w:ascii="Times New Roman" w:hAnsi="Times New Roman"/>
          <w:rPrChange w:id="331" w:author="Kadakia, Nirag" w:date="2018-11-08T13:29:00Z">
            <w:rPr>
              <w:rFonts w:ascii="Times New Roman" w:hAnsi="Times New Roman"/>
            </w:rPr>
          </w:rPrChange>
        </w:rPr>
        <w:t xml:space="preserve">Moreover, </w:t>
      </w:r>
      <w:r w:rsidR="00733518" w:rsidRPr="00E133D9">
        <w:rPr>
          <w:rFonts w:ascii="Times New Roman" w:hAnsi="Times New Roman"/>
          <w:rPrChange w:id="332" w:author="Kadakia, Nirag" w:date="2018-11-08T13:29:00Z">
            <w:rPr>
              <w:rFonts w:ascii="Times New Roman" w:hAnsi="Times New Roman"/>
            </w:rPr>
          </w:rPrChange>
        </w:rPr>
        <w:t>a</w:t>
      </w:r>
      <w:r w:rsidR="00FD1C28" w:rsidRPr="00E133D9">
        <w:rPr>
          <w:rFonts w:ascii="Times New Roman" w:hAnsi="Times New Roman"/>
          <w:rPrChange w:id="333" w:author="Kadakia, Nirag" w:date="2018-11-08T13:29:00Z">
            <w:rPr>
              <w:rFonts w:ascii="Times New Roman" w:hAnsi="Times New Roman"/>
            </w:rPr>
          </w:rPrChange>
        </w:rPr>
        <w:t xml:space="preserve"> single ORN can separate stimuli from four different odors reg</w:t>
      </w:r>
      <w:r w:rsidR="00733518" w:rsidRPr="00E133D9">
        <w:rPr>
          <w:rFonts w:ascii="Times New Roman" w:hAnsi="Times New Roman"/>
          <w:rPrChange w:id="334" w:author="Kadakia, Nirag" w:date="2018-11-08T13:29:00Z">
            <w:rPr>
              <w:rFonts w:ascii="Times New Roman" w:hAnsi="Times New Roman"/>
            </w:rPr>
          </w:rPrChange>
        </w:rPr>
        <w:t>ardless of their concentration</w:t>
      </w:r>
      <w:r w:rsidR="00187159" w:rsidRPr="00E133D9">
        <w:rPr>
          <w:rFonts w:ascii="Times New Roman" w:hAnsi="Times New Roman"/>
          <w:rPrChange w:id="335" w:author="Kadakia, Nirag" w:date="2018-11-08T13:29:00Z">
            <w:rPr>
              <w:rFonts w:ascii="Times New Roman" w:hAnsi="Times New Roman"/>
            </w:rPr>
          </w:rPrChange>
        </w:rPr>
        <w:t>. Hence in addition to provid</w:t>
      </w:r>
      <w:r w:rsidR="00F15C0F" w:rsidRPr="00E133D9">
        <w:rPr>
          <w:rFonts w:ascii="Times New Roman" w:hAnsi="Times New Roman"/>
          <w:rPrChange w:id="336" w:author="Kadakia, Nirag" w:date="2018-11-08T13:29:00Z">
            <w:rPr>
              <w:rFonts w:ascii="Times New Roman" w:hAnsi="Times New Roman"/>
            </w:rPr>
          </w:rPrChange>
        </w:rPr>
        <w:t>ing</w:t>
      </w:r>
      <w:r w:rsidR="00187159" w:rsidRPr="00E133D9">
        <w:rPr>
          <w:rFonts w:ascii="Times New Roman" w:hAnsi="Times New Roman"/>
          <w:rPrChange w:id="337" w:author="Kadakia, Nirag" w:date="2018-11-08T13:29:00Z">
            <w:rPr>
              <w:rFonts w:ascii="Times New Roman" w:hAnsi="Times New Roman"/>
            </w:rPr>
          </w:rPrChange>
        </w:rPr>
        <w:t xml:space="preserve"> a clear explanation for the origin of the temporal patterns of activity in the olfactory periphery, our findings open an important question</w:t>
      </w:r>
      <w:r w:rsidR="00FB4169" w:rsidRPr="00E133D9">
        <w:rPr>
          <w:rFonts w:ascii="Times New Roman" w:hAnsi="Times New Roman"/>
          <w:rPrChange w:id="338" w:author="Kadakia, Nirag" w:date="2018-11-08T13:29:00Z">
            <w:rPr>
              <w:rFonts w:ascii="Times New Roman" w:hAnsi="Times New Roman"/>
            </w:rPr>
          </w:rPrChange>
        </w:rPr>
        <w:t xml:space="preserve"> for future behavioral studies: W</w:t>
      </w:r>
      <w:r w:rsidR="00187159" w:rsidRPr="00E133D9">
        <w:rPr>
          <w:rFonts w:ascii="Times New Roman" w:hAnsi="Times New Roman"/>
          <w:rPrChange w:id="339" w:author="Kadakia, Nirag" w:date="2018-11-08T13:29:00Z">
            <w:rPr>
              <w:rFonts w:ascii="Times New Roman" w:hAnsi="Times New Roman"/>
            </w:rPr>
          </w:rPrChange>
        </w:rPr>
        <w:t xml:space="preserve">hether odor-specific dynamics </w:t>
      </w:r>
      <w:r w:rsidR="00F15C0F" w:rsidRPr="00E133D9">
        <w:rPr>
          <w:rFonts w:ascii="Times New Roman" w:hAnsi="Times New Roman"/>
          <w:rPrChange w:id="340" w:author="Kadakia, Nirag" w:date="2018-11-08T13:29:00Z">
            <w:rPr>
              <w:rFonts w:ascii="Times New Roman" w:hAnsi="Times New Roman"/>
            </w:rPr>
          </w:rPrChange>
        </w:rPr>
        <w:t>represent</w:t>
      </w:r>
      <w:r w:rsidR="00187159" w:rsidRPr="00E133D9">
        <w:rPr>
          <w:rFonts w:ascii="Times New Roman" w:hAnsi="Times New Roman"/>
          <w:rPrChange w:id="341" w:author="Kadakia, Nirag" w:date="2018-11-08T13:29:00Z">
            <w:rPr>
              <w:rFonts w:ascii="Times New Roman" w:hAnsi="Times New Roman"/>
            </w:rPr>
          </w:rPrChange>
        </w:rPr>
        <w:t xml:space="preserve"> </w:t>
      </w:r>
      <w:r w:rsidR="00FB4169" w:rsidRPr="00E133D9">
        <w:rPr>
          <w:rFonts w:ascii="Times New Roman" w:hAnsi="Times New Roman"/>
          <w:rPrChange w:id="342" w:author="Kadakia, Nirag" w:date="2018-11-08T13:29:00Z">
            <w:rPr>
              <w:rFonts w:ascii="Times New Roman" w:hAnsi="Times New Roman"/>
            </w:rPr>
          </w:rPrChange>
        </w:rPr>
        <w:t xml:space="preserve">an additional dimension of the odor space that </w:t>
      </w:r>
      <w:r w:rsidR="00187159" w:rsidRPr="00E133D9">
        <w:rPr>
          <w:rFonts w:ascii="Times New Roman" w:hAnsi="Times New Roman"/>
          <w:rPrChange w:id="343" w:author="Kadakia, Nirag" w:date="2018-11-08T13:29:00Z">
            <w:rPr>
              <w:rFonts w:ascii="Times New Roman" w:hAnsi="Times New Roman"/>
            </w:rPr>
          </w:rPrChange>
        </w:rPr>
        <w:t xml:space="preserve">animals </w:t>
      </w:r>
      <w:r w:rsidR="00FB4169" w:rsidRPr="00E133D9">
        <w:rPr>
          <w:rFonts w:ascii="Times New Roman" w:hAnsi="Times New Roman"/>
          <w:rPrChange w:id="344" w:author="Kadakia, Nirag" w:date="2018-11-08T13:29:00Z">
            <w:rPr>
              <w:rFonts w:ascii="Times New Roman" w:hAnsi="Times New Roman"/>
            </w:rPr>
          </w:rPrChange>
        </w:rPr>
        <w:t xml:space="preserve">use </w:t>
      </w:r>
      <w:r w:rsidR="00187159" w:rsidRPr="00E133D9">
        <w:rPr>
          <w:rFonts w:ascii="Times New Roman" w:hAnsi="Times New Roman"/>
          <w:rPrChange w:id="345" w:author="Kadakia, Nirag" w:date="2018-11-08T13:29:00Z">
            <w:rPr>
              <w:rFonts w:ascii="Times New Roman" w:hAnsi="Times New Roman"/>
            </w:rPr>
          </w:rPrChange>
        </w:rPr>
        <w:t xml:space="preserve">in discrimination and </w:t>
      </w:r>
      <w:r w:rsidR="00F15C0F" w:rsidRPr="00E133D9">
        <w:rPr>
          <w:rFonts w:ascii="Times New Roman" w:hAnsi="Times New Roman"/>
          <w:rPrChange w:id="346" w:author="Kadakia, Nirag" w:date="2018-11-08T13:29:00Z">
            <w:rPr>
              <w:rFonts w:ascii="Times New Roman" w:hAnsi="Times New Roman"/>
            </w:rPr>
          </w:rPrChange>
        </w:rPr>
        <w:t>navigation</w:t>
      </w:r>
      <w:r w:rsidR="00187159" w:rsidRPr="00E133D9">
        <w:rPr>
          <w:rFonts w:ascii="Times New Roman" w:hAnsi="Times New Roman"/>
          <w:rPrChange w:id="347" w:author="Kadakia, Nirag" w:date="2018-11-08T13:29:00Z">
            <w:rPr>
              <w:rFonts w:ascii="Times New Roman" w:hAnsi="Times New Roman"/>
            </w:rPr>
          </w:rPrChange>
        </w:rPr>
        <w:t>.</w:t>
      </w:r>
      <w:r w:rsidR="00F26882" w:rsidRPr="00E133D9">
        <w:rPr>
          <w:rFonts w:ascii="Times New Roman" w:hAnsi="Times New Roman"/>
          <w:rPrChange w:id="348" w:author="Kadakia, Nirag" w:date="2018-11-08T13:29:00Z">
            <w:rPr>
              <w:rFonts w:ascii="Times New Roman" w:hAnsi="Times New Roman"/>
            </w:rPr>
          </w:rPrChange>
        </w:rPr>
        <w:t xml:space="preserve"> </w:t>
      </w:r>
    </w:p>
    <w:p w14:paraId="62205D01" w14:textId="77777777" w:rsidR="00FD1C28" w:rsidRPr="00E133D9" w:rsidRDefault="00C56B63" w:rsidP="00166FC9">
      <w:pPr>
        <w:pStyle w:val="BodyText2"/>
        <w:spacing w:line="240" w:lineRule="auto"/>
        <w:ind w:firstLine="720"/>
        <w:jc w:val="both"/>
        <w:rPr>
          <w:rFonts w:ascii="Times New Roman" w:hAnsi="Times New Roman"/>
          <w:rPrChange w:id="349" w:author="Kadakia, Nirag" w:date="2018-11-08T13:29:00Z">
            <w:rPr>
              <w:rFonts w:ascii="Times New Roman" w:hAnsi="Times New Roman"/>
            </w:rPr>
          </w:rPrChange>
        </w:rPr>
      </w:pPr>
      <w:r w:rsidRPr="00E133D9">
        <w:rPr>
          <w:rFonts w:ascii="Times New Roman" w:hAnsi="Times New Roman"/>
          <w:rPrChange w:id="350" w:author="Kadakia, Nirag" w:date="2018-11-08T13:29:00Z">
            <w:rPr>
              <w:rFonts w:ascii="Times New Roman" w:hAnsi="Times New Roman"/>
            </w:rPr>
          </w:rPrChange>
        </w:rPr>
        <w:t>In the following we summarize why our study represents a major conceptual advance over previous work.</w:t>
      </w:r>
    </w:p>
    <w:p w14:paraId="0E9CCF20" w14:textId="31B9930D" w:rsidR="00585CA5" w:rsidRPr="00E133D9" w:rsidRDefault="006B21C7" w:rsidP="00166FC9">
      <w:pPr>
        <w:pStyle w:val="BodyText2"/>
        <w:numPr>
          <w:ilvl w:val="0"/>
          <w:numId w:val="4"/>
        </w:numPr>
        <w:spacing w:line="240" w:lineRule="auto"/>
        <w:jc w:val="both"/>
        <w:rPr>
          <w:rFonts w:ascii="Times New Roman" w:hAnsi="Times New Roman"/>
          <w:rPrChange w:id="351" w:author="Kadakia, Nirag" w:date="2018-11-08T13:29:00Z">
            <w:rPr>
              <w:rFonts w:ascii="Times New Roman" w:hAnsi="Times New Roman"/>
            </w:rPr>
          </w:rPrChange>
        </w:rPr>
      </w:pPr>
      <w:r w:rsidRPr="00E133D9">
        <w:rPr>
          <w:rFonts w:ascii="Times New Roman" w:hAnsi="Times New Roman"/>
          <w:rPrChange w:id="352" w:author="Kadakia, Nirag" w:date="2018-11-08T13:29:00Z">
            <w:rPr>
              <w:rFonts w:ascii="Times New Roman" w:hAnsi="Times New Roman"/>
            </w:rPr>
          </w:rPrChange>
        </w:rPr>
        <w:t>Laurent and Stopfer [1]</w:t>
      </w:r>
      <w:r w:rsidR="005632C9" w:rsidRPr="00E133D9">
        <w:rPr>
          <w:rFonts w:ascii="Times New Roman" w:hAnsi="Times New Roman"/>
          <w:rPrChange w:id="353" w:author="Kadakia, Nirag" w:date="2018-11-08T13:29:00Z">
            <w:rPr>
              <w:rFonts w:ascii="Times New Roman" w:hAnsi="Times New Roman"/>
            </w:rPr>
          </w:rPrChange>
        </w:rPr>
        <w:t xml:space="preserve"> have shown that spatio-temporal patterns of activity in the </w:t>
      </w:r>
      <w:r w:rsidR="00BE694A" w:rsidRPr="00E133D9">
        <w:rPr>
          <w:rFonts w:ascii="Times New Roman" w:hAnsi="Times New Roman"/>
          <w:rPrChange w:id="354" w:author="Kadakia, Nirag" w:date="2018-11-08T13:29:00Z">
            <w:rPr>
              <w:rFonts w:ascii="Times New Roman" w:hAnsi="Times New Roman"/>
            </w:rPr>
          </w:rPrChange>
        </w:rPr>
        <w:t>projection neurons (PNs)</w:t>
      </w:r>
      <w:r w:rsidR="005632C9" w:rsidRPr="00E133D9">
        <w:rPr>
          <w:rFonts w:ascii="Times New Roman" w:hAnsi="Times New Roman"/>
          <w:rPrChange w:id="355" w:author="Kadakia, Nirag" w:date="2018-11-08T13:29:00Z">
            <w:rPr>
              <w:rFonts w:ascii="Times New Roman" w:hAnsi="Times New Roman"/>
            </w:rPr>
          </w:rPrChange>
        </w:rPr>
        <w:t xml:space="preserve"> could represent independently odor identity and intensity. However, no </w:t>
      </w:r>
      <w:r w:rsidR="005632C9" w:rsidRPr="00E133D9">
        <w:rPr>
          <w:rFonts w:ascii="Times New Roman" w:hAnsi="Times New Roman"/>
          <w:i/>
          <w:u w:val="single"/>
          <w:rPrChange w:id="356" w:author="Kadakia, Nirag" w:date="2018-11-08T13:29:00Z">
            <w:rPr>
              <w:rFonts w:ascii="Times New Roman" w:hAnsi="Times New Roman"/>
              <w:i/>
              <w:u w:val="single"/>
            </w:rPr>
          </w:rPrChange>
        </w:rPr>
        <w:t>mechanism</w:t>
      </w:r>
      <w:r w:rsidR="005632C9" w:rsidRPr="00E133D9">
        <w:rPr>
          <w:rFonts w:ascii="Times New Roman" w:hAnsi="Times New Roman"/>
          <w:rPrChange w:id="357" w:author="Kadakia, Nirag" w:date="2018-11-08T13:29:00Z">
            <w:rPr>
              <w:rFonts w:ascii="Times New Roman" w:hAnsi="Times New Roman"/>
            </w:rPr>
          </w:rPrChange>
        </w:rPr>
        <w:t xml:space="preserve"> was provided for this decomposition, which they attributed to computation in the antennal lobe (AL). Our work suggests that such decomposition already occurs in the ORNs (compare our Fig.3C with Fig.3B in [</w:t>
      </w:r>
      <w:r w:rsidRPr="00E133D9">
        <w:rPr>
          <w:rFonts w:ascii="Times New Roman" w:hAnsi="Times New Roman"/>
          <w:rPrChange w:id="358" w:author="Kadakia, Nirag" w:date="2018-11-08T13:29:00Z">
            <w:rPr>
              <w:rFonts w:ascii="Times New Roman" w:hAnsi="Times New Roman"/>
            </w:rPr>
          </w:rPrChange>
        </w:rPr>
        <w:t>1</w:t>
      </w:r>
      <w:r w:rsidR="005632C9" w:rsidRPr="00E133D9">
        <w:rPr>
          <w:rFonts w:ascii="Times New Roman" w:hAnsi="Times New Roman"/>
          <w:rPrChange w:id="359" w:author="Kadakia, Nirag" w:date="2018-11-08T13:29:00Z">
            <w:rPr>
              <w:rFonts w:ascii="Times New Roman" w:hAnsi="Times New Roman"/>
            </w:rPr>
          </w:rPrChange>
        </w:rPr>
        <w:t xml:space="preserve">]). </w:t>
      </w:r>
      <w:r w:rsidR="00F72C76" w:rsidRPr="00E133D9">
        <w:rPr>
          <w:rFonts w:ascii="Times New Roman" w:hAnsi="Times New Roman"/>
          <w:rPrChange w:id="360" w:author="Kadakia, Nirag" w:date="2018-11-08T13:29:00Z">
            <w:rPr>
              <w:rFonts w:ascii="Times New Roman" w:hAnsi="Times New Roman"/>
            </w:rPr>
          </w:rPrChange>
        </w:rPr>
        <w:t>We show that</w:t>
      </w:r>
      <w:r w:rsidR="00BE694A" w:rsidRPr="00E133D9">
        <w:rPr>
          <w:rFonts w:ascii="Times New Roman" w:hAnsi="Times New Roman"/>
          <w:rPrChange w:id="361" w:author="Kadakia, Nirag" w:date="2018-11-08T13:29:00Z">
            <w:rPr>
              <w:rFonts w:ascii="Times New Roman" w:hAnsi="Times New Roman"/>
            </w:rPr>
          </w:rPrChange>
        </w:rPr>
        <w:t xml:space="preserve"> ORN response dynamics depend on odor identity and are independent of</w:t>
      </w:r>
      <w:r w:rsidR="005632C9" w:rsidRPr="00E133D9">
        <w:rPr>
          <w:rFonts w:ascii="Times New Roman" w:hAnsi="Times New Roman"/>
          <w:rPrChange w:id="362" w:author="Kadakia, Nirag" w:date="2018-11-08T13:29:00Z">
            <w:rPr>
              <w:rFonts w:ascii="Times New Roman" w:hAnsi="Times New Roman"/>
            </w:rPr>
          </w:rPrChange>
        </w:rPr>
        <w:t xml:space="preserve"> odor intensity</w:t>
      </w:r>
      <w:r w:rsidR="00BE694A" w:rsidRPr="00E133D9">
        <w:rPr>
          <w:rFonts w:ascii="Times New Roman" w:hAnsi="Times New Roman"/>
          <w:rPrChange w:id="363" w:author="Kadakia, Nirag" w:date="2018-11-08T13:29:00Z">
            <w:rPr>
              <w:rFonts w:ascii="Times New Roman" w:hAnsi="Times New Roman"/>
            </w:rPr>
          </w:rPrChange>
        </w:rPr>
        <w:t>, which</w:t>
      </w:r>
      <w:r w:rsidR="005632C9" w:rsidRPr="00E133D9">
        <w:rPr>
          <w:rFonts w:ascii="Times New Roman" w:hAnsi="Times New Roman"/>
          <w:rPrChange w:id="364" w:author="Kadakia, Nirag" w:date="2018-11-08T13:29:00Z">
            <w:rPr>
              <w:rFonts w:ascii="Times New Roman" w:hAnsi="Times New Roman"/>
            </w:rPr>
          </w:rPrChange>
        </w:rPr>
        <w:t xml:space="preserve"> can be separately encoded</w:t>
      </w:r>
      <w:r w:rsidR="00BE694A" w:rsidRPr="00E133D9">
        <w:rPr>
          <w:rFonts w:ascii="Times New Roman" w:hAnsi="Times New Roman"/>
          <w:rPrChange w:id="365" w:author="Kadakia, Nirag" w:date="2018-11-08T13:29:00Z">
            <w:rPr>
              <w:rFonts w:ascii="Times New Roman" w:hAnsi="Times New Roman"/>
            </w:rPr>
          </w:rPrChange>
        </w:rPr>
        <w:t xml:space="preserve"> in the response magnitude</w:t>
      </w:r>
      <w:r w:rsidR="005632C9" w:rsidRPr="00E133D9">
        <w:rPr>
          <w:rFonts w:ascii="Times New Roman" w:hAnsi="Times New Roman"/>
          <w:rPrChange w:id="366" w:author="Kadakia, Nirag" w:date="2018-11-08T13:29:00Z">
            <w:rPr>
              <w:rFonts w:ascii="Times New Roman" w:hAnsi="Times New Roman"/>
            </w:rPr>
          </w:rPrChange>
        </w:rPr>
        <w:t xml:space="preserve">. </w:t>
      </w:r>
    </w:p>
    <w:p w14:paraId="30C2B759" w14:textId="77777777" w:rsidR="00585CA5" w:rsidRPr="00E133D9" w:rsidRDefault="006B21C7" w:rsidP="00166FC9">
      <w:pPr>
        <w:pStyle w:val="BodyText2"/>
        <w:numPr>
          <w:ilvl w:val="0"/>
          <w:numId w:val="4"/>
        </w:numPr>
        <w:spacing w:line="240" w:lineRule="auto"/>
        <w:jc w:val="both"/>
        <w:rPr>
          <w:rFonts w:ascii="Times New Roman" w:hAnsi="Times New Roman"/>
          <w:rPrChange w:id="367" w:author="Kadakia, Nirag" w:date="2018-11-08T13:29:00Z">
            <w:rPr>
              <w:rFonts w:ascii="Times New Roman" w:hAnsi="Times New Roman"/>
            </w:rPr>
          </w:rPrChange>
        </w:rPr>
      </w:pPr>
      <w:r w:rsidRPr="00E133D9">
        <w:rPr>
          <w:rFonts w:ascii="Times New Roman" w:hAnsi="Times New Roman"/>
          <w:rPrChange w:id="368" w:author="Kadakia, Nirag" w:date="2018-11-08T13:29:00Z">
            <w:rPr>
              <w:rFonts w:ascii="Times New Roman" w:hAnsi="Times New Roman"/>
            </w:rPr>
          </w:rPrChange>
        </w:rPr>
        <w:t xml:space="preserve">Raman and Stopfer </w:t>
      </w:r>
      <w:r w:rsidR="005632C9" w:rsidRPr="00E133D9">
        <w:rPr>
          <w:rFonts w:ascii="Times New Roman" w:hAnsi="Times New Roman"/>
          <w:rPrChange w:id="369" w:author="Kadakia, Nirag" w:date="2018-11-08T13:29:00Z">
            <w:rPr>
              <w:rFonts w:ascii="Times New Roman" w:hAnsi="Times New Roman"/>
            </w:rPr>
          </w:rPrChange>
        </w:rPr>
        <w:t>[</w:t>
      </w:r>
      <w:r w:rsidRPr="00E133D9">
        <w:rPr>
          <w:rFonts w:ascii="Times New Roman" w:hAnsi="Times New Roman"/>
          <w:rPrChange w:id="370" w:author="Kadakia, Nirag" w:date="2018-11-08T13:29:00Z">
            <w:rPr>
              <w:rFonts w:ascii="Times New Roman" w:hAnsi="Times New Roman"/>
            </w:rPr>
          </w:rPrChange>
        </w:rPr>
        <w:t>2]</w:t>
      </w:r>
      <w:r w:rsidR="005632C9" w:rsidRPr="00E133D9">
        <w:rPr>
          <w:rFonts w:ascii="Times New Roman" w:hAnsi="Times New Roman"/>
          <w:rPrChange w:id="371" w:author="Kadakia, Nirag" w:date="2018-11-08T13:29:00Z">
            <w:rPr>
              <w:rFonts w:ascii="Times New Roman" w:hAnsi="Times New Roman"/>
            </w:rPr>
          </w:rPrChange>
        </w:rPr>
        <w:t xml:space="preserve"> have shown that </w:t>
      </w:r>
      <w:r w:rsidR="00585CA5" w:rsidRPr="00E133D9">
        <w:rPr>
          <w:rFonts w:ascii="Times New Roman" w:hAnsi="Times New Roman"/>
          <w:rPrChange w:id="372" w:author="Kadakia, Nirag" w:date="2018-11-08T13:29:00Z">
            <w:rPr>
              <w:rFonts w:ascii="Times New Roman" w:hAnsi="Times New Roman"/>
            </w:rPr>
          </w:rPrChange>
        </w:rPr>
        <w:t xml:space="preserve">the </w:t>
      </w:r>
      <w:r w:rsidR="005632C9" w:rsidRPr="00E133D9">
        <w:rPr>
          <w:rFonts w:ascii="Times New Roman" w:hAnsi="Times New Roman"/>
          <w:rPrChange w:id="373" w:author="Kadakia, Nirag" w:date="2018-11-08T13:29:00Z">
            <w:rPr>
              <w:rFonts w:ascii="Times New Roman" w:hAnsi="Times New Roman"/>
            </w:rPr>
          </w:rPrChange>
        </w:rPr>
        <w:t>diversity of ORN response dynamics was necessary to produce spatio-temporal patterns of neural activity in the AL. But again the origin of these different dynamics remained unclear. The current belief is that they are due to differences in the</w:t>
      </w:r>
      <w:r w:rsidR="005632C9" w:rsidRPr="00E133D9">
        <w:rPr>
          <w:rFonts w:ascii="Times New Roman" w:hAnsi="Times New Roman"/>
          <w:i/>
          <w:rPrChange w:id="374" w:author="Kadakia, Nirag" w:date="2018-11-08T13:29:00Z">
            <w:rPr>
              <w:rFonts w:ascii="Times New Roman" w:hAnsi="Times New Roman"/>
              <w:i/>
            </w:rPr>
          </w:rPrChange>
        </w:rPr>
        <w:t xml:space="preserve"> </w:t>
      </w:r>
      <w:r w:rsidR="005632C9" w:rsidRPr="00E133D9">
        <w:rPr>
          <w:rFonts w:ascii="Times New Roman" w:hAnsi="Times New Roman"/>
          <w:i/>
          <w:u w:val="single"/>
          <w:rPrChange w:id="375" w:author="Kadakia, Nirag" w:date="2018-11-08T13:29:00Z">
            <w:rPr>
              <w:rFonts w:ascii="Times New Roman" w:hAnsi="Times New Roman"/>
              <w:i/>
              <w:u w:val="single"/>
            </w:rPr>
          </w:rPrChange>
        </w:rPr>
        <w:t>kinetics of the interaction</w:t>
      </w:r>
      <w:r w:rsidR="005632C9" w:rsidRPr="00E133D9">
        <w:rPr>
          <w:rFonts w:ascii="Times New Roman" w:hAnsi="Times New Roman"/>
          <w:rPrChange w:id="376" w:author="Kadakia, Nirag" w:date="2018-11-08T13:29:00Z">
            <w:rPr>
              <w:rFonts w:ascii="Times New Roman" w:hAnsi="Times New Roman"/>
            </w:rPr>
          </w:rPrChange>
        </w:rPr>
        <w:t xml:space="preserve"> between odorant molecules </w:t>
      </w:r>
      <w:r w:rsidRPr="00E133D9">
        <w:rPr>
          <w:rFonts w:ascii="Times New Roman" w:hAnsi="Times New Roman"/>
          <w:rPrChange w:id="377" w:author="Kadakia, Nirag" w:date="2018-11-08T13:29:00Z">
            <w:rPr>
              <w:rFonts w:ascii="Times New Roman" w:hAnsi="Times New Roman"/>
            </w:rPr>
          </w:rPrChange>
        </w:rPr>
        <w:t xml:space="preserve">and odorant receptors </w:t>
      </w:r>
      <w:r w:rsidR="005632C9" w:rsidRPr="00E133D9">
        <w:rPr>
          <w:rFonts w:ascii="Times New Roman" w:hAnsi="Times New Roman"/>
          <w:rPrChange w:id="378" w:author="Kadakia, Nirag" w:date="2018-11-08T13:29:00Z">
            <w:rPr>
              <w:rFonts w:ascii="Times New Roman" w:hAnsi="Times New Roman"/>
            </w:rPr>
          </w:rPrChange>
        </w:rPr>
        <w:t>[</w:t>
      </w:r>
      <w:r w:rsidRPr="00E133D9">
        <w:rPr>
          <w:rFonts w:ascii="Times New Roman" w:hAnsi="Times New Roman"/>
          <w:rPrChange w:id="379" w:author="Kadakia, Nirag" w:date="2018-11-08T13:29:00Z">
            <w:rPr>
              <w:rFonts w:ascii="Times New Roman" w:hAnsi="Times New Roman"/>
            </w:rPr>
          </w:rPrChange>
        </w:rPr>
        <w:t>3]</w:t>
      </w:r>
      <w:r w:rsidR="005632C9" w:rsidRPr="00E133D9">
        <w:rPr>
          <w:rFonts w:ascii="Times New Roman" w:hAnsi="Times New Roman"/>
          <w:rPrChange w:id="380" w:author="Kadakia, Nirag" w:date="2018-11-08T13:29:00Z">
            <w:rPr>
              <w:rFonts w:ascii="Times New Roman" w:hAnsi="Times New Roman"/>
            </w:rPr>
          </w:rPrChange>
        </w:rPr>
        <w:t xml:space="preserve">. Our measurements of ORN and stimulus dynamics over a large range of concentrations show that stimulus dynamics are a major determinant of ORN response. In our data, kinetics of interaction plays only a marginal role in shaping ORN response. </w:t>
      </w:r>
    </w:p>
    <w:p w14:paraId="39009811" w14:textId="585A8B17" w:rsidR="00585CA5" w:rsidRPr="00E133D9" w:rsidRDefault="005632C9" w:rsidP="00166FC9">
      <w:pPr>
        <w:pStyle w:val="BodyText2"/>
        <w:numPr>
          <w:ilvl w:val="0"/>
          <w:numId w:val="4"/>
        </w:numPr>
        <w:spacing w:line="240" w:lineRule="auto"/>
        <w:jc w:val="both"/>
        <w:rPr>
          <w:rFonts w:ascii="Times New Roman" w:hAnsi="Times New Roman"/>
          <w:rPrChange w:id="381" w:author="Kadakia, Nirag" w:date="2018-11-08T13:29:00Z">
            <w:rPr>
              <w:rFonts w:ascii="Times New Roman" w:hAnsi="Times New Roman"/>
            </w:rPr>
          </w:rPrChange>
        </w:rPr>
      </w:pPr>
      <w:r w:rsidRPr="00E133D9">
        <w:rPr>
          <w:rFonts w:ascii="Times New Roman" w:hAnsi="Times New Roman"/>
          <w:rPrChange w:id="382" w:author="Kadakia, Nirag" w:date="2018-11-08T13:29:00Z">
            <w:rPr>
              <w:rFonts w:ascii="Times New Roman" w:hAnsi="Times New Roman"/>
            </w:rPr>
          </w:rPrChange>
        </w:rPr>
        <w:lastRenderedPageBreak/>
        <w:t xml:space="preserve">In </w:t>
      </w:r>
      <w:r w:rsidR="00745FED" w:rsidRPr="00E133D9">
        <w:rPr>
          <w:rFonts w:ascii="Times New Roman" w:hAnsi="Times New Roman"/>
          <w:rPrChange w:id="383" w:author="Kadakia, Nirag" w:date="2018-11-08T13:29:00Z">
            <w:rPr>
              <w:rFonts w:ascii="Times New Roman" w:hAnsi="Times New Roman"/>
            </w:rPr>
          </w:rPrChange>
        </w:rPr>
        <w:t xml:space="preserve">a </w:t>
      </w:r>
      <w:r w:rsidR="006B21C7" w:rsidRPr="00E133D9">
        <w:rPr>
          <w:rFonts w:ascii="Times New Roman" w:hAnsi="Times New Roman"/>
          <w:rPrChange w:id="384" w:author="Kadakia, Nirag" w:date="2018-11-08T13:29:00Z">
            <w:rPr>
              <w:rFonts w:ascii="Times New Roman" w:hAnsi="Times New Roman"/>
            </w:rPr>
          </w:rPrChange>
        </w:rPr>
        <w:t>recent study</w:t>
      </w:r>
      <w:r w:rsidRPr="00E133D9">
        <w:rPr>
          <w:rFonts w:ascii="Times New Roman" w:hAnsi="Times New Roman"/>
          <w:rPrChange w:id="385" w:author="Kadakia, Nirag" w:date="2018-11-08T13:29:00Z">
            <w:rPr>
              <w:rFonts w:ascii="Times New Roman" w:hAnsi="Times New Roman"/>
            </w:rPr>
          </w:rPrChange>
        </w:rPr>
        <w:t xml:space="preserve"> [</w:t>
      </w:r>
      <w:r w:rsidR="006B21C7" w:rsidRPr="00E133D9">
        <w:rPr>
          <w:rFonts w:ascii="Times New Roman" w:hAnsi="Times New Roman"/>
          <w:rPrChange w:id="386" w:author="Kadakia, Nirag" w:date="2018-11-08T13:29:00Z">
            <w:rPr>
              <w:rFonts w:ascii="Times New Roman" w:hAnsi="Times New Roman"/>
            </w:rPr>
          </w:rPrChange>
        </w:rPr>
        <w:t>4]</w:t>
      </w:r>
      <w:r w:rsidRPr="00E133D9">
        <w:rPr>
          <w:rFonts w:ascii="Times New Roman" w:hAnsi="Times New Roman"/>
          <w:rPrChange w:id="387" w:author="Kadakia, Nirag" w:date="2018-11-08T13:29:00Z">
            <w:rPr>
              <w:rFonts w:ascii="Times New Roman" w:hAnsi="Times New Roman"/>
            </w:rPr>
          </w:rPrChange>
        </w:rPr>
        <w:t xml:space="preserve"> we </w:t>
      </w:r>
      <w:r w:rsidR="00585CA5" w:rsidRPr="00E133D9">
        <w:rPr>
          <w:rFonts w:ascii="Times New Roman" w:hAnsi="Times New Roman"/>
          <w:rPrChange w:id="388" w:author="Kadakia, Nirag" w:date="2018-11-08T13:29:00Z">
            <w:rPr>
              <w:rFonts w:ascii="Times New Roman" w:hAnsi="Times New Roman"/>
            </w:rPr>
          </w:rPrChange>
        </w:rPr>
        <w:t xml:space="preserve">showed that </w:t>
      </w:r>
      <w:r w:rsidR="00187159" w:rsidRPr="00E133D9">
        <w:rPr>
          <w:rFonts w:ascii="Times New Roman" w:hAnsi="Times New Roman"/>
          <w:rPrChange w:id="389" w:author="Kadakia, Nirag" w:date="2018-11-08T13:29:00Z">
            <w:rPr>
              <w:rFonts w:ascii="Times New Roman" w:hAnsi="Times New Roman"/>
            </w:rPr>
          </w:rPrChange>
        </w:rPr>
        <w:t xml:space="preserve">a </w:t>
      </w:r>
      <w:r w:rsidR="00585CA5" w:rsidRPr="00E133D9">
        <w:rPr>
          <w:rFonts w:ascii="Times New Roman" w:hAnsi="Times New Roman"/>
          <w:rPrChange w:id="390" w:author="Kadakia, Nirag" w:date="2018-11-08T13:29:00Z">
            <w:rPr>
              <w:rFonts w:ascii="Times New Roman" w:hAnsi="Times New Roman"/>
            </w:rPr>
          </w:rPrChange>
        </w:rPr>
        <w:t xml:space="preserve">mixture of excitatory and inhibitory odorants not only </w:t>
      </w:r>
      <w:r w:rsidR="006F60FD" w:rsidRPr="00E133D9">
        <w:rPr>
          <w:rFonts w:ascii="Times New Roman" w:hAnsi="Times New Roman"/>
          <w:rPrChange w:id="391" w:author="Kadakia, Nirag" w:date="2018-11-08T13:29:00Z">
            <w:rPr>
              <w:rFonts w:ascii="Times New Roman" w:hAnsi="Times New Roman"/>
            </w:rPr>
          </w:rPrChange>
        </w:rPr>
        <w:t>affect</w:t>
      </w:r>
      <w:r w:rsidR="00187159" w:rsidRPr="00E133D9">
        <w:rPr>
          <w:rFonts w:ascii="Times New Roman" w:hAnsi="Times New Roman"/>
          <w:rPrChange w:id="392" w:author="Kadakia, Nirag" w:date="2018-11-08T13:29:00Z">
            <w:rPr>
              <w:rFonts w:ascii="Times New Roman" w:hAnsi="Times New Roman"/>
            </w:rPr>
          </w:rPrChange>
        </w:rPr>
        <w:t>ed</w:t>
      </w:r>
      <w:r w:rsidR="006F60FD" w:rsidRPr="00E133D9">
        <w:rPr>
          <w:rFonts w:ascii="Times New Roman" w:hAnsi="Times New Roman"/>
          <w:rPrChange w:id="393" w:author="Kadakia, Nirag" w:date="2018-11-08T13:29:00Z">
            <w:rPr>
              <w:rFonts w:ascii="Times New Roman" w:hAnsi="Times New Roman"/>
            </w:rPr>
          </w:rPrChange>
        </w:rPr>
        <w:t xml:space="preserve"> the</w:t>
      </w:r>
      <w:r w:rsidR="00585CA5" w:rsidRPr="00E133D9">
        <w:rPr>
          <w:rFonts w:ascii="Times New Roman" w:hAnsi="Times New Roman"/>
          <w:rPrChange w:id="394" w:author="Kadakia, Nirag" w:date="2018-11-08T13:29:00Z">
            <w:rPr>
              <w:rFonts w:ascii="Times New Roman" w:hAnsi="Times New Roman"/>
            </w:rPr>
          </w:rPrChange>
        </w:rPr>
        <w:t xml:space="preserve"> amplitude </w:t>
      </w:r>
      <w:r w:rsidR="006F60FD" w:rsidRPr="00E133D9">
        <w:rPr>
          <w:rFonts w:ascii="Times New Roman" w:hAnsi="Times New Roman"/>
          <w:rPrChange w:id="395" w:author="Kadakia, Nirag" w:date="2018-11-08T13:29:00Z">
            <w:rPr>
              <w:rFonts w:ascii="Times New Roman" w:hAnsi="Times New Roman"/>
            </w:rPr>
          </w:rPrChange>
        </w:rPr>
        <w:t xml:space="preserve">of ORN response </w:t>
      </w:r>
      <w:r w:rsidR="00585CA5" w:rsidRPr="00E133D9">
        <w:rPr>
          <w:rFonts w:ascii="Times New Roman" w:hAnsi="Times New Roman"/>
          <w:rPrChange w:id="396" w:author="Kadakia, Nirag" w:date="2018-11-08T13:29:00Z">
            <w:rPr>
              <w:rFonts w:ascii="Times New Roman" w:hAnsi="Times New Roman"/>
            </w:rPr>
          </w:rPrChange>
        </w:rPr>
        <w:t xml:space="preserve">but also </w:t>
      </w:r>
      <w:r w:rsidR="00745FED" w:rsidRPr="00E133D9">
        <w:rPr>
          <w:rFonts w:ascii="Times New Roman" w:hAnsi="Times New Roman"/>
          <w:rPrChange w:id="397" w:author="Kadakia, Nirag" w:date="2018-11-08T13:29:00Z">
            <w:rPr>
              <w:rFonts w:ascii="Times New Roman" w:hAnsi="Times New Roman"/>
            </w:rPr>
          </w:rPrChange>
        </w:rPr>
        <w:t>its</w:t>
      </w:r>
      <w:r w:rsidR="00585CA5" w:rsidRPr="00E133D9">
        <w:rPr>
          <w:rFonts w:ascii="Times New Roman" w:hAnsi="Times New Roman"/>
          <w:rPrChange w:id="398" w:author="Kadakia, Nirag" w:date="2018-11-08T13:29:00Z">
            <w:rPr>
              <w:rFonts w:ascii="Times New Roman" w:hAnsi="Times New Roman"/>
            </w:rPr>
          </w:rPrChange>
        </w:rPr>
        <w:t xml:space="preserve"> </w:t>
      </w:r>
      <w:r w:rsidR="00745FED" w:rsidRPr="00E133D9">
        <w:rPr>
          <w:rFonts w:ascii="Times New Roman" w:hAnsi="Times New Roman"/>
          <w:rPrChange w:id="399" w:author="Kadakia, Nirag" w:date="2018-11-08T13:29:00Z">
            <w:rPr>
              <w:rFonts w:ascii="Times New Roman" w:hAnsi="Times New Roman"/>
            </w:rPr>
          </w:rPrChange>
        </w:rPr>
        <w:t>temporal aspect</w:t>
      </w:r>
      <w:r w:rsidR="00585CA5" w:rsidRPr="00E133D9">
        <w:rPr>
          <w:rFonts w:ascii="Times New Roman" w:hAnsi="Times New Roman"/>
          <w:rPrChange w:id="400" w:author="Kadakia, Nirag" w:date="2018-11-08T13:29:00Z">
            <w:rPr>
              <w:rFonts w:ascii="Times New Roman" w:hAnsi="Times New Roman"/>
            </w:rPr>
          </w:rPrChange>
        </w:rPr>
        <w:t xml:space="preserve"> d</w:t>
      </w:r>
      <w:r w:rsidR="006F60FD" w:rsidRPr="00E133D9">
        <w:rPr>
          <w:rFonts w:ascii="Times New Roman" w:hAnsi="Times New Roman"/>
          <w:rPrChange w:id="401" w:author="Kadakia, Nirag" w:date="2018-11-08T13:29:00Z">
            <w:rPr>
              <w:rFonts w:ascii="Times New Roman" w:hAnsi="Times New Roman"/>
            </w:rPr>
          </w:rPrChange>
        </w:rPr>
        <w:t>ue to differences i</w:t>
      </w:r>
      <w:r w:rsidR="00585CA5" w:rsidRPr="00E133D9">
        <w:rPr>
          <w:rFonts w:ascii="Times New Roman" w:hAnsi="Times New Roman"/>
          <w:rPrChange w:id="402" w:author="Kadakia, Nirag" w:date="2018-11-08T13:29:00Z">
            <w:rPr>
              <w:rFonts w:ascii="Times New Roman" w:hAnsi="Times New Roman"/>
            </w:rPr>
          </w:rPrChange>
        </w:rPr>
        <w:t xml:space="preserve">n physicochemical properties of </w:t>
      </w:r>
      <w:r w:rsidR="00AF1DA2" w:rsidRPr="00E133D9">
        <w:rPr>
          <w:rFonts w:ascii="Times New Roman" w:hAnsi="Times New Roman"/>
          <w:rPrChange w:id="403" w:author="Kadakia, Nirag" w:date="2018-11-08T13:29:00Z">
            <w:rPr>
              <w:rFonts w:ascii="Times New Roman" w:hAnsi="Times New Roman"/>
            </w:rPr>
          </w:rPrChange>
        </w:rPr>
        <w:t xml:space="preserve">the </w:t>
      </w:r>
      <w:r w:rsidR="00585CA5" w:rsidRPr="00E133D9">
        <w:rPr>
          <w:rFonts w:ascii="Times New Roman" w:hAnsi="Times New Roman"/>
          <w:rPrChange w:id="404" w:author="Kadakia, Nirag" w:date="2018-11-08T13:29:00Z">
            <w:rPr>
              <w:rFonts w:ascii="Times New Roman" w:hAnsi="Times New Roman"/>
            </w:rPr>
          </w:rPrChange>
        </w:rPr>
        <w:t>odor molecules</w:t>
      </w:r>
      <w:r w:rsidRPr="00E133D9">
        <w:rPr>
          <w:rFonts w:ascii="Times New Roman" w:hAnsi="Times New Roman"/>
          <w:rPrChange w:id="405" w:author="Kadakia, Nirag" w:date="2018-11-08T13:29:00Z">
            <w:rPr>
              <w:rFonts w:ascii="Times New Roman" w:hAnsi="Times New Roman"/>
            </w:rPr>
          </w:rPrChange>
        </w:rPr>
        <w:t xml:space="preserve">. </w:t>
      </w:r>
      <w:r w:rsidR="006F60FD" w:rsidRPr="00E133D9">
        <w:rPr>
          <w:rFonts w:ascii="Times New Roman" w:hAnsi="Times New Roman"/>
          <w:rPrChange w:id="406" w:author="Kadakia, Nirag" w:date="2018-11-08T13:29:00Z">
            <w:rPr>
              <w:rFonts w:ascii="Times New Roman" w:hAnsi="Times New Roman"/>
            </w:rPr>
          </w:rPrChange>
        </w:rPr>
        <w:t>However</w:t>
      </w:r>
      <w:r w:rsidR="003E4AB5" w:rsidRPr="00E133D9">
        <w:rPr>
          <w:rFonts w:ascii="Times New Roman" w:hAnsi="Times New Roman"/>
          <w:rPrChange w:id="407" w:author="Kadakia, Nirag" w:date="2018-11-08T13:29:00Z">
            <w:rPr>
              <w:rFonts w:ascii="Times New Roman" w:hAnsi="Times New Roman"/>
            </w:rPr>
          </w:rPrChange>
        </w:rPr>
        <w:t>,</w:t>
      </w:r>
      <w:r w:rsidR="006F60FD" w:rsidRPr="00E133D9">
        <w:rPr>
          <w:rFonts w:ascii="Times New Roman" w:hAnsi="Times New Roman"/>
          <w:rPrChange w:id="408" w:author="Kadakia, Nirag" w:date="2018-11-08T13:29:00Z">
            <w:rPr>
              <w:rFonts w:ascii="Times New Roman" w:hAnsi="Times New Roman"/>
            </w:rPr>
          </w:rPrChange>
        </w:rPr>
        <w:t xml:space="preserve"> </w:t>
      </w:r>
      <w:r w:rsidR="00187159" w:rsidRPr="00E133D9">
        <w:rPr>
          <w:rFonts w:ascii="Times New Roman" w:hAnsi="Times New Roman"/>
          <w:rPrChange w:id="409" w:author="Kadakia, Nirag" w:date="2018-11-08T13:29:00Z">
            <w:rPr>
              <w:rFonts w:ascii="Times New Roman" w:hAnsi="Times New Roman"/>
            </w:rPr>
          </w:rPrChange>
        </w:rPr>
        <w:t xml:space="preserve">how the temporal dynamics of the stimulus affected </w:t>
      </w:r>
      <w:r w:rsidR="006F60FD" w:rsidRPr="00E133D9">
        <w:rPr>
          <w:rFonts w:ascii="Times New Roman" w:hAnsi="Times New Roman"/>
          <w:rPrChange w:id="410" w:author="Kadakia, Nirag" w:date="2018-11-08T13:29:00Z">
            <w:rPr>
              <w:rFonts w:ascii="Times New Roman" w:hAnsi="Times New Roman"/>
            </w:rPr>
          </w:rPrChange>
        </w:rPr>
        <w:t xml:space="preserve">ORN dynamics </w:t>
      </w:r>
      <w:r w:rsidR="00187159" w:rsidRPr="00E133D9">
        <w:rPr>
          <w:rFonts w:ascii="Times New Roman" w:hAnsi="Times New Roman"/>
          <w:rPrChange w:id="411" w:author="Kadakia, Nirag" w:date="2018-11-08T13:29:00Z">
            <w:rPr>
              <w:rFonts w:ascii="Times New Roman" w:hAnsi="Times New Roman"/>
            </w:rPr>
          </w:rPrChange>
        </w:rPr>
        <w:t xml:space="preserve">and possibly </w:t>
      </w:r>
      <w:r w:rsidRPr="00E133D9">
        <w:rPr>
          <w:rFonts w:ascii="Times New Roman" w:hAnsi="Times New Roman"/>
          <w:rPrChange w:id="412" w:author="Kadakia, Nirag" w:date="2018-11-08T13:29:00Z">
            <w:rPr>
              <w:rFonts w:ascii="Times New Roman" w:hAnsi="Times New Roman"/>
            </w:rPr>
          </w:rPrChange>
        </w:rPr>
        <w:t>odor coding</w:t>
      </w:r>
      <w:r w:rsidR="00187159" w:rsidRPr="00E133D9">
        <w:rPr>
          <w:rFonts w:ascii="Times New Roman" w:hAnsi="Times New Roman"/>
          <w:rPrChange w:id="413" w:author="Kadakia, Nirag" w:date="2018-11-08T13:29:00Z">
            <w:rPr>
              <w:rFonts w:ascii="Times New Roman" w:hAnsi="Times New Roman"/>
            </w:rPr>
          </w:rPrChange>
        </w:rPr>
        <w:t xml:space="preserve"> was unclear</w:t>
      </w:r>
      <w:r w:rsidRPr="00E133D9">
        <w:rPr>
          <w:rFonts w:ascii="Times New Roman" w:hAnsi="Times New Roman"/>
          <w:rPrChange w:id="414" w:author="Kadakia, Nirag" w:date="2018-11-08T13:29:00Z">
            <w:rPr>
              <w:rFonts w:ascii="Times New Roman" w:hAnsi="Times New Roman"/>
            </w:rPr>
          </w:rPrChange>
        </w:rPr>
        <w:t xml:space="preserve">. </w:t>
      </w:r>
      <w:r w:rsidR="006F60FD" w:rsidRPr="00E133D9">
        <w:rPr>
          <w:rFonts w:ascii="Times New Roman" w:hAnsi="Times New Roman"/>
          <w:rPrChange w:id="415" w:author="Kadakia, Nirag" w:date="2018-11-08T13:29:00Z">
            <w:rPr>
              <w:rFonts w:ascii="Times New Roman" w:hAnsi="Times New Roman"/>
            </w:rPr>
          </w:rPrChange>
        </w:rPr>
        <w:t>O</w:t>
      </w:r>
      <w:r w:rsidRPr="00E133D9">
        <w:rPr>
          <w:rFonts w:ascii="Times New Roman" w:hAnsi="Times New Roman"/>
          <w:rPrChange w:id="416" w:author="Kadakia, Nirag" w:date="2018-11-08T13:29:00Z">
            <w:rPr>
              <w:rFonts w:ascii="Times New Roman" w:hAnsi="Times New Roman"/>
            </w:rPr>
          </w:rPrChange>
        </w:rPr>
        <w:t>ur current manuscript provides the following three major conceptual advances over [</w:t>
      </w:r>
      <w:r w:rsidR="006B21C7" w:rsidRPr="00E133D9">
        <w:rPr>
          <w:rFonts w:ascii="Times New Roman" w:hAnsi="Times New Roman"/>
          <w:rPrChange w:id="417" w:author="Kadakia, Nirag" w:date="2018-11-08T13:29:00Z">
            <w:rPr>
              <w:rFonts w:ascii="Times New Roman" w:hAnsi="Times New Roman"/>
            </w:rPr>
          </w:rPrChange>
        </w:rPr>
        <w:t>4</w:t>
      </w:r>
      <w:r w:rsidRPr="00E133D9">
        <w:rPr>
          <w:rFonts w:ascii="Times New Roman" w:hAnsi="Times New Roman"/>
          <w:rPrChange w:id="418" w:author="Kadakia, Nirag" w:date="2018-11-08T13:29:00Z">
            <w:rPr>
              <w:rFonts w:ascii="Times New Roman" w:hAnsi="Times New Roman"/>
            </w:rPr>
          </w:rPrChange>
        </w:rPr>
        <w:t xml:space="preserve">]: </w:t>
      </w:r>
    </w:p>
    <w:p w14:paraId="66D689A2" w14:textId="2496E738" w:rsidR="00AF1DA2" w:rsidRPr="00E133D9" w:rsidRDefault="005632C9" w:rsidP="00AF1DA2">
      <w:pPr>
        <w:pStyle w:val="BodyText2"/>
        <w:numPr>
          <w:ilvl w:val="1"/>
          <w:numId w:val="4"/>
        </w:numPr>
        <w:spacing w:line="240" w:lineRule="auto"/>
        <w:jc w:val="both"/>
        <w:rPr>
          <w:rFonts w:ascii="Times New Roman" w:hAnsi="Times New Roman"/>
          <w:rPrChange w:id="419" w:author="Kadakia, Nirag" w:date="2018-11-08T13:29:00Z">
            <w:rPr>
              <w:rFonts w:ascii="Times New Roman" w:hAnsi="Times New Roman"/>
            </w:rPr>
          </w:rPrChange>
        </w:rPr>
      </w:pPr>
      <w:r w:rsidRPr="00E133D9">
        <w:rPr>
          <w:rFonts w:ascii="Times New Roman" w:hAnsi="Times New Roman"/>
          <w:rPrChange w:id="420" w:author="Kadakia, Nirag" w:date="2018-11-08T13:29:00Z">
            <w:rPr>
              <w:rFonts w:ascii="Times New Roman" w:hAnsi="Times New Roman"/>
            </w:rPr>
          </w:rPrChange>
        </w:rPr>
        <w:t>We identif</w:t>
      </w:r>
      <w:r w:rsidR="00307633" w:rsidRPr="00E133D9">
        <w:rPr>
          <w:rFonts w:ascii="Times New Roman" w:hAnsi="Times New Roman"/>
          <w:rPrChange w:id="421" w:author="Kadakia, Nirag" w:date="2018-11-08T13:29:00Z">
            <w:rPr>
              <w:rFonts w:ascii="Times New Roman" w:hAnsi="Times New Roman"/>
            </w:rPr>
          </w:rPrChange>
        </w:rPr>
        <w:t>y</w:t>
      </w:r>
      <w:r w:rsidRPr="00E133D9">
        <w:rPr>
          <w:rFonts w:ascii="Times New Roman" w:hAnsi="Times New Roman"/>
          <w:rPrChange w:id="422" w:author="Kadakia, Nirag" w:date="2018-11-08T13:29:00Z">
            <w:rPr>
              <w:rFonts w:ascii="Times New Roman" w:hAnsi="Times New Roman"/>
            </w:rPr>
          </w:rPrChange>
        </w:rPr>
        <w:t xml:space="preserve"> </w:t>
      </w:r>
      <w:r w:rsidR="00AF1DA2" w:rsidRPr="00E133D9">
        <w:rPr>
          <w:rFonts w:ascii="Times New Roman" w:hAnsi="Times New Roman"/>
          <w:rPrChange w:id="423" w:author="Kadakia, Nirag" w:date="2018-11-08T13:29:00Z">
            <w:rPr>
              <w:rFonts w:ascii="Times New Roman" w:hAnsi="Times New Roman"/>
            </w:rPr>
          </w:rPrChange>
        </w:rPr>
        <w:t>a</w:t>
      </w:r>
      <w:r w:rsidRPr="00E133D9">
        <w:rPr>
          <w:rFonts w:ascii="Times New Roman" w:hAnsi="Times New Roman"/>
          <w:rPrChange w:id="424" w:author="Kadakia, Nirag" w:date="2018-11-08T13:29:00Z">
            <w:rPr>
              <w:rFonts w:ascii="Times New Roman" w:hAnsi="Times New Roman"/>
            </w:rPr>
          </w:rPrChange>
        </w:rPr>
        <w:t xml:space="preserve"> </w:t>
      </w:r>
      <w:r w:rsidRPr="00E133D9">
        <w:rPr>
          <w:rFonts w:ascii="Times New Roman" w:hAnsi="Times New Roman"/>
          <w:i/>
          <w:u w:val="single"/>
          <w:rPrChange w:id="425" w:author="Kadakia, Nirag" w:date="2018-11-08T13:29:00Z">
            <w:rPr>
              <w:rFonts w:ascii="Times New Roman" w:hAnsi="Times New Roman"/>
              <w:i/>
              <w:u w:val="single"/>
            </w:rPr>
          </w:rPrChange>
        </w:rPr>
        <w:t>mechanism</w:t>
      </w:r>
      <w:r w:rsidRPr="00E133D9">
        <w:rPr>
          <w:rFonts w:ascii="Times New Roman" w:hAnsi="Times New Roman"/>
          <w:rPrChange w:id="426" w:author="Kadakia, Nirag" w:date="2018-11-08T13:29:00Z">
            <w:rPr>
              <w:rFonts w:ascii="Times New Roman" w:hAnsi="Times New Roman"/>
            </w:rPr>
          </w:rPrChange>
        </w:rPr>
        <w:t xml:space="preserve"> by which </w:t>
      </w:r>
      <w:r w:rsidR="0092352F" w:rsidRPr="00E133D9">
        <w:rPr>
          <w:rFonts w:ascii="Times New Roman" w:hAnsi="Times New Roman"/>
          <w:rPrChange w:id="427" w:author="Kadakia, Nirag" w:date="2018-11-08T13:29:00Z">
            <w:rPr>
              <w:rFonts w:ascii="Times New Roman" w:hAnsi="Times New Roman"/>
            </w:rPr>
          </w:rPrChange>
        </w:rPr>
        <w:t xml:space="preserve">ORNs dynamics can encode odor-specific dynamics </w:t>
      </w:r>
      <w:r w:rsidR="00AF1DA2" w:rsidRPr="00E133D9">
        <w:rPr>
          <w:rFonts w:ascii="Times New Roman" w:hAnsi="Times New Roman"/>
          <w:rPrChange w:id="428" w:author="Kadakia, Nirag" w:date="2018-11-08T13:29:00Z">
            <w:rPr>
              <w:rFonts w:ascii="Times New Roman" w:hAnsi="Times New Roman"/>
            </w:rPr>
          </w:rPrChange>
        </w:rPr>
        <w:t xml:space="preserve">independently of </w:t>
      </w:r>
      <w:r w:rsidR="0092352F" w:rsidRPr="00E133D9">
        <w:rPr>
          <w:rFonts w:ascii="Times New Roman" w:hAnsi="Times New Roman"/>
          <w:rPrChange w:id="429" w:author="Kadakia, Nirag" w:date="2018-11-08T13:29:00Z">
            <w:rPr>
              <w:rFonts w:ascii="Times New Roman" w:hAnsi="Times New Roman"/>
            </w:rPr>
          </w:rPrChange>
        </w:rPr>
        <w:t xml:space="preserve">their </w:t>
      </w:r>
      <w:r w:rsidR="00AF1DA2" w:rsidRPr="00E133D9">
        <w:rPr>
          <w:rFonts w:ascii="Times New Roman" w:hAnsi="Times New Roman"/>
          <w:rPrChange w:id="430" w:author="Kadakia, Nirag" w:date="2018-11-08T13:29:00Z">
            <w:rPr>
              <w:rFonts w:ascii="Times New Roman" w:hAnsi="Times New Roman"/>
            </w:rPr>
          </w:rPrChange>
        </w:rPr>
        <w:t>intensity</w:t>
      </w:r>
      <w:r w:rsidR="006F60FD" w:rsidRPr="00E133D9">
        <w:rPr>
          <w:rFonts w:ascii="Times New Roman" w:hAnsi="Times New Roman"/>
          <w:rPrChange w:id="431" w:author="Kadakia, Nirag" w:date="2018-11-08T13:29:00Z">
            <w:rPr>
              <w:rFonts w:ascii="Times New Roman" w:hAnsi="Times New Roman"/>
            </w:rPr>
          </w:rPrChange>
        </w:rPr>
        <w:t xml:space="preserve">. This mechanism </w:t>
      </w:r>
      <w:r w:rsidR="00AF1DA2" w:rsidRPr="00E133D9">
        <w:rPr>
          <w:rFonts w:ascii="Times New Roman" w:hAnsi="Times New Roman"/>
          <w:rPrChange w:id="432" w:author="Kadakia, Nirag" w:date="2018-11-08T13:29:00Z">
            <w:rPr>
              <w:rFonts w:ascii="Times New Roman" w:hAnsi="Times New Roman"/>
            </w:rPr>
          </w:rPrChange>
        </w:rPr>
        <w:t>relies on adaptation capabilities of ORNs</w:t>
      </w:r>
      <w:r w:rsidR="006F60FD" w:rsidRPr="00E133D9">
        <w:rPr>
          <w:rFonts w:ascii="Times New Roman" w:hAnsi="Times New Roman"/>
          <w:rPrChange w:id="433" w:author="Kadakia, Nirag" w:date="2018-11-08T13:29:00Z">
            <w:rPr>
              <w:rFonts w:ascii="Times New Roman" w:hAnsi="Times New Roman"/>
            </w:rPr>
          </w:rPrChange>
        </w:rPr>
        <w:t xml:space="preserve"> and on the odor</w:t>
      </w:r>
      <w:r w:rsidR="00F15C0F" w:rsidRPr="00E133D9">
        <w:rPr>
          <w:rFonts w:ascii="Times New Roman" w:hAnsi="Times New Roman"/>
          <w:rPrChange w:id="434" w:author="Kadakia, Nirag" w:date="2018-11-08T13:29:00Z">
            <w:rPr>
              <w:rFonts w:ascii="Times New Roman" w:hAnsi="Times New Roman"/>
            </w:rPr>
          </w:rPrChange>
        </w:rPr>
        <w:t>-</w:t>
      </w:r>
      <w:r w:rsidR="006F60FD" w:rsidRPr="00E133D9">
        <w:rPr>
          <w:rFonts w:ascii="Times New Roman" w:hAnsi="Times New Roman"/>
          <w:rPrChange w:id="435" w:author="Kadakia, Nirag" w:date="2018-11-08T13:29:00Z">
            <w:rPr>
              <w:rFonts w:ascii="Times New Roman" w:hAnsi="Times New Roman"/>
            </w:rPr>
          </w:rPrChange>
        </w:rPr>
        <w:t>dependent difference in stimulus dynamics</w:t>
      </w:r>
      <w:r w:rsidR="00AF1DA2" w:rsidRPr="00E133D9">
        <w:rPr>
          <w:rFonts w:ascii="Times New Roman" w:hAnsi="Times New Roman"/>
          <w:rPrChange w:id="436" w:author="Kadakia, Nirag" w:date="2018-11-08T13:29:00Z">
            <w:rPr>
              <w:rFonts w:ascii="Times New Roman" w:hAnsi="Times New Roman"/>
            </w:rPr>
          </w:rPrChange>
        </w:rPr>
        <w:t xml:space="preserve">. </w:t>
      </w:r>
    </w:p>
    <w:p w14:paraId="4F6AF44D" w14:textId="4C311E78" w:rsidR="00AF1DA2" w:rsidRPr="00E133D9" w:rsidRDefault="00AF1DA2" w:rsidP="00AF1DA2">
      <w:pPr>
        <w:pStyle w:val="BodyText2"/>
        <w:numPr>
          <w:ilvl w:val="1"/>
          <w:numId w:val="4"/>
        </w:numPr>
        <w:spacing w:line="240" w:lineRule="auto"/>
        <w:jc w:val="both"/>
        <w:rPr>
          <w:rFonts w:ascii="Times New Roman" w:hAnsi="Times New Roman"/>
          <w:rPrChange w:id="437" w:author="Kadakia, Nirag" w:date="2018-11-08T13:29:00Z">
            <w:rPr>
              <w:rFonts w:ascii="Times New Roman" w:hAnsi="Times New Roman"/>
            </w:rPr>
          </w:rPrChange>
        </w:rPr>
      </w:pPr>
      <w:r w:rsidRPr="00E133D9">
        <w:rPr>
          <w:rFonts w:ascii="Times New Roman" w:hAnsi="Times New Roman"/>
          <w:rPrChange w:id="438" w:author="Kadakia, Nirag" w:date="2018-11-08T13:29:00Z">
            <w:rPr>
              <w:rFonts w:ascii="Times New Roman" w:hAnsi="Times New Roman"/>
            </w:rPr>
          </w:rPrChange>
        </w:rPr>
        <w:t xml:space="preserve">We </w:t>
      </w:r>
      <w:r w:rsidR="00307633" w:rsidRPr="00E133D9">
        <w:rPr>
          <w:rFonts w:ascii="Times New Roman" w:hAnsi="Times New Roman"/>
          <w:rPrChange w:id="439" w:author="Kadakia, Nirag" w:date="2018-11-08T13:29:00Z">
            <w:rPr>
              <w:rFonts w:ascii="Times New Roman" w:hAnsi="Times New Roman"/>
            </w:rPr>
          </w:rPrChange>
        </w:rPr>
        <w:t>show</w:t>
      </w:r>
      <w:r w:rsidRPr="00E133D9">
        <w:rPr>
          <w:rFonts w:ascii="Times New Roman" w:hAnsi="Times New Roman"/>
          <w:rPrChange w:id="440" w:author="Kadakia, Nirag" w:date="2018-11-08T13:29:00Z">
            <w:rPr>
              <w:rFonts w:ascii="Times New Roman" w:hAnsi="Times New Roman"/>
            </w:rPr>
          </w:rPrChange>
        </w:rPr>
        <w:t xml:space="preserve"> that measurements of odor stimuli can be used to predict the exact time-dependent response of an ORN to different odor types. To our knowledge no model has managed to </w:t>
      </w:r>
      <w:r w:rsidRPr="00E133D9">
        <w:rPr>
          <w:rFonts w:ascii="Times New Roman" w:hAnsi="Times New Roman"/>
          <w:i/>
          <w:u w:val="single"/>
          <w:rPrChange w:id="441" w:author="Kadakia, Nirag" w:date="2018-11-08T13:29:00Z">
            <w:rPr>
              <w:rFonts w:ascii="Times New Roman" w:hAnsi="Times New Roman"/>
              <w:i/>
              <w:u w:val="single"/>
            </w:rPr>
          </w:rPrChange>
        </w:rPr>
        <w:t>predict</w:t>
      </w:r>
      <w:r w:rsidRPr="00E133D9">
        <w:rPr>
          <w:rFonts w:ascii="Times New Roman" w:hAnsi="Times New Roman"/>
          <w:rPrChange w:id="442" w:author="Kadakia, Nirag" w:date="2018-11-08T13:29:00Z">
            <w:rPr>
              <w:rFonts w:ascii="Times New Roman" w:hAnsi="Times New Roman"/>
            </w:rPr>
          </w:rPrChange>
        </w:rPr>
        <w:t xml:space="preserve"> the response of an ORN to </w:t>
      </w:r>
      <w:r w:rsidRPr="00E133D9">
        <w:rPr>
          <w:rFonts w:ascii="Times New Roman" w:hAnsi="Times New Roman"/>
          <w:i/>
          <w:u w:val="single"/>
          <w:rPrChange w:id="443" w:author="Kadakia, Nirag" w:date="2018-11-08T13:29:00Z">
            <w:rPr>
              <w:rFonts w:ascii="Times New Roman" w:hAnsi="Times New Roman"/>
              <w:i/>
              <w:u w:val="single"/>
            </w:rPr>
          </w:rPrChange>
        </w:rPr>
        <w:t>different</w:t>
      </w:r>
      <w:r w:rsidRPr="00E133D9">
        <w:rPr>
          <w:rFonts w:ascii="Times New Roman" w:hAnsi="Times New Roman"/>
          <w:rPrChange w:id="444" w:author="Kadakia, Nirag" w:date="2018-11-08T13:29:00Z">
            <w:rPr>
              <w:rFonts w:ascii="Times New Roman" w:hAnsi="Times New Roman"/>
            </w:rPr>
          </w:rPrChange>
        </w:rPr>
        <w:t xml:space="preserve"> odors, including </w:t>
      </w:r>
      <w:r w:rsidR="006B21C7" w:rsidRPr="00E133D9">
        <w:rPr>
          <w:rFonts w:ascii="Times New Roman" w:hAnsi="Times New Roman"/>
          <w:rPrChange w:id="445" w:author="Kadakia, Nirag" w:date="2018-11-08T13:29:00Z">
            <w:rPr>
              <w:rFonts w:ascii="Times New Roman" w:hAnsi="Times New Roman"/>
            </w:rPr>
          </w:rPrChange>
        </w:rPr>
        <w:t xml:space="preserve">the model proposed in </w:t>
      </w:r>
      <w:r w:rsidRPr="00E133D9">
        <w:rPr>
          <w:rFonts w:ascii="Times New Roman" w:hAnsi="Times New Roman"/>
          <w:rPrChange w:id="446" w:author="Kadakia, Nirag" w:date="2018-11-08T13:29:00Z">
            <w:rPr>
              <w:rFonts w:ascii="Times New Roman" w:hAnsi="Times New Roman"/>
            </w:rPr>
          </w:rPrChange>
        </w:rPr>
        <w:t>[</w:t>
      </w:r>
      <w:r w:rsidR="006B21C7" w:rsidRPr="00E133D9">
        <w:rPr>
          <w:rFonts w:ascii="Times New Roman" w:hAnsi="Times New Roman"/>
          <w:rPrChange w:id="447" w:author="Kadakia, Nirag" w:date="2018-11-08T13:29:00Z">
            <w:rPr>
              <w:rFonts w:ascii="Times New Roman" w:hAnsi="Times New Roman"/>
            </w:rPr>
          </w:rPrChange>
        </w:rPr>
        <w:t>3]</w:t>
      </w:r>
      <w:r w:rsidRPr="00E133D9">
        <w:rPr>
          <w:rFonts w:ascii="Times New Roman" w:hAnsi="Times New Roman"/>
          <w:rPrChange w:id="448" w:author="Kadakia, Nirag" w:date="2018-11-08T13:29:00Z">
            <w:rPr>
              <w:rFonts w:ascii="Times New Roman" w:hAnsi="Times New Roman"/>
            </w:rPr>
          </w:rPrChange>
        </w:rPr>
        <w:t xml:space="preserve">. </w:t>
      </w:r>
      <w:r w:rsidR="003E4AB5" w:rsidRPr="00E133D9">
        <w:rPr>
          <w:rFonts w:ascii="Times New Roman" w:hAnsi="Times New Roman"/>
          <w:rPrChange w:id="449" w:author="Kadakia, Nirag" w:date="2018-11-08T13:29:00Z">
            <w:rPr>
              <w:rFonts w:ascii="Times New Roman" w:hAnsi="Times New Roman"/>
            </w:rPr>
          </w:rPrChange>
        </w:rPr>
        <w:t>This model also provides an explanation (Supp. Fig. 8) f</w:t>
      </w:r>
      <w:r w:rsidR="006B21C7" w:rsidRPr="00E133D9">
        <w:rPr>
          <w:rFonts w:ascii="Times New Roman" w:hAnsi="Times New Roman"/>
          <w:rPrChange w:id="450" w:author="Kadakia, Nirag" w:date="2018-11-08T13:29:00Z">
            <w:rPr>
              <w:rFonts w:ascii="Times New Roman" w:hAnsi="Times New Roman"/>
            </w:rPr>
          </w:rPrChange>
        </w:rPr>
        <w:t xml:space="preserve">or the observations made in </w:t>
      </w:r>
      <w:r w:rsidR="003E4AB5" w:rsidRPr="00E133D9">
        <w:rPr>
          <w:rFonts w:ascii="Times New Roman" w:hAnsi="Times New Roman"/>
          <w:rPrChange w:id="451" w:author="Kadakia, Nirag" w:date="2018-11-08T13:29:00Z">
            <w:rPr>
              <w:rFonts w:ascii="Times New Roman" w:hAnsi="Times New Roman"/>
            </w:rPr>
          </w:rPrChange>
        </w:rPr>
        <w:t>[</w:t>
      </w:r>
      <w:r w:rsidR="006B21C7" w:rsidRPr="00E133D9">
        <w:rPr>
          <w:rFonts w:ascii="Times New Roman" w:hAnsi="Times New Roman"/>
          <w:rPrChange w:id="452" w:author="Kadakia, Nirag" w:date="2018-11-08T13:29:00Z">
            <w:rPr>
              <w:rFonts w:ascii="Times New Roman" w:hAnsi="Times New Roman"/>
            </w:rPr>
          </w:rPrChange>
        </w:rPr>
        <w:t>4</w:t>
      </w:r>
      <w:r w:rsidR="003E4AB5" w:rsidRPr="00E133D9">
        <w:rPr>
          <w:rFonts w:ascii="Times New Roman" w:hAnsi="Times New Roman"/>
          <w:rPrChange w:id="453" w:author="Kadakia, Nirag" w:date="2018-11-08T13:29:00Z">
            <w:rPr>
              <w:rFonts w:ascii="Times New Roman" w:hAnsi="Times New Roman"/>
            </w:rPr>
          </w:rPrChange>
        </w:rPr>
        <w:t xml:space="preserve">].   </w:t>
      </w:r>
    </w:p>
    <w:p w14:paraId="552B0FC1" w14:textId="77777777" w:rsidR="00AF1DA2" w:rsidRPr="00E133D9" w:rsidRDefault="00AF1DA2" w:rsidP="00AF1DA2">
      <w:pPr>
        <w:pStyle w:val="BodyText2"/>
        <w:numPr>
          <w:ilvl w:val="1"/>
          <w:numId w:val="4"/>
        </w:numPr>
        <w:spacing w:line="240" w:lineRule="auto"/>
        <w:jc w:val="both"/>
        <w:rPr>
          <w:rFonts w:ascii="Times New Roman" w:hAnsi="Times New Roman"/>
          <w:rPrChange w:id="454" w:author="Kadakia, Nirag" w:date="2018-11-08T13:29:00Z">
            <w:rPr>
              <w:rFonts w:ascii="Times New Roman" w:hAnsi="Times New Roman"/>
            </w:rPr>
          </w:rPrChange>
        </w:rPr>
      </w:pPr>
      <w:r w:rsidRPr="00E133D9">
        <w:rPr>
          <w:rFonts w:ascii="Times New Roman" w:hAnsi="Times New Roman"/>
          <w:rPrChange w:id="455" w:author="Kadakia, Nirag" w:date="2018-11-08T13:29:00Z">
            <w:rPr>
              <w:rFonts w:ascii="Times New Roman" w:hAnsi="Times New Roman"/>
            </w:rPr>
          </w:rPrChange>
        </w:rPr>
        <w:t xml:space="preserve">We show for the first time that diverse stimulus dynamics are present in </w:t>
      </w:r>
      <w:r w:rsidRPr="00E133D9">
        <w:rPr>
          <w:rFonts w:ascii="Times New Roman" w:hAnsi="Times New Roman"/>
          <w:i/>
          <w:u w:val="single"/>
          <w:rPrChange w:id="456" w:author="Kadakia, Nirag" w:date="2018-11-08T13:29:00Z">
            <w:rPr>
              <w:rFonts w:ascii="Times New Roman" w:hAnsi="Times New Roman"/>
              <w:i/>
              <w:u w:val="single"/>
            </w:rPr>
          </w:rPrChange>
        </w:rPr>
        <w:t>natural conditions</w:t>
      </w:r>
      <w:r w:rsidRPr="00E133D9">
        <w:rPr>
          <w:rFonts w:ascii="Times New Roman" w:hAnsi="Times New Roman"/>
          <w:rPrChange w:id="457" w:author="Kadakia, Nirag" w:date="2018-11-08T13:29:00Z">
            <w:rPr>
              <w:rFonts w:ascii="Times New Roman" w:hAnsi="Times New Roman"/>
            </w:rPr>
          </w:rPrChange>
        </w:rPr>
        <w:t xml:space="preserve"> and can determine ORN response to plumes of odors. In nature different odor types could be more difficult to track than others, and different strategies might be used by animals to track different odors.</w:t>
      </w:r>
    </w:p>
    <w:p w14:paraId="70083A86" w14:textId="77777777" w:rsidR="00585CA5" w:rsidRPr="00E133D9" w:rsidRDefault="005632C9" w:rsidP="00166FC9">
      <w:pPr>
        <w:pStyle w:val="BodyText2"/>
        <w:numPr>
          <w:ilvl w:val="0"/>
          <w:numId w:val="4"/>
        </w:numPr>
        <w:spacing w:line="240" w:lineRule="auto"/>
        <w:jc w:val="both"/>
        <w:rPr>
          <w:rFonts w:ascii="Times New Roman" w:hAnsi="Times New Roman"/>
          <w:rPrChange w:id="458" w:author="Kadakia, Nirag" w:date="2018-11-08T13:29:00Z">
            <w:rPr>
              <w:rFonts w:ascii="Times New Roman" w:hAnsi="Times New Roman"/>
            </w:rPr>
          </w:rPrChange>
        </w:rPr>
      </w:pPr>
      <w:r w:rsidRPr="00E133D9">
        <w:rPr>
          <w:rFonts w:ascii="Times New Roman" w:hAnsi="Times New Roman"/>
          <w:rPrChange w:id="459" w:author="Kadakia, Nirag" w:date="2018-11-08T13:29:00Z">
            <w:rPr>
              <w:rFonts w:ascii="Times New Roman" w:hAnsi="Times New Roman"/>
            </w:rPr>
          </w:rPrChange>
        </w:rPr>
        <w:t xml:space="preserve">Our findings also provide a possible explanation for </w:t>
      </w:r>
      <w:r w:rsidR="00CC0D3F" w:rsidRPr="00E133D9">
        <w:rPr>
          <w:rFonts w:ascii="Times New Roman" w:hAnsi="Times New Roman"/>
          <w:rPrChange w:id="460" w:author="Kadakia, Nirag" w:date="2018-11-08T13:29:00Z">
            <w:rPr>
              <w:rFonts w:ascii="Times New Roman" w:hAnsi="Times New Roman"/>
            </w:rPr>
          </w:rPrChange>
        </w:rPr>
        <w:t>how</w:t>
      </w:r>
      <w:r w:rsidRPr="00E133D9">
        <w:rPr>
          <w:rFonts w:ascii="Times New Roman" w:hAnsi="Times New Roman"/>
          <w:rPrChange w:id="461" w:author="Kadakia, Nirag" w:date="2018-11-08T13:29:00Z">
            <w:rPr>
              <w:rFonts w:ascii="Times New Roman" w:hAnsi="Times New Roman"/>
            </w:rPr>
          </w:rPrChange>
        </w:rPr>
        <w:t xml:space="preserve"> a fly can discriminate between odors without </w:t>
      </w:r>
      <w:r w:rsidR="00564CC8" w:rsidRPr="00E133D9">
        <w:rPr>
          <w:rFonts w:ascii="Times New Roman" w:hAnsi="Times New Roman"/>
          <w:rPrChange w:id="462" w:author="Kadakia, Nirag" w:date="2018-11-08T13:29:00Z">
            <w:rPr>
              <w:rFonts w:ascii="Times New Roman" w:hAnsi="Times New Roman"/>
            </w:rPr>
          </w:rPrChange>
        </w:rPr>
        <w:t xml:space="preserve">a </w:t>
      </w:r>
      <w:r w:rsidRPr="00E133D9">
        <w:rPr>
          <w:rFonts w:ascii="Times New Roman" w:hAnsi="Times New Roman"/>
          <w:rPrChange w:id="463" w:author="Kadakia, Nirag" w:date="2018-11-08T13:29:00Z">
            <w:rPr>
              <w:rFonts w:ascii="Times New Roman" w:hAnsi="Times New Roman"/>
            </w:rPr>
          </w:rPrChange>
        </w:rPr>
        <w:t>combi</w:t>
      </w:r>
      <w:r w:rsidR="006B21C7" w:rsidRPr="00E133D9">
        <w:rPr>
          <w:rFonts w:ascii="Times New Roman" w:hAnsi="Times New Roman"/>
          <w:rPrChange w:id="464" w:author="Kadakia, Nirag" w:date="2018-11-08T13:29:00Z">
            <w:rPr>
              <w:rFonts w:ascii="Times New Roman" w:hAnsi="Times New Roman"/>
            </w:rPr>
          </w:rPrChange>
        </w:rPr>
        <w:t xml:space="preserve">natorial map </w:t>
      </w:r>
      <w:r w:rsidR="00585CA5" w:rsidRPr="00E133D9">
        <w:rPr>
          <w:rFonts w:ascii="Times New Roman" w:hAnsi="Times New Roman"/>
          <w:rPrChange w:id="465" w:author="Kadakia, Nirag" w:date="2018-11-08T13:29:00Z">
            <w:rPr>
              <w:rFonts w:ascii="Times New Roman" w:hAnsi="Times New Roman"/>
            </w:rPr>
          </w:rPrChange>
        </w:rPr>
        <w:t>[</w:t>
      </w:r>
      <w:r w:rsidR="006B21C7" w:rsidRPr="00E133D9">
        <w:rPr>
          <w:rFonts w:ascii="Times New Roman" w:hAnsi="Times New Roman"/>
          <w:rPrChange w:id="466" w:author="Kadakia, Nirag" w:date="2018-11-08T13:29:00Z">
            <w:rPr>
              <w:rFonts w:ascii="Times New Roman" w:hAnsi="Times New Roman"/>
            </w:rPr>
          </w:rPrChange>
        </w:rPr>
        <w:t>6]</w:t>
      </w:r>
      <w:r w:rsidR="00585CA5" w:rsidRPr="00E133D9">
        <w:rPr>
          <w:rFonts w:ascii="Times New Roman" w:hAnsi="Times New Roman"/>
          <w:rPrChange w:id="467" w:author="Kadakia, Nirag" w:date="2018-11-08T13:29:00Z">
            <w:rPr>
              <w:rFonts w:ascii="Times New Roman" w:hAnsi="Times New Roman"/>
            </w:rPr>
          </w:rPrChange>
        </w:rPr>
        <w:t>.</w:t>
      </w:r>
    </w:p>
    <w:p w14:paraId="06BA179A" w14:textId="77777777" w:rsidR="00B96439" w:rsidRPr="00E133D9" w:rsidRDefault="00AF1DA2" w:rsidP="00166FC9">
      <w:pPr>
        <w:rPr>
          <w:rFonts w:ascii="Times New Roman" w:hAnsi="Times New Roman"/>
          <w:lang w:val="en-GB"/>
          <w:rPrChange w:id="468" w:author="Kadakia, Nirag" w:date="2018-11-08T13:29:00Z">
            <w:rPr>
              <w:rFonts w:ascii="Times New Roman" w:hAnsi="Times New Roman"/>
              <w:lang w:val="en-GB"/>
            </w:rPr>
          </w:rPrChange>
        </w:rPr>
      </w:pPr>
      <w:r w:rsidRPr="00E133D9">
        <w:rPr>
          <w:rFonts w:ascii="Times New Roman" w:hAnsi="Times New Roman"/>
          <w:rPrChange w:id="469" w:author="Kadakia, Nirag" w:date="2018-11-08T13:29:00Z">
            <w:rPr/>
          </w:rPrChange>
        </w:rPr>
        <w:tab/>
      </w:r>
      <w:r w:rsidR="000468EF" w:rsidRPr="00E133D9">
        <w:rPr>
          <w:rFonts w:ascii="Times New Roman" w:hAnsi="Times New Roman"/>
          <w:lang w:val="en-GB"/>
          <w:rPrChange w:id="470" w:author="Kadakia, Nirag" w:date="2018-11-08T13:29:00Z">
            <w:rPr>
              <w:rFonts w:ascii="Times New Roman" w:hAnsi="Times New Roman"/>
              <w:lang w:val="en-GB"/>
            </w:rPr>
          </w:rPrChange>
        </w:rPr>
        <w:t>W</w:t>
      </w:r>
      <w:r w:rsidR="00752410" w:rsidRPr="00E133D9">
        <w:rPr>
          <w:rFonts w:ascii="Times New Roman" w:hAnsi="Times New Roman"/>
          <w:lang w:val="en-GB"/>
          <w:rPrChange w:id="471" w:author="Kadakia, Nirag" w:date="2018-11-08T13:29:00Z">
            <w:rPr>
              <w:rFonts w:ascii="Times New Roman" w:hAnsi="Times New Roman"/>
              <w:lang w:val="en-GB"/>
            </w:rPr>
          </w:rPrChange>
        </w:rPr>
        <w:t xml:space="preserve">e suggest the following </w:t>
      </w:r>
      <w:r w:rsidR="000468EF" w:rsidRPr="00E133D9">
        <w:rPr>
          <w:rFonts w:ascii="Times New Roman" w:hAnsi="Times New Roman"/>
          <w:lang w:val="en-GB"/>
          <w:rPrChange w:id="472" w:author="Kadakia, Nirag" w:date="2018-11-08T13:29:00Z">
            <w:rPr>
              <w:rFonts w:ascii="Times New Roman" w:hAnsi="Times New Roman"/>
              <w:lang w:val="en-GB"/>
            </w:rPr>
          </w:rPrChange>
        </w:rPr>
        <w:t>possible reviewers</w:t>
      </w:r>
      <w:r w:rsidR="00752410" w:rsidRPr="00E133D9">
        <w:rPr>
          <w:rFonts w:ascii="Times New Roman" w:hAnsi="Times New Roman"/>
          <w:lang w:val="en-GB"/>
          <w:rPrChange w:id="473" w:author="Kadakia, Nirag" w:date="2018-11-08T13:29:00Z">
            <w:rPr>
              <w:rFonts w:ascii="Times New Roman" w:hAnsi="Times New Roman"/>
              <w:lang w:val="en-GB"/>
            </w:rPr>
          </w:rPrChange>
        </w:rPr>
        <w:t xml:space="preserve">: Larry Abbott (Columbia University; </w:t>
      </w:r>
      <w:r w:rsidR="00824756" w:rsidRPr="00E133D9">
        <w:rPr>
          <w:rStyle w:val="Hyperlink"/>
          <w:rFonts w:ascii="Times New Roman" w:hAnsi="Times New Roman"/>
          <w:lang w:val="en-GB"/>
          <w:rPrChange w:id="474"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Change w:id="475" w:author="Kadakia, Nirag" w:date="2018-11-08T13:29:00Z">
            <w:rPr>
              <w:rStyle w:val="Hyperlink"/>
              <w:rFonts w:ascii="Times New Roman" w:hAnsi="Times New Roman"/>
              <w:lang w:val="en-GB"/>
            </w:rPr>
          </w:rPrChange>
        </w:rPr>
        <w:instrText xml:space="preserve"> HYPERLINK "mailto:lfabbott@columbia.edu" </w:instrText>
      </w:r>
      <w:r w:rsidR="00824756" w:rsidRPr="00E133D9">
        <w:rPr>
          <w:rStyle w:val="Hyperlink"/>
          <w:rFonts w:ascii="Times New Roman" w:hAnsi="Times New Roman"/>
          <w:lang w:val="en-GB"/>
          <w:rPrChange w:id="476" w:author="Kadakia, Nirag" w:date="2018-11-08T13:29:00Z">
            <w:rPr>
              <w:rStyle w:val="Hyperlink"/>
              <w:rFonts w:ascii="Times New Roman" w:hAnsi="Times New Roman"/>
              <w:lang w:val="en-GB"/>
            </w:rPr>
          </w:rPrChange>
        </w:rPr>
        <w:fldChar w:fldCharType="separate"/>
      </w:r>
      <w:r w:rsidR="00752410" w:rsidRPr="00E133D9">
        <w:rPr>
          <w:rStyle w:val="Hyperlink"/>
          <w:rFonts w:ascii="Times New Roman" w:hAnsi="Times New Roman"/>
          <w:lang w:val="en-GB"/>
          <w:rPrChange w:id="477" w:author="Kadakia, Nirag" w:date="2018-11-08T13:29:00Z">
            <w:rPr>
              <w:rStyle w:val="Hyperlink"/>
              <w:rFonts w:ascii="Times New Roman" w:hAnsi="Times New Roman"/>
              <w:lang w:val="en-GB"/>
            </w:rPr>
          </w:rPrChange>
        </w:rPr>
        <w:t>lfabbott@columbia.edu</w:t>
      </w:r>
      <w:r w:rsidR="00824756" w:rsidRPr="00E133D9">
        <w:rPr>
          <w:rStyle w:val="Hyperlink"/>
          <w:rFonts w:ascii="Times New Roman" w:hAnsi="Times New Roman"/>
          <w:lang w:val="en-GB"/>
          <w:rPrChange w:id="478" w:author="Kadakia, Nirag" w:date="2018-11-08T13:29:00Z">
            <w:rPr>
              <w:rStyle w:val="Hyperlink"/>
              <w:rFonts w:ascii="Times New Roman" w:hAnsi="Times New Roman"/>
              <w:lang w:val="en-GB"/>
            </w:rPr>
          </w:rPrChange>
        </w:rPr>
        <w:fldChar w:fldCharType="end"/>
      </w:r>
      <w:r w:rsidR="00752410" w:rsidRPr="00E133D9">
        <w:rPr>
          <w:rFonts w:ascii="Times New Roman" w:hAnsi="Times New Roman"/>
          <w:lang w:val="en-GB"/>
          <w:rPrChange w:id="479" w:author="Kadakia, Nirag" w:date="2018-11-08T13:29:00Z">
            <w:rPr>
              <w:rFonts w:ascii="Times New Roman" w:hAnsi="Times New Roman"/>
              <w:lang w:val="en-GB"/>
            </w:rPr>
          </w:rPrChange>
        </w:rPr>
        <w:t xml:space="preserve">), </w:t>
      </w:r>
      <w:r w:rsidR="00996E09" w:rsidRPr="00E133D9">
        <w:rPr>
          <w:rFonts w:ascii="Times New Roman" w:hAnsi="Times New Roman"/>
          <w:lang w:val="en-GB"/>
          <w:rPrChange w:id="480" w:author="Kadakia, Nirag" w:date="2018-11-08T13:29:00Z">
            <w:rPr>
              <w:rFonts w:ascii="Times New Roman" w:hAnsi="Times New Roman"/>
              <w:lang w:val="en-GB"/>
            </w:rPr>
          </w:rPrChange>
        </w:rPr>
        <w:t xml:space="preserve">Vikas Bhandawat (Duke University; </w:t>
      </w:r>
      <w:r w:rsidR="00824756" w:rsidRPr="00E133D9">
        <w:rPr>
          <w:rStyle w:val="Hyperlink"/>
          <w:rFonts w:ascii="Times New Roman" w:hAnsi="Times New Roman"/>
          <w:lang w:val="en-GB"/>
          <w:rPrChange w:id="481"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Change w:id="482" w:author="Kadakia, Nirag" w:date="2018-11-08T13:29:00Z">
            <w:rPr>
              <w:rStyle w:val="Hyperlink"/>
              <w:rFonts w:ascii="Times New Roman" w:hAnsi="Times New Roman"/>
              <w:lang w:val="en-GB"/>
            </w:rPr>
          </w:rPrChange>
        </w:rPr>
        <w:instrText xml:space="preserve"> HYPERLINK "mailto:bhandawat@gmail.com" </w:instrText>
      </w:r>
      <w:r w:rsidR="00824756" w:rsidRPr="00E133D9">
        <w:rPr>
          <w:rStyle w:val="Hyperlink"/>
          <w:rFonts w:ascii="Times New Roman" w:hAnsi="Times New Roman"/>
          <w:lang w:val="en-GB"/>
          <w:rPrChange w:id="483" w:author="Kadakia, Nirag" w:date="2018-11-08T13:29:00Z">
            <w:rPr>
              <w:rStyle w:val="Hyperlink"/>
              <w:rFonts w:ascii="Times New Roman" w:hAnsi="Times New Roman"/>
              <w:lang w:val="en-GB"/>
            </w:rPr>
          </w:rPrChange>
        </w:rPr>
        <w:fldChar w:fldCharType="separate"/>
      </w:r>
      <w:r w:rsidR="00996E09" w:rsidRPr="00E133D9">
        <w:rPr>
          <w:rStyle w:val="Hyperlink"/>
          <w:rFonts w:ascii="Times New Roman" w:hAnsi="Times New Roman"/>
          <w:lang w:val="en-GB"/>
          <w:rPrChange w:id="484" w:author="Kadakia, Nirag" w:date="2018-11-08T13:29:00Z">
            <w:rPr>
              <w:rStyle w:val="Hyperlink"/>
              <w:rFonts w:ascii="Times New Roman" w:hAnsi="Times New Roman"/>
              <w:lang w:val="en-GB"/>
            </w:rPr>
          </w:rPrChange>
        </w:rPr>
        <w:t>bhandawat@gmail.com</w:t>
      </w:r>
      <w:r w:rsidR="00824756" w:rsidRPr="00E133D9">
        <w:rPr>
          <w:rStyle w:val="Hyperlink"/>
          <w:rFonts w:ascii="Times New Roman" w:hAnsi="Times New Roman"/>
          <w:lang w:val="en-GB"/>
          <w:rPrChange w:id="485" w:author="Kadakia, Nirag" w:date="2018-11-08T13:29:00Z">
            <w:rPr>
              <w:rStyle w:val="Hyperlink"/>
              <w:rFonts w:ascii="Times New Roman" w:hAnsi="Times New Roman"/>
              <w:lang w:val="en-GB"/>
            </w:rPr>
          </w:rPrChange>
        </w:rPr>
        <w:fldChar w:fldCharType="end"/>
      </w:r>
      <w:r w:rsidR="00996E09" w:rsidRPr="00E133D9">
        <w:rPr>
          <w:rFonts w:ascii="Times New Roman" w:hAnsi="Times New Roman"/>
          <w:lang w:val="en-GB"/>
          <w:rPrChange w:id="486" w:author="Kadakia, Nirag" w:date="2018-11-08T13:29:00Z">
            <w:rPr>
              <w:rFonts w:ascii="Times New Roman" w:hAnsi="Times New Roman"/>
              <w:lang w:val="en-GB"/>
            </w:rPr>
          </w:rPrChange>
        </w:rPr>
        <w:t>)</w:t>
      </w:r>
      <w:r w:rsidR="006F4B82" w:rsidRPr="00E133D9">
        <w:rPr>
          <w:rFonts w:ascii="Times New Roman" w:hAnsi="Times New Roman"/>
          <w:lang w:val="en-GB"/>
          <w:rPrChange w:id="487" w:author="Kadakia, Nirag" w:date="2018-11-08T13:29:00Z">
            <w:rPr>
              <w:rFonts w:ascii="Times New Roman" w:hAnsi="Times New Roman"/>
              <w:lang w:val="en-GB"/>
            </w:rPr>
          </w:rPrChange>
        </w:rPr>
        <w:t xml:space="preserve">, </w:t>
      </w:r>
      <w:r w:rsidR="00752410" w:rsidRPr="00E133D9">
        <w:rPr>
          <w:rFonts w:ascii="Times New Roman" w:hAnsi="Times New Roman"/>
          <w:lang w:val="en-GB"/>
          <w:rPrChange w:id="488" w:author="Kadakia, Nirag" w:date="2018-11-08T13:29:00Z">
            <w:rPr>
              <w:rFonts w:ascii="Times New Roman" w:hAnsi="Times New Roman"/>
              <w:lang w:val="en-GB"/>
            </w:rPr>
          </w:rPrChange>
        </w:rPr>
        <w:t xml:space="preserve">Mark Stopfer (NIH; </w:t>
      </w:r>
      <w:r w:rsidR="00824756" w:rsidRPr="00E133D9">
        <w:rPr>
          <w:rStyle w:val="Hyperlink"/>
          <w:rFonts w:ascii="Times New Roman" w:hAnsi="Times New Roman"/>
          <w:lang w:val="en-GB"/>
          <w:rPrChange w:id="489"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Change w:id="490" w:author="Kadakia, Nirag" w:date="2018-11-08T13:29:00Z">
            <w:rPr>
              <w:rStyle w:val="Hyperlink"/>
              <w:rFonts w:ascii="Times New Roman" w:hAnsi="Times New Roman"/>
              <w:lang w:val="en-GB"/>
            </w:rPr>
          </w:rPrChange>
        </w:rPr>
        <w:instrText xml:space="preserve"> HYPERLINK "mailto:stopferm@mail.nih.gov" </w:instrText>
      </w:r>
      <w:r w:rsidR="00824756" w:rsidRPr="00E133D9">
        <w:rPr>
          <w:rStyle w:val="Hyperlink"/>
          <w:rFonts w:ascii="Times New Roman" w:hAnsi="Times New Roman"/>
          <w:lang w:val="en-GB"/>
          <w:rPrChange w:id="491" w:author="Kadakia, Nirag" w:date="2018-11-08T13:29:00Z">
            <w:rPr>
              <w:rStyle w:val="Hyperlink"/>
              <w:rFonts w:ascii="Times New Roman" w:hAnsi="Times New Roman"/>
              <w:lang w:val="en-GB"/>
            </w:rPr>
          </w:rPrChange>
        </w:rPr>
        <w:fldChar w:fldCharType="separate"/>
      </w:r>
      <w:r w:rsidR="00752410" w:rsidRPr="00E133D9">
        <w:rPr>
          <w:rStyle w:val="Hyperlink"/>
          <w:rFonts w:ascii="Times New Roman" w:hAnsi="Times New Roman"/>
          <w:lang w:val="en-GB"/>
          <w:rPrChange w:id="492" w:author="Kadakia, Nirag" w:date="2018-11-08T13:29:00Z">
            <w:rPr>
              <w:rStyle w:val="Hyperlink"/>
              <w:rFonts w:ascii="Times New Roman" w:hAnsi="Times New Roman"/>
              <w:lang w:val="en-GB"/>
            </w:rPr>
          </w:rPrChange>
        </w:rPr>
        <w:t>stopferm@mail.nih.gov</w:t>
      </w:r>
      <w:r w:rsidR="00824756" w:rsidRPr="00E133D9">
        <w:rPr>
          <w:rStyle w:val="Hyperlink"/>
          <w:rFonts w:ascii="Times New Roman" w:hAnsi="Times New Roman"/>
          <w:lang w:val="en-GB"/>
          <w:rPrChange w:id="493" w:author="Kadakia, Nirag" w:date="2018-11-08T13:29:00Z">
            <w:rPr>
              <w:rStyle w:val="Hyperlink"/>
              <w:rFonts w:ascii="Times New Roman" w:hAnsi="Times New Roman"/>
              <w:lang w:val="en-GB"/>
            </w:rPr>
          </w:rPrChange>
        </w:rPr>
        <w:fldChar w:fldCharType="end"/>
      </w:r>
      <w:r w:rsidR="00996E09" w:rsidRPr="00E133D9">
        <w:rPr>
          <w:rFonts w:ascii="Times New Roman" w:hAnsi="Times New Roman"/>
          <w:lang w:val="en-GB"/>
          <w:rPrChange w:id="494" w:author="Kadakia, Nirag" w:date="2018-11-08T13:29:00Z">
            <w:rPr>
              <w:rFonts w:ascii="Times New Roman" w:hAnsi="Times New Roman"/>
              <w:lang w:val="en-GB"/>
            </w:rPr>
          </w:rPrChange>
        </w:rPr>
        <w:t>)</w:t>
      </w:r>
      <w:r w:rsidR="003D31B7" w:rsidRPr="00E133D9">
        <w:rPr>
          <w:rFonts w:ascii="Times New Roman" w:hAnsi="Times New Roman"/>
          <w:lang w:val="en-GB"/>
          <w:rPrChange w:id="495" w:author="Kadakia, Nirag" w:date="2018-11-08T13:29:00Z">
            <w:rPr>
              <w:rFonts w:ascii="Times New Roman" w:hAnsi="Times New Roman"/>
              <w:lang w:val="en-GB"/>
            </w:rPr>
          </w:rPrChange>
        </w:rPr>
        <w:t xml:space="preserve">, </w:t>
      </w:r>
      <w:r w:rsidR="004A375C" w:rsidRPr="00E133D9">
        <w:rPr>
          <w:rFonts w:ascii="Times New Roman" w:hAnsi="Times New Roman"/>
          <w:lang w:val="en-GB"/>
          <w:rPrChange w:id="496" w:author="Kadakia, Nirag" w:date="2018-11-08T13:29:00Z">
            <w:rPr>
              <w:rFonts w:ascii="Times New Roman" w:hAnsi="Times New Roman"/>
              <w:lang w:val="en-GB"/>
            </w:rPr>
          </w:rPrChange>
        </w:rPr>
        <w:t>Scott Waddell</w:t>
      </w:r>
      <w:r w:rsidR="003D31B7" w:rsidRPr="00E133D9">
        <w:rPr>
          <w:rFonts w:ascii="Times New Roman" w:hAnsi="Times New Roman"/>
          <w:lang w:val="en-GB"/>
          <w:rPrChange w:id="497" w:author="Kadakia, Nirag" w:date="2018-11-08T13:29:00Z">
            <w:rPr>
              <w:rFonts w:ascii="Times New Roman" w:hAnsi="Times New Roman"/>
              <w:lang w:val="en-GB"/>
            </w:rPr>
          </w:rPrChange>
        </w:rPr>
        <w:t xml:space="preserve"> (</w:t>
      </w:r>
      <w:r w:rsidR="004A375C" w:rsidRPr="00E133D9">
        <w:rPr>
          <w:rFonts w:ascii="Times New Roman" w:hAnsi="Times New Roman"/>
          <w:lang w:val="en-GB"/>
          <w:rPrChange w:id="498" w:author="Kadakia, Nirag" w:date="2018-11-08T13:29:00Z">
            <w:rPr>
              <w:rFonts w:ascii="Times New Roman" w:hAnsi="Times New Roman"/>
              <w:lang w:val="en-GB"/>
            </w:rPr>
          </w:rPrChange>
        </w:rPr>
        <w:t>U Mass Med School</w:t>
      </w:r>
      <w:r w:rsidR="003D31B7" w:rsidRPr="00E133D9">
        <w:rPr>
          <w:rFonts w:ascii="Times New Roman" w:hAnsi="Times New Roman"/>
          <w:lang w:val="en-GB"/>
          <w:rPrChange w:id="499" w:author="Kadakia, Nirag" w:date="2018-11-08T13:29:00Z">
            <w:rPr>
              <w:rFonts w:ascii="Times New Roman" w:hAnsi="Times New Roman"/>
              <w:lang w:val="en-GB"/>
            </w:rPr>
          </w:rPrChange>
        </w:rPr>
        <w:t xml:space="preserve">; </w:t>
      </w:r>
      <w:r w:rsidR="00824756" w:rsidRPr="00E133D9">
        <w:rPr>
          <w:rStyle w:val="Hyperlink"/>
          <w:rFonts w:ascii="Times New Roman" w:hAnsi="Times New Roman"/>
          <w:lang w:val="en-GB"/>
          <w:rPrChange w:id="500" w:author="Kadakia, Nirag" w:date="2018-11-08T13:29:00Z">
            <w:rPr>
              <w:rStyle w:val="Hyperlink"/>
              <w:rFonts w:ascii="Times New Roman" w:hAnsi="Times New Roman"/>
              <w:lang w:val="en-GB"/>
            </w:rPr>
          </w:rPrChange>
        </w:rPr>
        <w:fldChar w:fldCharType="begin"/>
      </w:r>
      <w:r w:rsidR="00824756" w:rsidRPr="00E133D9">
        <w:rPr>
          <w:rStyle w:val="Hyperlink"/>
          <w:rFonts w:ascii="Times New Roman" w:hAnsi="Times New Roman"/>
          <w:lang w:val="en-GB"/>
          <w:rPrChange w:id="501" w:author="Kadakia, Nirag" w:date="2018-11-08T13:29:00Z">
            <w:rPr>
              <w:rStyle w:val="Hyperlink"/>
              <w:rFonts w:ascii="Times New Roman" w:hAnsi="Times New Roman"/>
              <w:lang w:val="en-GB"/>
            </w:rPr>
          </w:rPrChange>
        </w:rPr>
        <w:instrText xml:space="preserve"> HYPERLINK "mailto:scott.waddell@umassmed.edu" </w:instrText>
      </w:r>
      <w:r w:rsidR="00824756" w:rsidRPr="00E133D9">
        <w:rPr>
          <w:rStyle w:val="Hyperlink"/>
          <w:rFonts w:ascii="Times New Roman" w:hAnsi="Times New Roman"/>
          <w:lang w:val="en-GB"/>
          <w:rPrChange w:id="502" w:author="Kadakia, Nirag" w:date="2018-11-08T13:29:00Z">
            <w:rPr>
              <w:rStyle w:val="Hyperlink"/>
              <w:rFonts w:ascii="Times New Roman" w:hAnsi="Times New Roman"/>
              <w:lang w:val="en-GB"/>
            </w:rPr>
          </w:rPrChange>
        </w:rPr>
        <w:fldChar w:fldCharType="separate"/>
      </w:r>
      <w:r w:rsidR="004A375C" w:rsidRPr="00E133D9">
        <w:rPr>
          <w:rStyle w:val="Hyperlink"/>
          <w:rFonts w:ascii="Times New Roman" w:hAnsi="Times New Roman"/>
          <w:lang w:val="en-GB"/>
          <w:rPrChange w:id="503" w:author="Kadakia, Nirag" w:date="2018-11-08T13:29:00Z">
            <w:rPr>
              <w:rStyle w:val="Hyperlink"/>
              <w:rFonts w:ascii="Times New Roman" w:hAnsi="Times New Roman"/>
              <w:lang w:val="en-GB"/>
            </w:rPr>
          </w:rPrChange>
        </w:rPr>
        <w:t>scott.waddell@umassmed.edu</w:t>
      </w:r>
      <w:r w:rsidR="00824756" w:rsidRPr="00E133D9">
        <w:rPr>
          <w:rStyle w:val="Hyperlink"/>
          <w:rFonts w:ascii="Times New Roman" w:hAnsi="Times New Roman"/>
          <w:lang w:val="en-GB"/>
          <w:rPrChange w:id="504" w:author="Kadakia, Nirag" w:date="2018-11-08T13:29:00Z">
            <w:rPr>
              <w:rStyle w:val="Hyperlink"/>
              <w:rFonts w:ascii="Times New Roman" w:hAnsi="Times New Roman"/>
              <w:lang w:val="en-GB"/>
            </w:rPr>
          </w:rPrChange>
        </w:rPr>
        <w:fldChar w:fldCharType="end"/>
      </w:r>
      <w:r w:rsidR="004A375C" w:rsidRPr="00E133D9">
        <w:rPr>
          <w:rFonts w:ascii="Times New Roman" w:hAnsi="Times New Roman"/>
          <w:lang w:val="en-GB"/>
          <w:rPrChange w:id="505" w:author="Kadakia, Nirag" w:date="2018-11-08T13:29:00Z">
            <w:rPr>
              <w:rFonts w:ascii="Times New Roman" w:hAnsi="Times New Roman"/>
              <w:lang w:val="en-GB"/>
            </w:rPr>
          </w:rPrChange>
        </w:rPr>
        <w:t>)</w:t>
      </w:r>
      <w:r w:rsidR="006B21C7" w:rsidRPr="00E133D9">
        <w:rPr>
          <w:rFonts w:ascii="Times New Roman" w:hAnsi="Times New Roman"/>
          <w:lang w:val="en-GB"/>
          <w:rPrChange w:id="506" w:author="Kadakia, Nirag" w:date="2018-11-08T13:29:00Z">
            <w:rPr>
              <w:rFonts w:ascii="Times New Roman" w:hAnsi="Times New Roman"/>
              <w:lang w:val="en-GB"/>
            </w:rPr>
          </w:rPrChange>
        </w:rPr>
        <w:t xml:space="preserve">, and </w:t>
      </w:r>
      <w:r w:rsidR="006B21C7" w:rsidRPr="00E133D9">
        <w:rPr>
          <w:rFonts w:ascii="Times New Roman" w:hAnsi="Times New Roman"/>
          <w:lang w:val="en-GB"/>
          <w:rPrChange w:id="507" w:author="Kadakia, Nirag" w:date="2018-11-08T13:29:00Z">
            <w:rPr>
              <w:rFonts w:ascii="TimesNewRoman" w:hAnsi="TimesNewRoman" w:cs="TimesNewRoman"/>
              <w:lang w:val="en-GB"/>
            </w:rPr>
          </w:rPrChange>
        </w:rPr>
        <w:t xml:space="preserve">Rachel I. Wilson (Harvard Medical School; </w:t>
      </w:r>
      <w:r w:rsidR="00824756" w:rsidRPr="00E133D9">
        <w:rPr>
          <w:rStyle w:val="Hyperlink"/>
          <w:rFonts w:ascii="Times New Roman" w:hAnsi="Times New Roman"/>
          <w:lang w:val="en-GB"/>
          <w:rPrChange w:id="508" w:author="Kadakia, Nirag" w:date="2018-11-08T13:29:00Z">
            <w:rPr>
              <w:rStyle w:val="Hyperlink"/>
              <w:rFonts w:ascii="TimesNewRoman" w:hAnsi="TimesNewRoman" w:cs="TimesNewRoman"/>
              <w:lang w:val="en-GB"/>
            </w:rPr>
          </w:rPrChange>
        </w:rPr>
        <w:fldChar w:fldCharType="begin"/>
      </w:r>
      <w:r w:rsidR="00824756" w:rsidRPr="00E133D9">
        <w:rPr>
          <w:rStyle w:val="Hyperlink"/>
          <w:rFonts w:ascii="Times New Roman" w:hAnsi="Times New Roman"/>
          <w:lang w:val="en-GB"/>
          <w:rPrChange w:id="509" w:author="Kadakia, Nirag" w:date="2018-11-08T13:29:00Z">
            <w:rPr>
              <w:rStyle w:val="Hyperlink"/>
              <w:rFonts w:ascii="TimesNewRoman" w:hAnsi="TimesNewRoman" w:cs="TimesNewRoman"/>
              <w:lang w:val="en-GB"/>
            </w:rPr>
          </w:rPrChange>
        </w:rPr>
        <w:instrText xml:space="preserve"> HYPERLINK "mailto:rachel_wilson@hms.harvard.edu" </w:instrText>
      </w:r>
      <w:r w:rsidR="00824756" w:rsidRPr="00E133D9">
        <w:rPr>
          <w:rStyle w:val="Hyperlink"/>
          <w:rFonts w:ascii="Times New Roman" w:hAnsi="Times New Roman"/>
          <w:lang w:val="en-GB"/>
          <w:rPrChange w:id="510" w:author="Kadakia, Nirag" w:date="2018-11-08T13:29:00Z">
            <w:rPr>
              <w:rStyle w:val="Hyperlink"/>
              <w:rFonts w:ascii="TimesNewRoman" w:hAnsi="TimesNewRoman" w:cs="TimesNewRoman"/>
              <w:lang w:val="en-GB"/>
            </w:rPr>
          </w:rPrChange>
        </w:rPr>
        <w:fldChar w:fldCharType="separate"/>
      </w:r>
      <w:r w:rsidR="006B21C7" w:rsidRPr="00E133D9">
        <w:rPr>
          <w:rStyle w:val="Hyperlink"/>
          <w:rFonts w:ascii="Times New Roman" w:hAnsi="Times New Roman"/>
          <w:lang w:val="en-GB"/>
          <w:rPrChange w:id="511" w:author="Kadakia, Nirag" w:date="2018-11-08T13:29:00Z">
            <w:rPr>
              <w:rStyle w:val="Hyperlink"/>
              <w:rFonts w:ascii="TimesNewRoman" w:hAnsi="TimesNewRoman" w:cs="TimesNewRoman"/>
              <w:lang w:val="en-GB"/>
            </w:rPr>
          </w:rPrChange>
        </w:rPr>
        <w:t>rachel_wilson@hms.harvard.edu</w:t>
      </w:r>
      <w:r w:rsidR="00824756" w:rsidRPr="00E133D9">
        <w:rPr>
          <w:rStyle w:val="Hyperlink"/>
          <w:rFonts w:ascii="Times New Roman" w:hAnsi="Times New Roman"/>
          <w:lang w:val="en-GB"/>
          <w:rPrChange w:id="512" w:author="Kadakia, Nirag" w:date="2018-11-08T13:29:00Z">
            <w:rPr>
              <w:rStyle w:val="Hyperlink"/>
              <w:rFonts w:ascii="TimesNewRoman" w:hAnsi="TimesNewRoman" w:cs="TimesNewRoman"/>
              <w:lang w:val="en-GB"/>
            </w:rPr>
          </w:rPrChange>
        </w:rPr>
        <w:fldChar w:fldCharType="end"/>
      </w:r>
      <w:r w:rsidR="006B21C7" w:rsidRPr="00E133D9">
        <w:rPr>
          <w:rFonts w:ascii="Times New Roman" w:hAnsi="Times New Roman"/>
          <w:lang w:val="en-GB"/>
          <w:rPrChange w:id="513" w:author="Kadakia, Nirag" w:date="2018-11-08T13:29:00Z">
            <w:rPr>
              <w:rFonts w:ascii="TimesNewRoman" w:hAnsi="TimesNewRoman" w:cs="TimesNewRoman"/>
              <w:lang w:val="en-GB"/>
            </w:rPr>
          </w:rPrChange>
        </w:rPr>
        <w:t xml:space="preserve">). </w:t>
      </w:r>
      <w:r w:rsidR="00996E09" w:rsidRPr="00E133D9">
        <w:rPr>
          <w:rFonts w:ascii="Times New Roman" w:hAnsi="Times New Roman"/>
          <w:rPrChange w:id="514" w:author="Kadakia, Nirag" w:date="2018-11-08T13:29:00Z">
            <w:rPr>
              <w:rFonts w:ascii="Times New Roman" w:hAnsi="Times New Roman"/>
            </w:rPr>
          </w:rPrChange>
        </w:rPr>
        <w:t>Because of conflicts of interests we</w:t>
      </w:r>
      <w:r w:rsidR="00B96439" w:rsidRPr="00E133D9">
        <w:rPr>
          <w:rFonts w:ascii="Times New Roman" w:hAnsi="Times New Roman"/>
          <w:rPrChange w:id="515" w:author="Kadakia, Nirag" w:date="2018-11-08T13:29:00Z">
            <w:rPr>
              <w:rFonts w:ascii="Times New Roman" w:hAnsi="Times New Roman"/>
            </w:rPr>
          </w:rPrChange>
        </w:rPr>
        <w:t xml:space="preserve"> request that it not be reviewe</w:t>
      </w:r>
      <w:r w:rsidR="00A05FF3" w:rsidRPr="00E133D9">
        <w:rPr>
          <w:rFonts w:ascii="Times New Roman" w:hAnsi="Times New Roman"/>
          <w:rPrChange w:id="516" w:author="Kadakia, Nirag" w:date="2018-11-08T13:29:00Z">
            <w:rPr>
              <w:rFonts w:ascii="Times New Roman" w:hAnsi="Times New Roman"/>
            </w:rPr>
          </w:rPrChange>
        </w:rPr>
        <w:t xml:space="preserve">d by R. Axel, </w:t>
      </w:r>
      <w:r w:rsidR="0089101D" w:rsidRPr="00E133D9">
        <w:rPr>
          <w:rFonts w:ascii="Times New Roman" w:hAnsi="Times New Roman"/>
          <w:rPrChange w:id="517" w:author="Kadakia, Nirag" w:date="2018-11-08T13:29:00Z">
            <w:rPr>
              <w:rFonts w:ascii="Times New Roman" w:hAnsi="Times New Roman"/>
            </w:rPr>
          </w:rPrChange>
        </w:rPr>
        <w:t>A</w:t>
      </w:r>
      <w:r w:rsidR="00947087" w:rsidRPr="00E133D9">
        <w:rPr>
          <w:rFonts w:ascii="Times New Roman" w:hAnsi="Times New Roman"/>
          <w:rPrChange w:id="518" w:author="Kadakia, Nirag" w:date="2018-11-08T13:29:00Z">
            <w:rPr>
              <w:rFonts w:ascii="Times New Roman" w:hAnsi="Times New Roman"/>
            </w:rPr>
          </w:rPrChange>
        </w:rPr>
        <w:t>.</w:t>
      </w:r>
      <w:r w:rsidR="0089101D" w:rsidRPr="00E133D9">
        <w:rPr>
          <w:rFonts w:ascii="Times New Roman" w:hAnsi="Times New Roman"/>
          <w:rPrChange w:id="519" w:author="Kadakia, Nirag" w:date="2018-11-08T13:29:00Z">
            <w:rPr>
              <w:rFonts w:ascii="Times New Roman" w:hAnsi="Times New Roman"/>
            </w:rPr>
          </w:rPrChange>
        </w:rPr>
        <w:t xml:space="preserve"> Lazar,</w:t>
      </w:r>
      <w:r w:rsidR="00CE39F8" w:rsidRPr="00E133D9">
        <w:rPr>
          <w:rFonts w:ascii="Times New Roman" w:hAnsi="Times New Roman"/>
          <w:rPrChange w:id="520" w:author="Kadakia, Nirag" w:date="2018-11-08T13:29:00Z">
            <w:rPr>
              <w:rFonts w:ascii="Times New Roman" w:hAnsi="Times New Roman"/>
            </w:rPr>
          </w:rPrChange>
        </w:rPr>
        <w:t xml:space="preserve"> and </w:t>
      </w:r>
      <w:r w:rsidR="00A05FF3" w:rsidRPr="00E133D9">
        <w:rPr>
          <w:rFonts w:ascii="Times New Roman" w:hAnsi="Times New Roman"/>
          <w:rPrChange w:id="521" w:author="Kadakia, Nirag" w:date="2018-11-08T13:29:00Z">
            <w:rPr>
              <w:rFonts w:ascii="Times New Roman" w:hAnsi="Times New Roman"/>
            </w:rPr>
          </w:rPrChange>
        </w:rPr>
        <w:t>L. Vosshall</w:t>
      </w:r>
      <w:r w:rsidR="00996E09" w:rsidRPr="00E133D9">
        <w:rPr>
          <w:rFonts w:ascii="Times New Roman" w:hAnsi="Times New Roman"/>
          <w:rPrChange w:id="522" w:author="Kadakia, Nirag" w:date="2018-11-08T13:29:00Z">
            <w:rPr>
              <w:rFonts w:ascii="Times New Roman" w:hAnsi="Times New Roman"/>
            </w:rPr>
          </w:rPrChange>
        </w:rPr>
        <w:t>.</w:t>
      </w:r>
      <w:r w:rsidR="00B96439" w:rsidRPr="00E133D9">
        <w:rPr>
          <w:rFonts w:ascii="Times New Roman" w:hAnsi="Times New Roman"/>
          <w:rPrChange w:id="523" w:author="Kadakia, Nirag" w:date="2018-11-08T13:29:00Z">
            <w:rPr>
              <w:rFonts w:ascii="Times New Roman" w:hAnsi="Times New Roman"/>
            </w:rPr>
          </w:rPrChange>
        </w:rPr>
        <w:t xml:space="preserve"> </w:t>
      </w:r>
    </w:p>
    <w:p w14:paraId="2C28183B" w14:textId="77777777" w:rsidR="000468EF" w:rsidRPr="00E133D9" w:rsidRDefault="000468EF" w:rsidP="00166FC9">
      <w:pPr>
        <w:jc w:val="both"/>
        <w:rPr>
          <w:rFonts w:ascii="Times New Roman" w:hAnsi="Times New Roman"/>
          <w:rPrChange w:id="524" w:author="Kadakia, Nirag" w:date="2018-11-08T13:29:00Z">
            <w:rPr>
              <w:rFonts w:ascii="Times New Roman" w:hAnsi="Times New Roman"/>
            </w:rPr>
          </w:rPrChange>
        </w:rPr>
      </w:pPr>
    </w:p>
    <w:p w14:paraId="19366C7F" w14:textId="77777777" w:rsidR="00B96439" w:rsidRPr="00E133D9" w:rsidRDefault="00B96439" w:rsidP="00166FC9">
      <w:pPr>
        <w:jc w:val="both"/>
        <w:rPr>
          <w:rFonts w:ascii="Times New Roman" w:hAnsi="Times New Roman"/>
          <w:rPrChange w:id="525" w:author="Kadakia, Nirag" w:date="2018-11-08T13:29:00Z">
            <w:rPr>
              <w:rFonts w:ascii="Times New Roman" w:hAnsi="Times New Roman"/>
            </w:rPr>
          </w:rPrChange>
        </w:rPr>
      </w:pPr>
      <w:r w:rsidRPr="00E133D9">
        <w:rPr>
          <w:rFonts w:ascii="Times New Roman" w:hAnsi="Times New Roman"/>
          <w:rPrChange w:id="526" w:author="Kadakia, Nirag" w:date="2018-11-08T13:29:00Z">
            <w:rPr>
              <w:rFonts w:ascii="Times New Roman" w:hAnsi="Times New Roman"/>
            </w:rPr>
          </w:rPrChange>
        </w:rPr>
        <w:t>Thanks very much for your consideration.</w:t>
      </w:r>
    </w:p>
    <w:p w14:paraId="57ED0E8A" w14:textId="77777777" w:rsidR="00B96439" w:rsidRPr="00E133D9" w:rsidRDefault="00B96439" w:rsidP="00B96439">
      <w:pPr>
        <w:rPr>
          <w:rFonts w:ascii="Times New Roman" w:hAnsi="Times New Roman"/>
          <w:rPrChange w:id="527" w:author="Kadakia, Nirag" w:date="2018-11-08T13:29:00Z">
            <w:rPr>
              <w:rFonts w:ascii="Times New Roman" w:hAnsi="Times New Roman"/>
            </w:rPr>
          </w:rPrChange>
        </w:rPr>
      </w:pPr>
    </w:p>
    <w:p w14:paraId="3C53AC22" w14:textId="77777777" w:rsidR="00996E09" w:rsidRPr="00E133D9" w:rsidRDefault="00B96439">
      <w:pPr>
        <w:rPr>
          <w:rFonts w:ascii="Times New Roman" w:hAnsi="Times New Roman"/>
          <w:rPrChange w:id="528" w:author="Kadakia, Nirag" w:date="2018-11-08T13:29:00Z">
            <w:rPr>
              <w:rFonts w:ascii="Times New Roman" w:hAnsi="Times New Roman"/>
            </w:rPr>
          </w:rPrChange>
        </w:rPr>
      </w:pPr>
      <w:r w:rsidRPr="00E133D9">
        <w:rPr>
          <w:rFonts w:ascii="Times New Roman" w:hAnsi="Times New Roman"/>
          <w:rPrChange w:id="529" w:author="Kadakia, Nirag" w:date="2018-11-08T13:29:00Z">
            <w:rPr>
              <w:rFonts w:ascii="Times New Roman" w:hAnsi="Times New Roman"/>
            </w:rPr>
          </w:rPrChange>
        </w:rPr>
        <w:t>Sincerely yours</w:t>
      </w:r>
      <w:r w:rsidR="00996E09" w:rsidRPr="00E133D9">
        <w:rPr>
          <w:rFonts w:ascii="Times New Roman" w:hAnsi="Times New Roman"/>
          <w:rPrChange w:id="530" w:author="Kadakia, Nirag" w:date="2018-11-08T13:29:00Z">
            <w:rPr>
              <w:rFonts w:ascii="Times New Roman" w:hAnsi="Times New Roman"/>
            </w:rPr>
          </w:rPrChange>
        </w:rPr>
        <w:t>,</w:t>
      </w:r>
    </w:p>
    <w:p w14:paraId="70FF72AF" w14:textId="77777777" w:rsidR="00996E09" w:rsidRPr="00E133D9" w:rsidRDefault="00996E09">
      <w:pPr>
        <w:rPr>
          <w:rFonts w:ascii="Times New Roman" w:hAnsi="Times New Roman"/>
          <w:rPrChange w:id="531" w:author="Kadakia, Nirag" w:date="2018-11-08T13:29:00Z">
            <w:rPr>
              <w:rFonts w:ascii="Times New Roman" w:hAnsi="Times New Roman"/>
            </w:rPr>
          </w:rPrChange>
        </w:rPr>
      </w:pPr>
    </w:p>
    <w:p w14:paraId="12DF97B7" w14:textId="77777777" w:rsidR="00996E09" w:rsidRPr="00E133D9" w:rsidRDefault="00D82372">
      <w:pPr>
        <w:rPr>
          <w:rFonts w:ascii="Times New Roman" w:hAnsi="Times New Roman"/>
          <w:rPrChange w:id="532" w:author="Kadakia, Nirag" w:date="2018-11-08T13:29:00Z">
            <w:rPr>
              <w:rFonts w:ascii="Times New Roman" w:hAnsi="Times New Roman"/>
            </w:rPr>
          </w:rPrChange>
        </w:rPr>
      </w:pPr>
      <w:r w:rsidRPr="00E133D9">
        <w:rPr>
          <w:rFonts w:ascii="Times New Roman" w:hAnsi="Times New Roman"/>
          <w:noProof/>
          <w:sz w:val="16"/>
          <w:szCs w:val="16"/>
          <w:rPrChange w:id="533" w:author="Kadakia, Nirag" w:date="2018-11-08T13:29:00Z">
            <w:rPr>
              <w:rFonts w:ascii="Times New Roman" w:hAnsi="Times New Roman"/>
              <w:noProof/>
              <w:sz w:val="16"/>
              <w:szCs w:val="16"/>
            </w:rPr>
          </w:rPrChange>
        </w:rPr>
        <w:drawing>
          <wp:inline distT="0" distB="0" distL="0" distR="0" wp14:anchorId="4BE2BC39" wp14:editId="545BB7F7">
            <wp:extent cx="1272209" cy="525007"/>
            <wp:effectExtent l="0" t="0" r="4445" b="8890"/>
            <wp:docPr id="1" name="Picture 1" descr="Thierry 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rry _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5509" cy="526369"/>
                    </a:xfrm>
                    <a:prstGeom prst="rect">
                      <a:avLst/>
                    </a:prstGeom>
                    <a:noFill/>
                    <a:ln>
                      <a:noFill/>
                    </a:ln>
                  </pic:spPr>
                </pic:pic>
              </a:graphicData>
            </a:graphic>
          </wp:inline>
        </w:drawing>
      </w:r>
    </w:p>
    <w:p w14:paraId="26CC0FF0" w14:textId="77777777" w:rsidR="00996E09" w:rsidRPr="00E133D9" w:rsidRDefault="00996E09">
      <w:pPr>
        <w:rPr>
          <w:rFonts w:ascii="Times New Roman" w:hAnsi="Times New Roman"/>
          <w:rPrChange w:id="534" w:author="Kadakia, Nirag" w:date="2018-11-08T13:29:00Z">
            <w:rPr>
              <w:rFonts w:ascii="Times New Roman" w:hAnsi="Times New Roman"/>
            </w:rPr>
          </w:rPrChange>
        </w:rPr>
      </w:pPr>
      <w:r w:rsidRPr="00E133D9">
        <w:rPr>
          <w:rFonts w:ascii="Times New Roman" w:hAnsi="Times New Roman"/>
          <w:rPrChange w:id="535" w:author="Kadakia, Nirag" w:date="2018-11-08T13:29:00Z">
            <w:rPr>
              <w:rFonts w:ascii="Times New Roman" w:hAnsi="Times New Roman"/>
            </w:rPr>
          </w:rPrChange>
        </w:rPr>
        <w:t>Thierry Emonet</w:t>
      </w:r>
    </w:p>
    <w:p w14:paraId="7D8C3676" w14:textId="77777777" w:rsidR="00B96439" w:rsidRPr="00E133D9" w:rsidRDefault="007834BA">
      <w:pPr>
        <w:rPr>
          <w:rFonts w:ascii="Times New Roman" w:hAnsi="Times New Roman"/>
          <w:rPrChange w:id="536" w:author="Kadakia, Nirag" w:date="2018-11-08T13:29:00Z">
            <w:rPr>
              <w:rFonts w:ascii="Times New Roman" w:hAnsi="Times New Roman"/>
            </w:rPr>
          </w:rPrChange>
        </w:rPr>
      </w:pPr>
      <w:r w:rsidRPr="00E133D9">
        <w:rPr>
          <w:rFonts w:ascii="Times New Roman" w:hAnsi="Times New Roman"/>
          <w:rPrChange w:id="537" w:author="Kadakia, Nirag" w:date="2018-11-08T13:29:00Z">
            <w:rPr>
              <w:rFonts w:ascii="Times New Roman" w:hAnsi="Times New Roman"/>
            </w:rPr>
          </w:rPrChange>
        </w:rPr>
        <w:t>Assistant Professor</w:t>
      </w:r>
    </w:p>
    <w:p w14:paraId="071249A0" w14:textId="77777777" w:rsidR="007834BA" w:rsidRPr="00E133D9" w:rsidRDefault="007834BA">
      <w:pPr>
        <w:rPr>
          <w:rFonts w:ascii="Times New Roman" w:hAnsi="Times New Roman"/>
          <w:rPrChange w:id="538" w:author="Kadakia, Nirag" w:date="2018-11-08T13:29:00Z">
            <w:rPr>
              <w:rFonts w:ascii="Times New Roman" w:hAnsi="Times New Roman"/>
            </w:rPr>
          </w:rPrChange>
        </w:rPr>
      </w:pPr>
      <w:r w:rsidRPr="00E133D9">
        <w:rPr>
          <w:rFonts w:ascii="Times New Roman" w:hAnsi="Times New Roman"/>
          <w:rPrChange w:id="539" w:author="Kadakia, Nirag" w:date="2018-11-08T13:29:00Z">
            <w:rPr>
              <w:rFonts w:ascii="Times New Roman" w:hAnsi="Times New Roman"/>
            </w:rPr>
          </w:rPrChange>
        </w:rPr>
        <w:t>Departments of Molecular, Cellular and Developmental Biology &amp; Physics</w:t>
      </w:r>
    </w:p>
    <w:p w14:paraId="639F433C" w14:textId="77777777" w:rsidR="006B21C7" w:rsidRPr="00E133D9" w:rsidRDefault="006B21C7">
      <w:pPr>
        <w:rPr>
          <w:rFonts w:ascii="Times New Roman" w:hAnsi="Times New Roman"/>
          <w:rPrChange w:id="540" w:author="Kadakia, Nirag" w:date="2018-11-08T13:29:00Z">
            <w:rPr>
              <w:rFonts w:ascii="Times New Roman" w:hAnsi="Times New Roman"/>
            </w:rPr>
          </w:rPrChange>
        </w:rPr>
      </w:pPr>
    </w:p>
    <w:p w14:paraId="6FE332E7" w14:textId="77777777" w:rsidR="006B21C7" w:rsidRPr="00E133D9" w:rsidRDefault="006B21C7" w:rsidP="006B21C7">
      <w:pPr>
        <w:rPr>
          <w:rFonts w:ascii="Times New Roman" w:hAnsi="Times New Roman"/>
          <w:rPrChange w:id="541" w:author="Kadakia, Nirag" w:date="2018-11-08T13:29:00Z">
            <w:rPr>
              <w:rFonts w:ascii="Times New Roman" w:hAnsi="Times New Roman"/>
            </w:rPr>
          </w:rPrChange>
        </w:rPr>
      </w:pPr>
    </w:p>
    <w:p w14:paraId="7A24CD83" w14:textId="77777777" w:rsidR="006B21C7" w:rsidRPr="00E133D9" w:rsidRDefault="006B21C7" w:rsidP="006B21C7">
      <w:pPr>
        <w:rPr>
          <w:rFonts w:ascii="Times New Roman" w:hAnsi="Times New Roman"/>
          <w:b/>
          <w:rPrChange w:id="542" w:author="Kadakia, Nirag" w:date="2018-11-08T13:29:00Z">
            <w:rPr>
              <w:rFonts w:ascii="Times New Roman" w:hAnsi="Times New Roman"/>
              <w:b/>
            </w:rPr>
          </w:rPrChange>
        </w:rPr>
      </w:pPr>
    </w:p>
    <w:p w14:paraId="70ED15B2" w14:textId="77777777" w:rsidR="006B21C7" w:rsidRPr="00E133D9" w:rsidRDefault="006B21C7" w:rsidP="006B21C7">
      <w:pPr>
        <w:rPr>
          <w:rFonts w:ascii="Times New Roman" w:hAnsi="Times New Roman"/>
          <w:b/>
          <w:rPrChange w:id="543" w:author="Kadakia, Nirag" w:date="2018-11-08T13:29:00Z">
            <w:rPr>
              <w:rFonts w:ascii="Times New Roman" w:hAnsi="Times New Roman"/>
              <w:b/>
            </w:rPr>
          </w:rPrChange>
        </w:rPr>
      </w:pPr>
      <w:r w:rsidRPr="00E133D9">
        <w:rPr>
          <w:rFonts w:ascii="Times New Roman" w:hAnsi="Times New Roman"/>
          <w:b/>
          <w:rPrChange w:id="544" w:author="Kadakia, Nirag" w:date="2018-11-08T13:29:00Z">
            <w:rPr>
              <w:rFonts w:ascii="Times New Roman" w:hAnsi="Times New Roman"/>
              <w:b/>
            </w:rPr>
          </w:rPrChange>
        </w:rPr>
        <w:t>References:</w:t>
      </w:r>
    </w:p>
    <w:p w14:paraId="52663849" w14:textId="77777777" w:rsidR="006B21C7" w:rsidRPr="00E133D9" w:rsidRDefault="006B21C7" w:rsidP="006B21C7">
      <w:pPr>
        <w:rPr>
          <w:rFonts w:ascii="Times New Roman" w:hAnsi="Times New Roman"/>
          <w:b/>
          <w:rPrChange w:id="545" w:author="Kadakia, Nirag" w:date="2018-11-08T13:29:00Z">
            <w:rPr>
              <w:rFonts w:ascii="Times New Roman" w:hAnsi="Times New Roman"/>
              <w:b/>
            </w:rPr>
          </w:rPrChange>
        </w:rPr>
      </w:pPr>
    </w:p>
    <w:p w14:paraId="368A34A4" w14:textId="77777777" w:rsidR="006B21C7" w:rsidRPr="00E133D9" w:rsidRDefault="006B21C7" w:rsidP="006B21C7">
      <w:pPr>
        <w:rPr>
          <w:rFonts w:ascii="Times New Roman" w:hAnsi="Times New Roman"/>
          <w:rPrChange w:id="546" w:author="Kadakia, Nirag" w:date="2018-11-08T13:29:00Z">
            <w:rPr>
              <w:rFonts w:ascii="Times New Roman" w:hAnsi="Times New Roman"/>
            </w:rPr>
          </w:rPrChange>
        </w:rPr>
      </w:pPr>
      <w:r w:rsidRPr="00E133D9">
        <w:rPr>
          <w:rFonts w:ascii="Times New Roman" w:hAnsi="Times New Roman"/>
          <w:rPrChange w:id="547" w:author="Kadakia, Nirag" w:date="2018-11-08T13:29:00Z">
            <w:rPr>
              <w:rFonts w:ascii="Times New Roman" w:hAnsi="Times New Roman"/>
            </w:rPr>
          </w:rPrChange>
        </w:rPr>
        <w:t>1.</w:t>
      </w:r>
      <w:r w:rsidRPr="00E133D9">
        <w:rPr>
          <w:rFonts w:ascii="Times New Roman" w:hAnsi="Times New Roman"/>
          <w:rPrChange w:id="548" w:author="Kadakia, Nirag" w:date="2018-11-08T13:29:00Z">
            <w:rPr>
              <w:rFonts w:ascii="Times New Roman" w:hAnsi="Times New Roman"/>
            </w:rPr>
          </w:rPrChange>
        </w:rPr>
        <w:tab/>
        <w:t>Stopfer, M., Jayaraman, V. &amp; Laurent, G. Intensity versus identity coding in an olfactory system. Neuron 39, 991-1004 (2003).</w:t>
      </w:r>
    </w:p>
    <w:p w14:paraId="6F125589" w14:textId="77777777" w:rsidR="006B21C7" w:rsidRPr="00E133D9" w:rsidRDefault="006B21C7" w:rsidP="006B21C7">
      <w:pPr>
        <w:rPr>
          <w:rFonts w:ascii="Times New Roman" w:hAnsi="Times New Roman"/>
          <w:rPrChange w:id="549" w:author="Kadakia, Nirag" w:date="2018-11-08T13:29:00Z">
            <w:rPr>
              <w:rFonts w:ascii="Times New Roman" w:hAnsi="Times New Roman"/>
            </w:rPr>
          </w:rPrChange>
        </w:rPr>
      </w:pPr>
    </w:p>
    <w:p w14:paraId="2D68606E" w14:textId="77777777" w:rsidR="006B21C7" w:rsidRPr="00E133D9" w:rsidRDefault="006B21C7" w:rsidP="006B21C7">
      <w:pPr>
        <w:rPr>
          <w:rFonts w:ascii="Times New Roman" w:hAnsi="Times New Roman"/>
          <w:rPrChange w:id="550" w:author="Kadakia, Nirag" w:date="2018-11-08T13:29:00Z">
            <w:rPr>
              <w:rFonts w:ascii="Times New Roman" w:hAnsi="Times New Roman"/>
            </w:rPr>
          </w:rPrChange>
        </w:rPr>
      </w:pPr>
      <w:r w:rsidRPr="00E133D9">
        <w:rPr>
          <w:rFonts w:ascii="Times New Roman" w:hAnsi="Times New Roman"/>
          <w:rPrChange w:id="551" w:author="Kadakia, Nirag" w:date="2018-11-08T13:29:00Z">
            <w:rPr>
              <w:rFonts w:ascii="Times New Roman" w:hAnsi="Times New Roman"/>
            </w:rPr>
          </w:rPrChange>
        </w:rPr>
        <w:t>2.</w:t>
      </w:r>
      <w:r w:rsidRPr="00E133D9">
        <w:rPr>
          <w:rFonts w:ascii="Times New Roman" w:hAnsi="Times New Roman"/>
          <w:rPrChange w:id="552" w:author="Kadakia, Nirag" w:date="2018-11-08T13:29:00Z">
            <w:rPr>
              <w:rFonts w:ascii="Times New Roman" w:hAnsi="Times New Roman"/>
            </w:rPr>
          </w:rPrChange>
        </w:rPr>
        <w:tab/>
        <w:t>Raman, B., Joseph, J., Tang, J. &amp; Stopfer, M. Temporally diverse firing patterns in olfactory receptor neurons underlie spatiotemporal neural codes for odors. J Neurosci 30, 1994-2006 (2010).</w:t>
      </w:r>
    </w:p>
    <w:p w14:paraId="184838F3" w14:textId="77777777" w:rsidR="006B21C7" w:rsidRPr="00E133D9" w:rsidRDefault="006B21C7" w:rsidP="006B21C7">
      <w:pPr>
        <w:rPr>
          <w:rFonts w:ascii="Times New Roman" w:hAnsi="Times New Roman"/>
          <w:rPrChange w:id="553" w:author="Kadakia, Nirag" w:date="2018-11-08T13:29:00Z">
            <w:rPr>
              <w:rFonts w:ascii="Times New Roman" w:hAnsi="Times New Roman"/>
            </w:rPr>
          </w:rPrChange>
        </w:rPr>
      </w:pPr>
    </w:p>
    <w:p w14:paraId="25BD85B7" w14:textId="77777777" w:rsidR="006B21C7" w:rsidRPr="00E133D9" w:rsidRDefault="006B21C7" w:rsidP="006B21C7">
      <w:pPr>
        <w:rPr>
          <w:rFonts w:ascii="Times New Roman" w:hAnsi="Times New Roman"/>
          <w:rPrChange w:id="554" w:author="Kadakia, Nirag" w:date="2018-11-08T13:29:00Z">
            <w:rPr>
              <w:rFonts w:ascii="Times New Roman" w:hAnsi="Times New Roman"/>
            </w:rPr>
          </w:rPrChange>
        </w:rPr>
      </w:pPr>
      <w:r w:rsidRPr="00E133D9">
        <w:rPr>
          <w:rFonts w:ascii="Times New Roman" w:hAnsi="Times New Roman"/>
          <w:rPrChange w:id="555" w:author="Kadakia, Nirag" w:date="2018-11-08T13:29:00Z">
            <w:rPr>
              <w:rFonts w:ascii="Times New Roman" w:hAnsi="Times New Roman"/>
            </w:rPr>
          </w:rPrChange>
        </w:rPr>
        <w:lastRenderedPageBreak/>
        <w:t>3.</w:t>
      </w:r>
      <w:r w:rsidRPr="00E133D9">
        <w:rPr>
          <w:rFonts w:ascii="Times New Roman" w:hAnsi="Times New Roman"/>
          <w:rPrChange w:id="556" w:author="Kadakia, Nirag" w:date="2018-11-08T13:29:00Z">
            <w:rPr>
              <w:rFonts w:ascii="Times New Roman" w:hAnsi="Times New Roman"/>
            </w:rPr>
          </w:rPrChange>
        </w:rPr>
        <w:tab/>
        <w:t>Nagel, K.I. &amp; Wilson, R.I. Biophysical mechanisms underlying olfactory receptor neuron dynamics. Nat Neurosci 14, 208-216 (2011).</w:t>
      </w:r>
    </w:p>
    <w:p w14:paraId="72BF833C" w14:textId="77777777" w:rsidR="006B21C7" w:rsidRPr="00E133D9" w:rsidRDefault="006B21C7" w:rsidP="006B21C7">
      <w:pPr>
        <w:rPr>
          <w:rFonts w:ascii="Times New Roman" w:hAnsi="Times New Roman"/>
          <w:rPrChange w:id="557" w:author="Kadakia, Nirag" w:date="2018-11-08T13:29:00Z">
            <w:rPr>
              <w:rFonts w:ascii="Times New Roman" w:hAnsi="Times New Roman"/>
            </w:rPr>
          </w:rPrChange>
        </w:rPr>
      </w:pPr>
    </w:p>
    <w:p w14:paraId="381A991F" w14:textId="77777777" w:rsidR="006B21C7" w:rsidRPr="00E133D9" w:rsidRDefault="006B21C7" w:rsidP="006B21C7">
      <w:pPr>
        <w:rPr>
          <w:rFonts w:ascii="Times New Roman" w:hAnsi="Times New Roman"/>
          <w:rPrChange w:id="558" w:author="Kadakia, Nirag" w:date="2018-11-08T13:29:00Z">
            <w:rPr>
              <w:rFonts w:ascii="Times New Roman" w:hAnsi="Times New Roman"/>
            </w:rPr>
          </w:rPrChange>
        </w:rPr>
      </w:pPr>
      <w:r w:rsidRPr="00E133D9">
        <w:rPr>
          <w:rFonts w:ascii="Times New Roman" w:hAnsi="Times New Roman"/>
          <w:rPrChange w:id="559" w:author="Kadakia, Nirag" w:date="2018-11-08T13:29:00Z">
            <w:rPr>
              <w:rFonts w:ascii="Times New Roman" w:hAnsi="Times New Roman"/>
            </w:rPr>
          </w:rPrChange>
        </w:rPr>
        <w:t>4.</w:t>
      </w:r>
      <w:r w:rsidRPr="00E133D9">
        <w:rPr>
          <w:rFonts w:ascii="Times New Roman" w:hAnsi="Times New Roman"/>
          <w:rPrChange w:id="560" w:author="Kadakia, Nirag" w:date="2018-11-08T13:29:00Z">
            <w:rPr>
              <w:rFonts w:ascii="Times New Roman" w:hAnsi="Times New Roman"/>
            </w:rPr>
          </w:rPrChange>
        </w:rPr>
        <w:tab/>
        <w:t>Su, C.Y., Martelli, C., Emonet, T. &amp; Carlson, J.R. Temporal coding of odor mixtures in an olfactory receptor neuron. Proc Natl Acad Sci U S A 108, 5075-5080 (2011).</w:t>
      </w:r>
    </w:p>
    <w:p w14:paraId="6F710BB5" w14:textId="77777777" w:rsidR="006B21C7" w:rsidRPr="00E133D9" w:rsidRDefault="006B21C7" w:rsidP="006B21C7">
      <w:pPr>
        <w:rPr>
          <w:rFonts w:ascii="Times New Roman" w:hAnsi="Times New Roman"/>
          <w:rPrChange w:id="561" w:author="Kadakia, Nirag" w:date="2018-11-08T13:29:00Z">
            <w:rPr>
              <w:rFonts w:ascii="Times New Roman" w:hAnsi="Times New Roman"/>
            </w:rPr>
          </w:rPrChange>
        </w:rPr>
      </w:pPr>
    </w:p>
    <w:p w14:paraId="5EDB099A" w14:textId="77777777" w:rsidR="006B21C7" w:rsidRPr="00E133D9" w:rsidRDefault="006B21C7" w:rsidP="006B21C7">
      <w:pPr>
        <w:rPr>
          <w:rFonts w:ascii="Times New Roman" w:hAnsi="Times New Roman"/>
          <w:rPrChange w:id="562" w:author="Kadakia, Nirag" w:date="2018-11-08T13:29:00Z">
            <w:rPr>
              <w:rFonts w:ascii="Times New Roman" w:hAnsi="Times New Roman"/>
            </w:rPr>
          </w:rPrChange>
        </w:rPr>
      </w:pPr>
      <w:r w:rsidRPr="00E133D9">
        <w:rPr>
          <w:rFonts w:ascii="Times New Roman" w:hAnsi="Times New Roman"/>
          <w:rPrChange w:id="563" w:author="Kadakia, Nirag" w:date="2018-11-08T13:29:00Z">
            <w:rPr>
              <w:rFonts w:ascii="Times New Roman" w:hAnsi="Times New Roman"/>
            </w:rPr>
          </w:rPrChange>
        </w:rPr>
        <w:t>5.</w:t>
      </w:r>
      <w:r w:rsidRPr="00E133D9">
        <w:rPr>
          <w:rFonts w:ascii="Times New Roman" w:hAnsi="Times New Roman"/>
          <w:rPrChange w:id="564" w:author="Kadakia, Nirag" w:date="2018-11-08T13:29:00Z">
            <w:rPr>
              <w:rFonts w:ascii="Times New Roman" w:hAnsi="Times New Roman"/>
            </w:rPr>
          </w:rPrChange>
        </w:rPr>
        <w:tab/>
        <w:t>Olsen, S.R., Bhandawat, V. &amp; Wilson, R.I. Divisive normalization in olfactory population codes. Neuron 66, 47-299 (2010).  S.R. Olsen &amp; R.I. Wilson. Lateral presynaptic inhibition mediates gain control in an olfactory circuit. Nature 452:956-60 (2008)</w:t>
      </w:r>
    </w:p>
    <w:p w14:paraId="140C33B0" w14:textId="77777777" w:rsidR="006B21C7" w:rsidRPr="00E133D9" w:rsidRDefault="006B21C7" w:rsidP="006B21C7">
      <w:pPr>
        <w:rPr>
          <w:rFonts w:ascii="Times New Roman" w:hAnsi="Times New Roman"/>
          <w:rPrChange w:id="565" w:author="Kadakia, Nirag" w:date="2018-11-08T13:29:00Z">
            <w:rPr>
              <w:rFonts w:ascii="Times New Roman" w:hAnsi="Times New Roman"/>
            </w:rPr>
          </w:rPrChange>
        </w:rPr>
      </w:pPr>
    </w:p>
    <w:p w14:paraId="33279924" w14:textId="77777777" w:rsidR="006B21C7" w:rsidRPr="00E133D9" w:rsidRDefault="006B21C7" w:rsidP="006B21C7">
      <w:pPr>
        <w:rPr>
          <w:rFonts w:ascii="Times New Roman" w:hAnsi="Times New Roman"/>
          <w:rPrChange w:id="566" w:author="Kadakia, Nirag" w:date="2018-11-08T13:29:00Z">
            <w:rPr>
              <w:rFonts w:ascii="Times New Roman" w:hAnsi="Times New Roman"/>
            </w:rPr>
          </w:rPrChange>
        </w:rPr>
      </w:pPr>
      <w:r w:rsidRPr="00E133D9">
        <w:rPr>
          <w:rFonts w:ascii="Times New Roman" w:hAnsi="Times New Roman"/>
          <w:rPrChange w:id="567" w:author="Kadakia, Nirag" w:date="2018-11-08T13:29:00Z">
            <w:rPr>
              <w:rFonts w:ascii="Times New Roman" w:hAnsi="Times New Roman"/>
            </w:rPr>
          </w:rPrChange>
        </w:rPr>
        <w:t>6.</w:t>
      </w:r>
      <w:r w:rsidRPr="00E133D9">
        <w:rPr>
          <w:rFonts w:ascii="Times New Roman" w:hAnsi="Times New Roman"/>
          <w:rPrChange w:id="568" w:author="Kadakia, Nirag" w:date="2018-11-08T13:29:00Z">
            <w:rPr>
              <w:rFonts w:ascii="Times New Roman" w:hAnsi="Times New Roman"/>
            </w:rPr>
          </w:rPrChange>
        </w:rPr>
        <w:tab/>
        <w:t>DasGupta, S. &amp; Waddell, S. Learned Odor Discrimination in Drosophila without Combinatorial Odor Maps in the Antennal Lobe. Curr Biol 18, 1668-1674 (2008).</w:t>
      </w:r>
    </w:p>
    <w:p w14:paraId="112AC862" w14:textId="77777777" w:rsidR="006B21C7" w:rsidRPr="00E133D9" w:rsidRDefault="006B21C7" w:rsidP="006B21C7">
      <w:pPr>
        <w:rPr>
          <w:rFonts w:ascii="Times New Roman" w:hAnsi="Times New Roman"/>
          <w:rPrChange w:id="569" w:author="Kadakia, Nirag" w:date="2018-11-08T13:29:00Z">
            <w:rPr>
              <w:rFonts w:ascii="Times New Roman" w:hAnsi="Times New Roman"/>
            </w:rPr>
          </w:rPrChange>
        </w:rPr>
      </w:pPr>
    </w:p>
    <w:p w14:paraId="315603F6" w14:textId="77777777" w:rsidR="006B21C7" w:rsidRPr="00E133D9" w:rsidRDefault="006B21C7">
      <w:pPr>
        <w:rPr>
          <w:rFonts w:ascii="Times New Roman" w:hAnsi="Times New Roman"/>
          <w:rPrChange w:id="570" w:author="Kadakia, Nirag" w:date="2018-11-08T13:29:00Z">
            <w:rPr>
              <w:rFonts w:ascii="Times New Roman" w:hAnsi="Times New Roman"/>
            </w:rPr>
          </w:rPrChange>
        </w:rPr>
      </w:pPr>
    </w:p>
    <w:sectPr w:rsidR="006B21C7" w:rsidRPr="00E133D9" w:rsidSect="004A375C">
      <w:pgSz w:w="12240" w:h="15840"/>
      <w:pgMar w:top="1440" w:right="1080" w:bottom="1152"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D73A1" w14:textId="77777777" w:rsidR="00824756" w:rsidRDefault="00824756" w:rsidP="009C3CC0">
      <w:r>
        <w:separator/>
      </w:r>
    </w:p>
  </w:endnote>
  <w:endnote w:type="continuationSeparator" w:id="0">
    <w:p w14:paraId="0AF7D528" w14:textId="77777777" w:rsidR="00824756" w:rsidRDefault="00824756" w:rsidP="009C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aleAdmin-Roman">
    <w:altName w:val="Times New Roman"/>
    <w:charset w:val="00"/>
    <w:family w:val="auto"/>
    <w:pitch w:val="variable"/>
    <w:sig w:usb0="03000000" w:usb1="00000000" w:usb2="00000000" w:usb3="00000000" w:csb0="00000001" w:csb1="00000000"/>
  </w:font>
  <w:font w:name="YaleAdmin-Italic">
    <w:altName w:val="Times New Roman"/>
    <w:charset w:val="00"/>
    <w:family w:val="auto"/>
    <w:pitch w:val="variable"/>
    <w:sig w:usb0="03000000"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B188C" w14:textId="77777777" w:rsidR="00824756" w:rsidRDefault="00824756" w:rsidP="009C3CC0">
      <w:r>
        <w:separator/>
      </w:r>
    </w:p>
  </w:footnote>
  <w:footnote w:type="continuationSeparator" w:id="0">
    <w:p w14:paraId="61443B27" w14:textId="77777777" w:rsidR="00824756" w:rsidRDefault="00824756" w:rsidP="009C3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FEC"/>
    <w:multiLevelType w:val="hybridMultilevel"/>
    <w:tmpl w:val="E2CA0972"/>
    <w:lvl w:ilvl="0" w:tplc="9B14D50C">
      <w:start w:val="1"/>
      <w:numFmt w:val="decimal"/>
      <w:lvlText w:val="%1."/>
      <w:lvlJc w:val="left"/>
      <w:pPr>
        <w:ind w:left="720" w:hanging="360"/>
      </w:pPr>
      <w:rPr>
        <w:rFonts w:ascii="Times New Roman" w:eastAsia="PMingLiU"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B0CD9"/>
    <w:multiLevelType w:val="hybridMultilevel"/>
    <w:tmpl w:val="9CF4D134"/>
    <w:lvl w:ilvl="0" w:tplc="5E60F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292482"/>
    <w:multiLevelType w:val="hybridMultilevel"/>
    <w:tmpl w:val="A63829B2"/>
    <w:lvl w:ilvl="0" w:tplc="55E2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44380F"/>
    <w:multiLevelType w:val="hybridMultilevel"/>
    <w:tmpl w:val="D2D2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111B6"/>
    <w:multiLevelType w:val="hybridMultilevel"/>
    <w:tmpl w:val="BEE84914"/>
    <w:lvl w:ilvl="0" w:tplc="518002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085EEE"/>
    <w:multiLevelType w:val="hybridMultilevel"/>
    <w:tmpl w:val="142C1FE0"/>
    <w:lvl w:ilvl="0" w:tplc="272C2F98">
      <w:start w:val="1"/>
      <w:numFmt w:val="decimal"/>
      <w:lvlText w:val="%1."/>
      <w:lvlJc w:val="left"/>
      <w:pPr>
        <w:ind w:left="0" w:hanging="360"/>
      </w:pPr>
      <w:rPr>
        <w:rFonts w:ascii="Times New Roman" w:eastAsia="PMingLiU"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5B4449A"/>
    <w:multiLevelType w:val="hybridMultilevel"/>
    <w:tmpl w:val="FEB4C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05"/>
    <w:rsid w:val="00002F19"/>
    <w:rsid w:val="0001333F"/>
    <w:rsid w:val="0004317E"/>
    <w:rsid w:val="000468EF"/>
    <w:rsid w:val="00067A46"/>
    <w:rsid w:val="00074435"/>
    <w:rsid w:val="000861A0"/>
    <w:rsid w:val="00087BA7"/>
    <w:rsid w:val="000B6A6A"/>
    <w:rsid w:val="000B7008"/>
    <w:rsid w:val="000B76DC"/>
    <w:rsid w:val="000C28A3"/>
    <w:rsid w:val="000F2ACB"/>
    <w:rsid w:val="00100366"/>
    <w:rsid w:val="001019ED"/>
    <w:rsid w:val="00105259"/>
    <w:rsid w:val="001225E5"/>
    <w:rsid w:val="00133E7C"/>
    <w:rsid w:val="00143A6F"/>
    <w:rsid w:val="00166FC9"/>
    <w:rsid w:val="001673C6"/>
    <w:rsid w:val="00171DAB"/>
    <w:rsid w:val="00184C44"/>
    <w:rsid w:val="00186321"/>
    <w:rsid w:val="00187159"/>
    <w:rsid w:val="001A2E14"/>
    <w:rsid w:val="001C2C33"/>
    <w:rsid w:val="001D1708"/>
    <w:rsid w:val="001D343F"/>
    <w:rsid w:val="001D7DF5"/>
    <w:rsid w:val="001E21DD"/>
    <w:rsid w:val="001F27D5"/>
    <w:rsid w:val="00224BC3"/>
    <w:rsid w:val="00226CDC"/>
    <w:rsid w:val="0023320C"/>
    <w:rsid w:val="00233DAA"/>
    <w:rsid w:val="002515FC"/>
    <w:rsid w:val="00272BD6"/>
    <w:rsid w:val="00274FAB"/>
    <w:rsid w:val="00283511"/>
    <w:rsid w:val="00297B76"/>
    <w:rsid w:val="002A13AA"/>
    <w:rsid w:val="002B3BFE"/>
    <w:rsid w:val="002B6835"/>
    <w:rsid w:val="002C311A"/>
    <w:rsid w:val="002D7CAC"/>
    <w:rsid w:val="002E5020"/>
    <w:rsid w:val="002E719A"/>
    <w:rsid w:val="002F394D"/>
    <w:rsid w:val="002F4616"/>
    <w:rsid w:val="002F5364"/>
    <w:rsid w:val="00306A1F"/>
    <w:rsid w:val="00307633"/>
    <w:rsid w:val="00310F7D"/>
    <w:rsid w:val="00311F40"/>
    <w:rsid w:val="00335BE1"/>
    <w:rsid w:val="00377DAE"/>
    <w:rsid w:val="00384268"/>
    <w:rsid w:val="00390B73"/>
    <w:rsid w:val="00390BBB"/>
    <w:rsid w:val="003C1D7C"/>
    <w:rsid w:val="003D31B7"/>
    <w:rsid w:val="003E0B27"/>
    <w:rsid w:val="003E3D2B"/>
    <w:rsid w:val="003E4AB5"/>
    <w:rsid w:val="003E5880"/>
    <w:rsid w:val="003F0FF6"/>
    <w:rsid w:val="00401B55"/>
    <w:rsid w:val="00401D41"/>
    <w:rsid w:val="00431462"/>
    <w:rsid w:val="004375AB"/>
    <w:rsid w:val="00460E6A"/>
    <w:rsid w:val="0047610C"/>
    <w:rsid w:val="00491956"/>
    <w:rsid w:val="004A375C"/>
    <w:rsid w:val="004B4AF3"/>
    <w:rsid w:val="004C2768"/>
    <w:rsid w:val="004E556D"/>
    <w:rsid w:val="004E66CE"/>
    <w:rsid w:val="004F0F4B"/>
    <w:rsid w:val="00502B45"/>
    <w:rsid w:val="00506C7E"/>
    <w:rsid w:val="0051430B"/>
    <w:rsid w:val="00533B6B"/>
    <w:rsid w:val="00542B39"/>
    <w:rsid w:val="005632C9"/>
    <w:rsid w:val="00564CC8"/>
    <w:rsid w:val="00567D8C"/>
    <w:rsid w:val="005703B6"/>
    <w:rsid w:val="00585CA5"/>
    <w:rsid w:val="005A3E73"/>
    <w:rsid w:val="005B737C"/>
    <w:rsid w:val="005D43D6"/>
    <w:rsid w:val="005D5AEB"/>
    <w:rsid w:val="005E7E37"/>
    <w:rsid w:val="005F6DC5"/>
    <w:rsid w:val="00614C9E"/>
    <w:rsid w:val="0062583A"/>
    <w:rsid w:val="006410F0"/>
    <w:rsid w:val="00651DFB"/>
    <w:rsid w:val="00656F9D"/>
    <w:rsid w:val="00662DDC"/>
    <w:rsid w:val="006760B2"/>
    <w:rsid w:val="006B21C7"/>
    <w:rsid w:val="006C0617"/>
    <w:rsid w:val="006D4FCD"/>
    <w:rsid w:val="006D7D80"/>
    <w:rsid w:val="006F4B82"/>
    <w:rsid w:val="006F60FD"/>
    <w:rsid w:val="00705F85"/>
    <w:rsid w:val="007074F4"/>
    <w:rsid w:val="0071375D"/>
    <w:rsid w:val="007226F9"/>
    <w:rsid w:val="00722F7E"/>
    <w:rsid w:val="00733518"/>
    <w:rsid w:val="007407DE"/>
    <w:rsid w:val="00745FED"/>
    <w:rsid w:val="007519B8"/>
    <w:rsid w:val="00752410"/>
    <w:rsid w:val="00753A3D"/>
    <w:rsid w:val="007834BA"/>
    <w:rsid w:val="007A5F40"/>
    <w:rsid w:val="007B46BB"/>
    <w:rsid w:val="007B5CDD"/>
    <w:rsid w:val="007D4EA6"/>
    <w:rsid w:val="007F5454"/>
    <w:rsid w:val="007F59AD"/>
    <w:rsid w:val="007F67D2"/>
    <w:rsid w:val="00800B5C"/>
    <w:rsid w:val="00814C1F"/>
    <w:rsid w:val="00824756"/>
    <w:rsid w:val="00837932"/>
    <w:rsid w:val="00863D03"/>
    <w:rsid w:val="00870BA7"/>
    <w:rsid w:val="00870DA3"/>
    <w:rsid w:val="008727D6"/>
    <w:rsid w:val="00875DE7"/>
    <w:rsid w:val="008811E7"/>
    <w:rsid w:val="0089101D"/>
    <w:rsid w:val="008D40AA"/>
    <w:rsid w:val="008E7D75"/>
    <w:rsid w:val="00911172"/>
    <w:rsid w:val="00916556"/>
    <w:rsid w:val="0092352F"/>
    <w:rsid w:val="0092660C"/>
    <w:rsid w:val="00947087"/>
    <w:rsid w:val="009536D6"/>
    <w:rsid w:val="00983190"/>
    <w:rsid w:val="00985A29"/>
    <w:rsid w:val="00996E09"/>
    <w:rsid w:val="009A3D59"/>
    <w:rsid w:val="009A5847"/>
    <w:rsid w:val="009B3BB4"/>
    <w:rsid w:val="009C3CC0"/>
    <w:rsid w:val="009D16A2"/>
    <w:rsid w:val="009D3E9D"/>
    <w:rsid w:val="009F609C"/>
    <w:rsid w:val="00A05FF3"/>
    <w:rsid w:val="00A145F3"/>
    <w:rsid w:val="00A3362D"/>
    <w:rsid w:val="00A34216"/>
    <w:rsid w:val="00A55AE5"/>
    <w:rsid w:val="00A55E07"/>
    <w:rsid w:val="00A6547C"/>
    <w:rsid w:val="00A72F43"/>
    <w:rsid w:val="00A80D31"/>
    <w:rsid w:val="00A91046"/>
    <w:rsid w:val="00A94706"/>
    <w:rsid w:val="00AA3D81"/>
    <w:rsid w:val="00AA6930"/>
    <w:rsid w:val="00AD700B"/>
    <w:rsid w:val="00AF0C04"/>
    <w:rsid w:val="00AF1219"/>
    <w:rsid w:val="00AF1DA2"/>
    <w:rsid w:val="00B236F8"/>
    <w:rsid w:val="00B334A5"/>
    <w:rsid w:val="00B37AB7"/>
    <w:rsid w:val="00B41E0C"/>
    <w:rsid w:val="00B465E3"/>
    <w:rsid w:val="00B54AF0"/>
    <w:rsid w:val="00B553C5"/>
    <w:rsid w:val="00B5726A"/>
    <w:rsid w:val="00B7576D"/>
    <w:rsid w:val="00B7637F"/>
    <w:rsid w:val="00B93279"/>
    <w:rsid w:val="00B96375"/>
    <w:rsid w:val="00B96439"/>
    <w:rsid w:val="00B96ACB"/>
    <w:rsid w:val="00B96E05"/>
    <w:rsid w:val="00BA078B"/>
    <w:rsid w:val="00BA5A8B"/>
    <w:rsid w:val="00BC33E5"/>
    <w:rsid w:val="00BD4975"/>
    <w:rsid w:val="00BE0CAB"/>
    <w:rsid w:val="00BE3A38"/>
    <w:rsid w:val="00BE694A"/>
    <w:rsid w:val="00BF550B"/>
    <w:rsid w:val="00C018A8"/>
    <w:rsid w:val="00C021B5"/>
    <w:rsid w:val="00C37EC8"/>
    <w:rsid w:val="00C469EF"/>
    <w:rsid w:val="00C52011"/>
    <w:rsid w:val="00C53DE3"/>
    <w:rsid w:val="00C56B63"/>
    <w:rsid w:val="00C72209"/>
    <w:rsid w:val="00C750CD"/>
    <w:rsid w:val="00C81327"/>
    <w:rsid w:val="00C84825"/>
    <w:rsid w:val="00C946C7"/>
    <w:rsid w:val="00CC0D3F"/>
    <w:rsid w:val="00CC4547"/>
    <w:rsid w:val="00CD0287"/>
    <w:rsid w:val="00CE2552"/>
    <w:rsid w:val="00CE39F8"/>
    <w:rsid w:val="00CF2795"/>
    <w:rsid w:val="00D0244B"/>
    <w:rsid w:val="00D526F7"/>
    <w:rsid w:val="00D55A67"/>
    <w:rsid w:val="00D6549B"/>
    <w:rsid w:val="00D65664"/>
    <w:rsid w:val="00D82372"/>
    <w:rsid w:val="00D8471A"/>
    <w:rsid w:val="00D90172"/>
    <w:rsid w:val="00DA6577"/>
    <w:rsid w:val="00DA6CCF"/>
    <w:rsid w:val="00DA7D87"/>
    <w:rsid w:val="00DC3ACB"/>
    <w:rsid w:val="00DC4A26"/>
    <w:rsid w:val="00DD126C"/>
    <w:rsid w:val="00DD542E"/>
    <w:rsid w:val="00DF12DB"/>
    <w:rsid w:val="00E0484A"/>
    <w:rsid w:val="00E068CE"/>
    <w:rsid w:val="00E120A5"/>
    <w:rsid w:val="00E133D9"/>
    <w:rsid w:val="00E35DB1"/>
    <w:rsid w:val="00E4191C"/>
    <w:rsid w:val="00E50B2D"/>
    <w:rsid w:val="00E6289A"/>
    <w:rsid w:val="00E8135B"/>
    <w:rsid w:val="00E839F9"/>
    <w:rsid w:val="00E96889"/>
    <w:rsid w:val="00E97A50"/>
    <w:rsid w:val="00EB3CFA"/>
    <w:rsid w:val="00ED3BBD"/>
    <w:rsid w:val="00ED541E"/>
    <w:rsid w:val="00EE0EB6"/>
    <w:rsid w:val="00F15C0F"/>
    <w:rsid w:val="00F26882"/>
    <w:rsid w:val="00F45583"/>
    <w:rsid w:val="00F72C76"/>
    <w:rsid w:val="00F743B3"/>
    <w:rsid w:val="00F9315F"/>
    <w:rsid w:val="00F9691E"/>
    <w:rsid w:val="00FA3298"/>
    <w:rsid w:val="00FA3C5D"/>
    <w:rsid w:val="00FB14FF"/>
    <w:rsid w:val="00FB4169"/>
    <w:rsid w:val="00FD1C28"/>
    <w:rsid w:val="00FD65A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7AF08C"/>
  <w15:docId w15:val="{E63B6992-3654-4EC1-9FBD-C5A0DA93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PMingLiU"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BB4"/>
    <w:rPr>
      <w:rFonts w:ascii="Arial" w:hAnsi="Arial"/>
      <w:sz w:val="24"/>
    </w:rPr>
  </w:style>
  <w:style w:type="paragraph" w:styleId="Heading1">
    <w:name w:val="heading 1"/>
    <w:basedOn w:val="Normal"/>
    <w:next w:val="Normal"/>
    <w:qFormat/>
    <w:rsid w:val="009B3BB4"/>
    <w:pPr>
      <w:keepNext/>
      <w:tabs>
        <w:tab w:val="left" w:pos="3780"/>
        <w:tab w:val="left" w:pos="7020"/>
      </w:tabs>
      <w:ind w:right="-990"/>
      <w:outlineLvl w:val="0"/>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B3BB4"/>
    <w:pPr>
      <w:framePr w:w="7920" w:h="1980" w:hRule="exact" w:hSpace="180" w:wrap="auto" w:hAnchor="page" w:xAlign="center" w:yAlign="bottom"/>
      <w:ind w:left="2880"/>
    </w:pPr>
  </w:style>
  <w:style w:type="paragraph" w:styleId="BodyText">
    <w:name w:val="Body Text"/>
    <w:basedOn w:val="Normal"/>
    <w:rsid w:val="009B3BB4"/>
    <w:rPr>
      <w:rFonts w:ascii="Times" w:hAnsi="Times"/>
    </w:rPr>
  </w:style>
  <w:style w:type="paragraph" w:styleId="BodyText2">
    <w:name w:val="Body Text 2"/>
    <w:basedOn w:val="Normal"/>
    <w:link w:val="BodyText2Char"/>
    <w:uiPriority w:val="99"/>
    <w:unhideWhenUsed/>
    <w:rsid w:val="002019FB"/>
    <w:pPr>
      <w:spacing w:after="120" w:line="480" w:lineRule="auto"/>
    </w:pPr>
  </w:style>
  <w:style w:type="character" w:customStyle="1" w:styleId="BodyText2Char">
    <w:name w:val="Body Text 2 Char"/>
    <w:basedOn w:val="DefaultParagraphFont"/>
    <w:link w:val="BodyText2"/>
    <w:uiPriority w:val="99"/>
    <w:rsid w:val="002019FB"/>
    <w:rPr>
      <w:rFonts w:ascii="Arial" w:hAnsi="Arial"/>
      <w:sz w:val="24"/>
    </w:rPr>
  </w:style>
  <w:style w:type="character" w:styleId="PageNumber">
    <w:name w:val="page number"/>
    <w:basedOn w:val="DefaultParagraphFont"/>
    <w:rsid w:val="00D07B63"/>
  </w:style>
  <w:style w:type="paragraph" w:styleId="BalloonText">
    <w:name w:val="Balloon Text"/>
    <w:basedOn w:val="Normal"/>
    <w:link w:val="BalloonTextChar"/>
    <w:uiPriority w:val="99"/>
    <w:semiHidden/>
    <w:unhideWhenUsed/>
    <w:rsid w:val="0092660C"/>
    <w:rPr>
      <w:rFonts w:ascii="Tahoma" w:hAnsi="Tahoma" w:cs="Tahoma"/>
      <w:sz w:val="16"/>
      <w:szCs w:val="16"/>
    </w:rPr>
  </w:style>
  <w:style w:type="character" w:customStyle="1" w:styleId="BalloonTextChar">
    <w:name w:val="Balloon Text Char"/>
    <w:basedOn w:val="DefaultParagraphFont"/>
    <w:link w:val="BalloonText"/>
    <w:uiPriority w:val="99"/>
    <w:semiHidden/>
    <w:rsid w:val="0092660C"/>
    <w:rPr>
      <w:rFonts w:ascii="Tahoma" w:hAnsi="Tahoma" w:cs="Tahoma"/>
      <w:sz w:val="16"/>
      <w:szCs w:val="16"/>
    </w:rPr>
  </w:style>
  <w:style w:type="character" w:styleId="CommentReference">
    <w:name w:val="annotation reference"/>
    <w:semiHidden/>
    <w:rsid w:val="002D7CAC"/>
    <w:rPr>
      <w:sz w:val="16"/>
      <w:szCs w:val="16"/>
    </w:rPr>
  </w:style>
  <w:style w:type="paragraph" w:styleId="CommentText">
    <w:name w:val="annotation text"/>
    <w:basedOn w:val="Normal"/>
    <w:link w:val="CommentTextChar"/>
    <w:semiHidden/>
    <w:rsid w:val="002D7CAC"/>
    <w:rPr>
      <w:rFonts w:ascii="Times New Roman" w:eastAsia="SimSun" w:hAnsi="Times New Roman"/>
      <w:sz w:val="20"/>
      <w:lang w:eastAsia="zh-CN"/>
    </w:rPr>
  </w:style>
  <w:style w:type="character" w:customStyle="1" w:styleId="CommentTextChar">
    <w:name w:val="Comment Text Char"/>
    <w:basedOn w:val="DefaultParagraphFont"/>
    <w:link w:val="CommentText"/>
    <w:semiHidden/>
    <w:rsid w:val="002D7CAC"/>
    <w:rPr>
      <w:rFonts w:ascii="Times New Roman" w:eastAsia="SimSun" w:hAnsi="Times New Roman"/>
      <w:lang w:eastAsia="zh-CN"/>
    </w:rPr>
  </w:style>
  <w:style w:type="paragraph" w:styleId="Header">
    <w:name w:val="header"/>
    <w:basedOn w:val="Normal"/>
    <w:link w:val="HeaderChar"/>
    <w:uiPriority w:val="99"/>
    <w:unhideWhenUsed/>
    <w:rsid w:val="009C3CC0"/>
    <w:pPr>
      <w:tabs>
        <w:tab w:val="center" w:pos="4680"/>
        <w:tab w:val="right" w:pos="9360"/>
      </w:tabs>
    </w:pPr>
  </w:style>
  <w:style w:type="character" w:customStyle="1" w:styleId="HeaderChar">
    <w:name w:val="Header Char"/>
    <w:basedOn w:val="DefaultParagraphFont"/>
    <w:link w:val="Header"/>
    <w:uiPriority w:val="99"/>
    <w:rsid w:val="009C3CC0"/>
    <w:rPr>
      <w:rFonts w:ascii="Arial" w:hAnsi="Arial"/>
      <w:sz w:val="24"/>
    </w:rPr>
  </w:style>
  <w:style w:type="paragraph" w:styleId="Footer">
    <w:name w:val="footer"/>
    <w:basedOn w:val="Normal"/>
    <w:link w:val="FooterChar"/>
    <w:uiPriority w:val="99"/>
    <w:unhideWhenUsed/>
    <w:rsid w:val="009C3CC0"/>
    <w:pPr>
      <w:tabs>
        <w:tab w:val="center" w:pos="4680"/>
        <w:tab w:val="right" w:pos="9360"/>
      </w:tabs>
    </w:pPr>
  </w:style>
  <w:style w:type="character" w:customStyle="1" w:styleId="FooterChar">
    <w:name w:val="Footer Char"/>
    <w:basedOn w:val="DefaultParagraphFont"/>
    <w:link w:val="Footer"/>
    <w:uiPriority w:val="99"/>
    <w:rsid w:val="009C3CC0"/>
    <w:rPr>
      <w:rFonts w:ascii="Arial" w:hAnsi="Arial"/>
      <w:sz w:val="24"/>
    </w:rPr>
  </w:style>
  <w:style w:type="character" w:styleId="Hyperlink">
    <w:name w:val="Hyperlink"/>
    <w:basedOn w:val="DefaultParagraphFont"/>
    <w:uiPriority w:val="99"/>
    <w:unhideWhenUsed/>
    <w:rsid w:val="00752410"/>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90BBB"/>
    <w:rPr>
      <w:rFonts w:ascii="Arial" w:eastAsia="PMingLiU" w:hAnsi="Arial"/>
      <w:b/>
      <w:bCs/>
      <w:lang w:eastAsia="en-US"/>
    </w:rPr>
  </w:style>
  <w:style w:type="character" w:customStyle="1" w:styleId="CommentSubjectChar">
    <w:name w:val="Comment Subject Char"/>
    <w:basedOn w:val="CommentTextChar"/>
    <w:link w:val="CommentSubject"/>
    <w:uiPriority w:val="99"/>
    <w:semiHidden/>
    <w:rsid w:val="00390BBB"/>
    <w:rPr>
      <w:rFonts w:ascii="Arial" w:eastAsia="SimSun" w:hAnsi="Arial"/>
      <w:b/>
      <w:bCs/>
      <w:lang w:eastAsia="zh-CN"/>
    </w:rPr>
  </w:style>
  <w:style w:type="paragraph" w:styleId="ListParagraph">
    <w:name w:val="List Paragraph"/>
    <w:basedOn w:val="Normal"/>
    <w:uiPriority w:val="34"/>
    <w:qFormat/>
    <w:rsid w:val="005632C9"/>
    <w:pPr>
      <w:ind w:left="720"/>
      <w:contextualSpacing/>
    </w:pPr>
  </w:style>
  <w:style w:type="paragraph" w:customStyle="1" w:styleId="Default">
    <w:name w:val="Default"/>
    <w:rsid w:val="00F72C76"/>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Yale University</vt:lpstr>
    </vt:vector>
  </TitlesOfParts>
  <Company>Yale</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Yale University</dc:title>
  <dc:creator>Aileen Donelly</dc:creator>
  <cp:lastModifiedBy>Kadakia, Nirag</cp:lastModifiedBy>
  <cp:revision>47</cp:revision>
  <cp:lastPrinted>2011-10-21T21:46:00Z</cp:lastPrinted>
  <dcterms:created xsi:type="dcterms:W3CDTF">2018-11-08T18:29:00Z</dcterms:created>
  <dcterms:modified xsi:type="dcterms:W3CDTF">2018-11-09T16:53:00Z</dcterms:modified>
</cp:coreProperties>
</file>