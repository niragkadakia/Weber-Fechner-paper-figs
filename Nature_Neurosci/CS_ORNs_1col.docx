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7C0C" w14:textId="77777777" w:rsidR="00845F1E" w:rsidRDefault="00845F1E">
      <w:pPr>
        <w:pStyle w:val="BodyText"/>
      </w:pPr>
    </w:p>
    <w:p w14:paraId="6F6E9785" w14:textId="77777777" w:rsidR="00845F1E" w:rsidRDefault="00845F1E">
      <w:pPr>
        <w:pStyle w:val="BodyText"/>
      </w:pPr>
    </w:p>
    <w:p w14:paraId="00B7CE3E" w14:textId="77777777" w:rsidR="00845F1E" w:rsidRDefault="00BA7C68">
      <w:pPr>
        <w:spacing w:before="198" w:line="268" w:lineRule="auto"/>
        <w:ind w:left="1346" w:right="1324"/>
        <w:jc w:val="center"/>
        <w:rPr>
          <w:sz w:val="34"/>
        </w:rPr>
      </w:pPr>
      <w:r>
        <w:rPr>
          <w:sz w:val="34"/>
        </w:rPr>
        <w:t>Input gain control confers robust combinatorial odor coding in naturalistic</w:t>
      </w:r>
      <w:r>
        <w:rPr>
          <w:spacing w:val="70"/>
          <w:sz w:val="34"/>
        </w:rPr>
        <w:t xml:space="preserve"> </w:t>
      </w:r>
      <w:r>
        <w:rPr>
          <w:sz w:val="34"/>
        </w:rPr>
        <w:t>environments</w:t>
      </w:r>
    </w:p>
    <w:p w14:paraId="266FDCFE" w14:textId="77777777" w:rsidR="00845F1E" w:rsidRDefault="00BA7C68">
      <w:pPr>
        <w:spacing w:before="219"/>
        <w:ind w:left="1334" w:right="1324"/>
        <w:jc w:val="center"/>
        <w:rPr>
          <w:sz w:val="16"/>
        </w:rPr>
      </w:pPr>
      <w:r>
        <w:rPr>
          <w:w w:val="105"/>
          <w:sz w:val="24"/>
        </w:rPr>
        <w:t>Nirag Kadakia</w:t>
      </w:r>
      <w:r>
        <w:rPr>
          <w:w w:val="105"/>
          <w:position w:val="9"/>
          <w:sz w:val="16"/>
        </w:rPr>
        <w:t xml:space="preserve">1,2  </w:t>
      </w:r>
      <w:r>
        <w:rPr>
          <w:w w:val="105"/>
          <w:sz w:val="24"/>
        </w:rPr>
        <w:t>and Thierry  Emonet</w:t>
      </w:r>
      <w:r>
        <w:rPr>
          <w:w w:val="105"/>
          <w:position w:val="9"/>
          <w:sz w:val="16"/>
        </w:rPr>
        <w:t>2,3</w:t>
      </w:r>
    </w:p>
    <w:p w14:paraId="2C7DC628" w14:textId="77777777" w:rsidR="00845F1E" w:rsidRDefault="00BA7C68">
      <w:pPr>
        <w:spacing w:before="187" w:line="285" w:lineRule="exact"/>
        <w:ind w:left="2332"/>
        <w:rPr>
          <w:sz w:val="24"/>
        </w:rPr>
      </w:pPr>
      <w:r>
        <w:rPr>
          <w:position w:val="9"/>
          <w:sz w:val="16"/>
        </w:rPr>
        <w:t xml:space="preserve">1   </w:t>
      </w:r>
      <w:r>
        <w:rPr>
          <w:sz w:val="24"/>
        </w:rPr>
        <w:t>Swartz  Fellow  of  Theoretical Neuroscience</w:t>
      </w:r>
    </w:p>
    <w:p w14:paraId="7027AF41" w14:textId="77777777" w:rsidR="00845F1E" w:rsidRDefault="00BA7C68">
      <w:pPr>
        <w:spacing w:line="242" w:lineRule="auto"/>
        <w:ind w:left="3377" w:hanging="3259"/>
        <w:rPr>
          <w:sz w:val="24"/>
        </w:rPr>
      </w:pPr>
      <w:r>
        <w:rPr>
          <w:w w:val="105"/>
          <w:position w:val="9"/>
          <w:sz w:val="16"/>
        </w:rPr>
        <w:t xml:space="preserve">2 </w:t>
      </w:r>
      <w:r>
        <w:rPr>
          <w:w w:val="105"/>
          <w:sz w:val="24"/>
        </w:rPr>
        <w:t>Department of Molecular, Cellular, and Developmental Biology, Yale University, New Haven, CT 06511, USA</w:t>
      </w:r>
    </w:p>
    <w:p w14:paraId="3D7B3415" w14:textId="77777777" w:rsidR="00845F1E" w:rsidRDefault="00BA7C68">
      <w:pPr>
        <w:spacing w:before="6" w:line="276" w:lineRule="exact"/>
        <w:ind w:left="944"/>
        <w:rPr>
          <w:sz w:val="24"/>
        </w:rPr>
      </w:pPr>
      <w:r>
        <w:rPr>
          <w:w w:val="105"/>
          <w:position w:val="9"/>
          <w:sz w:val="16"/>
        </w:rPr>
        <w:t xml:space="preserve">3  </w:t>
      </w:r>
      <w:r>
        <w:rPr>
          <w:w w:val="105"/>
          <w:sz w:val="24"/>
        </w:rPr>
        <w:t>Department of Physics, Yale University, New Haven, CT 06511,  USA</w:t>
      </w:r>
    </w:p>
    <w:p w14:paraId="3A89D53B" w14:textId="77777777" w:rsidR="00845F1E" w:rsidRDefault="00845F1E">
      <w:pPr>
        <w:pStyle w:val="BodyText"/>
        <w:spacing w:before="5"/>
        <w:rPr>
          <w:sz w:val="31"/>
        </w:rPr>
      </w:pPr>
    </w:p>
    <w:p w14:paraId="54C61CD6" w14:textId="77777777" w:rsidR="00845F1E" w:rsidRDefault="00BA7C68">
      <w:pPr>
        <w:ind w:left="1343" w:right="1324"/>
        <w:jc w:val="center"/>
        <w:rPr>
          <w:sz w:val="24"/>
        </w:rPr>
      </w:pPr>
      <w:r>
        <w:rPr>
          <w:w w:val="105"/>
          <w:sz w:val="24"/>
        </w:rPr>
        <w:t>February 27, 2018</w:t>
      </w:r>
    </w:p>
    <w:p w14:paraId="4F4D26DE" w14:textId="77777777" w:rsidR="00845F1E" w:rsidRDefault="00845F1E">
      <w:pPr>
        <w:jc w:val="center"/>
        <w:rPr>
          <w:sz w:val="24"/>
        </w:rPr>
        <w:sectPr w:rsidR="00845F1E">
          <w:footerReference w:type="default" r:id="rId7"/>
          <w:type w:val="continuous"/>
          <w:pgSz w:w="12240" w:h="15840"/>
          <w:pgMar w:top="1500" w:right="1560" w:bottom="1580" w:left="1540" w:header="720" w:footer="1389" w:gutter="0"/>
          <w:pgNumType w:start="1"/>
          <w:cols w:space="720"/>
        </w:sectPr>
      </w:pPr>
    </w:p>
    <w:p w14:paraId="5DD8E66B" w14:textId="77777777" w:rsidR="00845F1E" w:rsidRDefault="00BA7C68">
      <w:pPr>
        <w:pStyle w:val="BodyText"/>
        <w:spacing w:before="52" w:line="249" w:lineRule="auto"/>
        <w:ind w:left="120" w:right="116" w:firstLine="298"/>
        <w:jc w:val="both"/>
      </w:pPr>
      <w:commentRangeStart w:id="0"/>
      <w:del w:id="1" w:author="Thierry Emonet" w:date="2018-02-27T09:50:00Z">
        <w:r w:rsidDel="003E2BCE">
          <w:rPr>
            <w:w w:val="110"/>
          </w:rPr>
          <w:lastRenderedPageBreak/>
          <w:delText xml:space="preserve">Animals </w:delText>
        </w:r>
      </w:del>
      <w:ins w:id="2" w:author="Thierry Emonet" w:date="2018-02-27T09:50:00Z">
        <w:r w:rsidR="003E2BCE">
          <w:rPr>
            <w:w w:val="110"/>
          </w:rPr>
          <w:t>Insects</w:t>
        </w:r>
        <w:commentRangeEnd w:id="0"/>
        <w:r w:rsidR="003E2BCE">
          <w:rPr>
            <w:rStyle w:val="CommentReference"/>
          </w:rPr>
          <w:commentReference w:id="0"/>
        </w:r>
        <w:r w:rsidR="003E2BCE">
          <w:rPr>
            <w:w w:val="110"/>
          </w:rPr>
          <w:t xml:space="preserve"> </w:t>
        </w:r>
      </w:ins>
      <w:r>
        <w:rPr>
          <w:w w:val="110"/>
        </w:rPr>
        <w:t xml:space="preserve">can identify and discriminate a myriad of odors using a surprisingly limited class of distinct olfactory receptor </w:t>
      </w:r>
      <w:ins w:id="4" w:author="Thierry Emonet" w:date="2018-02-27T09:46:00Z">
        <w:r w:rsidR="003E2BCE">
          <w:rPr>
            <w:w w:val="110"/>
          </w:rPr>
          <w:t>(OR)</w:t>
        </w:r>
      </w:ins>
      <w:del w:id="5" w:author="Thierry Emonet" w:date="2018-02-27T09:47:00Z">
        <w:r w:rsidDel="003E2BCE">
          <w:rPr>
            <w:w w:val="110"/>
          </w:rPr>
          <w:delText>g</w:delText>
        </w:r>
        <w:r w:rsidDel="003E2BCE">
          <w:rPr>
            <w:w w:val="110"/>
          </w:rPr>
          <w:delText>e</w:delText>
        </w:r>
        <w:r w:rsidDel="003E2BCE">
          <w:rPr>
            <w:w w:val="110"/>
          </w:rPr>
          <w:delText>n</w:delText>
        </w:r>
        <w:r w:rsidDel="003E2BCE">
          <w:rPr>
            <w:w w:val="110"/>
          </w:rPr>
          <w:delText>e</w:delText>
        </w:r>
        <w:r w:rsidDel="003E2BCE">
          <w:rPr>
            <w:w w:val="110"/>
          </w:rPr>
          <w:delText>s</w:delText>
        </w:r>
      </w:del>
      <w:r>
        <w:rPr>
          <w:w w:val="110"/>
        </w:rPr>
        <w:t>. It was recently noted that a critical feature of our odor environment may resolve this</w:t>
      </w:r>
      <w:r>
        <w:rPr>
          <w:spacing w:val="-14"/>
          <w:w w:val="110"/>
        </w:rPr>
        <w:t xml:space="preserve"> </w:t>
      </w:r>
      <w:r>
        <w:rPr>
          <w:w w:val="110"/>
        </w:rPr>
        <w:t>inconsistency:</w:t>
      </w:r>
      <w:r>
        <w:rPr>
          <w:spacing w:val="5"/>
          <w:w w:val="110"/>
        </w:rPr>
        <w:t xml:space="preserve"> </w:t>
      </w:r>
      <w:r>
        <w:rPr>
          <w:w w:val="110"/>
        </w:rPr>
        <w:t>most</w:t>
      </w:r>
      <w:r>
        <w:rPr>
          <w:spacing w:val="-13"/>
          <w:w w:val="110"/>
        </w:rPr>
        <w:t xml:space="preserve"> </w:t>
      </w:r>
      <w:r>
        <w:rPr>
          <w:w w:val="110"/>
        </w:rPr>
        <w:t>naturally-occurring</w:t>
      </w:r>
      <w:r>
        <w:rPr>
          <w:spacing w:val="-13"/>
          <w:w w:val="110"/>
        </w:rPr>
        <w:t xml:space="preserve"> </w:t>
      </w:r>
      <w:r>
        <w:rPr>
          <w:w w:val="110"/>
        </w:rPr>
        <w:t>odors</w:t>
      </w:r>
      <w:r>
        <w:rPr>
          <w:spacing w:val="-14"/>
          <w:w w:val="110"/>
        </w:rPr>
        <w:t xml:space="preserve"> </w:t>
      </w:r>
      <w:r>
        <w:rPr>
          <w:w w:val="110"/>
        </w:rPr>
        <w:t>are</w:t>
      </w:r>
      <w:r>
        <w:rPr>
          <w:spacing w:val="-14"/>
          <w:w w:val="110"/>
        </w:rPr>
        <w:t xml:space="preserve"> </w:t>
      </w:r>
      <w:r>
        <w:rPr>
          <w:w w:val="110"/>
        </w:rPr>
        <w:t>composed</w:t>
      </w:r>
      <w:r>
        <w:rPr>
          <w:spacing w:val="-14"/>
          <w:w w:val="110"/>
        </w:rPr>
        <w:t xml:space="preserve"> </w:t>
      </w:r>
      <w:r>
        <w:rPr>
          <w:w w:val="110"/>
        </w:rPr>
        <w:t>of</w:t>
      </w:r>
      <w:r>
        <w:rPr>
          <w:spacing w:val="-14"/>
          <w:w w:val="110"/>
        </w:rPr>
        <w:t xml:space="preserve"> </w:t>
      </w:r>
      <w:r>
        <w:rPr>
          <w:w w:val="110"/>
        </w:rPr>
        <w:t>only</w:t>
      </w:r>
      <w:r>
        <w:rPr>
          <w:spacing w:val="-14"/>
          <w:w w:val="110"/>
        </w:rPr>
        <w:t xml:space="preserve"> </w:t>
      </w:r>
      <w:r>
        <w:rPr>
          <w:w w:val="110"/>
        </w:rPr>
        <w:t>a</w:t>
      </w:r>
      <w:r>
        <w:rPr>
          <w:spacing w:val="-14"/>
          <w:w w:val="110"/>
        </w:rPr>
        <w:t xml:space="preserve"> </w:t>
      </w:r>
      <w:r>
        <w:rPr>
          <w:w w:val="110"/>
        </w:rPr>
        <w:t>tiny</w:t>
      </w:r>
      <w:r>
        <w:rPr>
          <w:spacing w:val="-14"/>
          <w:w w:val="110"/>
        </w:rPr>
        <w:t xml:space="preserve"> </w:t>
      </w:r>
      <w:r>
        <w:rPr>
          <w:w w:val="110"/>
        </w:rPr>
        <w:t>subset</w:t>
      </w:r>
      <w:r>
        <w:rPr>
          <w:spacing w:val="-13"/>
          <w:w w:val="110"/>
        </w:rPr>
        <w:t xml:space="preserve"> </w:t>
      </w:r>
      <w:r>
        <w:rPr>
          <w:w w:val="110"/>
        </w:rPr>
        <w:t>of</w:t>
      </w:r>
      <w:r>
        <w:rPr>
          <w:spacing w:val="-14"/>
          <w:w w:val="110"/>
        </w:rPr>
        <w:t xml:space="preserve"> </w:t>
      </w:r>
      <w:commentRangeStart w:id="6"/>
      <w:ins w:id="7" w:author="Thierry Emonet" w:date="2018-02-27T09:47:00Z">
        <w:r w:rsidR="003E2BCE">
          <w:rPr>
            <w:spacing w:val="-14"/>
            <w:w w:val="110"/>
          </w:rPr>
          <w:t>odorant</w:t>
        </w:r>
      </w:ins>
      <w:commentRangeEnd w:id="6"/>
      <w:ins w:id="8" w:author="Thierry Emonet" w:date="2018-02-27T09:48:00Z">
        <w:r w:rsidR="003E2BCE">
          <w:rPr>
            <w:rStyle w:val="CommentReference"/>
          </w:rPr>
          <w:commentReference w:id="6"/>
        </w:r>
      </w:ins>
      <w:ins w:id="9" w:author="Thierry Emonet" w:date="2018-02-27T09:47:00Z">
        <w:r w:rsidR="003E2BCE">
          <w:rPr>
            <w:spacing w:val="-14"/>
            <w:w w:val="110"/>
          </w:rPr>
          <w:t xml:space="preserve"> molecules </w:t>
        </w:r>
      </w:ins>
      <w:del w:id="10" w:author="Thierry Emonet" w:date="2018-02-27T09:48:00Z">
        <w:r w:rsidDel="003E2BCE">
          <w:rPr>
            <w:w w:val="110"/>
          </w:rPr>
          <w:delText>these</w:delText>
        </w:r>
        <w:r w:rsidDel="003E2BCE">
          <w:rPr>
            <w:spacing w:val="-13"/>
            <w:w w:val="110"/>
          </w:rPr>
          <w:delText xml:space="preserve"> </w:delText>
        </w:r>
        <w:r w:rsidDel="003E2BCE">
          <w:rPr>
            <w:w w:val="110"/>
          </w:rPr>
          <w:delText>many</w:delText>
        </w:r>
        <w:r w:rsidDel="003E2BCE">
          <w:rPr>
            <w:spacing w:val="-14"/>
            <w:w w:val="110"/>
          </w:rPr>
          <w:delText xml:space="preserve"> </w:delText>
        </w:r>
        <w:r w:rsidDel="003E2BCE">
          <w:rPr>
            <w:w w:val="110"/>
          </w:rPr>
          <w:delText>volatile molecular</w:delText>
        </w:r>
        <w:r w:rsidDel="003E2BCE">
          <w:rPr>
            <w:spacing w:val="-15"/>
            <w:w w:val="110"/>
          </w:rPr>
          <w:delText xml:space="preserve"> </w:delText>
        </w:r>
        <w:r w:rsidDel="003E2BCE">
          <w:rPr>
            <w:w w:val="110"/>
          </w:rPr>
          <w:delText>constituents</w:delText>
        </w:r>
        <w:r w:rsidDel="003E2BCE">
          <w:rPr>
            <w:spacing w:val="-15"/>
            <w:w w:val="110"/>
          </w:rPr>
          <w:delText xml:space="preserve"> </w:delText>
        </w:r>
      </w:del>
      <w:commentRangeStart w:id="11"/>
      <w:r>
        <w:rPr>
          <w:w w:val="110"/>
        </w:rPr>
        <w:t>[1].</w:t>
      </w:r>
      <w:r>
        <w:rPr>
          <w:spacing w:val="-1"/>
          <w:w w:val="110"/>
        </w:rPr>
        <w:t xml:space="preserve"> </w:t>
      </w:r>
      <w:r>
        <w:rPr>
          <w:w w:val="110"/>
        </w:rPr>
        <w:t>In</w:t>
      </w:r>
      <w:r>
        <w:rPr>
          <w:spacing w:val="-15"/>
          <w:w w:val="110"/>
        </w:rPr>
        <w:t xml:space="preserve"> </w:t>
      </w:r>
      <w:r>
        <w:rPr>
          <w:w w:val="110"/>
        </w:rPr>
        <w:t>principle</w:t>
      </w:r>
      <w:commentRangeEnd w:id="11"/>
      <w:r w:rsidR="003E2BCE">
        <w:rPr>
          <w:rStyle w:val="CommentReference"/>
        </w:rPr>
        <w:commentReference w:id="11"/>
      </w:r>
      <w:r>
        <w:rPr>
          <w:w w:val="110"/>
        </w:rPr>
        <w:t>,</w:t>
      </w:r>
      <w:r>
        <w:rPr>
          <w:spacing w:val="-15"/>
          <w:w w:val="110"/>
        </w:rPr>
        <w:t xml:space="preserve"> </w:t>
      </w:r>
      <w:r>
        <w:rPr>
          <w:w w:val="110"/>
        </w:rPr>
        <w:t>the</w:t>
      </w:r>
      <w:r>
        <w:rPr>
          <w:spacing w:val="-15"/>
          <w:w w:val="110"/>
        </w:rPr>
        <w:t xml:space="preserve"> </w:t>
      </w:r>
      <w:r>
        <w:rPr>
          <w:w w:val="110"/>
        </w:rPr>
        <w:t>high-dimensional</w:t>
      </w:r>
      <w:r>
        <w:rPr>
          <w:spacing w:val="-15"/>
          <w:w w:val="110"/>
        </w:rPr>
        <w:t xml:space="preserve"> </w:t>
      </w:r>
      <w:r>
        <w:rPr>
          <w:w w:val="110"/>
        </w:rPr>
        <w:t>odor</w:t>
      </w:r>
      <w:r>
        <w:rPr>
          <w:spacing w:val="-15"/>
          <w:w w:val="110"/>
        </w:rPr>
        <w:t xml:space="preserve"> </w:t>
      </w:r>
      <w:r>
        <w:rPr>
          <w:w w:val="110"/>
        </w:rPr>
        <w:t>signal</w:t>
      </w:r>
      <w:r>
        <w:rPr>
          <w:spacing w:val="-15"/>
          <w:w w:val="110"/>
        </w:rPr>
        <w:t xml:space="preserve"> </w:t>
      </w:r>
      <w:r>
        <w:rPr>
          <w:w w:val="110"/>
        </w:rPr>
        <w:t>could</w:t>
      </w:r>
      <w:r>
        <w:rPr>
          <w:spacing w:val="-15"/>
          <w:w w:val="110"/>
        </w:rPr>
        <w:t xml:space="preserve"> </w:t>
      </w:r>
      <w:r>
        <w:rPr>
          <w:spacing w:val="1"/>
          <w:w w:val="110"/>
        </w:rPr>
        <w:t>be</w:t>
      </w:r>
      <w:r>
        <w:rPr>
          <w:spacing w:val="-15"/>
          <w:w w:val="110"/>
        </w:rPr>
        <w:t xml:space="preserve"> </w:t>
      </w:r>
      <w:r>
        <w:rPr>
          <w:w w:val="110"/>
        </w:rPr>
        <w:t>accurately</w:t>
      </w:r>
      <w:r>
        <w:rPr>
          <w:spacing w:val="-15"/>
          <w:w w:val="110"/>
        </w:rPr>
        <w:t xml:space="preserve"> </w:t>
      </w:r>
      <w:r>
        <w:rPr>
          <w:w w:val="110"/>
        </w:rPr>
        <w:t>decompressed from</w:t>
      </w:r>
      <w:r>
        <w:rPr>
          <w:spacing w:val="-20"/>
          <w:w w:val="110"/>
        </w:rPr>
        <w:t xml:space="preserve"> </w:t>
      </w:r>
      <w:r>
        <w:rPr>
          <w:w w:val="110"/>
        </w:rPr>
        <w:t>a</w:t>
      </w:r>
      <w:r>
        <w:rPr>
          <w:spacing w:val="-20"/>
          <w:w w:val="110"/>
        </w:rPr>
        <w:t xml:space="preserve"> </w:t>
      </w:r>
      <w:r>
        <w:rPr>
          <w:w w:val="110"/>
        </w:rPr>
        <w:t>limited</w:t>
      </w:r>
      <w:r>
        <w:rPr>
          <w:spacing w:val="-20"/>
          <w:w w:val="110"/>
        </w:rPr>
        <w:t xml:space="preserve"> </w:t>
      </w:r>
      <w:r>
        <w:rPr>
          <w:w w:val="110"/>
        </w:rPr>
        <w:t>number</w:t>
      </w:r>
      <w:r>
        <w:rPr>
          <w:spacing w:val="-20"/>
          <w:w w:val="110"/>
        </w:rPr>
        <w:t xml:space="preserve"> </w:t>
      </w:r>
      <w:r>
        <w:rPr>
          <w:w w:val="110"/>
        </w:rPr>
        <w:t>of</w:t>
      </w:r>
      <w:r>
        <w:rPr>
          <w:spacing w:val="-20"/>
          <w:w w:val="110"/>
        </w:rPr>
        <w:t xml:space="preserve"> </w:t>
      </w:r>
      <w:r>
        <w:rPr>
          <w:w w:val="110"/>
        </w:rPr>
        <w:t>receptor</w:t>
      </w:r>
      <w:r>
        <w:rPr>
          <w:spacing w:val="-20"/>
          <w:w w:val="110"/>
        </w:rPr>
        <w:t xml:space="preserve"> </w:t>
      </w:r>
      <w:r>
        <w:rPr>
          <w:w w:val="110"/>
        </w:rPr>
        <w:t>measurements,</w:t>
      </w:r>
      <w:r>
        <w:rPr>
          <w:spacing w:val="-18"/>
          <w:w w:val="110"/>
        </w:rPr>
        <w:t xml:space="preserve"> </w:t>
      </w:r>
      <w:r>
        <w:rPr>
          <w:w w:val="110"/>
        </w:rPr>
        <w:t>provided</w:t>
      </w:r>
      <w:r>
        <w:rPr>
          <w:spacing w:val="-20"/>
          <w:w w:val="110"/>
        </w:rPr>
        <w:t xml:space="preserve"> </w:t>
      </w:r>
      <w:r>
        <w:rPr>
          <w:w w:val="110"/>
        </w:rPr>
        <w:t>(i)</w:t>
      </w:r>
      <w:r>
        <w:rPr>
          <w:spacing w:val="-20"/>
          <w:w w:val="110"/>
        </w:rPr>
        <w:t xml:space="preserve"> </w:t>
      </w:r>
      <w:r>
        <w:rPr>
          <w:w w:val="110"/>
        </w:rPr>
        <w:t>the</w:t>
      </w:r>
      <w:r>
        <w:rPr>
          <w:spacing w:val="-20"/>
          <w:w w:val="110"/>
        </w:rPr>
        <w:t xml:space="preserve"> </w:t>
      </w:r>
      <w:r>
        <w:rPr>
          <w:w w:val="110"/>
        </w:rPr>
        <w:t>odor</w:t>
      </w:r>
      <w:r>
        <w:rPr>
          <w:spacing w:val="-20"/>
          <w:w w:val="110"/>
        </w:rPr>
        <w:t xml:space="preserve"> </w:t>
      </w:r>
      <w:r>
        <w:rPr>
          <w:w w:val="110"/>
        </w:rPr>
        <w:t>signal</w:t>
      </w:r>
      <w:r>
        <w:rPr>
          <w:spacing w:val="-20"/>
          <w:w w:val="110"/>
        </w:rPr>
        <w:t xml:space="preserve"> </w:t>
      </w:r>
      <w:r>
        <w:rPr>
          <w:w w:val="110"/>
        </w:rPr>
        <w:t>is</w:t>
      </w:r>
      <w:r>
        <w:rPr>
          <w:spacing w:val="-20"/>
          <w:w w:val="110"/>
        </w:rPr>
        <w:t xml:space="preserve"> </w:t>
      </w:r>
      <w:r>
        <w:rPr>
          <w:w w:val="110"/>
        </w:rPr>
        <w:t>sufficiently</w:t>
      </w:r>
      <w:r>
        <w:rPr>
          <w:spacing w:val="-20"/>
          <w:w w:val="110"/>
        </w:rPr>
        <w:t xml:space="preserve"> </w:t>
      </w:r>
      <w:r>
        <w:rPr>
          <w:w w:val="110"/>
        </w:rPr>
        <w:t>sparse</w:t>
      </w:r>
      <w:r>
        <w:rPr>
          <w:spacing w:val="-20"/>
          <w:w w:val="110"/>
        </w:rPr>
        <w:t xml:space="preserve"> </w:t>
      </w:r>
      <w:r>
        <w:rPr>
          <w:w w:val="110"/>
        </w:rPr>
        <w:t>in</w:t>
      </w:r>
      <w:r>
        <w:rPr>
          <w:spacing w:val="-20"/>
          <w:w w:val="110"/>
        </w:rPr>
        <w:t xml:space="preserve"> </w:t>
      </w:r>
      <w:r>
        <w:rPr>
          <w:w w:val="110"/>
        </w:rPr>
        <w:t>odorant space and (ii) the responses are sufficiently dispersed. The latter requires that odor receptors bind many odorants with distinct affinities, and that a given odorant elicits responses in several such receptors. Odor identity</w:t>
      </w:r>
      <w:r>
        <w:rPr>
          <w:spacing w:val="-4"/>
          <w:w w:val="110"/>
        </w:rPr>
        <w:t xml:space="preserve"> </w:t>
      </w:r>
      <w:r>
        <w:rPr>
          <w:w w:val="110"/>
        </w:rPr>
        <w:t>is</w:t>
      </w:r>
      <w:r>
        <w:rPr>
          <w:spacing w:val="-4"/>
          <w:w w:val="110"/>
        </w:rPr>
        <w:t xml:space="preserve"> </w:t>
      </w:r>
      <w:r>
        <w:rPr>
          <w:w w:val="110"/>
        </w:rPr>
        <w:t>therefore</w:t>
      </w:r>
      <w:r>
        <w:rPr>
          <w:spacing w:val="-4"/>
          <w:w w:val="110"/>
        </w:rPr>
        <w:t xml:space="preserve"> </w:t>
      </w:r>
      <w:r>
        <w:rPr>
          <w:w w:val="110"/>
        </w:rPr>
        <w:t>coded</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unique</w:t>
      </w:r>
      <w:r>
        <w:rPr>
          <w:spacing w:val="-4"/>
          <w:w w:val="110"/>
        </w:rPr>
        <w:t xml:space="preserve"> </w:t>
      </w:r>
      <w:r>
        <w:rPr>
          <w:w w:val="110"/>
        </w:rPr>
        <w:t>combination</w:t>
      </w:r>
      <w:r>
        <w:rPr>
          <w:spacing w:val="-4"/>
          <w:w w:val="110"/>
        </w:rPr>
        <w:t xml:space="preserve"> </w:t>
      </w:r>
      <w:r>
        <w:rPr>
          <w:w w:val="110"/>
        </w:rPr>
        <w:t>of</w:t>
      </w:r>
      <w:r>
        <w:rPr>
          <w:spacing w:val="-4"/>
          <w:w w:val="110"/>
        </w:rPr>
        <w:t xml:space="preserve"> </w:t>
      </w:r>
      <w:r>
        <w:rPr>
          <w:w w:val="110"/>
        </w:rPr>
        <w:t>responses</w:t>
      </w:r>
      <w:r>
        <w:rPr>
          <w:spacing w:val="-4"/>
          <w:w w:val="110"/>
        </w:rPr>
        <w:t xml:space="preserve"> </w:t>
      </w:r>
      <w:r>
        <w:rPr>
          <w:w w:val="110"/>
        </w:rPr>
        <w:t>the</w:t>
      </w:r>
      <w:r>
        <w:rPr>
          <w:spacing w:val="-4"/>
          <w:w w:val="110"/>
        </w:rPr>
        <w:t xml:space="preserve"> </w:t>
      </w:r>
      <w:r>
        <w:rPr>
          <w:w w:val="110"/>
        </w:rPr>
        <w:t>odor</w:t>
      </w:r>
      <w:r>
        <w:rPr>
          <w:spacing w:val="-4"/>
          <w:w w:val="110"/>
        </w:rPr>
        <w:t xml:space="preserve"> </w:t>
      </w:r>
      <w:r>
        <w:rPr>
          <w:w w:val="110"/>
        </w:rPr>
        <w:t>elicits</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sensing</w:t>
      </w:r>
      <w:r>
        <w:rPr>
          <w:spacing w:val="-4"/>
          <w:w w:val="110"/>
        </w:rPr>
        <w:t xml:space="preserve"> </w:t>
      </w:r>
      <w:r>
        <w:rPr>
          <w:w w:val="110"/>
        </w:rPr>
        <w:t>repertoire. Indeed, it has been found that many olfactory receptor neurons (ORNs) in the sensing peripheries of fruit flies</w:t>
      </w:r>
      <w:r>
        <w:rPr>
          <w:spacing w:val="-6"/>
          <w:w w:val="110"/>
        </w:rPr>
        <w:t xml:space="preserve"> </w:t>
      </w:r>
      <w:r>
        <w:rPr>
          <w:w w:val="110"/>
        </w:rPr>
        <w:t>[2]</w:t>
      </w:r>
      <w:r>
        <w:rPr>
          <w:spacing w:val="-5"/>
          <w:w w:val="110"/>
        </w:rPr>
        <w:t xml:space="preserve"> </w:t>
      </w:r>
      <w:r>
        <w:rPr>
          <w:w w:val="110"/>
        </w:rPr>
        <w:t>and</w:t>
      </w:r>
      <w:r>
        <w:rPr>
          <w:spacing w:val="-6"/>
          <w:w w:val="110"/>
        </w:rPr>
        <w:t xml:space="preserve"> </w:t>
      </w:r>
      <w:r>
        <w:rPr>
          <w:w w:val="110"/>
        </w:rPr>
        <w:t>mosquitos</w:t>
      </w:r>
      <w:r>
        <w:rPr>
          <w:spacing w:val="-5"/>
          <w:w w:val="110"/>
        </w:rPr>
        <w:t xml:space="preserve"> </w:t>
      </w:r>
      <w:r>
        <w:rPr>
          <w:w w:val="110"/>
        </w:rPr>
        <w:t>[3]</w:t>
      </w:r>
      <w:r>
        <w:rPr>
          <w:spacing w:val="-6"/>
          <w:w w:val="110"/>
        </w:rPr>
        <w:t xml:space="preserve"> </w:t>
      </w:r>
      <w:r>
        <w:rPr>
          <w:w w:val="110"/>
        </w:rPr>
        <w:t>exhibit</w:t>
      </w:r>
      <w:r>
        <w:rPr>
          <w:spacing w:val="-6"/>
          <w:w w:val="110"/>
        </w:rPr>
        <w:t xml:space="preserve"> </w:t>
      </w:r>
      <w:r>
        <w:rPr>
          <w:w w:val="110"/>
        </w:rPr>
        <w:t>such</w:t>
      </w:r>
      <w:r>
        <w:rPr>
          <w:spacing w:val="-6"/>
          <w:w w:val="110"/>
        </w:rPr>
        <w:t xml:space="preserve"> </w:t>
      </w:r>
      <w:r>
        <w:rPr>
          <w:w w:val="110"/>
        </w:rPr>
        <w:t>a</w:t>
      </w:r>
      <w:r>
        <w:rPr>
          <w:spacing w:val="-6"/>
          <w:w w:val="110"/>
        </w:rPr>
        <w:t xml:space="preserve"> </w:t>
      </w:r>
      <w:r>
        <w:rPr>
          <w:w w:val="110"/>
        </w:rPr>
        <w:t>dispersed</w:t>
      </w:r>
      <w:r>
        <w:rPr>
          <w:spacing w:val="-5"/>
          <w:w w:val="110"/>
        </w:rPr>
        <w:t xml:space="preserve"> </w:t>
      </w:r>
      <w:r>
        <w:rPr>
          <w:w w:val="110"/>
        </w:rPr>
        <w:t>response</w:t>
      </w:r>
      <w:r>
        <w:rPr>
          <w:spacing w:val="-6"/>
          <w:w w:val="110"/>
        </w:rPr>
        <w:t xml:space="preserve"> </w:t>
      </w:r>
      <w:r>
        <w:rPr>
          <w:w w:val="110"/>
        </w:rPr>
        <w:t>to</w:t>
      </w:r>
      <w:r>
        <w:rPr>
          <w:spacing w:val="-5"/>
          <w:w w:val="110"/>
        </w:rPr>
        <w:t xml:space="preserve"> </w:t>
      </w:r>
      <w:r>
        <w:rPr>
          <w:w w:val="110"/>
        </w:rPr>
        <w:t>a</w:t>
      </w:r>
      <w:r>
        <w:rPr>
          <w:spacing w:val="-6"/>
          <w:w w:val="110"/>
        </w:rPr>
        <w:t xml:space="preserve"> </w:t>
      </w:r>
      <w:r>
        <w:rPr>
          <w:w w:val="110"/>
        </w:rPr>
        <w:t>large</w:t>
      </w:r>
      <w:r>
        <w:rPr>
          <w:spacing w:val="-6"/>
          <w:w w:val="110"/>
        </w:rPr>
        <w:t xml:space="preserve"> </w:t>
      </w:r>
      <w:r>
        <w:rPr>
          <w:w w:val="110"/>
        </w:rPr>
        <w:t>panel</w:t>
      </w:r>
      <w:r>
        <w:rPr>
          <w:spacing w:val="-5"/>
          <w:w w:val="110"/>
        </w:rPr>
        <w:t xml:space="preserve"> </w:t>
      </w:r>
      <w:r>
        <w:rPr>
          <w:w w:val="110"/>
        </w:rPr>
        <w:t>odorants,</w:t>
      </w:r>
      <w:r>
        <w:rPr>
          <w:spacing w:val="-5"/>
          <w:w w:val="110"/>
        </w:rPr>
        <w:t xml:space="preserve"> </w:t>
      </w:r>
      <w:r>
        <w:rPr>
          <w:w w:val="110"/>
        </w:rPr>
        <w:t>suggesting</w:t>
      </w:r>
      <w:r>
        <w:rPr>
          <w:spacing w:val="-6"/>
          <w:w w:val="110"/>
        </w:rPr>
        <w:t xml:space="preserve"> </w:t>
      </w:r>
      <w:r>
        <w:rPr>
          <w:w w:val="110"/>
        </w:rPr>
        <w:t>that</w:t>
      </w:r>
      <w:r>
        <w:rPr>
          <w:spacing w:val="-5"/>
          <w:w w:val="110"/>
        </w:rPr>
        <w:t xml:space="preserve"> </w:t>
      </w:r>
      <w:r>
        <w:rPr>
          <w:w w:val="110"/>
        </w:rPr>
        <w:t>odor identities</w:t>
      </w:r>
      <w:r>
        <w:rPr>
          <w:spacing w:val="-8"/>
          <w:w w:val="110"/>
        </w:rPr>
        <w:t xml:space="preserve"> </w:t>
      </w:r>
      <w:r>
        <w:rPr>
          <w:w w:val="110"/>
        </w:rPr>
        <w:t>are</w:t>
      </w:r>
      <w:r>
        <w:rPr>
          <w:spacing w:val="-8"/>
          <w:w w:val="110"/>
        </w:rPr>
        <w:t xml:space="preserve"> </w:t>
      </w:r>
      <w:r>
        <w:rPr>
          <w:w w:val="110"/>
        </w:rPr>
        <w:t>encoded</w:t>
      </w:r>
      <w:r>
        <w:rPr>
          <w:spacing w:val="-8"/>
          <w:w w:val="110"/>
        </w:rPr>
        <w:t xml:space="preserve"> </w:t>
      </w:r>
      <w:r>
        <w:rPr>
          <w:w w:val="110"/>
        </w:rPr>
        <w:t>combinatorially</w:t>
      </w:r>
      <w:r>
        <w:rPr>
          <w:spacing w:val="-8"/>
          <w:w w:val="110"/>
        </w:rPr>
        <w:t xml:space="preserve"> </w:t>
      </w:r>
      <w:r>
        <w:rPr>
          <w:w w:val="110"/>
        </w:rPr>
        <w:t>in</w:t>
      </w:r>
      <w:r>
        <w:rPr>
          <w:spacing w:val="-8"/>
          <w:w w:val="110"/>
        </w:rPr>
        <w:t xml:space="preserve"> </w:t>
      </w:r>
      <w:r>
        <w:rPr>
          <w:w w:val="110"/>
        </w:rPr>
        <w:t>unique</w:t>
      </w:r>
      <w:r>
        <w:rPr>
          <w:spacing w:val="-8"/>
          <w:w w:val="110"/>
        </w:rPr>
        <w:t xml:space="preserve"> </w:t>
      </w:r>
      <w:r>
        <w:rPr>
          <w:w w:val="110"/>
        </w:rPr>
        <w:t>patterns</w:t>
      </w:r>
      <w:r>
        <w:rPr>
          <w:spacing w:val="-8"/>
          <w:w w:val="110"/>
        </w:rPr>
        <w:t xml:space="preserve"> </w:t>
      </w:r>
      <w:r>
        <w:rPr>
          <w:w w:val="110"/>
        </w:rPr>
        <w:t>of</w:t>
      </w:r>
      <w:r>
        <w:rPr>
          <w:spacing w:val="-8"/>
          <w:w w:val="110"/>
        </w:rPr>
        <w:t xml:space="preserve"> </w:t>
      </w:r>
      <w:r>
        <w:rPr>
          <w:w w:val="110"/>
        </w:rPr>
        <w:t>response.</w:t>
      </w:r>
    </w:p>
    <w:p w14:paraId="650C738E" w14:textId="77777777" w:rsidR="00845F1E" w:rsidRDefault="00BA7C68">
      <w:pPr>
        <w:pStyle w:val="BodyText"/>
        <w:spacing w:line="249" w:lineRule="auto"/>
        <w:ind w:left="120" w:right="115" w:firstLine="298"/>
        <w:jc w:val="both"/>
      </w:pPr>
      <w:r>
        <w:rPr>
          <w:w w:val="110"/>
        </w:rPr>
        <w:t xml:space="preserve">In </w:t>
      </w:r>
      <w:r>
        <w:rPr>
          <w:rFonts w:ascii="Arial"/>
          <w:i/>
          <w:w w:val="110"/>
        </w:rPr>
        <w:t>Drosophila melanogaster</w:t>
      </w:r>
      <w:r>
        <w:rPr>
          <w:w w:val="110"/>
        </w:rPr>
        <w:t>, transformations of ORN activity in the subsequent neural circuitry</w:t>
      </w:r>
      <w:r>
        <w:rPr>
          <w:spacing w:val="-17"/>
          <w:w w:val="110"/>
        </w:rPr>
        <w:t xml:space="preserve"> </w:t>
      </w:r>
      <w:r>
        <w:rPr>
          <w:w w:val="110"/>
        </w:rPr>
        <w:t>lend further credence t</w:t>
      </w:r>
      <w:r>
        <w:rPr>
          <w:w w:val="110"/>
        </w:rPr>
        <w:t>o this combinatorial coding strategy. ORNs housed in the sensing hairs (sensilla) of the antenna</w:t>
      </w:r>
      <w:r>
        <w:rPr>
          <w:spacing w:val="-4"/>
          <w:w w:val="110"/>
        </w:rPr>
        <w:t xml:space="preserve"> </w:t>
      </w:r>
      <w:r>
        <w:rPr>
          <w:w w:val="110"/>
        </w:rPr>
        <w:t>synapse</w:t>
      </w:r>
      <w:r>
        <w:rPr>
          <w:spacing w:val="-3"/>
          <w:w w:val="110"/>
        </w:rPr>
        <w:t xml:space="preserve"> </w:t>
      </w:r>
      <w:r>
        <w:rPr>
          <w:w w:val="110"/>
        </w:rPr>
        <w:t>to</w:t>
      </w:r>
      <w:r>
        <w:rPr>
          <w:spacing w:val="-4"/>
          <w:w w:val="110"/>
        </w:rPr>
        <w:t xml:space="preserve"> </w:t>
      </w:r>
      <w:r>
        <w:rPr>
          <w:w w:val="110"/>
        </w:rPr>
        <w:t>neuropil</w:t>
      </w:r>
      <w:r>
        <w:rPr>
          <w:spacing w:val="-4"/>
          <w:w w:val="110"/>
        </w:rPr>
        <w:t xml:space="preserve"> </w:t>
      </w:r>
      <w:r>
        <w:rPr>
          <w:w w:val="110"/>
        </w:rPr>
        <w:t>compartments</w:t>
      </w:r>
      <w:r>
        <w:rPr>
          <w:spacing w:val="-3"/>
          <w:w w:val="110"/>
        </w:rPr>
        <w:t xml:space="preserve"> </w:t>
      </w:r>
      <w:r>
        <w:rPr>
          <w:w w:val="110"/>
        </w:rPr>
        <w:t>in</w:t>
      </w:r>
      <w:r>
        <w:rPr>
          <w:spacing w:val="-4"/>
          <w:w w:val="110"/>
        </w:rPr>
        <w:t xml:space="preserve"> </w:t>
      </w:r>
      <w:r>
        <w:rPr>
          <w:w w:val="110"/>
        </w:rPr>
        <w:t>the</w:t>
      </w:r>
      <w:r>
        <w:rPr>
          <w:spacing w:val="-4"/>
          <w:w w:val="110"/>
        </w:rPr>
        <w:t xml:space="preserve"> </w:t>
      </w:r>
      <w:r>
        <w:rPr>
          <w:w w:val="110"/>
        </w:rPr>
        <w:t>antennal</w:t>
      </w:r>
      <w:r>
        <w:rPr>
          <w:spacing w:val="-3"/>
          <w:w w:val="110"/>
        </w:rPr>
        <w:t xml:space="preserve"> </w:t>
      </w:r>
      <w:r>
        <w:rPr>
          <w:w w:val="110"/>
        </w:rPr>
        <w:t>lobe</w:t>
      </w:r>
      <w:r>
        <w:rPr>
          <w:spacing w:val="-3"/>
          <w:w w:val="110"/>
        </w:rPr>
        <w:t xml:space="preserve"> </w:t>
      </w:r>
      <w:r>
        <w:rPr>
          <w:w w:val="110"/>
        </w:rPr>
        <w:t>called</w:t>
      </w:r>
      <w:r>
        <w:rPr>
          <w:spacing w:val="-4"/>
          <w:w w:val="110"/>
        </w:rPr>
        <w:t xml:space="preserve"> </w:t>
      </w:r>
      <w:r>
        <w:rPr>
          <w:w w:val="110"/>
        </w:rPr>
        <w:t>glomeruli</w:t>
      </w:r>
      <w:r>
        <w:rPr>
          <w:spacing w:val="-4"/>
          <w:w w:val="110"/>
        </w:rPr>
        <w:t xml:space="preserve"> </w:t>
      </w:r>
      <w:r>
        <w:rPr>
          <w:w w:val="110"/>
        </w:rPr>
        <w:t>(ORNs</w:t>
      </w:r>
      <w:r>
        <w:rPr>
          <w:spacing w:val="-4"/>
          <w:w w:val="110"/>
        </w:rPr>
        <w:t xml:space="preserve"> </w:t>
      </w:r>
      <w:r>
        <w:rPr>
          <w:w w:val="110"/>
        </w:rPr>
        <w:t>expressing</w:t>
      </w:r>
      <w:r>
        <w:rPr>
          <w:spacing w:val="-3"/>
          <w:w w:val="110"/>
        </w:rPr>
        <w:t xml:space="preserve"> </w:t>
      </w:r>
      <w:r>
        <w:rPr>
          <w:w w:val="110"/>
        </w:rPr>
        <w:t>a</w:t>
      </w:r>
      <w:r>
        <w:rPr>
          <w:spacing w:val="-4"/>
          <w:w w:val="110"/>
        </w:rPr>
        <w:t xml:space="preserve"> </w:t>
      </w:r>
      <w:r>
        <w:rPr>
          <w:w w:val="110"/>
        </w:rPr>
        <w:t>given Or synapse to the same glomerulus), where they then divergently</w:t>
      </w:r>
      <w:r>
        <w:rPr>
          <w:w w:val="110"/>
        </w:rPr>
        <w:t xml:space="preserve"> and randomly synapse to Kenyon cells in the mushroom </w:t>
      </w:r>
      <w:r>
        <w:rPr>
          <w:spacing w:val="1"/>
          <w:w w:val="110"/>
        </w:rPr>
        <w:t xml:space="preserve">body </w:t>
      </w:r>
      <w:r>
        <w:rPr>
          <w:w w:val="110"/>
        </w:rPr>
        <w:t>(MB) and lateral horn (LH) [4, 5]. In the MB, the responses are decoded and sent to higher order brain centers where they are translated to behavioral response [6, 7]. As has recently been argued, the expansive synaptic connections from AL to MB [5] may pl</w:t>
      </w:r>
      <w:r>
        <w:rPr>
          <w:w w:val="110"/>
        </w:rPr>
        <w:t>ay a key role in learning and robust odor</w:t>
      </w:r>
      <w:r>
        <w:rPr>
          <w:spacing w:val="-18"/>
          <w:w w:val="110"/>
        </w:rPr>
        <w:t xml:space="preserve"> </w:t>
      </w:r>
      <w:r>
        <w:rPr>
          <w:w w:val="110"/>
        </w:rPr>
        <w:t>discrimination</w:t>
      </w:r>
      <w:r>
        <w:rPr>
          <w:spacing w:val="-18"/>
          <w:w w:val="110"/>
        </w:rPr>
        <w:t xml:space="preserve"> </w:t>
      </w:r>
      <w:r>
        <w:rPr>
          <w:w w:val="110"/>
        </w:rPr>
        <w:t>in</w:t>
      </w:r>
      <w:r>
        <w:rPr>
          <w:spacing w:val="-18"/>
          <w:w w:val="110"/>
        </w:rPr>
        <w:t xml:space="preserve"> </w:t>
      </w:r>
      <w:r>
        <w:rPr>
          <w:w w:val="110"/>
        </w:rPr>
        <w:t>this</w:t>
      </w:r>
      <w:r>
        <w:rPr>
          <w:spacing w:val="-18"/>
          <w:w w:val="110"/>
        </w:rPr>
        <w:t xml:space="preserve"> </w:t>
      </w:r>
      <w:r>
        <w:rPr>
          <w:w w:val="110"/>
        </w:rPr>
        <w:t>coding</w:t>
      </w:r>
      <w:r>
        <w:rPr>
          <w:spacing w:val="-18"/>
          <w:w w:val="110"/>
        </w:rPr>
        <w:t xml:space="preserve"> </w:t>
      </w:r>
      <w:r>
        <w:rPr>
          <w:w w:val="110"/>
        </w:rPr>
        <w:t>framework</w:t>
      </w:r>
      <w:r>
        <w:rPr>
          <w:spacing w:val="-18"/>
          <w:w w:val="110"/>
        </w:rPr>
        <w:t xml:space="preserve"> </w:t>
      </w:r>
      <w:r>
        <w:rPr>
          <w:w w:val="110"/>
        </w:rPr>
        <w:t>[1].</w:t>
      </w:r>
    </w:p>
    <w:p w14:paraId="29BA02E0" w14:textId="77777777" w:rsidR="00845F1E" w:rsidRDefault="00BA7C68">
      <w:pPr>
        <w:pStyle w:val="BodyText"/>
        <w:spacing w:before="1" w:line="247" w:lineRule="auto"/>
        <w:ind w:left="119" w:right="116" w:firstLine="298"/>
        <w:jc w:val="both"/>
      </w:pPr>
      <w:r>
        <w:rPr>
          <w:w w:val="105"/>
        </w:rPr>
        <w:t>As combinatorial coding relies fundamentally on a dispersed response, a potential complication is response saturation. Maximum ORN firing rates increase with single odor</w:t>
      </w:r>
      <w:r>
        <w:rPr>
          <w:w w:val="105"/>
        </w:rPr>
        <w:t xml:space="preserve">ant concentration rather inhomogenously, potentially jeopardizing response breadth as odor concentrations change.   </w:t>
      </w:r>
      <w:r>
        <w:rPr>
          <w:spacing w:val="-6"/>
          <w:w w:val="105"/>
        </w:rPr>
        <w:t xml:space="preserve">For  </w:t>
      </w:r>
      <w:r>
        <w:rPr>
          <w:w w:val="105"/>
        </w:rPr>
        <w:t>example,  ORNs expressing   the receptor Or35a initially fire at varying rates spanning 30 to 300 Hz,  in response to half-second puffs</w:t>
      </w:r>
      <w:r>
        <w:rPr>
          <w:w w:val="105"/>
        </w:rPr>
        <w:t xml:space="preserve">          of one of eleven distinct odorants at dilutions of 10</w:t>
      </w:r>
      <w:r>
        <w:rPr>
          <w:rFonts w:ascii="Menlo" w:hAnsi="Menlo"/>
          <w:i/>
          <w:w w:val="105"/>
          <w:position w:val="7"/>
          <w:sz w:val="14"/>
        </w:rPr>
        <w:t>−</w:t>
      </w:r>
      <w:r>
        <w:rPr>
          <w:w w:val="105"/>
          <w:position w:val="7"/>
          <w:sz w:val="14"/>
        </w:rPr>
        <w:t xml:space="preserve">4  </w:t>
      </w:r>
      <w:r>
        <w:rPr>
          <w:w w:val="105"/>
        </w:rPr>
        <w:t>[2].  But at dilutions of 10</w:t>
      </w:r>
      <w:r>
        <w:rPr>
          <w:rFonts w:ascii="Menlo" w:hAnsi="Menlo"/>
          <w:i/>
          <w:w w:val="105"/>
          <w:position w:val="7"/>
          <w:sz w:val="14"/>
        </w:rPr>
        <w:t>−</w:t>
      </w:r>
      <w:r>
        <w:rPr>
          <w:w w:val="105"/>
          <w:position w:val="7"/>
          <w:sz w:val="14"/>
        </w:rPr>
        <w:t>2</w:t>
      </w:r>
      <w:r>
        <w:rPr>
          <w:w w:val="105"/>
        </w:rPr>
        <w:t xml:space="preserve">,  these maximum firing  rates </w:t>
      </w:r>
      <w:r>
        <w:rPr>
          <w:spacing w:val="-3"/>
          <w:w w:val="105"/>
        </w:rPr>
        <w:t xml:space="preserve">have </w:t>
      </w:r>
      <w:r>
        <w:rPr>
          <w:w w:val="105"/>
        </w:rPr>
        <w:t>all elevated to a narrow range between 200 and 250 Hz. Similar apparent saturation occurs for  ORNs expressing Or85b, Or22a</w:t>
      </w:r>
      <w:r>
        <w:rPr>
          <w:w w:val="105"/>
        </w:rPr>
        <w:t>, and OR67a in response to the same panel of odorants. Since such wide fluctuations in odor concentrations are not atypical in natural environments [8], it is unclear how sensitivity could</w:t>
      </w:r>
      <w:r>
        <w:rPr>
          <w:spacing w:val="20"/>
          <w:w w:val="105"/>
        </w:rPr>
        <w:t xml:space="preserve"> </w:t>
      </w:r>
      <w:r>
        <w:rPr>
          <w:spacing w:val="1"/>
          <w:w w:val="105"/>
        </w:rPr>
        <w:t>be</w:t>
      </w:r>
      <w:r>
        <w:rPr>
          <w:spacing w:val="20"/>
          <w:w w:val="105"/>
        </w:rPr>
        <w:t xml:space="preserve"> </w:t>
      </w:r>
      <w:r>
        <w:rPr>
          <w:w w:val="105"/>
        </w:rPr>
        <w:t>maintained</w:t>
      </w:r>
      <w:r>
        <w:rPr>
          <w:spacing w:val="20"/>
          <w:w w:val="105"/>
        </w:rPr>
        <w:t xml:space="preserve"> </w:t>
      </w:r>
      <w:r>
        <w:rPr>
          <w:w w:val="105"/>
        </w:rPr>
        <w:t>if</w:t>
      </w:r>
      <w:r>
        <w:rPr>
          <w:spacing w:val="20"/>
          <w:w w:val="105"/>
        </w:rPr>
        <w:t xml:space="preserve"> </w:t>
      </w:r>
      <w:r>
        <w:rPr>
          <w:w w:val="105"/>
        </w:rPr>
        <w:t>ORN</w:t>
      </w:r>
      <w:r>
        <w:rPr>
          <w:spacing w:val="20"/>
          <w:w w:val="105"/>
        </w:rPr>
        <w:t xml:space="preserve"> </w:t>
      </w:r>
      <w:r>
        <w:rPr>
          <w:w w:val="105"/>
        </w:rPr>
        <w:t>responses</w:t>
      </w:r>
      <w:r>
        <w:rPr>
          <w:spacing w:val="20"/>
          <w:w w:val="105"/>
        </w:rPr>
        <w:t xml:space="preserve"> </w:t>
      </w:r>
      <w:r>
        <w:rPr>
          <w:w w:val="105"/>
        </w:rPr>
        <w:t>were</w:t>
      </w:r>
      <w:r>
        <w:rPr>
          <w:spacing w:val="20"/>
          <w:w w:val="105"/>
        </w:rPr>
        <w:t xml:space="preserve"> </w:t>
      </w:r>
      <w:r>
        <w:rPr>
          <w:w w:val="105"/>
        </w:rPr>
        <w:t>to</w:t>
      </w:r>
      <w:r>
        <w:rPr>
          <w:spacing w:val="20"/>
          <w:w w:val="105"/>
        </w:rPr>
        <w:t xml:space="preserve"> </w:t>
      </w:r>
      <w:r>
        <w:rPr>
          <w:w w:val="105"/>
        </w:rPr>
        <w:t>saturate</w:t>
      </w:r>
      <w:r>
        <w:rPr>
          <w:spacing w:val="20"/>
          <w:w w:val="105"/>
        </w:rPr>
        <w:t xml:space="preserve"> </w:t>
      </w:r>
      <w:r>
        <w:rPr>
          <w:w w:val="105"/>
        </w:rPr>
        <w:t>so</w:t>
      </w:r>
      <w:r>
        <w:rPr>
          <w:spacing w:val="20"/>
          <w:w w:val="105"/>
        </w:rPr>
        <w:t xml:space="preserve"> </w:t>
      </w:r>
      <w:r>
        <w:rPr>
          <w:spacing w:val="-3"/>
          <w:w w:val="105"/>
        </w:rPr>
        <w:t>easily.</w:t>
      </w:r>
    </w:p>
    <w:p w14:paraId="600D219E" w14:textId="77777777" w:rsidR="00845F1E" w:rsidRDefault="00BA7C68">
      <w:pPr>
        <w:pStyle w:val="BodyText"/>
        <w:spacing w:before="1" w:line="249" w:lineRule="auto"/>
        <w:ind w:left="119" w:right="115" w:firstLine="298"/>
        <w:jc w:val="both"/>
      </w:pPr>
      <w:r>
        <w:rPr>
          <w:w w:val="105"/>
        </w:rPr>
        <w:t>On the o</w:t>
      </w:r>
      <w:r>
        <w:rPr>
          <w:w w:val="105"/>
        </w:rPr>
        <w:t xml:space="preserve">ther hand, it has  been  shown that  </w:t>
      </w:r>
      <w:r>
        <w:rPr>
          <w:rFonts w:ascii="Arial"/>
          <w:i/>
          <w:w w:val="105"/>
        </w:rPr>
        <w:t xml:space="preserve">Drosophila  </w:t>
      </w:r>
      <w:r>
        <w:rPr>
          <w:w w:val="105"/>
        </w:rPr>
        <w:t>ORN local  field potentials and firing  rates adapt to odor stimuli in time [9, 10, 11].  In particular, in response to a fluctuating monomolecular signal, firing    rate gain scales inversely with mean odor</w:t>
      </w:r>
      <w:r>
        <w:rPr>
          <w:w w:val="105"/>
        </w:rPr>
        <w:t xml:space="preserve"> concentration, according to the </w:t>
      </w:r>
      <w:r>
        <w:rPr>
          <w:spacing w:val="-3"/>
          <w:w w:val="105"/>
        </w:rPr>
        <w:t xml:space="preserve">Weber-Fechner </w:t>
      </w:r>
      <w:r>
        <w:rPr>
          <w:w w:val="105"/>
        </w:rPr>
        <w:t>law observed in vision [11, 12, 10].  This rapid adaptation has been traced back to molecular mechanisms operating at the    level of odor transduction, upstream of ORN firing machinery [10]. Importantly,  thi</w:t>
      </w:r>
      <w:r>
        <w:rPr>
          <w:w w:val="105"/>
        </w:rPr>
        <w:t xml:space="preserve">s observed scaling law  was obeyed </w:t>
      </w:r>
      <w:r>
        <w:rPr>
          <w:spacing w:val="-3"/>
          <w:w w:val="105"/>
        </w:rPr>
        <w:t xml:space="preserve">by </w:t>
      </w:r>
      <w:r>
        <w:rPr>
          <w:w w:val="105"/>
        </w:rPr>
        <w:t xml:space="preserve">several combinations of ORNs and odorants, pointing to a mechanistic origin involving the universal co-receptor Orco [13]. </w:t>
      </w:r>
      <w:r>
        <w:rPr>
          <w:spacing w:val="-3"/>
          <w:w w:val="105"/>
        </w:rPr>
        <w:t xml:space="preserve">Further </w:t>
      </w:r>
      <w:r>
        <w:rPr>
          <w:w w:val="105"/>
        </w:rPr>
        <w:t xml:space="preserve">implicating Orco in gain modulation, though </w:t>
      </w:r>
      <w:r>
        <w:rPr>
          <w:spacing w:val="-3"/>
          <w:w w:val="105"/>
        </w:rPr>
        <w:t xml:space="preserve">over </w:t>
      </w:r>
      <w:r>
        <w:rPr>
          <w:w w:val="105"/>
        </w:rPr>
        <w:t>longer timescales,  is the observation</w:t>
      </w:r>
      <w:r>
        <w:rPr>
          <w:w w:val="105"/>
        </w:rPr>
        <w:t xml:space="preserve"> that Orco dephosphorylizes following prolonged exposure to odors, leading to receptor desensitization [14, 15]. </w:t>
      </w:r>
      <w:r>
        <w:rPr>
          <w:spacing w:val="-3"/>
          <w:w w:val="105"/>
        </w:rPr>
        <w:t xml:space="preserve">Finally, </w:t>
      </w:r>
      <w:r>
        <w:rPr>
          <w:w w:val="105"/>
        </w:rPr>
        <w:t>in addition to front-end adaptation, normalization enacted through lateral inhibition</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AL</w:t>
      </w:r>
      <w:r>
        <w:rPr>
          <w:spacing w:val="18"/>
          <w:w w:val="105"/>
        </w:rPr>
        <w:t xml:space="preserve"> </w:t>
      </w:r>
      <w:r>
        <w:rPr>
          <w:w w:val="105"/>
        </w:rPr>
        <w:t>may</w:t>
      </w:r>
      <w:r>
        <w:rPr>
          <w:spacing w:val="18"/>
          <w:w w:val="105"/>
        </w:rPr>
        <w:t xml:space="preserve"> </w:t>
      </w:r>
      <w:r>
        <w:rPr>
          <w:w w:val="105"/>
        </w:rPr>
        <w:t>act</w:t>
      </w:r>
      <w:r>
        <w:rPr>
          <w:spacing w:val="18"/>
          <w:w w:val="105"/>
        </w:rPr>
        <w:t xml:space="preserve"> </w:t>
      </w:r>
      <w:r>
        <w:rPr>
          <w:w w:val="105"/>
        </w:rPr>
        <w:t>as</w:t>
      </w:r>
      <w:r>
        <w:rPr>
          <w:spacing w:val="18"/>
          <w:w w:val="105"/>
        </w:rPr>
        <w:t xml:space="preserve"> </w:t>
      </w:r>
      <w:r>
        <w:rPr>
          <w:w w:val="105"/>
        </w:rPr>
        <w:t>a</w:t>
      </w:r>
      <w:r>
        <w:rPr>
          <w:spacing w:val="18"/>
          <w:w w:val="105"/>
        </w:rPr>
        <w:t xml:space="preserve"> </w:t>
      </w:r>
      <w:r>
        <w:rPr>
          <w:w w:val="105"/>
        </w:rPr>
        <w:t>mechanism</w:t>
      </w:r>
      <w:r>
        <w:rPr>
          <w:spacing w:val="18"/>
          <w:w w:val="105"/>
        </w:rPr>
        <w:t xml:space="preserve"> </w:t>
      </w:r>
      <w:r>
        <w:rPr>
          <w:w w:val="105"/>
        </w:rPr>
        <w:t>of</w:t>
      </w:r>
      <w:r>
        <w:rPr>
          <w:spacing w:val="18"/>
          <w:w w:val="105"/>
        </w:rPr>
        <w:t xml:space="preserve"> </w:t>
      </w:r>
      <w:r>
        <w:rPr>
          <w:w w:val="105"/>
        </w:rPr>
        <w:t>gain</w:t>
      </w:r>
      <w:r>
        <w:rPr>
          <w:spacing w:val="18"/>
          <w:w w:val="105"/>
        </w:rPr>
        <w:t xml:space="preserve"> </w:t>
      </w:r>
      <w:r>
        <w:rPr>
          <w:w w:val="105"/>
        </w:rPr>
        <w:t>control</w:t>
      </w:r>
      <w:r>
        <w:rPr>
          <w:spacing w:val="18"/>
          <w:w w:val="105"/>
        </w:rPr>
        <w:t xml:space="preserve"> </w:t>
      </w:r>
      <w:r>
        <w:rPr>
          <w:w w:val="105"/>
        </w:rPr>
        <w:t>further</w:t>
      </w:r>
      <w:r>
        <w:rPr>
          <w:spacing w:val="18"/>
          <w:w w:val="105"/>
        </w:rPr>
        <w:t xml:space="preserve"> </w:t>
      </w:r>
      <w:r>
        <w:rPr>
          <w:w w:val="105"/>
        </w:rPr>
        <w:t>downstream</w:t>
      </w:r>
      <w:r>
        <w:rPr>
          <w:spacing w:val="18"/>
          <w:w w:val="105"/>
        </w:rPr>
        <w:t xml:space="preserve"> </w:t>
      </w:r>
      <w:r>
        <w:rPr>
          <w:w w:val="105"/>
        </w:rPr>
        <w:t>[16].</w:t>
      </w:r>
    </w:p>
    <w:p w14:paraId="72CF86DB" w14:textId="77777777" w:rsidR="00845F1E" w:rsidRDefault="00BA7C68">
      <w:pPr>
        <w:pStyle w:val="BodyText"/>
        <w:spacing w:line="249" w:lineRule="auto"/>
        <w:ind w:left="119" w:right="117" w:firstLine="298"/>
        <w:jc w:val="both"/>
      </w:pPr>
      <w:r>
        <w:rPr>
          <w:w w:val="105"/>
        </w:rPr>
        <w:t xml:space="preserve">While all of these adaptive mechanisms </w:t>
      </w:r>
      <w:r>
        <w:rPr>
          <w:spacing w:val="-3"/>
          <w:w w:val="105"/>
        </w:rPr>
        <w:t xml:space="preserve">have </w:t>
      </w:r>
      <w:r>
        <w:rPr>
          <w:w w:val="105"/>
        </w:rPr>
        <w:t xml:space="preserve">been shown to facilitate the identification of temporally </w:t>
      </w:r>
      <w:r>
        <w:rPr>
          <w:spacing w:val="-3"/>
          <w:w w:val="105"/>
        </w:rPr>
        <w:t xml:space="preserve">vary- </w:t>
      </w:r>
      <w:r>
        <w:rPr>
          <w:w w:val="105"/>
        </w:rPr>
        <w:t xml:space="preserve">ing monomolecular odorants, </w:t>
      </w:r>
      <w:r>
        <w:rPr>
          <w:spacing w:val="-3"/>
          <w:w w:val="105"/>
        </w:rPr>
        <w:t xml:space="preserve">we </w:t>
      </w:r>
      <w:r>
        <w:rPr>
          <w:w w:val="105"/>
        </w:rPr>
        <w:t xml:space="preserve">know little about their  potential role  in  odor discrimination.  </w:t>
      </w:r>
      <w:r>
        <w:rPr>
          <w:spacing w:val="-9"/>
          <w:w w:val="105"/>
        </w:rPr>
        <w:t xml:space="preserve">To  </w:t>
      </w:r>
      <w:r>
        <w:rPr>
          <w:w w:val="105"/>
        </w:rPr>
        <w:t>address  this questi</w:t>
      </w:r>
      <w:r>
        <w:rPr>
          <w:w w:val="105"/>
        </w:rPr>
        <w:t xml:space="preserve">on, </w:t>
      </w:r>
      <w:r>
        <w:rPr>
          <w:spacing w:val="-3"/>
          <w:w w:val="105"/>
        </w:rPr>
        <w:t xml:space="preserve">we </w:t>
      </w:r>
      <w:r>
        <w:rPr>
          <w:w w:val="105"/>
        </w:rPr>
        <w:t xml:space="preserve">combined a biophysical model of dispersed odor binding,  ORN activation,  and adaptive  gain control in the </w:t>
      </w:r>
      <w:r>
        <w:rPr>
          <w:rFonts w:ascii="Arial"/>
          <w:i/>
          <w:w w:val="105"/>
        </w:rPr>
        <w:t xml:space="preserve">Drosophila </w:t>
      </w:r>
      <w:r>
        <w:rPr>
          <w:w w:val="105"/>
        </w:rPr>
        <w:t xml:space="preserve">olfactory periphery with a neural framework for decoding distributed ORN responses. </w:t>
      </w:r>
      <w:r>
        <w:rPr>
          <w:spacing w:val="-9"/>
          <w:w w:val="105"/>
        </w:rPr>
        <w:t xml:space="preserve">We </w:t>
      </w:r>
      <w:r>
        <w:rPr>
          <w:w w:val="105"/>
        </w:rPr>
        <w:t>find that front-end adaptation enacted thro</w:t>
      </w:r>
      <w:r>
        <w:rPr>
          <w:w w:val="105"/>
        </w:rPr>
        <w:t xml:space="preserve">ugh the </w:t>
      </w:r>
      <w:r>
        <w:rPr>
          <w:spacing w:val="-3"/>
          <w:w w:val="105"/>
        </w:rPr>
        <w:t xml:space="preserve">Weber-Fechner </w:t>
      </w:r>
      <w:r>
        <w:rPr>
          <w:w w:val="105"/>
        </w:rPr>
        <w:t xml:space="preserve">Law aids the accurate identification of complex odors and the discrimination of conflicting odor signals across wide variations in  odor </w:t>
      </w:r>
      <w:r>
        <w:rPr>
          <w:spacing w:val="-3"/>
          <w:w w:val="105"/>
        </w:rPr>
        <w:t xml:space="preserve">intensity. Further, we </w:t>
      </w:r>
      <w:r>
        <w:rPr>
          <w:w w:val="105"/>
        </w:rPr>
        <w:t>find that this adaptive mechanism promotes the discrimination of odor sign</w:t>
      </w:r>
      <w:r>
        <w:rPr>
          <w:w w:val="105"/>
        </w:rPr>
        <w:t>als in dynamic odor landscapes and amid fluctuating odor backgrounds. Together, our findings suggest a funda- mental</w:t>
      </w:r>
      <w:r>
        <w:rPr>
          <w:spacing w:val="21"/>
          <w:w w:val="105"/>
        </w:rPr>
        <w:t xml:space="preserve"> </w:t>
      </w:r>
      <w:r>
        <w:rPr>
          <w:w w:val="105"/>
        </w:rPr>
        <w:t>role</w:t>
      </w:r>
      <w:r>
        <w:rPr>
          <w:spacing w:val="20"/>
          <w:w w:val="105"/>
        </w:rPr>
        <w:t xml:space="preserve"> </w:t>
      </w:r>
      <w:r>
        <w:rPr>
          <w:w w:val="105"/>
        </w:rPr>
        <w:t>for</w:t>
      </w:r>
      <w:r>
        <w:rPr>
          <w:spacing w:val="21"/>
          <w:w w:val="105"/>
        </w:rPr>
        <w:t xml:space="preserve"> </w:t>
      </w:r>
      <w:r>
        <w:rPr>
          <w:w w:val="105"/>
        </w:rPr>
        <w:t>input</w:t>
      </w:r>
      <w:r>
        <w:rPr>
          <w:spacing w:val="21"/>
          <w:w w:val="105"/>
        </w:rPr>
        <w:t xml:space="preserve"> </w:t>
      </w:r>
      <w:r>
        <w:rPr>
          <w:w w:val="105"/>
        </w:rPr>
        <w:t>gain</w:t>
      </w:r>
      <w:r>
        <w:rPr>
          <w:spacing w:val="20"/>
          <w:w w:val="105"/>
        </w:rPr>
        <w:t xml:space="preserve"> </w:t>
      </w:r>
      <w:r>
        <w:rPr>
          <w:w w:val="105"/>
        </w:rPr>
        <w:t>control</w:t>
      </w:r>
      <w:r>
        <w:rPr>
          <w:spacing w:val="21"/>
          <w:w w:val="105"/>
        </w:rPr>
        <w:t xml:space="preserve"> </w:t>
      </w:r>
      <w:r>
        <w:rPr>
          <w:w w:val="105"/>
        </w:rPr>
        <w:t>in</w:t>
      </w:r>
      <w:r>
        <w:rPr>
          <w:spacing w:val="20"/>
          <w:w w:val="105"/>
        </w:rPr>
        <w:t xml:space="preserve"> </w:t>
      </w:r>
      <w:r>
        <w:rPr>
          <w:w w:val="105"/>
        </w:rPr>
        <w:t>maintaining</w:t>
      </w:r>
      <w:r>
        <w:rPr>
          <w:spacing w:val="21"/>
          <w:w w:val="105"/>
        </w:rPr>
        <w:t xml:space="preserve"> </w:t>
      </w:r>
      <w:r>
        <w:rPr>
          <w:w w:val="105"/>
        </w:rPr>
        <w:t>olfactory</w:t>
      </w:r>
      <w:r>
        <w:rPr>
          <w:spacing w:val="20"/>
          <w:w w:val="105"/>
        </w:rPr>
        <w:t xml:space="preserve"> </w:t>
      </w:r>
      <w:r>
        <w:rPr>
          <w:w w:val="105"/>
        </w:rPr>
        <w:t>sensitivity</w:t>
      </w:r>
      <w:r>
        <w:rPr>
          <w:spacing w:val="21"/>
          <w:w w:val="105"/>
        </w:rPr>
        <w:t xml:space="preserve"> </w:t>
      </w:r>
      <w:r>
        <w:rPr>
          <w:w w:val="105"/>
        </w:rPr>
        <w:t>within</w:t>
      </w:r>
      <w:r>
        <w:rPr>
          <w:spacing w:val="20"/>
          <w:w w:val="105"/>
        </w:rPr>
        <w:t xml:space="preserve"> </w:t>
      </w:r>
      <w:r>
        <w:rPr>
          <w:w w:val="105"/>
        </w:rPr>
        <w:t>naturalistic</w:t>
      </w:r>
      <w:r>
        <w:rPr>
          <w:spacing w:val="21"/>
          <w:w w:val="105"/>
        </w:rPr>
        <w:t xml:space="preserve"> </w:t>
      </w:r>
      <w:r>
        <w:rPr>
          <w:w w:val="105"/>
        </w:rPr>
        <w:t>odor</w:t>
      </w:r>
      <w:r>
        <w:rPr>
          <w:spacing w:val="21"/>
          <w:w w:val="105"/>
        </w:rPr>
        <w:t xml:space="preserve"> </w:t>
      </w:r>
      <w:r>
        <w:rPr>
          <w:w w:val="105"/>
        </w:rPr>
        <w:t>environments.</w:t>
      </w:r>
    </w:p>
    <w:p w14:paraId="1E75854F" w14:textId="77777777" w:rsidR="00845F1E" w:rsidRDefault="00845F1E">
      <w:pPr>
        <w:spacing w:line="249" w:lineRule="auto"/>
        <w:jc w:val="both"/>
        <w:sectPr w:rsidR="00845F1E">
          <w:pgSz w:w="12240" w:h="15840"/>
          <w:pgMar w:top="1400" w:right="1320" w:bottom="1580" w:left="1320" w:header="0" w:footer="1389" w:gutter="0"/>
          <w:cols w:space="720"/>
        </w:sectPr>
      </w:pPr>
    </w:p>
    <w:p w14:paraId="1D87E405" w14:textId="77777777" w:rsidR="00845F1E" w:rsidRDefault="00BA7C68">
      <w:pPr>
        <w:pStyle w:val="Heading3"/>
        <w:spacing w:before="35"/>
        <w:ind w:left="657" w:right="389"/>
        <w:jc w:val="center"/>
      </w:pPr>
      <w:r>
        <w:rPr>
          <w:w w:val="115"/>
        </w:rPr>
        <w:lastRenderedPageBreak/>
        <w:t>Results</w:t>
      </w:r>
    </w:p>
    <w:p w14:paraId="01434FC3" w14:textId="77777777" w:rsidR="00845F1E" w:rsidRDefault="00BA7C68">
      <w:pPr>
        <w:pStyle w:val="Heading5"/>
        <w:tabs>
          <w:tab w:val="left" w:pos="662"/>
        </w:tabs>
        <w:spacing w:before="197"/>
        <w:ind w:left="322"/>
      </w:pPr>
      <w:r>
        <w:rPr>
          <w:w w:val="115"/>
        </w:rPr>
        <w:t>a</w:t>
      </w:r>
      <w:r>
        <w:rPr>
          <w:w w:val="115"/>
        </w:rPr>
        <w:tab/>
        <w:t>A</w:t>
      </w:r>
      <w:r>
        <w:rPr>
          <w:spacing w:val="21"/>
          <w:w w:val="115"/>
        </w:rPr>
        <w:t xml:space="preserve"> </w:t>
      </w:r>
      <w:r>
        <w:rPr>
          <w:w w:val="115"/>
        </w:rPr>
        <w:t>model</w:t>
      </w:r>
      <w:r>
        <w:rPr>
          <w:spacing w:val="21"/>
          <w:w w:val="115"/>
        </w:rPr>
        <w:t xml:space="preserve"> </w:t>
      </w:r>
      <w:r>
        <w:rPr>
          <w:w w:val="115"/>
        </w:rPr>
        <w:t>of</w:t>
      </w:r>
      <w:r>
        <w:rPr>
          <w:spacing w:val="21"/>
          <w:w w:val="115"/>
        </w:rPr>
        <w:t xml:space="preserve"> </w:t>
      </w:r>
      <w:r>
        <w:rPr>
          <w:w w:val="115"/>
        </w:rPr>
        <w:t>odor</w:t>
      </w:r>
      <w:r>
        <w:rPr>
          <w:spacing w:val="21"/>
          <w:w w:val="115"/>
        </w:rPr>
        <w:t xml:space="preserve"> </w:t>
      </w:r>
      <w:r>
        <w:rPr>
          <w:w w:val="115"/>
        </w:rPr>
        <w:t>encoding</w:t>
      </w:r>
      <w:r>
        <w:rPr>
          <w:spacing w:val="21"/>
          <w:w w:val="115"/>
        </w:rPr>
        <w:t xml:space="preserve"> </w:t>
      </w:r>
      <w:r>
        <w:rPr>
          <w:w w:val="115"/>
        </w:rPr>
        <w:t>that</w:t>
      </w:r>
      <w:r>
        <w:rPr>
          <w:spacing w:val="21"/>
          <w:w w:val="115"/>
        </w:rPr>
        <w:t xml:space="preserve"> </w:t>
      </w:r>
      <w:r>
        <w:rPr>
          <w:w w:val="115"/>
        </w:rPr>
        <w:t>preserves</w:t>
      </w:r>
      <w:r>
        <w:rPr>
          <w:spacing w:val="21"/>
          <w:w w:val="115"/>
        </w:rPr>
        <w:t xml:space="preserve"> </w:t>
      </w:r>
      <w:r>
        <w:rPr>
          <w:w w:val="115"/>
        </w:rPr>
        <w:t>the</w:t>
      </w:r>
      <w:r>
        <w:rPr>
          <w:spacing w:val="21"/>
          <w:w w:val="115"/>
        </w:rPr>
        <w:t xml:space="preserve"> </w:t>
      </w:r>
      <w:r>
        <w:rPr>
          <w:w w:val="115"/>
        </w:rPr>
        <w:t>diversity</w:t>
      </w:r>
      <w:r>
        <w:rPr>
          <w:spacing w:val="21"/>
          <w:w w:val="115"/>
        </w:rPr>
        <w:t xml:space="preserve"> </w:t>
      </w:r>
      <w:r>
        <w:rPr>
          <w:w w:val="115"/>
        </w:rPr>
        <w:t>of</w:t>
      </w:r>
      <w:r>
        <w:rPr>
          <w:spacing w:val="21"/>
          <w:w w:val="115"/>
        </w:rPr>
        <w:t xml:space="preserve"> </w:t>
      </w:r>
      <w:r>
        <w:rPr>
          <w:w w:val="115"/>
        </w:rPr>
        <w:t>ORN</w:t>
      </w:r>
      <w:r>
        <w:rPr>
          <w:spacing w:val="21"/>
          <w:w w:val="115"/>
        </w:rPr>
        <w:t xml:space="preserve"> </w:t>
      </w:r>
      <w:r>
        <w:rPr>
          <w:w w:val="115"/>
        </w:rPr>
        <w:t>response</w:t>
      </w:r>
      <w:r>
        <w:rPr>
          <w:spacing w:val="21"/>
          <w:w w:val="115"/>
        </w:rPr>
        <w:t xml:space="preserve"> </w:t>
      </w:r>
      <w:r>
        <w:rPr>
          <w:w w:val="115"/>
        </w:rPr>
        <w:t>and</w:t>
      </w:r>
      <w:r>
        <w:rPr>
          <w:spacing w:val="21"/>
          <w:w w:val="115"/>
        </w:rPr>
        <w:t xml:space="preserve"> </w:t>
      </w:r>
      <w:r>
        <w:rPr>
          <w:w w:val="115"/>
        </w:rPr>
        <w:t>adaptive</w:t>
      </w:r>
    </w:p>
    <w:p w14:paraId="0E57AB4F" w14:textId="77777777" w:rsidR="00845F1E" w:rsidRDefault="00BA7C68">
      <w:pPr>
        <w:spacing w:before="8"/>
        <w:ind w:left="729" w:right="389"/>
        <w:jc w:val="center"/>
        <w:rPr>
          <w:b/>
          <w:sz w:val="20"/>
        </w:rPr>
      </w:pPr>
      <w:r>
        <w:rPr>
          <w:b/>
          <w:w w:val="115"/>
          <w:sz w:val="20"/>
        </w:rPr>
        <w:t>scaling</w:t>
      </w:r>
    </w:p>
    <w:p w14:paraId="5453A368" w14:textId="77777777" w:rsidR="00845F1E" w:rsidRDefault="00BA7C68">
      <w:pPr>
        <w:pStyle w:val="BodyText"/>
        <w:spacing w:before="132" w:line="240" w:lineRule="exact"/>
        <w:ind w:left="119" w:right="116"/>
        <w:jc w:val="both"/>
      </w:pPr>
      <w:r>
        <w:rPr>
          <w:w w:val="110"/>
        </w:rPr>
        <w:t>The</w:t>
      </w:r>
      <w:r>
        <w:rPr>
          <w:spacing w:val="-23"/>
          <w:w w:val="110"/>
        </w:rPr>
        <w:t xml:space="preserve"> </w:t>
      </w:r>
      <w:r>
        <w:rPr>
          <w:w w:val="110"/>
        </w:rPr>
        <w:t>framework</w:t>
      </w:r>
      <w:r>
        <w:rPr>
          <w:spacing w:val="-23"/>
          <w:w w:val="110"/>
        </w:rPr>
        <w:t xml:space="preserve"> </w:t>
      </w:r>
      <w:r>
        <w:rPr>
          <w:w w:val="110"/>
        </w:rPr>
        <w:t>of</w:t>
      </w:r>
      <w:r>
        <w:rPr>
          <w:spacing w:val="-23"/>
          <w:w w:val="110"/>
        </w:rPr>
        <w:t xml:space="preserve"> </w:t>
      </w:r>
      <w:r>
        <w:rPr>
          <w:w w:val="110"/>
        </w:rPr>
        <w:t>odor</w:t>
      </w:r>
      <w:r>
        <w:rPr>
          <w:spacing w:val="-23"/>
          <w:w w:val="110"/>
        </w:rPr>
        <w:t xml:space="preserve"> </w:t>
      </w:r>
      <w:r>
        <w:rPr>
          <w:w w:val="110"/>
        </w:rPr>
        <w:t>discrimination</w:t>
      </w:r>
      <w:r>
        <w:rPr>
          <w:spacing w:val="-23"/>
          <w:w w:val="110"/>
        </w:rPr>
        <w:t xml:space="preserve"> </w:t>
      </w:r>
      <w:r>
        <w:rPr>
          <w:w w:val="110"/>
        </w:rPr>
        <w:t>consists</w:t>
      </w:r>
      <w:r>
        <w:rPr>
          <w:spacing w:val="-23"/>
          <w:w w:val="110"/>
        </w:rPr>
        <w:t xml:space="preserve"> </w:t>
      </w:r>
      <w:r>
        <w:rPr>
          <w:w w:val="110"/>
        </w:rPr>
        <w:t>of</w:t>
      </w:r>
      <w:r>
        <w:rPr>
          <w:spacing w:val="-23"/>
          <w:w w:val="110"/>
        </w:rPr>
        <w:t xml:space="preserve"> </w:t>
      </w:r>
      <w:r>
        <w:rPr>
          <w:spacing w:val="-4"/>
          <w:w w:val="110"/>
        </w:rPr>
        <w:t>two</w:t>
      </w:r>
      <w:r>
        <w:rPr>
          <w:spacing w:val="-23"/>
          <w:w w:val="110"/>
        </w:rPr>
        <w:t xml:space="preserve"> </w:t>
      </w:r>
      <w:r>
        <w:rPr>
          <w:w w:val="110"/>
        </w:rPr>
        <w:t>stages:</w:t>
      </w:r>
      <w:r>
        <w:rPr>
          <w:spacing w:val="-2"/>
          <w:w w:val="110"/>
        </w:rPr>
        <w:t xml:space="preserve"> </w:t>
      </w:r>
      <w:r>
        <w:rPr>
          <w:w w:val="110"/>
        </w:rPr>
        <w:t>odor</w:t>
      </w:r>
      <w:r>
        <w:rPr>
          <w:spacing w:val="-23"/>
          <w:w w:val="110"/>
        </w:rPr>
        <w:t xml:space="preserve"> </w:t>
      </w:r>
      <w:r>
        <w:rPr>
          <w:w w:val="110"/>
        </w:rPr>
        <w:t>transduction</w:t>
      </w:r>
      <w:r>
        <w:rPr>
          <w:spacing w:val="-23"/>
          <w:w w:val="110"/>
        </w:rPr>
        <w:t xml:space="preserve"> </w:t>
      </w:r>
      <w:r>
        <w:rPr>
          <w:w w:val="110"/>
        </w:rPr>
        <w:t>and</w:t>
      </w:r>
      <w:r>
        <w:rPr>
          <w:spacing w:val="-23"/>
          <w:w w:val="110"/>
        </w:rPr>
        <w:t xml:space="preserve"> </w:t>
      </w:r>
      <w:r>
        <w:rPr>
          <w:w w:val="110"/>
        </w:rPr>
        <w:t>subsequent</w:t>
      </w:r>
      <w:r>
        <w:rPr>
          <w:spacing w:val="-23"/>
          <w:w w:val="110"/>
        </w:rPr>
        <w:t xml:space="preserve"> </w:t>
      </w:r>
      <w:r>
        <w:rPr>
          <w:w w:val="110"/>
        </w:rPr>
        <w:t>ORN</w:t>
      </w:r>
      <w:r>
        <w:rPr>
          <w:spacing w:val="-23"/>
          <w:w w:val="110"/>
        </w:rPr>
        <w:t xml:space="preserve"> </w:t>
      </w:r>
      <w:r>
        <w:rPr>
          <w:w w:val="110"/>
        </w:rPr>
        <w:t>activity (encoding),</w:t>
      </w:r>
      <w:r>
        <w:rPr>
          <w:spacing w:val="-15"/>
          <w:w w:val="110"/>
        </w:rPr>
        <w:t xml:space="preserve"> </w:t>
      </w:r>
      <w:r>
        <w:rPr>
          <w:w w:val="110"/>
        </w:rPr>
        <w:t>and</w:t>
      </w:r>
      <w:r>
        <w:rPr>
          <w:spacing w:val="-17"/>
          <w:w w:val="110"/>
        </w:rPr>
        <w:t xml:space="preserve"> </w:t>
      </w:r>
      <w:r>
        <w:rPr>
          <w:w w:val="110"/>
        </w:rPr>
        <w:t>a</w:t>
      </w:r>
      <w:r>
        <w:rPr>
          <w:spacing w:val="-17"/>
          <w:w w:val="110"/>
        </w:rPr>
        <w:t xml:space="preserve"> </w:t>
      </w:r>
      <w:r>
        <w:rPr>
          <w:w w:val="110"/>
        </w:rPr>
        <w:t>paradigm</w:t>
      </w:r>
      <w:r>
        <w:rPr>
          <w:spacing w:val="-17"/>
          <w:w w:val="110"/>
        </w:rPr>
        <w:t xml:space="preserve"> </w:t>
      </w:r>
      <w:r>
        <w:rPr>
          <w:w w:val="110"/>
        </w:rPr>
        <w:t>for</w:t>
      </w:r>
      <w:r>
        <w:rPr>
          <w:spacing w:val="-17"/>
          <w:w w:val="110"/>
        </w:rPr>
        <w:t xml:space="preserve"> </w:t>
      </w:r>
      <w:r>
        <w:rPr>
          <w:w w:val="110"/>
        </w:rPr>
        <w:t>then</w:t>
      </w:r>
      <w:r>
        <w:rPr>
          <w:spacing w:val="-17"/>
          <w:w w:val="110"/>
        </w:rPr>
        <w:t xml:space="preserve"> </w:t>
      </w:r>
      <w:r>
        <w:rPr>
          <w:w w:val="110"/>
        </w:rPr>
        <w:t>inferring</w:t>
      </w:r>
      <w:r>
        <w:rPr>
          <w:spacing w:val="-17"/>
          <w:w w:val="110"/>
        </w:rPr>
        <w:t xml:space="preserve"> </w:t>
      </w:r>
      <w:r>
        <w:rPr>
          <w:w w:val="110"/>
        </w:rPr>
        <w:t>odor</w:t>
      </w:r>
      <w:r>
        <w:rPr>
          <w:spacing w:val="-17"/>
          <w:w w:val="110"/>
        </w:rPr>
        <w:t xml:space="preserve"> </w:t>
      </w:r>
      <w:r>
        <w:rPr>
          <w:w w:val="110"/>
        </w:rPr>
        <w:t>identity</w:t>
      </w:r>
      <w:r>
        <w:rPr>
          <w:spacing w:val="-17"/>
          <w:w w:val="110"/>
        </w:rPr>
        <w:t xml:space="preserve"> </w:t>
      </w:r>
      <w:r>
        <w:rPr>
          <w:w w:val="110"/>
        </w:rPr>
        <w:t>from</w:t>
      </w:r>
      <w:r>
        <w:rPr>
          <w:spacing w:val="-17"/>
          <w:w w:val="110"/>
        </w:rPr>
        <w:t xml:space="preserve"> </w:t>
      </w:r>
      <w:r>
        <w:rPr>
          <w:w w:val="110"/>
        </w:rPr>
        <w:t>this</w:t>
      </w:r>
      <w:r>
        <w:rPr>
          <w:spacing w:val="-17"/>
          <w:w w:val="110"/>
        </w:rPr>
        <w:t xml:space="preserve"> </w:t>
      </w:r>
      <w:r>
        <w:rPr>
          <w:w w:val="110"/>
        </w:rPr>
        <w:t>repertoire</w:t>
      </w:r>
      <w:r>
        <w:rPr>
          <w:spacing w:val="-17"/>
          <w:w w:val="110"/>
        </w:rPr>
        <w:t xml:space="preserve"> </w:t>
      </w:r>
      <w:r>
        <w:rPr>
          <w:w w:val="110"/>
        </w:rPr>
        <w:t>of</w:t>
      </w:r>
      <w:r>
        <w:rPr>
          <w:spacing w:val="-17"/>
          <w:w w:val="110"/>
        </w:rPr>
        <w:t xml:space="preserve"> </w:t>
      </w:r>
      <w:r>
        <w:rPr>
          <w:w w:val="110"/>
        </w:rPr>
        <w:t>ORN</w:t>
      </w:r>
      <w:r>
        <w:rPr>
          <w:spacing w:val="-17"/>
          <w:w w:val="110"/>
        </w:rPr>
        <w:t xml:space="preserve"> </w:t>
      </w:r>
      <w:r>
        <w:rPr>
          <w:w w:val="110"/>
        </w:rPr>
        <w:t>response</w:t>
      </w:r>
      <w:r>
        <w:rPr>
          <w:spacing w:val="-17"/>
          <w:w w:val="110"/>
        </w:rPr>
        <w:t xml:space="preserve"> </w:t>
      </w:r>
      <w:r>
        <w:rPr>
          <w:w w:val="110"/>
        </w:rPr>
        <w:t xml:space="preserve">(decoding). The encoding model is a generalization of one recently used to describe front-end adaptation in individual </w:t>
      </w:r>
      <w:r>
        <w:rPr>
          <w:rFonts w:ascii="Arial" w:hAnsi="Arial"/>
          <w:i/>
          <w:w w:val="110"/>
        </w:rPr>
        <w:t>Drosophila</w:t>
      </w:r>
      <w:r>
        <w:rPr>
          <w:rFonts w:ascii="Arial" w:hAnsi="Arial"/>
          <w:i/>
          <w:spacing w:val="-10"/>
          <w:w w:val="110"/>
        </w:rPr>
        <w:t xml:space="preserve"> </w:t>
      </w:r>
      <w:r>
        <w:rPr>
          <w:w w:val="110"/>
        </w:rPr>
        <w:t>ORNs</w:t>
      </w:r>
      <w:r>
        <w:rPr>
          <w:spacing w:val="-14"/>
          <w:w w:val="110"/>
        </w:rPr>
        <w:t xml:space="preserve"> </w:t>
      </w:r>
      <w:r>
        <w:rPr>
          <w:w w:val="110"/>
        </w:rPr>
        <w:t>[10].</w:t>
      </w:r>
      <w:r>
        <w:rPr>
          <w:spacing w:val="2"/>
          <w:w w:val="110"/>
        </w:rPr>
        <w:t xml:space="preserve"> </w:t>
      </w:r>
      <w:r>
        <w:rPr>
          <w:w w:val="110"/>
        </w:rPr>
        <w:t>Here,</w:t>
      </w:r>
      <w:r>
        <w:rPr>
          <w:spacing w:val="-13"/>
          <w:w w:val="110"/>
        </w:rPr>
        <w:t xml:space="preserve"> </w:t>
      </w:r>
      <w:r>
        <w:rPr>
          <w:spacing w:val="-3"/>
          <w:w w:val="110"/>
        </w:rPr>
        <w:t>we</w:t>
      </w:r>
      <w:r>
        <w:rPr>
          <w:spacing w:val="-14"/>
          <w:w w:val="110"/>
        </w:rPr>
        <w:t xml:space="preserve"> </w:t>
      </w:r>
      <w:r>
        <w:rPr>
          <w:w w:val="110"/>
        </w:rPr>
        <w:t>generalize</w:t>
      </w:r>
      <w:r>
        <w:rPr>
          <w:spacing w:val="-14"/>
          <w:w w:val="110"/>
        </w:rPr>
        <w:t xml:space="preserve"> </w:t>
      </w:r>
      <w:r>
        <w:rPr>
          <w:w w:val="110"/>
        </w:rPr>
        <w:t>this</w:t>
      </w:r>
      <w:r>
        <w:rPr>
          <w:spacing w:val="-14"/>
          <w:w w:val="110"/>
        </w:rPr>
        <w:t xml:space="preserve"> </w:t>
      </w:r>
      <w:r>
        <w:rPr>
          <w:w w:val="110"/>
        </w:rPr>
        <w:t>model</w:t>
      </w:r>
      <w:r>
        <w:rPr>
          <w:spacing w:val="-14"/>
          <w:w w:val="110"/>
        </w:rPr>
        <w:t xml:space="preserve"> </w:t>
      </w:r>
      <w:r>
        <w:rPr>
          <w:w w:val="110"/>
        </w:rPr>
        <w:t>to</w:t>
      </w:r>
      <w:r>
        <w:rPr>
          <w:spacing w:val="-14"/>
          <w:w w:val="110"/>
        </w:rPr>
        <w:t xml:space="preserve"> </w:t>
      </w:r>
      <w:r>
        <w:rPr>
          <w:w w:val="110"/>
        </w:rPr>
        <w:t>a</w:t>
      </w:r>
      <w:r>
        <w:rPr>
          <w:spacing w:val="-14"/>
          <w:w w:val="110"/>
        </w:rPr>
        <w:t xml:space="preserve"> </w:t>
      </w:r>
      <w:r>
        <w:rPr>
          <w:w w:val="110"/>
        </w:rPr>
        <w:t>repertoire</w:t>
      </w:r>
      <w:r>
        <w:rPr>
          <w:spacing w:val="-14"/>
          <w:w w:val="110"/>
        </w:rPr>
        <w:t xml:space="preserve"> </w:t>
      </w:r>
      <w:r>
        <w:rPr>
          <w:w w:val="110"/>
        </w:rPr>
        <w:t>of</w:t>
      </w:r>
      <w:r>
        <w:rPr>
          <w:spacing w:val="-13"/>
          <w:w w:val="110"/>
        </w:rPr>
        <w:t xml:space="preserve"> </w:t>
      </w:r>
      <w:r>
        <w:rPr>
          <w:i/>
          <w:w w:val="110"/>
        </w:rPr>
        <w:t>a</w:t>
      </w:r>
      <w:r>
        <w:rPr>
          <w:i/>
          <w:spacing w:val="-14"/>
          <w:w w:val="110"/>
        </w:rPr>
        <w:t xml:space="preserve"> </w:t>
      </w:r>
      <w:r>
        <w:rPr>
          <w:w w:val="110"/>
        </w:rPr>
        <w:t>ORNs,</w:t>
      </w:r>
      <w:r>
        <w:rPr>
          <w:spacing w:val="-13"/>
          <w:w w:val="110"/>
        </w:rPr>
        <w:t xml:space="preserve"> </w:t>
      </w:r>
      <w:r>
        <w:rPr>
          <w:w w:val="110"/>
        </w:rPr>
        <w:t>each</w:t>
      </w:r>
      <w:r>
        <w:rPr>
          <w:spacing w:val="-14"/>
          <w:w w:val="110"/>
        </w:rPr>
        <w:t xml:space="preserve"> </w:t>
      </w:r>
      <w:r>
        <w:rPr>
          <w:w w:val="110"/>
        </w:rPr>
        <w:t>housing</w:t>
      </w:r>
      <w:r>
        <w:rPr>
          <w:spacing w:val="-14"/>
          <w:w w:val="110"/>
        </w:rPr>
        <w:t xml:space="preserve"> </w:t>
      </w:r>
      <w:r>
        <w:rPr>
          <w:w w:val="110"/>
        </w:rPr>
        <w:t>a</w:t>
      </w:r>
      <w:r>
        <w:rPr>
          <w:spacing w:val="-14"/>
          <w:w w:val="110"/>
        </w:rPr>
        <w:t xml:space="preserve"> </w:t>
      </w:r>
      <w:r>
        <w:rPr>
          <w:w w:val="110"/>
        </w:rPr>
        <w:t>collection of</w:t>
      </w:r>
      <w:r>
        <w:rPr>
          <w:spacing w:val="-19"/>
          <w:w w:val="110"/>
        </w:rPr>
        <w:t xml:space="preserve"> </w:t>
      </w:r>
      <w:r>
        <w:rPr>
          <w:w w:val="110"/>
        </w:rPr>
        <w:t>Or/Orco</w:t>
      </w:r>
      <w:r>
        <w:rPr>
          <w:spacing w:val="-19"/>
          <w:w w:val="110"/>
        </w:rPr>
        <w:t xml:space="preserve"> </w:t>
      </w:r>
      <w:r>
        <w:rPr>
          <w:w w:val="110"/>
        </w:rPr>
        <w:t>complexes.</w:t>
      </w:r>
      <w:r>
        <w:rPr>
          <w:spacing w:val="-1"/>
          <w:w w:val="110"/>
        </w:rPr>
        <w:t xml:space="preserve"> </w:t>
      </w:r>
      <w:r>
        <w:rPr>
          <w:w w:val="110"/>
        </w:rPr>
        <w:t>These</w:t>
      </w:r>
      <w:r>
        <w:rPr>
          <w:spacing w:val="-19"/>
          <w:w w:val="110"/>
        </w:rPr>
        <w:t xml:space="preserve"> </w:t>
      </w:r>
      <w:r>
        <w:rPr>
          <w:w w:val="110"/>
        </w:rPr>
        <w:t>complexes</w:t>
      </w:r>
      <w:r>
        <w:rPr>
          <w:spacing w:val="-19"/>
          <w:w w:val="110"/>
        </w:rPr>
        <w:t xml:space="preserve"> </w:t>
      </w:r>
      <w:r>
        <w:rPr>
          <w:w w:val="110"/>
        </w:rPr>
        <w:t>bind</w:t>
      </w:r>
      <w:r>
        <w:rPr>
          <w:spacing w:val="-19"/>
          <w:w w:val="110"/>
        </w:rPr>
        <w:t xml:space="preserve"> </w:t>
      </w:r>
      <w:r>
        <w:rPr>
          <w:w w:val="110"/>
        </w:rPr>
        <w:t>and</w:t>
      </w:r>
      <w:r>
        <w:rPr>
          <w:spacing w:val="-19"/>
          <w:w w:val="110"/>
        </w:rPr>
        <w:t xml:space="preserve"> </w:t>
      </w:r>
      <w:r>
        <w:rPr>
          <w:w w:val="110"/>
        </w:rPr>
        <w:t>unbind</w:t>
      </w:r>
      <w:r>
        <w:rPr>
          <w:spacing w:val="-19"/>
          <w:w w:val="110"/>
        </w:rPr>
        <w:t xml:space="preserve"> </w:t>
      </w:r>
      <w:r>
        <w:rPr>
          <w:w w:val="110"/>
        </w:rPr>
        <w:t>odorant</w:t>
      </w:r>
      <w:r>
        <w:rPr>
          <w:spacing w:val="-19"/>
          <w:w w:val="110"/>
        </w:rPr>
        <w:t xml:space="preserve"> </w:t>
      </w:r>
      <w:r>
        <w:rPr>
          <w:w w:val="110"/>
        </w:rPr>
        <w:t>molecules</w:t>
      </w:r>
      <w:r>
        <w:rPr>
          <w:spacing w:val="-19"/>
          <w:w w:val="110"/>
        </w:rPr>
        <w:t xml:space="preserve"> </w:t>
      </w:r>
      <w:r>
        <w:rPr>
          <w:w w:val="110"/>
        </w:rPr>
        <w:t>stochastically,</w:t>
      </w:r>
      <w:r>
        <w:rPr>
          <w:spacing w:val="-18"/>
          <w:w w:val="110"/>
        </w:rPr>
        <w:t xml:space="preserve"> </w:t>
      </w:r>
      <w:r>
        <w:rPr>
          <w:w w:val="110"/>
        </w:rPr>
        <w:t>and</w:t>
      </w:r>
      <w:r>
        <w:rPr>
          <w:spacing w:val="-19"/>
          <w:w w:val="110"/>
        </w:rPr>
        <w:t xml:space="preserve"> </w:t>
      </w:r>
      <w:r>
        <w:rPr>
          <w:w w:val="110"/>
        </w:rPr>
        <w:t>are</w:t>
      </w:r>
      <w:r>
        <w:rPr>
          <w:spacing w:val="-19"/>
          <w:w w:val="110"/>
        </w:rPr>
        <w:t xml:space="preserve"> </w:t>
      </w:r>
      <w:r>
        <w:rPr>
          <w:w w:val="110"/>
        </w:rPr>
        <w:t>assumed to reside in either an active (open ion channel) or inactive state. In equilibrium, a given odorant-receptor pair (</w:t>
      </w:r>
      <w:r>
        <w:rPr>
          <w:i/>
          <w:w w:val="110"/>
        </w:rPr>
        <w:t>i</w:t>
      </w:r>
      <w:r>
        <w:rPr>
          <w:w w:val="110"/>
        </w:rPr>
        <w:t>-</w:t>
      </w:r>
      <w:r>
        <w:rPr>
          <w:i/>
          <w:w w:val="110"/>
        </w:rPr>
        <w:t>a</w:t>
      </w:r>
      <w:r>
        <w:rPr>
          <w:w w:val="110"/>
        </w:rPr>
        <w:t xml:space="preserve">) depends on </w:t>
      </w:r>
      <w:r>
        <w:rPr>
          <w:spacing w:val="-4"/>
          <w:w w:val="110"/>
        </w:rPr>
        <w:t xml:space="preserve">two </w:t>
      </w:r>
      <w:r>
        <w:rPr>
          <w:w w:val="110"/>
        </w:rPr>
        <w:t>disassociation const</w:t>
      </w:r>
      <w:r>
        <w:rPr>
          <w:w w:val="110"/>
        </w:rPr>
        <w:t xml:space="preserve">ants, </w:t>
      </w:r>
      <w:r>
        <w:rPr>
          <w:i/>
          <w:spacing w:val="-21"/>
          <w:w w:val="110"/>
        </w:rPr>
        <w:t>K</w:t>
      </w:r>
      <w:r>
        <w:rPr>
          <w:rFonts w:ascii="Arial" w:hAnsi="Arial"/>
          <w:i/>
          <w:spacing w:val="-21"/>
          <w:w w:val="110"/>
          <w:position w:val="-4"/>
          <w:sz w:val="14"/>
        </w:rPr>
        <w:t>i</w:t>
      </w:r>
      <w:r>
        <w:rPr>
          <w:rFonts w:ascii="Menlo" w:hAnsi="Menlo"/>
          <w:i/>
          <w:spacing w:val="-21"/>
          <w:w w:val="110"/>
          <w:position w:val="7"/>
          <w:sz w:val="14"/>
        </w:rPr>
        <w:t>∗</w:t>
      </w:r>
      <w:r>
        <w:rPr>
          <w:rFonts w:ascii="Arial" w:hAnsi="Arial"/>
          <w:i/>
          <w:spacing w:val="-21"/>
          <w:w w:val="110"/>
          <w:position w:val="-4"/>
          <w:sz w:val="14"/>
        </w:rPr>
        <w:t xml:space="preserve">a </w:t>
      </w:r>
      <w:r>
        <w:rPr>
          <w:w w:val="110"/>
        </w:rPr>
        <w:t xml:space="preserve">and </w:t>
      </w:r>
      <w:r>
        <w:rPr>
          <w:i/>
          <w:spacing w:val="1"/>
          <w:w w:val="110"/>
        </w:rPr>
        <w:t>K</w:t>
      </w:r>
      <w:r>
        <w:rPr>
          <w:rFonts w:ascii="Arial" w:hAnsi="Arial"/>
          <w:i/>
          <w:spacing w:val="1"/>
          <w:w w:val="110"/>
          <w:position w:val="-2"/>
          <w:sz w:val="14"/>
        </w:rPr>
        <w:t>ia</w:t>
      </w:r>
      <w:r>
        <w:rPr>
          <w:spacing w:val="1"/>
          <w:w w:val="110"/>
        </w:rPr>
        <w:t xml:space="preserve">, </w:t>
      </w:r>
      <w:r>
        <w:rPr>
          <w:w w:val="110"/>
        </w:rPr>
        <w:t>for odorant binding in the active and inactive conformations, respectively. Together, these comprise a coupled stochastic system that translates the</w:t>
      </w:r>
      <w:r>
        <w:rPr>
          <w:spacing w:val="-9"/>
          <w:w w:val="110"/>
        </w:rPr>
        <w:t xml:space="preserve"> </w:t>
      </w:r>
      <w:r>
        <w:rPr>
          <w:w w:val="110"/>
        </w:rPr>
        <w:t>binding</w:t>
      </w:r>
      <w:r>
        <w:rPr>
          <w:spacing w:val="-9"/>
          <w:w w:val="110"/>
        </w:rPr>
        <w:t xml:space="preserve"> </w:t>
      </w:r>
      <w:r>
        <w:rPr>
          <w:w w:val="110"/>
        </w:rPr>
        <w:t>of</w:t>
      </w:r>
      <w:r>
        <w:rPr>
          <w:spacing w:val="-9"/>
          <w:w w:val="110"/>
        </w:rPr>
        <w:t xml:space="preserve"> </w:t>
      </w:r>
      <w:r>
        <w:rPr>
          <w:w w:val="110"/>
        </w:rPr>
        <w:t>odors</w:t>
      </w:r>
      <w:r>
        <w:rPr>
          <w:spacing w:val="-9"/>
          <w:w w:val="110"/>
        </w:rPr>
        <w:t xml:space="preserve"> </w:t>
      </w:r>
      <w:r>
        <w:rPr>
          <w:w w:val="110"/>
        </w:rPr>
        <w:t>of</w:t>
      </w:r>
      <w:r>
        <w:rPr>
          <w:spacing w:val="-9"/>
          <w:w w:val="110"/>
        </w:rPr>
        <w:t xml:space="preserve"> </w:t>
      </w:r>
      <w:r>
        <w:rPr>
          <w:w w:val="110"/>
        </w:rPr>
        <w:t>varying</w:t>
      </w:r>
      <w:r>
        <w:rPr>
          <w:spacing w:val="-9"/>
          <w:w w:val="110"/>
        </w:rPr>
        <w:t xml:space="preserve"> </w:t>
      </w:r>
      <w:r>
        <w:rPr>
          <w:w w:val="110"/>
        </w:rPr>
        <w:t>identities</w:t>
      </w:r>
      <w:r>
        <w:rPr>
          <w:spacing w:val="-9"/>
          <w:w w:val="110"/>
        </w:rPr>
        <w:t xml:space="preserve"> </w:t>
      </w:r>
      <w:r>
        <w:rPr>
          <w:w w:val="110"/>
        </w:rPr>
        <w:t>and</w:t>
      </w:r>
      <w:r>
        <w:rPr>
          <w:spacing w:val="-9"/>
          <w:w w:val="110"/>
        </w:rPr>
        <w:t xml:space="preserve"> </w:t>
      </w:r>
      <w:r>
        <w:rPr>
          <w:w w:val="110"/>
        </w:rPr>
        <w:t>concentrations</w:t>
      </w:r>
      <w:r>
        <w:rPr>
          <w:spacing w:val="-9"/>
          <w:w w:val="110"/>
        </w:rPr>
        <w:t xml:space="preserve"> </w:t>
      </w:r>
      <w:r>
        <w:rPr>
          <w:w w:val="110"/>
        </w:rPr>
        <w:t>into</w:t>
      </w:r>
      <w:r>
        <w:rPr>
          <w:spacing w:val="-9"/>
          <w:w w:val="110"/>
        </w:rPr>
        <w:t xml:space="preserve"> </w:t>
      </w:r>
      <w:r>
        <w:rPr>
          <w:w w:val="110"/>
        </w:rPr>
        <w:t>a</w:t>
      </w:r>
      <w:r>
        <w:rPr>
          <w:spacing w:val="-9"/>
          <w:w w:val="110"/>
        </w:rPr>
        <w:t xml:space="preserve"> </w:t>
      </w:r>
      <w:r>
        <w:rPr>
          <w:w w:val="110"/>
        </w:rPr>
        <w:t>repertoire</w:t>
      </w:r>
      <w:r>
        <w:rPr>
          <w:spacing w:val="-9"/>
          <w:w w:val="110"/>
        </w:rPr>
        <w:t xml:space="preserve"> </w:t>
      </w:r>
      <w:r>
        <w:rPr>
          <w:w w:val="110"/>
        </w:rPr>
        <w:t>of</w:t>
      </w:r>
      <w:r>
        <w:rPr>
          <w:spacing w:val="-9"/>
          <w:w w:val="110"/>
        </w:rPr>
        <w:t xml:space="preserve"> </w:t>
      </w:r>
      <w:r>
        <w:rPr>
          <w:w w:val="110"/>
        </w:rPr>
        <w:t>ORN</w:t>
      </w:r>
      <w:r>
        <w:rPr>
          <w:spacing w:val="-9"/>
          <w:w w:val="110"/>
        </w:rPr>
        <w:t xml:space="preserve"> </w:t>
      </w:r>
      <w:r>
        <w:rPr>
          <w:w w:val="110"/>
        </w:rPr>
        <w:t>response</w:t>
      </w:r>
      <w:r>
        <w:rPr>
          <w:spacing w:val="-9"/>
          <w:w w:val="110"/>
        </w:rPr>
        <w:t xml:space="preserve"> </w:t>
      </w:r>
      <w:r>
        <w:rPr>
          <w:w w:val="110"/>
        </w:rPr>
        <w:t>(Fig.</w:t>
      </w:r>
      <w:r>
        <w:rPr>
          <w:spacing w:val="-9"/>
          <w:w w:val="110"/>
        </w:rPr>
        <w:t xml:space="preserve"> </w:t>
      </w:r>
      <w:r>
        <w:rPr>
          <w:w w:val="110"/>
        </w:rPr>
        <w:t>1a).</w:t>
      </w:r>
      <w:r>
        <w:rPr>
          <w:spacing w:val="11"/>
          <w:w w:val="110"/>
        </w:rPr>
        <w:t xml:space="preserve"> </w:t>
      </w:r>
      <w:r>
        <w:rPr>
          <w:w w:val="110"/>
        </w:rPr>
        <w:t xml:space="preserve">In steady state, the active fraction </w:t>
      </w:r>
      <w:r>
        <w:rPr>
          <w:i/>
          <w:w w:val="110"/>
        </w:rPr>
        <w:t>A</w:t>
      </w:r>
      <w:r>
        <w:rPr>
          <w:rFonts w:ascii="Arial" w:hAnsi="Arial"/>
          <w:i/>
          <w:w w:val="110"/>
          <w:position w:val="-2"/>
          <w:sz w:val="14"/>
        </w:rPr>
        <w:t xml:space="preserve">a  </w:t>
      </w:r>
      <w:r>
        <w:rPr>
          <w:w w:val="110"/>
        </w:rPr>
        <w:t xml:space="preserve">of Or/Orco complexes in ORN </w:t>
      </w:r>
      <w:r>
        <w:rPr>
          <w:i/>
          <w:w w:val="110"/>
        </w:rPr>
        <w:t>a</w:t>
      </w:r>
      <w:r>
        <w:rPr>
          <w:i/>
          <w:spacing w:val="12"/>
          <w:w w:val="110"/>
        </w:rPr>
        <w:t xml:space="preserve"> </w:t>
      </w:r>
      <w:r>
        <w:rPr>
          <w:w w:val="110"/>
        </w:rPr>
        <w:t>is:</w:t>
      </w:r>
    </w:p>
    <w:p w14:paraId="27B0AA7B" w14:textId="77777777" w:rsidR="00845F1E" w:rsidRDefault="00845F1E">
      <w:pPr>
        <w:spacing w:line="240" w:lineRule="exact"/>
        <w:jc w:val="both"/>
        <w:sectPr w:rsidR="00845F1E">
          <w:pgSz w:w="12240" w:h="15840"/>
          <w:pgMar w:top="1380" w:right="1320" w:bottom="1580" w:left="1320" w:header="0" w:footer="1389" w:gutter="0"/>
          <w:cols w:space="720"/>
        </w:sectPr>
      </w:pPr>
    </w:p>
    <w:p w14:paraId="3F88FCD0" w14:textId="77777777" w:rsidR="00845F1E" w:rsidRDefault="00BA7C68">
      <w:pPr>
        <w:tabs>
          <w:tab w:val="left" w:pos="4544"/>
        </w:tabs>
        <w:spacing w:before="26" w:line="395" w:lineRule="exact"/>
        <w:ind w:left="3763"/>
        <w:rPr>
          <w:i/>
          <w:sz w:val="20"/>
        </w:rPr>
      </w:pPr>
      <w:r>
        <w:pict w14:anchorId="5A937F02">
          <v:shapetype id="_x0000_t202" coordsize="21600,21600" o:spt="202" path="m,l,21600r21600,l21600,xe">
            <v:stroke joinstyle="miter"/>
            <v:path gradientshapeok="t" o:connecttype="rect"/>
          </v:shapetype>
          <v:shape id="_x0000_s4116" type="#_x0000_t202" alt="" style="position:absolute;left:0;text-align:left;margin-left:228.6pt;margin-top:20.1pt;width:7.5pt;height:10pt;z-index:1120;mso-wrap-style:square;mso-wrap-edited:f;mso-width-percent:0;mso-height-percent:0;mso-position-horizontal-relative:page;mso-width-percent:0;mso-height-percent:0;v-text-anchor:top" filled="f" stroked="f">
            <v:textbox inset="0,0,0,0">
              <w:txbxContent>
                <w:p w14:paraId="5309D6F3" w14:textId="77777777" w:rsidR="00845F1E" w:rsidRDefault="00BA7C68">
                  <w:pPr>
                    <w:spacing w:line="193" w:lineRule="exact"/>
                    <w:rPr>
                      <w:i/>
                      <w:sz w:val="20"/>
                    </w:rPr>
                  </w:pPr>
                  <w:r>
                    <w:rPr>
                      <w:i/>
                      <w:w w:val="122"/>
                      <w:sz w:val="20"/>
                    </w:rPr>
                    <w:t>A</w:t>
                  </w:r>
                </w:p>
              </w:txbxContent>
            </v:textbox>
            <w10:wrap anchorx="page"/>
          </v:shape>
        </w:pict>
      </w:r>
      <w:r>
        <w:pict w14:anchorId="26B76A7F">
          <v:shape id="_x0000_s4115" type="#_x0000_t202" alt="" style="position:absolute;left:0;text-align:left;margin-left:243.65pt;margin-top:20.1pt;width:7.75pt;height:10pt;z-index:-88744;mso-wrap-style:square;mso-wrap-edited:f;mso-width-percent:0;mso-height-percent:0;mso-position-horizontal-relative:page;mso-width-percent:0;mso-height-percent:0;v-text-anchor:top" filled="f" stroked="f">
            <v:textbox inset="0,0,0,0">
              <w:txbxContent>
                <w:p w14:paraId="6B1F5212" w14:textId="77777777" w:rsidR="00845F1E" w:rsidRDefault="00BA7C68">
                  <w:pPr>
                    <w:pStyle w:val="BodyText"/>
                    <w:spacing w:line="193" w:lineRule="exact"/>
                  </w:pPr>
                  <w:r>
                    <w:rPr>
                      <w:w w:val="137"/>
                    </w:rPr>
                    <w:t>=</w:t>
                  </w:r>
                </w:p>
              </w:txbxContent>
            </v:textbox>
            <w10:wrap anchorx="page"/>
          </v:shape>
        </w:pict>
      </w:r>
      <w:r>
        <w:pict w14:anchorId="12638E2F">
          <v:shape id="_x0000_s4114" type="#_x0000_t202" alt="" style="position:absolute;left:0;text-align:left;margin-left:262.05pt;margin-top:18.2pt;width:29pt;height:11.85pt;z-index:-88720;mso-wrap-style:square;mso-wrap-edited:f;mso-width-percent:0;mso-height-percent:0;mso-position-horizontal-relative:page;mso-width-percent:0;mso-height-percent:0;v-text-anchor:top" filled="f" stroked="f">
            <v:textbox inset="0,0,0,0">
              <w:txbxContent>
                <w:p w14:paraId="28EC8A81" w14:textId="77777777" w:rsidR="00845F1E" w:rsidRDefault="00BA7C68">
                  <w:pPr>
                    <w:rPr>
                      <w:rFonts w:ascii="Arial"/>
                      <w:i/>
                      <w:sz w:val="10"/>
                    </w:rPr>
                  </w:pPr>
                  <w:r>
                    <w:rPr>
                      <w:w w:val="120"/>
                      <w:sz w:val="20"/>
                    </w:rPr>
                    <w:t xml:space="preserve">1 + </w:t>
                  </w:r>
                  <w:r>
                    <w:rPr>
                      <w:i/>
                      <w:w w:val="120"/>
                      <w:sz w:val="20"/>
                    </w:rPr>
                    <w:t>e</w:t>
                  </w:r>
                  <w:r>
                    <w:rPr>
                      <w:i/>
                      <w:spacing w:val="-31"/>
                      <w:w w:val="120"/>
                      <w:position w:val="8"/>
                      <w:sz w:val="20"/>
                    </w:rPr>
                    <w:t xml:space="preserve"> </w:t>
                  </w:r>
                  <w:r>
                    <w:rPr>
                      <w:rFonts w:ascii="Arial"/>
                      <w:i/>
                      <w:w w:val="120"/>
                      <w:position w:val="6"/>
                      <w:sz w:val="10"/>
                    </w:rPr>
                    <w:t>a</w:t>
                  </w:r>
                </w:p>
              </w:txbxContent>
            </v:textbox>
            <w10:wrap anchorx="page"/>
          </v:shape>
        </w:pict>
      </w:r>
      <w:r>
        <w:pict w14:anchorId="402C6649">
          <v:shape id="_x0000_s4113" type="#_x0000_t202" alt="" style="position:absolute;left:0;text-align:left;margin-left:320.9pt;margin-top:18.45pt;width:2.85pt;height:7pt;z-index:-88696;mso-wrap-style:square;mso-wrap-edited:f;mso-width-percent:0;mso-height-percent:0;mso-position-horizontal-relative:page;mso-width-percent:0;mso-height-percent:0;v-text-anchor:top" filled="f" stroked="f">
            <v:textbox inset="0,0,0,0">
              <w:txbxContent>
                <w:p w14:paraId="71533418"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3D94C23A">
          <v:shape id="_x0000_s4112" type="#_x0000_t202" alt="" style="position:absolute;left:0;text-align:left;margin-left:334.8pt;margin-top:16.95pt;width:2.85pt;height:7pt;z-index:-88672;mso-wrap-style:square;mso-wrap-edited:f;mso-width-percent:0;mso-height-percent:0;mso-position-horizontal-relative:page;mso-width-percent:0;mso-height-percent:0;v-text-anchor:top" filled="f" stroked="f">
            <v:textbox inset="0,0,0,0">
              <w:txbxContent>
                <w:p w14:paraId="16D345B3" w14:textId="77777777" w:rsidR="00845F1E" w:rsidRDefault="00BA7C68">
                  <w:pPr>
                    <w:spacing w:line="134" w:lineRule="exact"/>
                    <w:rPr>
                      <w:rFonts w:ascii="Arial"/>
                      <w:i/>
                      <w:sz w:val="14"/>
                    </w:rPr>
                  </w:pPr>
                  <w:r>
                    <w:rPr>
                      <w:rFonts w:ascii="Arial"/>
                      <w:i/>
                      <w:w w:val="181"/>
                      <w:sz w:val="14"/>
                    </w:rPr>
                    <w:t>i</w:t>
                  </w:r>
                </w:p>
              </w:txbxContent>
            </v:textbox>
            <w10:wrap anchorx="page"/>
          </v:shape>
        </w:pict>
      </w:r>
      <w:r>
        <w:rPr>
          <w:rFonts w:ascii="Arial"/>
          <w:w w:val="260"/>
          <w:position w:val="20"/>
          <w:sz w:val="20"/>
        </w:rPr>
        <w:t>/</w:t>
      </w:r>
      <w:r>
        <w:rPr>
          <w:rFonts w:ascii="Arial"/>
          <w:w w:val="260"/>
          <w:position w:val="20"/>
          <w:sz w:val="20"/>
        </w:rPr>
        <w:tab/>
      </w:r>
      <w:r>
        <w:rPr>
          <w:w w:val="120"/>
          <w:sz w:val="20"/>
        </w:rPr>
        <w:t xml:space="preserve">1 </w:t>
      </w:r>
      <w:r>
        <w:rPr>
          <w:w w:val="140"/>
          <w:sz w:val="20"/>
        </w:rPr>
        <w:t xml:space="preserve">+ </w:t>
      </w:r>
      <w:r>
        <w:rPr>
          <w:w w:val="140"/>
          <w:position w:val="15"/>
          <w:sz w:val="20"/>
        </w:rPr>
        <w:t xml:space="preserve">  </w:t>
      </w:r>
      <w:r>
        <w:rPr>
          <w:rFonts w:ascii="Arial"/>
          <w:i/>
          <w:w w:val="140"/>
          <w:position w:val="10"/>
          <w:sz w:val="14"/>
        </w:rPr>
        <w:t xml:space="preserve">N </w:t>
      </w:r>
      <w:r>
        <w:rPr>
          <w:i/>
          <w:w w:val="140"/>
          <w:sz w:val="20"/>
        </w:rPr>
        <w:t>s</w:t>
      </w:r>
      <w:r>
        <w:rPr>
          <w:i/>
          <w:spacing w:val="-23"/>
          <w:w w:val="140"/>
          <w:sz w:val="20"/>
        </w:rPr>
        <w:t xml:space="preserve"> </w:t>
      </w:r>
      <w:r>
        <w:rPr>
          <w:i/>
          <w:w w:val="140"/>
          <w:sz w:val="20"/>
        </w:rPr>
        <w:t>/K</w:t>
      </w:r>
    </w:p>
    <w:p w14:paraId="05578006" w14:textId="77777777" w:rsidR="00845F1E" w:rsidRDefault="00845F1E">
      <w:pPr>
        <w:pStyle w:val="BodyText"/>
        <w:spacing w:before="8" w:after="25"/>
        <w:rPr>
          <w:i/>
          <w:sz w:val="17"/>
        </w:rPr>
      </w:pPr>
    </w:p>
    <w:p w14:paraId="08D70C19" w14:textId="77777777" w:rsidR="00845F1E" w:rsidRDefault="00BA7C68">
      <w:pPr>
        <w:tabs>
          <w:tab w:val="left" w:pos="5375"/>
        </w:tabs>
        <w:spacing w:line="169" w:lineRule="exact"/>
        <w:ind w:left="5098"/>
        <w:rPr>
          <w:sz w:val="13"/>
        </w:rPr>
      </w:pPr>
      <w:r>
        <w:rPr>
          <w:position w:val="-2"/>
          <w:sz w:val="13"/>
        </w:rPr>
      </w:r>
      <w:r>
        <w:rPr>
          <w:position w:val="-2"/>
          <w:sz w:val="13"/>
        </w:rPr>
        <w:pict w14:anchorId="0CF8C4AE">
          <v:shape id="_x0000_s4111" type="#_x0000_t202" alt="" style="width:2.85pt;height: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37DB99E8" w14:textId="77777777" w:rsidR="00845F1E" w:rsidRDefault="00BA7C68">
                  <w:pPr>
                    <w:spacing w:line="134" w:lineRule="exact"/>
                    <w:rPr>
                      <w:rFonts w:ascii="Arial"/>
                      <w:i/>
                      <w:sz w:val="14"/>
                    </w:rPr>
                  </w:pPr>
                  <w:r>
                    <w:rPr>
                      <w:rFonts w:ascii="Arial"/>
                      <w:i/>
                      <w:w w:val="181"/>
                      <w:sz w:val="14"/>
                    </w:rPr>
                    <w:t>i</w:t>
                  </w:r>
                </w:p>
              </w:txbxContent>
            </v:textbox>
            <w10:anchorlock/>
          </v:shape>
        </w:pict>
      </w:r>
      <w:r>
        <w:rPr>
          <w:position w:val="-2"/>
          <w:sz w:val="13"/>
        </w:rPr>
        <w:tab/>
      </w:r>
      <w:r>
        <w:rPr>
          <w:sz w:val="13"/>
        </w:rPr>
      </w:r>
      <w:r>
        <w:rPr>
          <w:sz w:val="13"/>
        </w:rPr>
        <w:pict w14:anchorId="4E703A8E">
          <v:shape id="_x0000_s4110" type="#_x0000_t202" alt="" style="width:2.85pt;height: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2D2F7516" w14:textId="77777777" w:rsidR="00845F1E" w:rsidRDefault="00BA7C68">
                  <w:pPr>
                    <w:spacing w:line="134" w:lineRule="exact"/>
                    <w:rPr>
                      <w:rFonts w:ascii="Arial"/>
                      <w:i/>
                      <w:sz w:val="14"/>
                    </w:rPr>
                  </w:pPr>
                  <w:r>
                    <w:rPr>
                      <w:rFonts w:ascii="Arial"/>
                      <w:i/>
                      <w:w w:val="181"/>
                      <w:sz w:val="14"/>
                    </w:rPr>
                    <w:t>i</w:t>
                  </w:r>
                </w:p>
              </w:txbxContent>
            </v:textbox>
            <w10:anchorlock/>
          </v:shape>
        </w:pict>
      </w:r>
    </w:p>
    <w:p w14:paraId="3CF7CB1D" w14:textId="77777777" w:rsidR="00845F1E" w:rsidRDefault="00BA7C68">
      <w:pPr>
        <w:spacing w:before="121"/>
        <w:ind w:left="136"/>
        <w:rPr>
          <w:sz w:val="14"/>
        </w:rPr>
      </w:pPr>
      <w:r>
        <w:br w:type="column"/>
      </w:r>
      <w:r>
        <w:rPr>
          <w:rFonts w:ascii="Arial" w:hAnsi="Arial"/>
          <w:w w:val="283"/>
          <w:position w:val="4"/>
          <w:sz w:val="20"/>
        </w:rPr>
        <w:t xml:space="preserve"> </w:t>
      </w:r>
      <w:r>
        <w:rPr>
          <w:rFonts w:ascii="Menlo" w:hAnsi="Menlo"/>
          <w:i/>
          <w:w w:val="130"/>
          <w:sz w:val="14"/>
        </w:rPr>
        <w:t>−</w:t>
      </w:r>
      <w:r>
        <w:rPr>
          <w:w w:val="130"/>
          <w:sz w:val="14"/>
        </w:rPr>
        <w:t>1</w:t>
      </w:r>
    </w:p>
    <w:p w14:paraId="0937DB93" w14:textId="77777777" w:rsidR="00845F1E" w:rsidRDefault="00845F1E">
      <w:pPr>
        <w:pStyle w:val="BodyText"/>
        <w:spacing w:before="1"/>
        <w:rPr>
          <w:sz w:val="10"/>
        </w:rPr>
      </w:pPr>
    </w:p>
    <w:p w14:paraId="3EEF472E" w14:textId="77777777" w:rsidR="00845F1E" w:rsidRDefault="00BA7C68">
      <w:pPr>
        <w:pStyle w:val="BodyText"/>
        <w:spacing w:line="199" w:lineRule="exact"/>
        <w:ind w:left="541"/>
        <w:rPr>
          <w:sz w:val="19"/>
        </w:rPr>
      </w:pPr>
      <w:r>
        <w:rPr>
          <w:position w:val="-3"/>
          <w:sz w:val="19"/>
        </w:rPr>
      </w:r>
      <w:r>
        <w:rPr>
          <w:position w:val="-3"/>
          <w:sz w:val="19"/>
        </w:rPr>
        <w:pict w14:anchorId="410A8F3B">
          <v:shape id="_x0000_s4109" type="#_x0000_t202" alt="" style="width:159.4pt;height:10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1FAE3EC9" w14:textId="77777777" w:rsidR="00845F1E" w:rsidRDefault="00BA7C68">
                  <w:pPr>
                    <w:tabs>
                      <w:tab w:val="left" w:pos="2932"/>
                    </w:tabs>
                    <w:spacing w:line="193" w:lineRule="exact"/>
                    <w:rPr>
                      <w:sz w:val="20"/>
                    </w:rPr>
                  </w:pPr>
                  <w:r>
                    <w:rPr>
                      <w:i/>
                      <w:w w:val="110"/>
                      <w:sz w:val="20"/>
                    </w:rPr>
                    <w:t>,</w:t>
                  </w:r>
                  <w:r>
                    <w:rPr>
                      <w:i/>
                      <w:w w:val="110"/>
                      <w:sz w:val="20"/>
                    </w:rPr>
                    <w:tab/>
                  </w:r>
                  <w:r>
                    <w:rPr>
                      <w:w w:val="105"/>
                      <w:sz w:val="20"/>
                    </w:rPr>
                    <w:t>(1)</w:t>
                  </w:r>
                </w:p>
              </w:txbxContent>
            </v:textbox>
            <w10:anchorlock/>
          </v:shape>
        </w:pict>
      </w:r>
    </w:p>
    <w:p w14:paraId="7C8A9310" w14:textId="77777777" w:rsidR="00845F1E" w:rsidRDefault="00845F1E">
      <w:pPr>
        <w:spacing w:line="199" w:lineRule="exact"/>
        <w:rPr>
          <w:sz w:val="19"/>
        </w:rPr>
        <w:sectPr w:rsidR="00845F1E">
          <w:type w:val="continuous"/>
          <w:pgSz w:w="12240" w:h="15840"/>
          <w:pgMar w:top="1500" w:right="1320" w:bottom="1580" w:left="1320" w:header="720" w:footer="720" w:gutter="0"/>
          <w:cols w:num="2" w:space="720" w:equalWidth="0">
            <w:col w:w="5711" w:space="40"/>
            <w:col w:w="3849"/>
          </w:cols>
        </w:sectPr>
      </w:pPr>
    </w:p>
    <w:p w14:paraId="6B38C778" w14:textId="77777777" w:rsidR="00845F1E" w:rsidRDefault="00BA7C68">
      <w:pPr>
        <w:tabs>
          <w:tab w:val="left" w:pos="1143"/>
        </w:tabs>
        <w:spacing w:before="31"/>
        <w:ind w:right="389"/>
        <w:jc w:val="center"/>
        <w:rPr>
          <w:rFonts w:ascii="Menlo" w:hAnsi="Menlo"/>
          <w:i/>
          <w:sz w:val="14"/>
        </w:rPr>
      </w:pPr>
      <w:r>
        <w:pict w14:anchorId="394C9565">
          <v:line id="_x0000_s4108" alt="" style="position:absolute;left:0;text-align:left;z-index:-88792;mso-wrap-edited:f;mso-width-percent:0;mso-height-percent:0;mso-position-horizontal-relative:page;mso-width-percent:0;mso-height-percent:0" from="293.25pt,3.95pt" to="359.2pt,3.95pt" strokeweight=".14042mm">
            <w10:wrap anchorx="page"/>
          </v:line>
        </w:pict>
      </w:r>
      <w:r>
        <w:pict w14:anchorId="4B8B5676">
          <v:shape id="_x0000_s4107" type="#_x0000_t202" alt="" style="position:absolute;left:0;text-align:left;margin-left:351.55pt;margin-top:-4.15pt;width:7.15pt;height:7pt;z-index:-88648;mso-wrap-style:square;mso-wrap-edited:f;mso-width-percent:0;mso-height-percent:0;mso-position-horizontal-relative:page;mso-width-percent:0;mso-height-percent:0;v-text-anchor:top" filled="f" stroked="f">
            <v:textbox inset="0,0,0,0">
              <w:txbxContent>
                <w:p w14:paraId="1A2F94A8"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55C425E4">
          <v:shape id="_x0000_s4106" type="#_x0000_t202" alt="" style="position:absolute;left:0;text-align:left;margin-left:351.55pt;margin-top:12.65pt;width:7.15pt;height:7pt;z-index:-88624;mso-wrap-style:square;mso-wrap-edited:f;mso-width-percent:0;mso-height-percent:0;mso-position-horizontal-relative:page;mso-width-percent:0;mso-height-percent:0;v-text-anchor:top" filled="f" stroked="f">
            <v:textbox inset="0,0,0,0">
              <w:txbxContent>
                <w:p w14:paraId="34C7499F" w14:textId="77777777" w:rsidR="00845F1E" w:rsidRDefault="00BA7C68">
                  <w:pPr>
                    <w:spacing w:line="134" w:lineRule="exact"/>
                    <w:rPr>
                      <w:rFonts w:ascii="Arial"/>
                      <w:i/>
                      <w:sz w:val="14"/>
                    </w:rPr>
                  </w:pPr>
                  <w:r>
                    <w:rPr>
                      <w:rFonts w:ascii="Arial"/>
                      <w:i/>
                      <w:w w:val="130"/>
                      <w:sz w:val="14"/>
                    </w:rPr>
                    <w:t>ia</w:t>
                  </w:r>
                </w:p>
              </w:txbxContent>
            </v:textbox>
            <w10:wrap anchorx="page"/>
          </v:shape>
        </w:pict>
      </w:r>
      <w:r>
        <w:rPr>
          <w:rFonts w:ascii="Arial" w:hAnsi="Arial"/>
          <w:i/>
          <w:w w:val="120"/>
          <w:position w:val="14"/>
          <w:sz w:val="14"/>
        </w:rPr>
        <w:t>a</w:t>
      </w:r>
      <w:r>
        <w:rPr>
          <w:rFonts w:ascii="Arial" w:hAnsi="Arial"/>
          <w:i/>
          <w:w w:val="120"/>
          <w:position w:val="14"/>
          <w:sz w:val="14"/>
        </w:rPr>
        <w:tab/>
      </w:r>
      <w:r>
        <w:rPr>
          <w:w w:val="120"/>
          <w:sz w:val="20"/>
        </w:rPr>
        <w:t xml:space="preserve">1 +  </w:t>
      </w:r>
      <w:r>
        <w:rPr>
          <w:w w:val="120"/>
          <w:position w:val="15"/>
          <w:sz w:val="20"/>
        </w:rPr>
        <w:t xml:space="preserve">   </w:t>
      </w:r>
      <w:r>
        <w:rPr>
          <w:rFonts w:ascii="Arial" w:hAnsi="Arial"/>
          <w:i/>
          <w:w w:val="120"/>
          <w:position w:val="10"/>
          <w:sz w:val="14"/>
        </w:rPr>
        <w:t xml:space="preserve">N </w:t>
      </w:r>
      <w:r>
        <w:rPr>
          <w:i/>
          <w:w w:val="120"/>
          <w:sz w:val="20"/>
        </w:rPr>
        <w:t>s</w:t>
      </w:r>
      <w:r>
        <w:rPr>
          <w:i/>
          <w:spacing w:val="-17"/>
          <w:w w:val="120"/>
          <w:sz w:val="20"/>
        </w:rPr>
        <w:t xml:space="preserve"> </w:t>
      </w:r>
      <w:r>
        <w:rPr>
          <w:i/>
          <w:spacing w:val="3"/>
          <w:w w:val="120"/>
          <w:sz w:val="20"/>
        </w:rPr>
        <w:t>/K</w:t>
      </w:r>
      <w:r>
        <w:rPr>
          <w:rFonts w:ascii="Menlo" w:hAnsi="Menlo"/>
          <w:i/>
          <w:spacing w:val="3"/>
          <w:w w:val="120"/>
          <w:position w:val="7"/>
          <w:sz w:val="14"/>
        </w:rPr>
        <w:t>∗</w:t>
      </w:r>
    </w:p>
    <w:p w14:paraId="7C492DC4" w14:textId="77777777" w:rsidR="00845F1E" w:rsidRDefault="00BA7C68">
      <w:pPr>
        <w:pStyle w:val="BodyText"/>
        <w:spacing w:before="161" w:line="232" w:lineRule="auto"/>
        <w:ind w:left="119" w:right="118"/>
        <w:jc w:val="both"/>
      </w:pPr>
      <w:r>
        <w:rPr>
          <w:w w:val="110"/>
        </w:rPr>
        <w:t>where</w:t>
      </w:r>
      <w:r>
        <w:rPr>
          <w:spacing w:val="-6"/>
          <w:w w:val="110"/>
        </w:rPr>
        <w:t xml:space="preserve"> </w:t>
      </w:r>
      <w:r>
        <w:rPr>
          <w:i/>
          <w:w w:val="120"/>
        </w:rPr>
        <w:t>s</w:t>
      </w:r>
      <w:r>
        <w:rPr>
          <w:rFonts w:ascii="Arial" w:hAnsi="Arial"/>
          <w:i/>
          <w:w w:val="120"/>
          <w:position w:val="-2"/>
          <w:sz w:val="14"/>
        </w:rPr>
        <w:t>i</w:t>
      </w:r>
      <w:r>
        <w:rPr>
          <w:rFonts w:ascii="Arial" w:hAnsi="Arial"/>
          <w:i/>
          <w:spacing w:val="10"/>
          <w:w w:val="120"/>
          <w:position w:val="-2"/>
          <w:sz w:val="14"/>
        </w:rPr>
        <w:t xml:space="preserve"> </w:t>
      </w:r>
      <w:r>
        <w:rPr>
          <w:w w:val="110"/>
        </w:rPr>
        <w:t>is</w:t>
      </w:r>
      <w:r>
        <w:rPr>
          <w:spacing w:val="-6"/>
          <w:w w:val="110"/>
        </w:rPr>
        <w:t xml:space="preserve"> </w:t>
      </w:r>
      <w:r>
        <w:rPr>
          <w:w w:val="110"/>
        </w:rPr>
        <w:t>the</w:t>
      </w:r>
      <w:r>
        <w:rPr>
          <w:spacing w:val="-6"/>
          <w:w w:val="110"/>
        </w:rPr>
        <w:t xml:space="preserve"> </w:t>
      </w:r>
      <w:r>
        <w:rPr>
          <w:w w:val="110"/>
        </w:rPr>
        <w:t>concentration</w:t>
      </w:r>
      <w:r>
        <w:rPr>
          <w:spacing w:val="-6"/>
          <w:w w:val="110"/>
        </w:rPr>
        <w:t xml:space="preserve"> </w:t>
      </w:r>
      <w:r>
        <w:rPr>
          <w:w w:val="110"/>
        </w:rPr>
        <w:t>of</w:t>
      </w:r>
      <w:r>
        <w:rPr>
          <w:spacing w:val="-7"/>
          <w:w w:val="110"/>
        </w:rPr>
        <w:t xml:space="preserve"> </w:t>
      </w:r>
      <w:r>
        <w:rPr>
          <w:w w:val="110"/>
        </w:rPr>
        <w:t>the</w:t>
      </w:r>
      <w:r>
        <w:rPr>
          <w:spacing w:val="-6"/>
          <w:w w:val="110"/>
        </w:rPr>
        <w:t xml:space="preserve"> </w:t>
      </w:r>
      <w:r>
        <w:rPr>
          <w:w w:val="110"/>
        </w:rPr>
        <w:t>odorant</w:t>
      </w:r>
      <w:r>
        <w:rPr>
          <w:spacing w:val="-7"/>
          <w:w w:val="110"/>
        </w:rPr>
        <w:t xml:space="preserve"> </w:t>
      </w:r>
      <w:r>
        <w:rPr>
          <w:i/>
          <w:w w:val="110"/>
        </w:rPr>
        <w:t>i</w:t>
      </w:r>
      <w:r>
        <w:rPr>
          <w:i/>
          <w:spacing w:val="-6"/>
          <w:w w:val="110"/>
        </w:rPr>
        <w:t xml:space="preserve"> </w:t>
      </w:r>
      <w:r>
        <w:rPr>
          <w:w w:val="110"/>
        </w:rPr>
        <w:t>and</w:t>
      </w:r>
      <w:r>
        <w:rPr>
          <w:spacing w:val="-6"/>
          <w:w w:val="110"/>
        </w:rPr>
        <w:t xml:space="preserve"> </w:t>
      </w:r>
      <w:r>
        <w:rPr>
          <w:i/>
          <w:w w:val="110"/>
        </w:rPr>
        <w:t>E</w:t>
      </w:r>
      <w:r>
        <w:rPr>
          <w:rFonts w:ascii="Arial" w:hAnsi="Arial"/>
          <w:i/>
          <w:w w:val="110"/>
          <w:position w:val="-2"/>
          <w:sz w:val="14"/>
        </w:rPr>
        <w:t>a</w:t>
      </w:r>
      <w:r>
        <w:rPr>
          <w:rFonts w:ascii="Arial" w:hAnsi="Arial"/>
          <w:i/>
          <w:spacing w:val="15"/>
          <w:w w:val="110"/>
          <w:position w:val="-2"/>
          <w:sz w:val="14"/>
        </w:rPr>
        <w:t xml:space="preserve"> </w:t>
      </w:r>
      <w:r>
        <w:rPr>
          <w:w w:val="110"/>
        </w:rPr>
        <w:t>is</w:t>
      </w:r>
      <w:r>
        <w:rPr>
          <w:spacing w:val="-6"/>
          <w:w w:val="110"/>
        </w:rPr>
        <w:t xml:space="preserve"> </w:t>
      </w:r>
      <w:r>
        <w:rPr>
          <w:w w:val="110"/>
        </w:rPr>
        <w:t>the</w:t>
      </w:r>
      <w:r>
        <w:rPr>
          <w:spacing w:val="-6"/>
          <w:w w:val="110"/>
        </w:rPr>
        <w:t xml:space="preserve"> </w:t>
      </w:r>
      <w:r>
        <w:rPr>
          <w:w w:val="110"/>
        </w:rPr>
        <w:t>free</w:t>
      </w:r>
      <w:r>
        <w:rPr>
          <w:spacing w:val="-6"/>
          <w:w w:val="110"/>
        </w:rPr>
        <w:t xml:space="preserve"> </w:t>
      </w:r>
      <w:r>
        <w:rPr>
          <w:w w:val="110"/>
        </w:rPr>
        <w:t>energy</w:t>
      </w:r>
      <w:r>
        <w:rPr>
          <w:spacing w:val="-6"/>
          <w:w w:val="110"/>
        </w:rPr>
        <w:t xml:space="preserve"> </w:t>
      </w:r>
      <w:r>
        <w:rPr>
          <w:w w:val="110"/>
        </w:rPr>
        <w:t>of</w:t>
      </w:r>
      <w:r>
        <w:rPr>
          <w:spacing w:val="-7"/>
          <w:w w:val="110"/>
        </w:rPr>
        <w:t xml:space="preserve"> </w:t>
      </w:r>
      <w:r>
        <w:rPr>
          <w:w w:val="110"/>
        </w:rPr>
        <w:t>activation</w:t>
      </w:r>
      <w:r>
        <w:rPr>
          <w:spacing w:val="-7"/>
          <w:w w:val="110"/>
        </w:rPr>
        <w:t xml:space="preserve"> </w:t>
      </w:r>
      <w:r>
        <w:rPr>
          <w:w w:val="110"/>
        </w:rPr>
        <w:t>for</w:t>
      </w:r>
      <w:r>
        <w:rPr>
          <w:spacing w:val="-7"/>
          <w:w w:val="110"/>
        </w:rPr>
        <w:t xml:space="preserve"> </w:t>
      </w:r>
      <w:r>
        <w:rPr>
          <w:w w:val="110"/>
        </w:rPr>
        <w:t>a</w:t>
      </w:r>
      <w:r>
        <w:rPr>
          <w:spacing w:val="-7"/>
          <w:w w:val="110"/>
        </w:rPr>
        <w:t xml:space="preserve"> </w:t>
      </w:r>
      <w:r>
        <w:rPr>
          <w:w w:val="110"/>
        </w:rPr>
        <w:t>particular</w:t>
      </w:r>
      <w:r>
        <w:rPr>
          <w:spacing w:val="-6"/>
          <w:w w:val="110"/>
        </w:rPr>
        <w:t xml:space="preserve"> </w:t>
      </w:r>
      <w:r>
        <w:rPr>
          <w:w w:val="110"/>
        </w:rPr>
        <w:t xml:space="preserve">Or/Orco </w:t>
      </w:r>
      <w:r>
        <w:rPr>
          <w:w w:val="104"/>
        </w:rPr>
        <w:t>complex.</w:t>
      </w:r>
      <w:r>
        <w:t xml:space="preserve"> </w:t>
      </w:r>
      <w:r>
        <w:rPr>
          <w:spacing w:val="-12"/>
        </w:rPr>
        <w:t xml:space="preserve"> </w:t>
      </w:r>
      <w:r>
        <w:rPr>
          <w:spacing w:val="-17"/>
          <w:w w:val="108"/>
        </w:rPr>
        <w:t>W</w:t>
      </w:r>
      <w:r>
        <w:rPr>
          <w:w w:val="105"/>
        </w:rPr>
        <w:t>e</w:t>
      </w:r>
      <w:r>
        <w:rPr>
          <w:spacing w:val="5"/>
          <w:w w:val="105"/>
        </w:rPr>
        <w:t>b</w:t>
      </w:r>
      <w:r>
        <w:t>er’s</w:t>
      </w:r>
      <w:r>
        <w:rPr>
          <w:spacing w:val="15"/>
        </w:rPr>
        <w:t xml:space="preserve"> </w:t>
      </w:r>
      <w:r>
        <w:rPr>
          <w:w w:val="106"/>
        </w:rPr>
        <w:t>L</w:t>
      </w:r>
      <w:r>
        <w:rPr>
          <w:spacing w:val="-6"/>
          <w:w w:val="106"/>
        </w:rPr>
        <w:t>a</w:t>
      </w:r>
      <w:r>
        <w:rPr>
          <w:w w:val="99"/>
        </w:rPr>
        <w:t>w</w:t>
      </w:r>
      <w:r>
        <w:rPr>
          <w:spacing w:val="15"/>
        </w:rPr>
        <w:t xml:space="preserve"> </w:t>
      </w:r>
      <w:r>
        <w:rPr>
          <w:w w:val="107"/>
        </w:rPr>
        <w:t>can</w:t>
      </w:r>
      <w:r>
        <w:rPr>
          <w:spacing w:val="15"/>
        </w:rPr>
        <w:t xml:space="preserve"> </w:t>
      </w:r>
      <w:r>
        <w:rPr>
          <w:spacing w:val="5"/>
          <w:w w:val="110"/>
        </w:rPr>
        <w:t>b</w:t>
      </w:r>
      <w:r>
        <w:rPr>
          <w:w w:val="99"/>
        </w:rPr>
        <w:t>e</w:t>
      </w:r>
      <w:r>
        <w:rPr>
          <w:spacing w:val="15"/>
        </w:rPr>
        <w:t xml:space="preserve"> </w:t>
      </w:r>
      <w:r>
        <w:rPr>
          <w:w w:val="104"/>
        </w:rPr>
        <w:t>satisfied</w:t>
      </w:r>
      <w:r>
        <w:rPr>
          <w:spacing w:val="15"/>
        </w:rPr>
        <w:t xml:space="preserve"> </w:t>
      </w:r>
      <w:r>
        <w:rPr>
          <w:spacing w:val="-6"/>
          <w:w w:val="110"/>
        </w:rPr>
        <w:t>b</w:t>
      </w:r>
      <w:r>
        <w:rPr>
          <w:w w:val="105"/>
        </w:rPr>
        <w:t>y</w:t>
      </w:r>
      <w:r>
        <w:rPr>
          <w:spacing w:val="15"/>
        </w:rPr>
        <w:t xml:space="preserve"> </w:t>
      </w:r>
      <w:r>
        <w:rPr>
          <w:w w:val="103"/>
        </w:rPr>
        <w:t>scaling</w:t>
      </w:r>
      <w:r>
        <w:rPr>
          <w:spacing w:val="16"/>
        </w:rPr>
        <w:t xml:space="preserve"> </w:t>
      </w:r>
      <w:r>
        <w:rPr>
          <w:i/>
          <w:w w:val="66"/>
        </w:rPr>
        <w:t>E</w:t>
      </w:r>
      <w:r>
        <w:rPr>
          <w:rFonts w:ascii="Arial" w:hAnsi="Arial"/>
          <w:i/>
          <w:w w:val="110"/>
          <w:position w:val="-2"/>
          <w:sz w:val="14"/>
        </w:rPr>
        <w:t>a</w:t>
      </w:r>
      <w:r>
        <w:rPr>
          <w:rFonts w:ascii="Arial" w:hAnsi="Arial"/>
          <w:i/>
          <w:position w:val="-2"/>
          <w:sz w:val="14"/>
        </w:rPr>
        <w:t xml:space="preserve"> </w:t>
      </w:r>
      <w:r>
        <w:rPr>
          <w:rFonts w:ascii="Arial" w:hAnsi="Arial"/>
          <w:i/>
          <w:spacing w:val="-2"/>
          <w:position w:val="-2"/>
          <w:sz w:val="14"/>
        </w:rPr>
        <w:t xml:space="preserve"> </w:t>
      </w:r>
      <w:r>
        <w:rPr>
          <w:w w:val="108"/>
        </w:rPr>
        <w:t>with</w:t>
      </w:r>
      <w:r>
        <w:rPr>
          <w:spacing w:val="15"/>
        </w:rPr>
        <w:t xml:space="preserve"> </w:t>
      </w:r>
      <w:r>
        <w:rPr>
          <w:w w:val="113"/>
        </w:rPr>
        <w:t>the</w:t>
      </w:r>
      <w:r>
        <w:rPr>
          <w:spacing w:val="15"/>
        </w:rPr>
        <w:t xml:space="preserve"> </w:t>
      </w:r>
      <w:r>
        <w:rPr>
          <w:spacing w:val="-6"/>
          <w:w w:val="112"/>
        </w:rPr>
        <w:t>a</w:t>
      </w:r>
      <w:r>
        <w:rPr>
          <w:spacing w:val="-6"/>
          <w:w w:val="105"/>
        </w:rPr>
        <w:t>v</w:t>
      </w:r>
      <w:r>
        <w:rPr>
          <w:w w:val="104"/>
        </w:rPr>
        <w:t>erage</w:t>
      </w:r>
      <w:r>
        <w:rPr>
          <w:spacing w:val="15"/>
        </w:rPr>
        <w:t xml:space="preserve"> </w:t>
      </w:r>
      <w:r>
        <w:rPr>
          <w:spacing w:val="5"/>
          <w:w w:val="99"/>
        </w:rPr>
        <w:t>o</w:t>
      </w:r>
      <w:r>
        <w:rPr>
          <w:w w:val="109"/>
        </w:rPr>
        <w:t>dora</w:t>
      </w:r>
      <w:r>
        <w:rPr>
          <w:spacing w:val="-6"/>
          <w:w w:val="109"/>
        </w:rPr>
        <w:t>n</w:t>
      </w:r>
      <w:r>
        <w:rPr>
          <w:w w:val="139"/>
        </w:rPr>
        <w:t>t</w:t>
      </w:r>
      <w:r>
        <w:rPr>
          <w:spacing w:val="15"/>
        </w:rPr>
        <w:t xml:space="preserve"> </w:t>
      </w:r>
      <w:r>
        <w:rPr>
          <w:w w:val="103"/>
        </w:rPr>
        <w:t>conce</w:t>
      </w:r>
      <w:r>
        <w:rPr>
          <w:spacing w:val="-6"/>
          <w:w w:val="103"/>
        </w:rPr>
        <w:t>n</w:t>
      </w:r>
      <w:r>
        <w:rPr>
          <w:w w:val="114"/>
        </w:rPr>
        <w:t>tration,</w:t>
      </w:r>
      <w:r>
        <w:rPr>
          <w:spacing w:val="15"/>
        </w:rPr>
        <w:t xml:space="preserve"> </w:t>
      </w:r>
      <w:r>
        <w:rPr>
          <w:i/>
          <w:w w:val="66"/>
        </w:rPr>
        <w:t>E</w:t>
      </w:r>
      <w:r>
        <w:rPr>
          <w:rFonts w:ascii="Arial" w:hAnsi="Arial"/>
          <w:i/>
          <w:w w:val="110"/>
          <w:position w:val="-2"/>
          <w:sz w:val="14"/>
        </w:rPr>
        <w:t>a</w:t>
      </w:r>
      <w:r>
        <w:rPr>
          <w:rFonts w:ascii="Arial" w:hAnsi="Arial"/>
          <w:i/>
          <w:position w:val="-2"/>
          <w:sz w:val="14"/>
        </w:rPr>
        <w:t xml:space="preserve"> </w:t>
      </w:r>
      <w:r>
        <w:rPr>
          <w:rFonts w:ascii="Arial" w:hAnsi="Arial"/>
          <w:i/>
          <w:spacing w:val="-13"/>
          <w:position w:val="-2"/>
          <w:sz w:val="14"/>
        </w:rPr>
        <w:t xml:space="preserve"> </w:t>
      </w:r>
      <w:r>
        <w:rPr>
          <w:rFonts w:ascii="Menlo" w:hAnsi="Menlo"/>
          <w:i/>
          <w:w w:val="128"/>
        </w:rPr>
        <w:t>∼</w:t>
      </w:r>
      <w:r>
        <w:rPr>
          <w:rFonts w:ascii="Menlo" w:hAnsi="Menlo"/>
          <w:i/>
          <w:spacing w:val="-65"/>
        </w:rPr>
        <w:t xml:space="preserve"> </w:t>
      </w:r>
      <w:r>
        <w:rPr>
          <w:w w:val="106"/>
        </w:rPr>
        <w:t>ln</w:t>
      </w:r>
      <w:r>
        <w:rPr>
          <w:rFonts w:ascii="Menlo" w:hAnsi="Menlo"/>
          <w:i/>
          <w:w w:val="64"/>
        </w:rPr>
        <w:t>(</w:t>
      </w:r>
      <w:r>
        <w:rPr>
          <w:i/>
          <w:w w:val="119"/>
        </w:rPr>
        <w:t>s</w:t>
      </w:r>
      <w:r>
        <w:rPr>
          <w:rFonts w:ascii="Arial" w:hAnsi="Arial"/>
          <w:i/>
          <w:spacing w:val="8"/>
          <w:w w:val="181"/>
          <w:position w:val="-2"/>
          <w:sz w:val="14"/>
        </w:rPr>
        <w:t>i</w:t>
      </w:r>
      <w:r>
        <w:rPr>
          <w:rFonts w:ascii="Menlo" w:hAnsi="Menlo"/>
          <w:i/>
          <w:w w:val="64"/>
        </w:rPr>
        <w:t>)</w:t>
      </w:r>
      <w:r>
        <w:rPr>
          <w:w w:val="110"/>
        </w:rPr>
        <w:t>.</w:t>
      </w:r>
    </w:p>
    <w:p w14:paraId="1E6DBD0E" w14:textId="77777777" w:rsidR="00845F1E" w:rsidRDefault="00BA7C68">
      <w:pPr>
        <w:pStyle w:val="BodyText"/>
        <w:spacing w:line="242" w:lineRule="auto"/>
        <w:ind w:left="119" w:right="116" w:firstLine="298"/>
        <w:jc w:val="both"/>
      </w:pPr>
      <w:r>
        <w:rPr>
          <w:w w:val="110"/>
        </w:rPr>
        <w:t>Ignoring</w:t>
      </w:r>
      <w:r>
        <w:rPr>
          <w:spacing w:val="-20"/>
          <w:w w:val="110"/>
        </w:rPr>
        <w:t xml:space="preserve"> </w:t>
      </w:r>
      <w:r>
        <w:rPr>
          <w:w w:val="110"/>
        </w:rPr>
        <w:t>for</w:t>
      </w:r>
      <w:r>
        <w:rPr>
          <w:spacing w:val="-20"/>
          <w:w w:val="110"/>
        </w:rPr>
        <w:t xml:space="preserve"> </w:t>
      </w:r>
      <w:r>
        <w:rPr>
          <w:w w:val="110"/>
        </w:rPr>
        <w:t>the</w:t>
      </w:r>
      <w:r>
        <w:rPr>
          <w:spacing w:val="-20"/>
          <w:w w:val="110"/>
        </w:rPr>
        <w:t xml:space="preserve"> </w:t>
      </w:r>
      <w:r>
        <w:rPr>
          <w:w w:val="110"/>
        </w:rPr>
        <w:t>moment</w:t>
      </w:r>
      <w:r>
        <w:rPr>
          <w:spacing w:val="-20"/>
          <w:w w:val="110"/>
        </w:rPr>
        <w:t xml:space="preserve"> </w:t>
      </w:r>
      <w:r>
        <w:rPr>
          <w:w w:val="110"/>
        </w:rPr>
        <w:t>the</w:t>
      </w:r>
      <w:r>
        <w:rPr>
          <w:spacing w:val="-20"/>
          <w:w w:val="110"/>
        </w:rPr>
        <w:t xml:space="preserve"> </w:t>
      </w:r>
      <w:r>
        <w:rPr>
          <w:w w:val="110"/>
        </w:rPr>
        <w:t>slower</w:t>
      </w:r>
      <w:r>
        <w:rPr>
          <w:spacing w:val="-20"/>
          <w:w w:val="110"/>
        </w:rPr>
        <w:t xml:space="preserve"> </w:t>
      </w:r>
      <w:r>
        <w:rPr>
          <w:w w:val="110"/>
        </w:rPr>
        <w:t>effects</w:t>
      </w:r>
      <w:r>
        <w:rPr>
          <w:spacing w:val="-20"/>
          <w:w w:val="110"/>
        </w:rPr>
        <w:t xml:space="preserve"> </w:t>
      </w:r>
      <w:r>
        <w:rPr>
          <w:w w:val="110"/>
        </w:rPr>
        <w:t>of</w:t>
      </w:r>
      <w:r>
        <w:rPr>
          <w:spacing w:val="-21"/>
          <w:w w:val="110"/>
        </w:rPr>
        <w:t xml:space="preserve"> </w:t>
      </w:r>
      <w:r>
        <w:rPr>
          <w:w w:val="110"/>
        </w:rPr>
        <w:t>adaptation</w:t>
      </w:r>
      <w:r>
        <w:rPr>
          <w:spacing w:val="-20"/>
          <w:w w:val="110"/>
        </w:rPr>
        <w:t xml:space="preserve"> </w:t>
      </w:r>
      <w:r>
        <w:rPr>
          <w:w w:val="110"/>
        </w:rPr>
        <w:t>(i.e.,</w:t>
      </w:r>
      <w:r>
        <w:rPr>
          <w:spacing w:val="-19"/>
          <w:w w:val="110"/>
        </w:rPr>
        <w:t xml:space="preserve"> </w:t>
      </w:r>
      <w:r>
        <w:rPr>
          <w:w w:val="110"/>
        </w:rPr>
        <w:t>assuming</w:t>
      </w:r>
      <w:r>
        <w:rPr>
          <w:spacing w:val="-19"/>
          <w:w w:val="110"/>
        </w:rPr>
        <w:t xml:space="preserve"> </w:t>
      </w:r>
      <w:r>
        <w:rPr>
          <w:i/>
          <w:w w:val="110"/>
        </w:rPr>
        <w:t>E</w:t>
      </w:r>
      <w:r>
        <w:rPr>
          <w:rFonts w:ascii="Arial" w:hAnsi="Arial"/>
          <w:i/>
          <w:w w:val="110"/>
          <w:position w:val="-2"/>
          <w:sz w:val="14"/>
        </w:rPr>
        <w:t>a</w:t>
      </w:r>
      <w:r>
        <w:rPr>
          <w:rFonts w:ascii="Arial" w:hAnsi="Arial"/>
          <w:i/>
          <w:spacing w:val="-2"/>
          <w:w w:val="110"/>
          <w:position w:val="-2"/>
          <w:sz w:val="14"/>
        </w:rPr>
        <w:t xml:space="preserve"> </w:t>
      </w:r>
      <w:r>
        <w:rPr>
          <w:w w:val="110"/>
        </w:rPr>
        <w:t>is</w:t>
      </w:r>
      <w:r>
        <w:rPr>
          <w:spacing w:val="-20"/>
          <w:w w:val="110"/>
        </w:rPr>
        <w:t xml:space="preserve"> </w:t>
      </w:r>
      <w:r>
        <w:rPr>
          <w:w w:val="110"/>
        </w:rPr>
        <w:t>fixed),</w:t>
      </w:r>
      <w:r>
        <w:rPr>
          <w:spacing w:val="-19"/>
          <w:w w:val="110"/>
        </w:rPr>
        <w:t xml:space="preserve"> </w:t>
      </w:r>
      <w:r>
        <w:rPr>
          <w:w w:val="110"/>
        </w:rPr>
        <w:t>this</w:t>
      </w:r>
      <w:r>
        <w:rPr>
          <w:spacing w:val="-20"/>
          <w:w w:val="110"/>
        </w:rPr>
        <w:t xml:space="preserve"> </w:t>
      </w:r>
      <w:r>
        <w:rPr>
          <w:w w:val="110"/>
        </w:rPr>
        <w:t>model</w:t>
      </w:r>
      <w:r>
        <w:rPr>
          <w:spacing w:val="-20"/>
          <w:w w:val="110"/>
        </w:rPr>
        <w:t xml:space="preserve"> </w:t>
      </w:r>
      <w:r>
        <w:rPr>
          <w:w w:val="110"/>
        </w:rPr>
        <w:t>represents the instantaneous change in the activity as a function of ligand concentration, i.e. similar to the maximum firing</w:t>
      </w:r>
      <w:r>
        <w:rPr>
          <w:spacing w:val="-6"/>
          <w:w w:val="110"/>
        </w:rPr>
        <w:t xml:space="preserve"> </w:t>
      </w:r>
      <w:r>
        <w:rPr>
          <w:w w:val="110"/>
        </w:rPr>
        <w:t>rate</w:t>
      </w:r>
      <w:r>
        <w:rPr>
          <w:spacing w:val="-6"/>
          <w:w w:val="110"/>
        </w:rPr>
        <w:t xml:space="preserve"> </w:t>
      </w:r>
      <w:r>
        <w:rPr>
          <w:w w:val="110"/>
        </w:rPr>
        <w:t>measured</w:t>
      </w:r>
      <w:r>
        <w:rPr>
          <w:spacing w:val="-6"/>
          <w:w w:val="110"/>
        </w:rPr>
        <w:t xml:space="preserve"> </w:t>
      </w:r>
      <w:r>
        <w:rPr>
          <w:w w:val="110"/>
        </w:rPr>
        <w:t>in</w:t>
      </w:r>
      <w:r>
        <w:rPr>
          <w:spacing w:val="-6"/>
          <w:w w:val="110"/>
        </w:rPr>
        <w:t xml:space="preserve"> </w:t>
      </w:r>
      <w:r>
        <w:rPr>
          <w:w w:val="110"/>
        </w:rPr>
        <w:t>[2].</w:t>
      </w:r>
      <w:r>
        <w:rPr>
          <w:spacing w:val="12"/>
          <w:w w:val="110"/>
        </w:rPr>
        <w:t xml:space="preserve"> </w:t>
      </w:r>
      <w:r>
        <w:rPr>
          <w:spacing w:val="-9"/>
          <w:w w:val="110"/>
        </w:rPr>
        <w:t>We</w:t>
      </w:r>
      <w:r>
        <w:rPr>
          <w:spacing w:val="-6"/>
          <w:w w:val="110"/>
        </w:rPr>
        <w:t xml:space="preserve"> </w:t>
      </w:r>
      <w:r>
        <w:rPr>
          <w:w w:val="110"/>
        </w:rPr>
        <w:t>first</w:t>
      </w:r>
      <w:r>
        <w:rPr>
          <w:spacing w:val="-6"/>
          <w:w w:val="110"/>
        </w:rPr>
        <w:t xml:space="preserve"> </w:t>
      </w:r>
      <w:r>
        <w:rPr>
          <w:w w:val="110"/>
        </w:rPr>
        <w:t>show</w:t>
      </w:r>
      <w:r>
        <w:rPr>
          <w:spacing w:val="-6"/>
          <w:w w:val="110"/>
        </w:rPr>
        <w:t xml:space="preserve"> </w:t>
      </w:r>
      <w:r>
        <w:rPr>
          <w:w w:val="110"/>
        </w:rPr>
        <w:t>that</w:t>
      </w:r>
      <w:r>
        <w:rPr>
          <w:spacing w:val="-6"/>
          <w:w w:val="110"/>
        </w:rPr>
        <w:t xml:space="preserve"> </w:t>
      </w:r>
      <w:r>
        <w:rPr>
          <w:w w:val="110"/>
        </w:rPr>
        <w:t>the</w:t>
      </w:r>
      <w:r>
        <w:rPr>
          <w:spacing w:val="-6"/>
          <w:w w:val="110"/>
        </w:rPr>
        <w:t xml:space="preserve"> </w:t>
      </w:r>
      <w:r>
        <w:rPr>
          <w:w w:val="110"/>
        </w:rPr>
        <w:t>steady</w:t>
      </w:r>
      <w:r>
        <w:rPr>
          <w:spacing w:val="-6"/>
          <w:w w:val="110"/>
        </w:rPr>
        <w:t xml:space="preserve"> </w:t>
      </w:r>
      <w:r>
        <w:rPr>
          <w:w w:val="110"/>
        </w:rPr>
        <w:t>state</w:t>
      </w:r>
      <w:r>
        <w:rPr>
          <w:spacing w:val="-6"/>
          <w:w w:val="110"/>
        </w:rPr>
        <w:t xml:space="preserve"> </w:t>
      </w:r>
      <w:r>
        <w:rPr>
          <w:w w:val="110"/>
        </w:rPr>
        <w:t>response</w:t>
      </w:r>
      <w:r>
        <w:rPr>
          <w:spacing w:val="-6"/>
          <w:w w:val="110"/>
        </w:rPr>
        <w:t xml:space="preserve"> </w:t>
      </w:r>
      <w:r>
        <w:rPr>
          <w:w w:val="110"/>
        </w:rPr>
        <w:t>reproduce</w:t>
      </w:r>
      <w:r>
        <w:rPr>
          <w:spacing w:val="-6"/>
          <w:w w:val="110"/>
        </w:rPr>
        <w:t xml:space="preserve"> </w:t>
      </w:r>
      <w:r>
        <w:rPr>
          <w:w w:val="110"/>
        </w:rPr>
        <w:t>the</w:t>
      </w:r>
      <w:r>
        <w:rPr>
          <w:spacing w:val="-6"/>
          <w:w w:val="110"/>
        </w:rPr>
        <w:t xml:space="preserve"> </w:t>
      </w:r>
      <w:r>
        <w:rPr>
          <w:w w:val="110"/>
        </w:rPr>
        <w:t>diversity</w:t>
      </w:r>
      <w:r>
        <w:rPr>
          <w:spacing w:val="-6"/>
          <w:w w:val="110"/>
        </w:rPr>
        <w:t xml:space="preserve"> </w:t>
      </w:r>
      <w:r>
        <w:rPr>
          <w:w w:val="110"/>
        </w:rPr>
        <w:t>of</w:t>
      </w:r>
      <w:r>
        <w:rPr>
          <w:spacing w:val="-6"/>
          <w:w w:val="110"/>
        </w:rPr>
        <w:t xml:space="preserve"> </w:t>
      </w:r>
      <w:r>
        <w:rPr>
          <w:w w:val="110"/>
        </w:rPr>
        <w:t>observed ORN</w:t>
      </w:r>
      <w:r>
        <w:rPr>
          <w:spacing w:val="-25"/>
          <w:w w:val="110"/>
        </w:rPr>
        <w:t xml:space="preserve"> </w:t>
      </w:r>
      <w:r>
        <w:rPr>
          <w:w w:val="110"/>
        </w:rPr>
        <w:t>tuning</w:t>
      </w:r>
      <w:r>
        <w:rPr>
          <w:spacing w:val="-25"/>
          <w:w w:val="110"/>
        </w:rPr>
        <w:t xml:space="preserve"> </w:t>
      </w:r>
      <w:r>
        <w:rPr>
          <w:w w:val="110"/>
        </w:rPr>
        <w:t>curves.</w:t>
      </w:r>
      <w:r>
        <w:rPr>
          <w:spacing w:val="-6"/>
          <w:w w:val="110"/>
        </w:rPr>
        <w:t xml:space="preserve"> </w:t>
      </w:r>
      <w:r>
        <w:rPr>
          <w:w w:val="110"/>
        </w:rPr>
        <w:t>Olfactor</w:t>
      </w:r>
      <w:r>
        <w:rPr>
          <w:w w:val="110"/>
        </w:rPr>
        <w:t>y</w:t>
      </w:r>
      <w:r>
        <w:rPr>
          <w:spacing w:val="-25"/>
          <w:w w:val="110"/>
        </w:rPr>
        <w:t xml:space="preserve"> </w:t>
      </w:r>
      <w:r>
        <w:rPr>
          <w:w w:val="110"/>
        </w:rPr>
        <w:t>receptors</w:t>
      </w:r>
      <w:r>
        <w:rPr>
          <w:spacing w:val="-25"/>
          <w:w w:val="110"/>
        </w:rPr>
        <w:t xml:space="preserve"> </w:t>
      </w:r>
      <w:r>
        <w:rPr>
          <w:w w:val="110"/>
        </w:rPr>
        <w:t>in</w:t>
      </w:r>
      <w:r>
        <w:rPr>
          <w:spacing w:val="-25"/>
          <w:w w:val="110"/>
        </w:rPr>
        <w:t xml:space="preserve"> </w:t>
      </w:r>
      <w:r>
        <w:rPr>
          <w:rFonts w:ascii="Arial" w:hAnsi="Arial"/>
          <w:i/>
          <w:w w:val="110"/>
        </w:rPr>
        <w:t>Drosophila</w:t>
      </w:r>
      <w:r>
        <w:rPr>
          <w:rFonts w:ascii="Arial" w:hAnsi="Arial"/>
          <w:i/>
          <w:spacing w:val="-21"/>
          <w:w w:val="110"/>
        </w:rPr>
        <w:t xml:space="preserve"> </w:t>
      </w:r>
      <w:r>
        <w:rPr>
          <w:w w:val="110"/>
        </w:rPr>
        <w:t>can</w:t>
      </w:r>
      <w:r>
        <w:rPr>
          <w:spacing w:val="-25"/>
          <w:w w:val="110"/>
        </w:rPr>
        <w:t xml:space="preserve"> </w:t>
      </w:r>
      <w:r>
        <w:rPr>
          <w:w w:val="110"/>
        </w:rPr>
        <w:t>range</w:t>
      </w:r>
      <w:r>
        <w:rPr>
          <w:spacing w:val="-25"/>
          <w:w w:val="110"/>
        </w:rPr>
        <w:t xml:space="preserve"> </w:t>
      </w:r>
      <w:r>
        <w:rPr>
          <w:w w:val="110"/>
        </w:rPr>
        <w:t>from</w:t>
      </w:r>
      <w:r>
        <w:rPr>
          <w:spacing w:val="-25"/>
          <w:w w:val="110"/>
        </w:rPr>
        <w:t xml:space="preserve"> </w:t>
      </w:r>
      <w:r>
        <w:rPr>
          <w:w w:val="110"/>
        </w:rPr>
        <w:t>narrowly</w:t>
      </w:r>
      <w:r>
        <w:rPr>
          <w:spacing w:val="-25"/>
          <w:w w:val="110"/>
        </w:rPr>
        <w:t xml:space="preserve"> </w:t>
      </w:r>
      <w:r>
        <w:rPr>
          <w:w w:val="110"/>
        </w:rPr>
        <w:t>tuned,</w:t>
      </w:r>
      <w:r>
        <w:rPr>
          <w:spacing w:val="-23"/>
          <w:w w:val="110"/>
        </w:rPr>
        <w:t xml:space="preserve"> </w:t>
      </w:r>
      <w:r>
        <w:rPr>
          <w:w w:val="110"/>
        </w:rPr>
        <w:t>responding</w:t>
      </w:r>
      <w:r>
        <w:rPr>
          <w:spacing w:val="-25"/>
          <w:w w:val="110"/>
        </w:rPr>
        <w:t xml:space="preserve"> </w:t>
      </w:r>
      <w:r>
        <w:rPr>
          <w:w w:val="110"/>
        </w:rPr>
        <w:t>to</w:t>
      </w:r>
      <w:r>
        <w:rPr>
          <w:spacing w:val="-25"/>
          <w:w w:val="110"/>
        </w:rPr>
        <w:t xml:space="preserve"> </w:t>
      </w:r>
      <w:r>
        <w:rPr>
          <w:w w:val="110"/>
        </w:rPr>
        <w:t>a</w:t>
      </w:r>
      <w:r>
        <w:rPr>
          <w:spacing w:val="-25"/>
          <w:w w:val="110"/>
        </w:rPr>
        <w:t xml:space="preserve"> </w:t>
      </w:r>
      <w:r>
        <w:rPr>
          <w:w w:val="110"/>
        </w:rPr>
        <w:t xml:space="preserve">single odorant, to quite broad, responding to various distinct odorants spanning multiple functional groups. </w:t>
      </w:r>
      <w:r>
        <w:rPr>
          <w:spacing w:val="-9"/>
          <w:w w:val="110"/>
        </w:rPr>
        <w:t xml:space="preserve">We </w:t>
      </w:r>
      <w:r>
        <w:rPr>
          <w:w w:val="110"/>
        </w:rPr>
        <w:t xml:space="preserve">incorporate this diversity of response into our framework </w:t>
      </w:r>
      <w:r>
        <w:rPr>
          <w:spacing w:val="-3"/>
          <w:w w:val="110"/>
        </w:rPr>
        <w:t xml:space="preserve">by </w:t>
      </w:r>
      <w:r>
        <w:rPr>
          <w:w w:val="110"/>
        </w:rPr>
        <w:t xml:space="preserve">treating </w:t>
      </w:r>
      <w:r>
        <w:rPr>
          <w:i/>
          <w:spacing w:val="-21"/>
          <w:w w:val="110"/>
        </w:rPr>
        <w:t>K</w:t>
      </w:r>
      <w:r>
        <w:rPr>
          <w:rFonts w:ascii="Arial" w:hAnsi="Arial"/>
          <w:i/>
          <w:spacing w:val="-21"/>
          <w:w w:val="110"/>
          <w:position w:val="-4"/>
          <w:sz w:val="14"/>
        </w:rPr>
        <w:t>i</w:t>
      </w:r>
      <w:r>
        <w:rPr>
          <w:rFonts w:ascii="Menlo" w:hAnsi="Menlo"/>
          <w:i/>
          <w:spacing w:val="-21"/>
          <w:w w:val="110"/>
          <w:position w:val="7"/>
          <w:sz w:val="14"/>
        </w:rPr>
        <w:t>∗</w:t>
      </w:r>
      <w:r>
        <w:rPr>
          <w:rFonts w:ascii="Arial" w:hAnsi="Arial"/>
          <w:i/>
          <w:spacing w:val="-21"/>
          <w:w w:val="110"/>
          <w:position w:val="-4"/>
          <w:sz w:val="14"/>
        </w:rPr>
        <w:t xml:space="preserve">a   </w:t>
      </w:r>
      <w:r>
        <w:rPr>
          <w:w w:val="110"/>
        </w:rPr>
        <w:t xml:space="preserve">and </w:t>
      </w:r>
      <w:r>
        <w:rPr>
          <w:i/>
          <w:w w:val="110"/>
        </w:rPr>
        <w:t>K</w:t>
      </w:r>
      <w:r>
        <w:rPr>
          <w:rFonts w:ascii="Arial" w:hAnsi="Arial"/>
          <w:i/>
          <w:w w:val="110"/>
          <w:position w:val="-2"/>
          <w:sz w:val="14"/>
        </w:rPr>
        <w:t xml:space="preserve">ia  </w:t>
      </w:r>
      <w:r>
        <w:rPr>
          <w:w w:val="110"/>
        </w:rPr>
        <w:t>as random variables</w:t>
      </w:r>
      <w:r>
        <w:rPr>
          <w:spacing w:val="-4"/>
          <w:w w:val="110"/>
        </w:rPr>
        <w:t xml:space="preserve"> </w:t>
      </w:r>
      <w:r>
        <w:rPr>
          <w:w w:val="110"/>
        </w:rPr>
        <w:t>with</w:t>
      </w:r>
    </w:p>
    <w:p w14:paraId="72FA7782" w14:textId="77777777" w:rsidR="00845F1E" w:rsidRDefault="00BA7C68">
      <w:pPr>
        <w:pStyle w:val="BodyText"/>
        <w:spacing w:before="7" w:line="222" w:lineRule="exact"/>
        <w:ind w:left="119"/>
        <w:jc w:val="both"/>
      </w:pPr>
      <w:r>
        <w:rPr>
          <w:w w:val="105"/>
        </w:rPr>
        <w:t xml:space="preserve">pre-defined statistics. Figures 1b-1d shows how a simple choice of statistics on </w:t>
      </w:r>
      <w:r>
        <w:rPr>
          <w:i/>
          <w:w w:val="105"/>
        </w:rPr>
        <w:t>K</w:t>
      </w:r>
      <w:r>
        <w:rPr>
          <w:rFonts w:ascii="Arial" w:hAnsi="Arial"/>
          <w:i/>
          <w:w w:val="105"/>
          <w:position w:val="-4"/>
          <w:sz w:val="14"/>
        </w:rPr>
        <w:t>i</w:t>
      </w:r>
      <w:r>
        <w:rPr>
          <w:rFonts w:ascii="Menlo" w:hAnsi="Menlo"/>
          <w:i/>
          <w:w w:val="105"/>
          <w:position w:val="7"/>
          <w:sz w:val="14"/>
        </w:rPr>
        <w:t>∗</w:t>
      </w:r>
      <w:r>
        <w:rPr>
          <w:rFonts w:ascii="Arial" w:hAnsi="Arial"/>
          <w:i/>
          <w:w w:val="105"/>
          <w:position w:val="-4"/>
          <w:sz w:val="14"/>
        </w:rPr>
        <w:t xml:space="preserve">,a   </w:t>
      </w:r>
      <w:r>
        <w:rPr>
          <w:w w:val="105"/>
        </w:rPr>
        <w:t>can naturally produce a</w:t>
      </w:r>
    </w:p>
    <w:p w14:paraId="0DC7A3A0" w14:textId="77777777" w:rsidR="00845F1E" w:rsidRDefault="00BA7C68">
      <w:pPr>
        <w:pStyle w:val="BodyText"/>
        <w:spacing w:line="217" w:lineRule="exact"/>
        <w:ind w:left="119"/>
        <w:jc w:val="both"/>
      </w:pPr>
      <w:r>
        <w:rPr>
          <w:w w:val="105"/>
        </w:rPr>
        <w:t xml:space="preserve">diverse repertoire of response closely mimicking observed </w:t>
      </w:r>
      <w:r>
        <w:rPr>
          <w:rFonts w:ascii="Arial"/>
          <w:i/>
          <w:w w:val="105"/>
        </w:rPr>
        <w:t xml:space="preserve">Drosophila  </w:t>
      </w:r>
      <w:r>
        <w:rPr>
          <w:w w:val="105"/>
        </w:rPr>
        <w:t>ORN tuning curves.</w:t>
      </w:r>
    </w:p>
    <w:p w14:paraId="3EDCEC18" w14:textId="77777777" w:rsidR="00845F1E" w:rsidRDefault="00BA7C68">
      <w:pPr>
        <w:pStyle w:val="BodyText"/>
        <w:spacing w:before="9" w:line="247" w:lineRule="auto"/>
        <w:ind w:left="119" w:right="116" w:firstLine="298"/>
        <w:jc w:val="both"/>
      </w:pPr>
      <w:r>
        <w:pict w14:anchorId="3935DAFF">
          <v:shape id="_x0000_s4105" type="#_x0000_t202" alt="" style="position:absolute;left:0;text-align:left;margin-left:451pt;margin-top:49.9pt;width:34.95pt;height:17.3pt;z-index:-88600;mso-wrap-style:square;mso-wrap-edited:f;mso-width-percent:0;mso-height-percent:0;mso-position-horizontal-relative:page;mso-width-percent:0;mso-height-percent:0;v-text-anchor:top" filled="f" stroked="f">
            <v:textbox inset="0,0,0,0">
              <w:txbxContent>
                <w:p w14:paraId="6F8266A2" w14:textId="77777777" w:rsidR="00845F1E" w:rsidRDefault="00BA7C68">
                  <w:pPr>
                    <w:tabs>
                      <w:tab w:val="left" w:pos="383"/>
                    </w:tabs>
                    <w:spacing w:line="202" w:lineRule="exact"/>
                    <w:rPr>
                      <w:rFonts w:ascii="Menlo" w:hAnsi="Menlo"/>
                      <w:i/>
                      <w:sz w:val="20"/>
                    </w:rPr>
                  </w:pPr>
                  <w:r>
                    <w:rPr>
                      <w:rFonts w:ascii="Menlo" w:hAnsi="Menlo"/>
                      <w:i/>
                      <w:w w:val="110"/>
                      <w:sz w:val="20"/>
                    </w:rPr>
                    <w:t>∼</w:t>
                  </w:r>
                  <w:r>
                    <w:rPr>
                      <w:rFonts w:ascii="Menlo" w:hAnsi="Menlo"/>
                      <w:i/>
                      <w:w w:val="110"/>
                      <w:sz w:val="20"/>
                    </w:rPr>
                    <w:tab/>
                  </w:r>
                  <w:r>
                    <w:rPr>
                      <w:rFonts w:ascii="Menlo" w:hAnsi="Menlo"/>
                      <w:i/>
                      <w:w w:val="95"/>
                      <w:sz w:val="20"/>
                    </w:rPr>
                    <w:t>(</w:t>
                  </w:r>
                  <w:r>
                    <w:rPr>
                      <w:rFonts w:ascii="Menlo" w:hAnsi="Menlo"/>
                      <w:i/>
                      <w:spacing w:val="-30"/>
                      <w:w w:val="95"/>
                      <w:sz w:val="20"/>
                    </w:rPr>
                    <w:t xml:space="preserve"> </w:t>
                  </w:r>
                  <w:r>
                    <w:rPr>
                      <w:rFonts w:ascii="Menlo" w:hAnsi="Menlo"/>
                      <w:i/>
                      <w:w w:val="95"/>
                      <w:sz w:val="20"/>
                    </w:rPr>
                    <w:t>)</w:t>
                  </w:r>
                </w:p>
              </w:txbxContent>
            </v:textbox>
            <w10:wrap anchorx="page"/>
          </v:shape>
        </w:pict>
      </w:r>
      <w:r>
        <w:rPr>
          <w:w w:val="110"/>
        </w:rPr>
        <w:t xml:space="preserve">By enforcing Weber’s Law, </w:t>
      </w:r>
      <w:r>
        <w:rPr>
          <w:spacing w:val="-3"/>
          <w:w w:val="110"/>
        </w:rPr>
        <w:t xml:space="preserve">we </w:t>
      </w:r>
      <w:r>
        <w:rPr>
          <w:w w:val="110"/>
        </w:rPr>
        <w:t>can maintain this distributed response across concentration changes (Fig. 1e). Fig. 1f shows the response of three ORNs to distinct complex but sparse odors at varying mean odor</w:t>
      </w:r>
      <w:r>
        <w:rPr>
          <w:spacing w:val="-10"/>
          <w:w w:val="110"/>
        </w:rPr>
        <w:t xml:space="preserve"> </w:t>
      </w:r>
      <w:r>
        <w:rPr>
          <w:w w:val="110"/>
        </w:rPr>
        <w:t>concentrations.</w:t>
      </w:r>
      <w:r>
        <w:rPr>
          <w:spacing w:val="12"/>
          <w:w w:val="110"/>
        </w:rPr>
        <w:t xml:space="preserve"> </w:t>
      </w:r>
      <w:r>
        <w:rPr>
          <w:w w:val="110"/>
        </w:rPr>
        <w:t>Without</w:t>
      </w:r>
      <w:r>
        <w:rPr>
          <w:spacing w:val="-9"/>
          <w:w w:val="110"/>
        </w:rPr>
        <w:t xml:space="preserve"> </w:t>
      </w:r>
      <w:r>
        <w:rPr>
          <w:w w:val="110"/>
        </w:rPr>
        <w:t>adaptive</w:t>
      </w:r>
      <w:r>
        <w:rPr>
          <w:spacing w:val="-9"/>
          <w:w w:val="110"/>
        </w:rPr>
        <w:t xml:space="preserve"> </w:t>
      </w:r>
      <w:r>
        <w:rPr>
          <w:w w:val="110"/>
        </w:rPr>
        <w:t>feedback,</w:t>
      </w:r>
      <w:r>
        <w:rPr>
          <w:spacing w:val="-8"/>
          <w:w w:val="110"/>
        </w:rPr>
        <w:t xml:space="preserve"> </w:t>
      </w:r>
      <w:r>
        <w:rPr>
          <w:w w:val="110"/>
        </w:rPr>
        <w:t>the</w:t>
      </w:r>
      <w:r>
        <w:rPr>
          <w:spacing w:val="-9"/>
          <w:w w:val="110"/>
        </w:rPr>
        <w:t xml:space="preserve"> </w:t>
      </w:r>
      <w:r>
        <w:rPr>
          <w:w w:val="110"/>
        </w:rPr>
        <w:t>br</w:t>
      </w:r>
      <w:r>
        <w:rPr>
          <w:w w:val="110"/>
        </w:rPr>
        <w:t>eadth</w:t>
      </w:r>
      <w:r>
        <w:rPr>
          <w:spacing w:val="-10"/>
          <w:w w:val="110"/>
        </w:rPr>
        <w:t xml:space="preserve"> </w:t>
      </w:r>
      <w:r>
        <w:rPr>
          <w:w w:val="110"/>
        </w:rPr>
        <w:t>of</w:t>
      </w:r>
      <w:r>
        <w:rPr>
          <w:spacing w:val="-10"/>
          <w:w w:val="110"/>
        </w:rPr>
        <w:t xml:space="preserve"> </w:t>
      </w:r>
      <w:r>
        <w:rPr>
          <w:w w:val="110"/>
        </w:rPr>
        <w:t>the</w:t>
      </w:r>
      <w:r>
        <w:rPr>
          <w:spacing w:val="-9"/>
          <w:w w:val="110"/>
        </w:rPr>
        <w:t xml:space="preserve"> </w:t>
      </w:r>
      <w:r>
        <w:rPr>
          <w:w w:val="110"/>
        </w:rPr>
        <w:t>firing</w:t>
      </w:r>
      <w:r>
        <w:rPr>
          <w:spacing w:val="-9"/>
          <w:w w:val="110"/>
        </w:rPr>
        <w:t xml:space="preserve"> </w:t>
      </w:r>
      <w:r>
        <w:rPr>
          <w:w w:val="110"/>
        </w:rPr>
        <w:t>rate</w:t>
      </w:r>
      <w:r>
        <w:rPr>
          <w:spacing w:val="-10"/>
          <w:w w:val="110"/>
        </w:rPr>
        <w:t xml:space="preserve"> </w:t>
      </w:r>
      <w:r>
        <w:rPr>
          <w:w w:val="110"/>
        </w:rPr>
        <w:t>distributions</w:t>
      </w:r>
      <w:r>
        <w:rPr>
          <w:spacing w:val="-9"/>
          <w:w w:val="110"/>
        </w:rPr>
        <w:t xml:space="preserve"> </w:t>
      </w:r>
      <w:r>
        <w:rPr>
          <w:w w:val="110"/>
        </w:rPr>
        <w:t>narrow,</w:t>
      </w:r>
      <w:r>
        <w:rPr>
          <w:spacing w:val="-8"/>
          <w:w w:val="110"/>
        </w:rPr>
        <w:t xml:space="preserve"> </w:t>
      </w:r>
      <w:r>
        <w:rPr>
          <w:w w:val="110"/>
        </w:rPr>
        <w:t xml:space="preserve">homog- enizing the responses across odor </w:t>
      </w:r>
      <w:r>
        <w:rPr>
          <w:spacing w:val="-4"/>
          <w:w w:val="110"/>
        </w:rPr>
        <w:t xml:space="preserve">identity. </w:t>
      </w:r>
      <w:r>
        <w:rPr>
          <w:w w:val="110"/>
        </w:rPr>
        <w:t xml:space="preserve">If the ORN repertoire produces the same pattern of activity in response to distinct odors, odor identity information is lost. </w:t>
      </w:r>
      <w:r>
        <w:rPr>
          <w:spacing w:val="-3"/>
          <w:w w:val="110"/>
        </w:rPr>
        <w:t xml:space="preserve">Conversely, by </w:t>
      </w:r>
      <w:r>
        <w:rPr>
          <w:w w:val="110"/>
        </w:rPr>
        <w:t xml:space="preserve">scaling </w:t>
      </w:r>
      <w:r>
        <w:rPr>
          <w:i/>
          <w:w w:val="110"/>
        </w:rPr>
        <w:t>E</w:t>
      </w:r>
      <w:r>
        <w:rPr>
          <w:rFonts w:ascii="Arial" w:hAnsi="Arial"/>
          <w:i/>
          <w:w w:val="110"/>
          <w:position w:val="-2"/>
          <w:sz w:val="14"/>
        </w:rPr>
        <w:t xml:space="preserve">a </w:t>
      </w:r>
      <w:r>
        <w:rPr>
          <w:w w:val="110"/>
        </w:rPr>
        <w:t xml:space="preserve">ln </w:t>
      </w:r>
      <w:r>
        <w:rPr>
          <w:i/>
          <w:w w:val="120"/>
        </w:rPr>
        <w:t>s</w:t>
      </w:r>
      <w:r>
        <w:rPr>
          <w:rFonts w:ascii="Arial" w:hAnsi="Arial"/>
          <w:i/>
          <w:w w:val="120"/>
          <w:position w:val="-2"/>
          <w:sz w:val="14"/>
        </w:rPr>
        <w:t xml:space="preserve">i </w:t>
      </w:r>
      <w:r>
        <w:rPr>
          <w:w w:val="110"/>
        </w:rPr>
        <w:t xml:space="preserve">, distributed responses are maintained through a large range of concentrations. As </w:t>
      </w:r>
      <w:r>
        <w:rPr>
          <w:spacing w:val="-3"/>
          <w:w w:val="110"/>
        </w:rPr>
        <w:t xml:space="preserve">we </w:t>
      </w:r>
      <w:r>
        <w:rPr>
          <w:w w:val="110"/>
        </w:rPr>
        <w:t>will see, the maintenance of this disperse</w:t>
      </w:r>
      <w:r>
        <w:rPr>
          <w:spacing w:val="-11"/>
          <w:w w:val="110"/>
        </w:rPr>
        <w:t xml:space="preserve"> </w:t>
      </w:r>
      <w:r>
        <w:rPr>
          <w:w w:val="110"/>
        </w:rPr>
        <w:t>response</w:t>
      </w:r>
      <w:r>
        <w:rPr>
          <w:spacing w:val="-11"/>
          <w:w w:val="110"/>
        </w:rPr>
        <w:t xml:space="preserve"> </w:t>
      </w:r>
      <w:r>
        <w:rPr>
          <w:w w:val="110"/>
        </w:rPr>
        <w:t>is</w:t>
      </w:r>
      <w:r>
        <w:rPr>
          <w:spacing w:val="-11"/>
          <w:w w:val="110"/>
        </w:rPr>
        <w:t xml:space="preserve"> </w:t>
      </w:r>
      <w:r>
        <w:rPr>
          <w:w w:val="110"/>
        </w:rPr>
        <w:t>central</w:t>
      </w:r>
      <w:r>
        <w:rPr>
          <w:spacing w:val="-11"/>
          <w:w w:val="110"/>
        </w:rPr>
        <w:t xml:space="preserve"> </w:t>
      </w:r>
      <w:r>
        <w:rPr>
          <w:w w:val="110"/>
        </w:rPr>
        <w:t>to</w:t>
      </w:r>
      <w:r>
        <w:rPr>
          <w:spacing w:val="-11"/>
          <w:w w:val="110"/>
        </w:rPr>
        <w:t xml:space="preserve"> </w:t>
      </w:r>
      <w:r>
        <w:rPr>
          <w:w w:val="110"/>
        </w:rPr>
        <w:t>reliable</w:t>
      </w:r>
      <w:r>
        <w:rPr>
          <w:spacing w:val="-11"/>
          <w:w w:val="110"/>
        </w:rPr>
        <w:t xml:space="preserve"> </w:t>
      </w:r>
      <w:r>
        <w:rPr>
          <w:w w:val="110"/>
        </w:rPr>
        <w:t>odor</w:t>
      </w:r>
      <w:r>
        <w:rPr>
          <w:spacing w:val="-11"/>
          <w:w w:val="110"/>
        </w:rPr>
        <w:t xml:space="preserve"> </w:t>
      </w:r>
      <w:r>
        <w:rPr>
          <w:w w:val="110"/>
        </w:rPr>
        <w:t>decoding</w:t>
      </w:r>
      <w:r>
        <w:rPr>
          <w:spacing w:val="-11"/>
          <w:w w:val="110"/>
        </w:rPr>
        <w:t xml:space="preserve"> </w:t>
      </w:r>
      <w:r>
        <w:rPr>
          <w:w w:val="110"/>
        </w:rPr>
        <w:t>in</w:t>
      </w:r>
      <w:r>
        <w:rPr>
          <w:spacing w:val="-11"/>
          <w:w w:val="110"/>
        </w:rPr>
        <w:t xml:space="preserve"> </w:t>
      </w:r>
      <w:r>
        <w:rPr>
          <w:w w:val="110"/>
        </w:rPr>
        <w:t>fluctuating</w:t>
      </w:r>
      <w:r>
        <w:rPr>
          <w:spacing w:val="-11"/>
          <w:w w:val="110"/>
        </w:rPr>
        <w:t xml:space="preserve"> </w:t>
      </w:r>
      <w:r>
        <w:rPr>
          <w:w w:val="110"/>
        </w:rPr>
        <w:t>environments.</w:t>
      </w:r>
    </w:p>
    <w:p w14:paraId="3C5A2CAF" w14:textId="77777777" w:rsidR="00845F1E" w:rsidRDefault="00845F1E">
      <w:pPr>
        <w:pStyle w:val="BodyText"/>
        <w:spacing w:before="6"/>
        <w:rPr>
          <w:sz w:val="23"/>
        </w:rPr>
      </w:pPr>
    </w:p>
    <w:p w14:paraId="6A7118DA" w14:textId="77777777" w:rsidR="00845F1E" w:rsidRDefault="00BA7C68">
      <w:pPr>
        <w:pStyle w:val="Heading5"/>
        <w:tabs>
          <w:tab w:val="left" w:pos="1471"/>
        </w:tabs>
        <w:ind w:left="1115"/>
      </w:pPr>
      <w:r>
        <w:rPr>
          <w:w w:val="115"/>
        </w:rPr>
        <w:t>b</w:t>
      </w:r>
      <w:r>
        <w:rPr>
          <w:w w:val="115"/>
        </w:rPr>
        <w:tab/>
        <w:t>Adaptive</w:t>
      </w:r>
      <w:r>
        <w:rPr>
          <w:spacing w:val="20"/>
          <w:w w:val="115"/>
        </w:rPr>
        <w:t xml:space="preserve"> </w:t>
      </w:r>
      <w:r>
        <w:rPr>
          <w:w w:val="115"/>
        </w:rPr>
        <w:t>feedback</w:t>
      </w:r>
      <w:r>
        <w:rPr>
          <w:spacing w:val="20"/>
          <w:w w:val="115"/>
        </w:rPr>
        <w:t xml:space="preserve"> </w:t>
      </w:r>
      <w:r>
        <w:rPr>
          <w:w w:val="115"/>
        </w:rPr>
        <w:t>preserves</w:t>
      </w:r>
      <w:r>
        <w:rPr>
          <w:spacing w:val="20"/>
          <w:w w:val="115"/>
        </w:rPr>
        <w:t xml:space="preserve"> </w:t>
      </w:r>
      <w:r>
        <w:rPr>
          <w:w w:val="115"/>
        </w:rPr>
        <w:t>identity</w:t>
      </w:r>
      <w:r>
        <w:rPr>
          <w:spacing w:val="20"/>
          <w:w w:val="115"/>
        </w:rPr>
        <w:t xml:space="preserve"> </w:t>
      </w:r>
      <w:r>
        <w:rPr>
          <w:w w:val="115"/>
        </w:rPr>
        <w:t>and</w:t>
      </w:r>
      <w:r>
        <w:rPr>
          <w:spacing w:val="20"/>
          <w:w w:val="115"/>
        </w:rPr>
        <w:t xml:space="preserve"> </w:t>
      </w:r>
      <w:r>
        <w:rPr>
          <w:w w:val="115"/>
        </w:rPr>
        <w:t>intensity</w:t>
      </w:r>
      <w:r>
        <w:rPr>
          <w:spacing w:val="20"/>
          <w:w w:val="115"/>
        </w:rPr>
        <w:t xml:space="preserve"> </w:t>
      </w:r>
      <w:r>
        <w:rPr>
          <w:w w:val="115"/>
        </w:rPr>
        <w:t>in</w:t>
      </w:r>
      <w:r>
        <w:rPr>
          <w:spacing w:val="20"/>
          <w:w w:val="115"/>
        </w:rPr>
        <w:t xml:space="preserve"> </w:t>
      </w:r>
      <w:r>
        <w:rPr>
          <w:w w:val="115"/>
        </w:rPr>
        <w:t>sparse</w:t>
      </w:r>
      <w:r>
        <w:rPr>
          <w:spacing w:val="20"/>
          <w:w w:val="115"/>
        </w:rPr>
        <w:t xml:space="preserve"> </w:t>
      </w:r>
      <w:r>
        <w:rPr>
          <w:w w:val="115"/>
        </w:rPr>
        <w:t>decoding</w:t>
      </w:r>
    </w:p>
    <w:p w14:paraId="0FD356E3" w14:textId="77777777" w:rsidR="00845F1E" w:rsidRDefault="00BA7C68">
      <w:pPr>
        <w:pStyle w:val="BodyText"/>
        <w:spacing w:before="136" w:line="247" w:lineRule="auto"/>
        <w:ind w:left="119" w:right="116"/>
        <w:jc w:val="both"/>
      </w:pPr>
      <w:r>
        <w:rPr>
          <w:w w:val="110"/>
        </w:rPr>
        <w:t xml:space="preserve">In </w:t>
      </w:r>
      <w:r>
        <w:rPr>
          <w:rFonts w:ascii="Arial" w:hAnsi="Arial"/>
          <w:i/>
          <w:w w:val="110"/>
        </w:rPr>
        <w:t>Drosophila</w:t>
      </w:r>
      <w:r>
        <w:rPr>
          <w:w w:val="110"/>
        </w:rPr>
        <w:t>, odorant identity is inferred from spatiotemporal patterns of neural activity in Kenyon cells housed</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mushroom</w:t>
      </w:r>
      <w:r>
        <w:rPr>
          <w:spacing w:val="-13"/>
          <w:w w:val="110"/>
        </w:rPr>
        <w:t xml:space="preserve"> </w:t>
      </w:r>
      <w:r>
        <w:rPr>
          <w:w w:val="110"/>
        </w:rPr>
        <w:t>body.</w:t>
      </w:r>
      <w:r>
        <w:rPr>
          <w:spacing w:val="8"/>
          <w:w w:val="110"/>
        </w:rPr>
        <w:t xml:space="preserve"> </w:t>
      </w:r>
      <w:r>
        <w:rPr>
          <w:w w:val="110"/>
        </w:rPr>
        <w:t>Since</w:t>
      </w:r>
      <w:r>
        <w:rPr>
          <w:spacing w:val="-13"/>
          <w:w w:val="110"/>
        </w:rPr>
        <w:t xml:space="preserve"> </w:t>
      </w:r>
      <w:r>
        <w:rPr>
          <w:w w:val="110"/>
        </w:rPr>
        <w:t>these</w:t>
      </w:r>
      <w:r>
        <w:rPr>
          <w:spacing w:val="-13"/>
          <w:w w:val="110"/>
        </w:rPr>
        <w:t xml:space="preserve"> </w:t>
      </w:r>
      <w:r>
        <w:rPr>
          <w:w w:val="110"/>
        </w:rPr>
        <w:t>activity</w:t>
      </w:r>
      <w:r>
        <w:rPr>
          <w:spacing w:val="-13"/>
          <w:w w:val="110"/>
        </w:rPr>
        <w:t xml:space="preserve"> </w:t>
      </w:r>
      <w:r>
        <w:rPr>
          <w:w w:val="110"/>
        </w:rPr>
        <w:t>patterns</w:t>
      </w:r>
      <w:r>
        <w:rPr>
          <w:spacing w:val="-13"/>
          <w:w w:val="110"/>
        </w:rPr>
        <w:t xml:space="preserve"> </w:t>
      </w:r>
      <w:r>
        <w:rPr>
          <w:w w:val="110"/>
        </w:rPr>
        <w:t>result</w:t>
      </w:r>
      <w:r>
        <w:rPr>
          <w:spacing w:val="-13"/>
          <w:w w:val="110"/>
        </w:rPr>
        <w:t xml:space="preserve"> </w:t>
      </w:r>
      <w:r>
        <w:rPr>
          <w:w w:val="110"/>
        </w:rPr>
        <w:t>from</w:t>
      </w:r>
      <w:r>
        <w:rPr>
          <w:spacing w:val="-13"/>
          <w:w w:val="110"/>
        </w:rPr>
        <w:t xml:space="preserve"> </w:t>
      </w:r>
      <w:r>
        <w:rPr>
          <w:w w:val="110"/>
        </w:rPr>
        <w:t>a</w:t>
      </w:r>
      <w:r>
        <w:rPr>
          <w:spacing w:val="-13"/>
          <w:w w:val="110"/>
        </w:rPr>
        <w:t xml:space="preserve"> </w:t>
      </w:r>
      <w:r>
        <w:rPr>
          <w:w w:val="110"/>
        </w:rPr>
        <w:t>combination</w:t>
      </w:r>
      <w:r>
        <w:rPr>
          <w:spacing w:val="-13"/>
          <w:w w:val="110"/>
        </w:rPr>
        <w:t xml:space="preserve"> </w:t>
      </w:r>
      <w:r>
        <w:rPr>
          <w:w w:val="110"/>
        </w:rPr>
        <w:t>of</w:t>
      </w:r>
      <w:r>
        <w:rPr>
          <w:spacing w:val="-13"/>
          <w:w w:val="110"/>
        </w:rPr>
        <w:t xml:space="preserve"> </w:t>
      </w:r>
      <w:r>
        <w:rPr>
          <w:w w:val="110"/>
        </w:rPr>
        <w:t>ORN</w:t>
      </w:r>
      <w:r>
        <w:rPr>
          <w:spacing w:val="-13"/>
          <w:w w:val="110"/>
        </w:rPr>
        <w:t xml:space="preserve"> </w:t>
      </w:r>
      <w:r>
        <w:rPr>
          <w:w w:val="110"/>
        </w:rPr>
        <w:t>response</w:t>
      </w:r>
      <w:r>
        <w:rPr>
          <w:spacing w:val="-13"/>
          <w:w w:val="110"/>
        </w:rPr>
        <w:t xml:space="preserve"> </w:t>
      </w:r>
      <w:r>
        <w:rPr>
          <w:w w:val="110"/>
        </w:rPr>
        <w:t>and downstream</w:t>
      </w:r>
      <w:r>
        <w:rPr>
          <w:spacing w:val="-15"/>
          <w:w w:val="110"/>
        </w:rPr>
        <w:t xml:space="preserve"> </w:t>
      </w:r>
      <w:r>
        <w:rPr>
          <w:w w:val="110"/>
        </w:rPr>
        <w:t>neu</w:t>
      </w:r>
      <w:r>
        <w:rPr>
          <w:w w:val="110"/>
        </w:rPr>
        <w:t>ral</w:t>
      </w:r>
      <w:r>
        <w:rPr>
          <w:spacing w:val="-15"/>
          <w:w w:val="110"/>
        </w:rPr>
        <w:t xml:space="preserve"> </w:t>
      </w:r>
      <w:r>
        <w:rPr>
          <w:w w:val="110"/>
        </w:rPr>
        <w:t>processing,</w:t>
      </w:r>
      <w:r>
        <w:rPr>
          <w:spacing w:val="-15"/>
          <w:w w:val="110"/>
        </w:rPr>
        <w:t xml:space="preserve"> </w:t>
      </w:r>
      <w:r>
        <w:rPr>
          <w:w w:val="110"/>
        </w:rPr>
        <w:t>front-end</w:t>
      </w:r>
      <w:r>
        <w:rPr>
          <w:spacing w:val="-15"/>
          <w:w w:val="110"/>
        </w:rPr>
        <w:t xml:space="preserve"> </w:t>
      </w:r>
      <w:r>
        <w:rPr>
          <w:w w:val="110"/>
        </w:rPr>
        <w:t>gain</w:t>
      </w:r>
      <w:r>
        <w:rPr>
          <w:spacing w:val="-15"/>
          <w:w w:val="110"/>
        </w:rPr>
        <w:t xml:space="preserve"> </w:t>
      </w:r>
      <w:r>
        <w:rPr>
          <w:w w:val="110"/>
        </w:rPr>
        <w:t>control</w:t>
      </w:r>
      <w:r>
        <w:rPr>
          <w:spacing w:val="-15"/>
          <w:w w:val="110"/>
        </w:rPr>
        <w:t xml:space="preserve"> </w:t>
      </w:r>
      <w:r>
        <w:rPr>
          <w:w w:val="110"/>
        </w:rPr>
        <w:t>can</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crucial</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preserving</w:t>
      </w:r>
      <w:r>
        <w:rPr>
          <w:spacing w:val="-15"/>
          <w:w w:val="110"/>
        </w:rPr>
        <w:t xml:space="preserve"> </w:t>
      </w:r>
      <w:r>
        <w:rPr>
          <w:w w:val="110"/>
        </w:rPr>
        <w:t>neural</w:t>
      </w:r>
      <w:r>
        <w:rPr>
          <w:spacing w:val="-15"/>
          <w:w w:val="110"/>
        </w:rPr>
        <w:t xml:space="preserve"> </w:t>
      </w:r>
      <w:r>
        <w:rPr>
          <w:w w:val="110"/>
        </w:rPr>
        <w:t>representa- tions</w:t>
      </w:r>
      <w:r>
        <w:rPr>
          <w:spacing w:val="-15"/>
          <w:w w:val="110"/>
        </w:rPr>
        <w:t xml:space="preserve"> </w:t>
      </w:r>
      <w:r>
        <w:rPr>
          <w:w w:val="110"/>
        </w:rPr>
        <w:t>of</w:t>
      </w:r>
      <w:r>
        <w:rPr>
          <w:spacing w:val="-15"/>
          <w:w w:val="110"/>
        </w:rPr>
        <w:t xml:space="preserve"> </w:t>
      </w:r>
      <w:r>
        <w:rPr>
          <w:w w:val="110"/>
        </w:rPr>
        <w:t>odor</w:t>
      </w:r>
      <w:r>
        <w:rPr>
          <w:spacing w:val="-15"/>
          <w:w w:val="110"/>
        </w:rPr>
        <w:t xml:space="preserve"> </w:t>
      </w:r>
      <w:r>
        <w:rPr>
          <w:spacing w:val="-4"/>
          <w:w w:val="110"/>
        </w:rPr>
        <w:t>identity.</w:t>
      </w:r>
      <w:r>
        <w:rPr>
          <w:spacing w:val="7"/>
          <w:w w:val="110"/>
        </w:rPr>
        <w:t xml:space="preserve"> </w:t>
      </w:r>
      <w:r>
        <w:rPr>
          <w:w w:val="110"/>
        </w:rPr>
        <w:t>The</w:t>
      </w:r>
      <w:r>
        <w:rPr>
          <w:spacing w:val="-15"/>
          <w:w w:val="110"/>
        </w:rPr>
        <w:t xml:space="preserve"> </w:t>
      </w:r>
      <w:r>
        <w:rPr>
          <w:w w:val="110"/>
        </w:rPr>
        <w:t>complicating</w:t>
      </w:r>
      <w:r>
        <w:rPr>
          <w:spacing w:val="-15"/>
          <w:w w:val="110"/>
        </w:rPr>
        <w:t xml:space="preserve"> </w:t>
      </w:r>
      <w:r>
        <w:rPr>
          <w:w w:val="110"/>
        </w:rPr>
        <w:t>factor</w:t>
      </w:r>
      <w:r>
        <w:rPr>
          <w:spacing w:val="-15"/>
          <w:w w:val="110"/>
        </w:rPr>
        <w:t xml:space="preserve"> </w:t>
      </w:r>
      <w:r>
        <w:rPr>
          <w:w w:val="110"/>
        </w:rPr>
        <w:t>in</w:t>
      </w:r>
      <w:r>
        <w:rPr>
          <w:spacing w:val="-15"/>
          <w:w w:val="110"/>
        </w:rPr>
        <w:t xml:space="preserve"> </w:t>
      </w:r>
      <w:r>
        <w:rPr>
          <w:w w:val="110"/>
        </w:rPr>
        <w:t>signal</w:t>
      </w:r>
      <w:r>
        <w:rPr>
          <w:spacing w:val="-15"/>
          <w:w w:val="110"/>
        </w:rPr>
        <w:t xml:space="preserve"> </w:t>
      </w:r>
      <w:r>
        <w:rPr>
          <w:w w:val="110"/>
        </w:rPr>
        <w:t>reconstruction</w:t>
      </w:r>
      <w:r>
        <w:rPr>
          <w:spacing w:val="-15"/>
          <w:w w:val="110"/>
        </w:rPr>
        <w:t xml:space="preserve"> </w:t>
      </w:r>
      <w:r>
        <w:rPr>
          <w:w w:val="110"/>
        </w:rPr>
        <w:t>is</w:t>
      </w:r>
      <w:r>
        <w:rPr>
          <w:spacing w:val="-15"/>
          <w:w w:val="110"/>
        </w:rPr>
        <w:t xml:space="preserve"> </w:t>
      </w:r>
      <w:r>
        <w:rPr>
          <w:w w:val="110"/>
        </w:rPr>
        <w:t>the</w:t>
      </w:r>
      <w:r>
        <w:rPr>
          <w:spacing w:val="-15"/>
          <w:w w:val="110"/>
        </w:rPr>
        <w:t xml:space="preserve"> </w:t>
      </w:r>
      <w:r>
        <w:rPr>
          <w:w w:val="110"/>
        </w:rPr>
        <w:t>disparity</w:t>
      </w:r>
      <w:r>
        <w:rPr>
          <w:spacing w:val="-15"/>
          <w:w w:val="110"/>
        </w:rPr>
        <w:t xml:space="preserve"> </w:t>
      </w:r>
      <w:r>
        <w:rPr>
          <w:w w:val="110"/>
        </w:rPr>
        <w:t>between</w:t>
      </w:r>
      <w:r>
        <w:rPr>
          <w:spacing w:val="-15"/>
          <w:w w:val="110"/>
        </w:rPr>
        <w:t xml:space="preserve"> </w:t>
      </w:r>
      <w:r>
        <w:rPr>
          <w:w w:val="110"/>
        </w:rPr>
        <w:t>measurement dimension</w:t>
      </w:r>
      <w:r>
        <w:rPr>
          <w:spacing w:val="-16"/>
          <w:w w:val="110"/>
        </w:rPr>
        <w:t xml:space="preserve"> </w:t>
      </w:r>
      <w:r>
        <w:rPr>
          <w:w w:val="110"/>
        </w:rPr>
        <w:t>and</w:t>
      </w:r>
      <w:r>
        <w:rPr>
          <w:spacing w:val="-16"/>
          <w:w w:val="110"/>
        </w:rPr>
        <w:t xml:space="preserve"> </w:t>
      </w:r>
      <w:r>
        <w:rPr>
          <w:w w:val="110"/>
        </w:rPr>
        <w:t>stimulus</w:t>
      </w:r>
      <w:r>
        <w:rPr>
          <w:spacing w:val="-16"/>
          <w:w w:val="110"/>
        </w:rPr>
        <w:t xml:space="preserve"> </w:t>
      </w:r>
      <w:r>
        <w:rPr>
          <w:w w:val="110"/>
        </w:rPr>
        <w:t>dimension:</w:t>
      </w:r>
      <w:r>
        <w:rPr>
          <w:spacing w:val="-2"/>
          <w:w w:val="110"/>
        </w:rPr>
        <w:t xml:space="preserve"> </w:t>
      </w:r>
      <w:r>
        <w:rPr>
          <w:w w:val="110"/>
        </w:rPr>
        <w:t>while</w:t>
      </w:r>
      <w:r>
        <w:rPr>
          <w:spacing w:val="-16"/>
          <w:w w:val="110"/>
        </w:rPr>
        <w:t xml:space="preserve"> </w:t>
      </w:r>
      <w:r>
        <w:rPr>
          <w:rFonts w:ascii="Arial" w:hAnsi="Arial"/>
          <w:i/>
          <w:w w:val="110"/>
        </w:rPr>
        <w:t>Drosophila</w:t>
      </w:r>
      <w:r>
        <w:rPr>
          <w:rFonts w:ascii="Arial" w:hAnsi="Arial"/>
          <w:i/>
          <w:spacing w:val="-13"/>
          <w:w w:val="110"/>
        </w:rPr>
        <w:t xml:space="preserve"> </w:t>
      </w:r>
      <w:r>
        <w:rPr>
          <w:w w:val="110"/>
        </w:rPr>
        <w:t>only</w:t>
      </w:r>
      <w:r>
        <w:rPr>
          <w:spacing w:val="-16"/>
          <w:w w:val="110"/>
        </w:rPr>
        <w:t xml:space="preserve"> </w:t>
      </w:r>
      <w:r>
        <w:rPr>
          <w:w w:val="110"/>
        </w:rPr>
        <w:t>express</w:t>
      </w:r>
      <w:r>
        <w:rPr>
          <w:spacing w:val="-16"/>
          <w:w w:val="110"/>
        </w:rPr>
        <w:t xml:space="preserve"> </w:t>
      </w:r>
      <w:r>
        <w:rPr>
          <w:w w:val="110"/>
        </w:rPr>
        <w:t>60</w:t>
      </w:r>
      <w:r>
        <w:rPr>
          <w:spacing w:val="-16"/>
          <w:w w:val="110"/>
        </w:rPr>
        <w:t xml:space="preserve"> </w:t>
      </w:r>
      <w:r>
        <w:rPr>
          <w:w w:val="110"/>
        </w:rPr>
        <w:t>olfactory</w:t>
      </w:r>
      <w:r>
        <w:rPr>
          <w:spacing w:val="-16"/>
          <w:w w:val="110"/>
        </w:rPr>
        <w:t xml:space="preserve"> </w:t>
      </w:r>
      <w:r>
        <w:rPr>
          <w:w w:val="110"/>
        </w:rPr>
        <w:t>receptor</w:t>
      </w:r>
      <w:r>
        <w:rPr>
          <w:spacing w:val="-16"/>
          <w:w w:val="110"/>
        </w:rPr>
        <w:t xml:space="preserve"> </w:t>
      </w:r>
      <w:r>
        <w:rPr>
          <w:w w:val="110"/>
        </w:rPr>
        <w:t>genes,</w:t>
      </w:r>
      <w:r>
        <w:rPr>
          <w:spacing w:val="-16"/>
          <w:w w:val="110"/>
        </w:rPr>
        <w:t xml:space="preserve"> </w:t>
      </w:r>
      <w:r>
        <w:rPr>
          <w:w w:val="110"/>
        </w:rPr>
        <w:t>the</w:t>
      </w:r>
      <w:r>
        <w:rPr>
          <w:spacing w:val="-16"/>
          <w:w w:val="110"/>
        </w:rPr>
        <w:t xml:space="preserve"> </w:t>
      </w:r>
      <w:r>
        <w:rPr>
          <w:w w:val="110"/>
        </w:rPr>
        <w:t>space</w:t>
      </w:r>
      <w:r>
        <w:rPr>
          <w:spacing w:val="-16"/>
          <w:w w:val="110"/>
        </w:rPr>
        <w:t xml:space="preserve"> </w:t>
      </w:r>
      <w:r>
        <w:rPr>
          <w:w w:val="110"/>
        </w:rPr>
        <w:t>of aromatic odorants is 10</w:t>
      </w:r>
      <w:r>
        <w:rPr>
          <w:w w:val="110"/>
          <w:position w:val="7"/>
          <w:sz w:val="14"/>
        </w:rPr>
        <w:t xml:space="preserve">3 </w:t>
      </w:r>
      <w:r>
        <w:rPr>
          <w:w w:val="110"/>
        </w:rPr>
        <w:t xml:space="preserve">or more, suggesting that decoding is a fundamentally under-determined problem. </w:t>
      </w:r>
      <w:r>
        <w:rPr>
          <w:spacing w:val="-3"/>
          <w:w w:val="110"/>
        </w:rPr>
        <w:t xml:space="preserve">However, </w:t>
      </w:r>
      <w:r>
        <w:rPr>
          <w:w w:val="110"/>
        </w:rPr>
        <w:t>as noted, naturally-occurring odors are comprised of only a small subset of these volat</w:t>
      </w:r>
      <w:r>
        <w:rPr>
          <w:w w:val="110"/>
        </w:rPr>
        <w:t>ile com- pounds – they are sparse in the space of odorants [1]. This is suggestive as mathematical results in the theory of compressed sensing guarantee the reconstruction of these sparse signals, assuming a sufficiently random</w:t>
      </w:r>
      <w:r>
        <w:rPr>
          <w:spacing w:val="-24"/>
          <w:w w:val="110"/>
        </w:rPr>
        <w:t xml:space="preserve"> </w:t>
      </w:r>
      <w:r>
        <w:rPr>
          <w:w w:val="110"/>
        </w:rPr>
        <w:t>response</w:t>
      </w:r>
      <w:r>
        <w:rPr>
          <w:spacing w:val="-24"/>
          <w:w w:val="110"/>
        </w:rPr>
        <w:t xml:space="preserve"> </w:t>
      </w:r>
      <w:r>
        <w:rPr>
          <w:w w:val="110"/>
        </w:rPr>
        <w:t>[17,</w:t>
      </w:r>
      <w:r>
        <w:rPr>
          <w:spacing w:val="-24"/>
          <w:w w:val="110"/>
        </w:rPr>
        <w:t xml:space="preserve"> </w:t>
      </w:r>
      <w:r>
        <w:rPr>
          <w:w w:val="110"/>
        </w:rPr>
        <w:t>18,</w:t>
      </w:r>
      <w:r>
        <w:rPr>
          <w:spacing w:val="-24"/>
          <w:w w:val="110"/>
        </w:rPr>
        <w:t xml:space="preserve"> </w:t>
      </w:r>
      <w:r>
        <w:rPr>
          <w:w w:val="110"/>
        </w:rPr>
        <w:t>19].</w:t>
      </w:r>
    </w:p>
    <w:p w14:paraId="39B90753" w14:textId="77777777" w:rsidR="00845F1E" w:rsidRDefault="00BA7C68">
      <w:pPr>
        <w:pStyle w:val="BodyText"/>
        <w:spacing w:before="2" w:line="249" w:lineRule="auto"/>
        <w:ind w:left="119" w:right="117" w:firstLine="298"/>
        <w:jc w:val="both"/>
      </w:pPr>
      <w:r>
        <w:rPr>
          <w:w w:val="110"/>
        </w:rPr>
        <w:t>Of</w:t>
      </w:r>
      <w:r>
        <w:rPr>
          <w:spacing w:val="-20"/>
          <w:w w:val="110"/>
        </w:rPr>
        <w:t xml:space="preserve"> </w:t>
      </w:r>
      <w:r>
        <w:rPr>
          <w:w w:val="110"/>
        </w:rPr>
        <w:t>course,</w:t>
      </w:r>
      <w:r>
        <w:rPr>
          <w:spacing w:val="-18"/>
          <w:w w:val="110"/>
        </w:rPr>
        <w:t xml:space="preserve"> </w:t>
      </w:r>
      <w:r>
        <w:rPr>
          <w:w w:val="110"/>
        </w:rPr>
        <w:t>large</w:t>
      </w:r>
      <w:r>
        <w:rPr>
          <w:spacing w:val="-20"/>
          <w:w w:val="110"/>
        </w:rPr>
        <w:t xml:space="preserve"> </w:t>
      </w:r>
      <w:r>
        <w:rPr>
          <w:w w:val="110"/>
        </w:rPr>
        <w:t>fluctuations</w:t>
      </w:r>
      <w:r>
        <w:rPr>
          <w:spacing w:val="-20"/>
          <w:w w:val="110"/>
        </w:rPr>
        <w:t xml:space="preserve"> </w:t>
      </w:r>
      <w:r>
        <w:rPr>
          <w:w w:val="110"/>
        </w:rPr>
        <w:t>in</w:t>
      </w:r>
      <w:r>
        <w:rPr>
          <w:spacing w:val="-20"/>
          <w:w w:val="110"/>
        </w:rPr>
        <w:t xml:space="preserve"> </w:t>
      </w:r>
      <w:r>
        <w:rPr>
          <w:w w:val="110"/>
        </w:rPr>
        <w:t>intensity</w:t>
      </w:r>
      <w:r>
        <w:rPr>
          <w:spacing w:val="-20"/>
          <w:w w:val="110"/>
        </w:rPr>
        <w:t xml:space="preserve"> </w:t>
      </w:r>
      <w:r>
        <w:rPr>
          <w:w w:val="110"/>
        </w:rPr>
        <w:t>characteristic</w:t>
      </w:r>
      <w:r>
        <w:rPr>
          <w:spacing w:val="-20"/>
          <w:w w:val="110"/>
        </w:rPr>
        <w:t xml:space="preserve"> </w:t>
      </w:r>
      <w:r>
        <w:rPr>
          <w:w w:val="110"/>
        </w:rPr>
        <w:t>of</w:t>
      </w:r>
      <w:r>
        <w:rPr>
          <w:spacing w:val="-20"/>
          <w:w w:val="110"/>
        </w:rPr>
        <w:t xml:space="preserve"> </w:t>
      </w:r>
      <w:r>
        <w:rPr>
          <w:w w:val="110"/>
        </w:rPr>
        <w:t>naturalistic</w:t>
      </w:r>
      <w:r>
        <w:rPr>
          <w:spacing w:val="-20"/>
          <w:w w:val="110"/>
        </w:rPr>
        <w:t xml:space="preserve"> </w:t>
      </w:r>
      <w:r>
        <w:rPr>
          <w:w w:val="110"/>
        </w:rPr>
        <w:t>environments</w:t>
      </w:r>
      <w:r>
        <w:rPr>
          <w:spacing w:val="-20"/>
          <w:w w:val="110"/>
        </w:rPr>
        <w:t xml:space="preserve"> </w:t>
      </w:r>
      <w:r>
        <w:rPr>
          <w:w w:val="110"/>
        </w:rPr>
        <w:t>could</w:t>
      </w:r>
      <w:r>
        <w:rPr>
          <w:spacing w:val="-20"/>
          <w:w w:val="110"/>
        </w:rPr>
        <w:t xml:space="preserve"> </w:t>
      </w:r>
      <w:r>
        <w:rPr>
          <w:w w:val="110"/>
        </w:rPr>
        <w:t>markedly</w:t>
      </w:r>
      <w:r>
        <w:rPr>
          <w:spacing w:val="-20"/>
          <w:w w:val="110"/>
        </w:rPr>
        <w:t xml:space="preserve"> </w:t>
      </w:r>
      <w:r>
        <w:rPr>
          <w:w w:val="110"/>
        </w:rPr>
        <w:t>affect response</w:t>
      </w:r>
      <w:r>
        <w:rPr>
          <w:spacing w:val="-29"/>
          <w:w w:val="110"/>
        </w:rPr>
        <w:t xml:space="preserve"> </w:t>
      </w:r>
      <w:r>
        <w:rPr>
          <w:w w:val="110"/>
        </w:rPr>
        <w:t>combinatorics</w:t>
      </w:r>
      <w:r>
        <w:rPr>
          <w:spacing w:val="-29"/>
          <w:w w:val="110"/>
        </w:rPr>
        <w:t xml:space="preserve"> </w:t>
      </w:r>
      <w:r>
        <w:rPr>
          <w:w w:val="110"/>
        </w:rPr>
        <w:t>or</w:t>
      </w:r>
      <w:r>
        <w:rPr>
          <w:spacing w:val="-29"/>
          <w:w w:val="110"/>
        </w:rPr>
        <w:t xml:space="preserve"> </w:t>
      </w:r>
      <w:r>
        <w:rPr>
          <w:w w:val="110"/>
        </w:rPr>
        <w:t>quench</w:t>
      </w:r>
      <w:r>
        <w:rPr>
          <w:spacing w:val="-29"/>
          <w:w w:val="110"/>
        </w:rPr>
        <w:t xml:space="preserve"> </w:t>
      </w:r>
      <w:r>
        <w:rPr>
          <w:w w:val="110"/>
        </w:rPr>
        <w:t>activity</w:t>
      </w:r>
      <w:r>
        <w:rPr>
          <w:spacing w:val="-29"/>
          <w:w w:val="110"/>
        </w:rPr>
        <w:t xml:space="preserve"> </w:t>
      </w:r>
      <w:r>
        <w:rPr>
          <w:w w:val="110"/>
        </w:rPr>
        <w:t>dispersedness</w:t>
      </w:r>
      <w:r>
        <w:rPr>
          <w:spacing w:val="-29"/>
          <w:w w:val="110"/>
        </w:rPr>
        <w:t xml:space="preserve"> </w:t>
      </w:r>
      <w:r>
        <w:rPr>
          <w:w w:val="110"/>
        </w:rPr>
        <w:t>(as</w:t>
      </w:r>
      <w:r>
        <w:rPr>
          <w:spacing w:val="-29"/>
          <w:w w:val="110"/>
        </w:rPr>
        <w:t xml:space="preserve"> </w:t>
      </w:r>
      <w:r>
        <w:rPr>
          <w:w w:val="110"/>
        </w:rPr>
        <w:t>in</w:t>
      </w:r>
      <w:r>
        <w:rPr>
          <w:spacing w:val="-29"/>
          <w:w w:val="110"/>
        </w:rPr>
        <w:t xml:space="preserve"> </w:t>
      </w:r>
      <w:r>
        <w:rPr>
          <w:w w:val="110"/>
        </w:rPr>
        <w:t>Fig.</w:t>
      </w:r>
      <w:r>
        <w:rPr>
          <w:spacing w:val="-29"/>
          <w:w w:val="110"/>
        </w:rPr>
        <w:t xml:space="preserve"> </w:t>
      </w:r>
      <w:r>
        <w:rPr>
          <w:w w:val="110"/>
        </w:rPr>
        <w:t>1f),</w:t>
      </w:r>
      <w:r>
        <w:rPr>
          <w:spacing w:val="-27"/>
          <w:w w:val="110"/>
        </w:rPr>
        <w:t xml:space="preserve"> </w:t>
      </w:r>
      <w:r>
        <w:rPr>
          <w:w w:val="110"/>
        </w:rPr>
        <w:t>limiting</w:t>
      </w:r>
      <w:r>
        <w:rPr>
          <w:spacing w:val="-29"/>
          <w:w w:val="110"/>
        </w:rPr>
        <w:t xml:space="preserve"> </w:t>
      </w:r>
      <w:r>
        <w:rPr>
          <w:w w:val="110"/>
        </w:rPr>
        <w:t>decoding</w:t>
      </w:r>
      <w:r>
        <w:rPr>
          <w:spacing w:val="-29"/>
          <w:w w:val="110"/>
        </w:rPr>
        <w:t xml:space="preserve"> </w:t>
      </w:r>
      <w:r>
        <w:rPr>
          <w:spacing w:val="-3"/>
          <w:w w:val="110"/>
        </w:rPr>
        <w:t>fidelity.</w:t>
      </w:r>
      <w:r>
        <w:rPr>
          <w:spacing w:val="-11"/>
          <w:w w:val="110"/>
        </w:rPr>
        <w:t xml:space="preserve"> </w:t>
      </w:r>
      <w:r>
        <w:rPr>
          <w:spacing w:val="-3"/>
          <w:w w:val="110"/>
        </w:rPr>
        <w:t>Conversely, we</w:t>
      </w:r>
      <w:r>
        <w:rPr>
          <w:spacing w:val="-17"/>
          <w:w w:val="110"/>
        </w:rPr>
        <w:t xml:space="preserve"> </w:t>
      </w:r>
      <w:r>
        <w:rPr>
          <w:w w:val="110"/>
        </w:rPr>
        <w:t>expect</w:t>
      </w:r>
      <w:r>
        <w:rPr>
          <w:spacing w:val="-17"/>
          <w:w w:val="110"/>
        </w:rPr>
        <w:t xml:space="preserve"> </w:t>
      </w:r>
      <w:r>
        <w:rPr>
          <w:w w:val="110"/>
        </w:rPr>
        <w:t>that</w:t>
      </w:r>
      <w:r>
        <w:rPr>
          <w:spacing w:val="-17"/>
          <w:w w:val="110"/>
        </w:rPr>
        <w:t xml:space="preserve"> </w:t>
      </w:r>
      <w:r>
        <w:rPr>
          <w:w w:val="110"/>
        </w:rPr>
        <w:t>since</w:t>
      </w:r>
      <w:r>
        <w:rPr>
          <w:spacing w:val="-17"/>
          <w:w w:val="110"/>
        </w:rPr>
        <w:t xml:space="preserve"> </w:t>
      </w:r>
      <w:r>
        <w:rPr>
          <w:w w:val="110"/>
        </w:rPr>
        <w:t>imposing</w:t>
      </w:r>
      <w:r>
        <w:rPr>
          <w:spacing w:val="-17"/>
          <w:w w:val="110"/>
        </w:rPr>
        <w:t xml:space="preserve"> </w:t>
      </w:r>
      <w:r>
        <w:rPr>
          <w:w w:val="110"/>
        </w:rPr>
        <w:t>the</w:t>
      </w:r>
      <w:r>
        <w:rPr>
          <w:spacing w:val="-17"/>
          <w:w w:val="110"/>
        </w:rPr>
        <w:t xml:space="preserve"> </w:t>
      </w:r>
      <w:r>
        <w:rPr>
          <w:spacing w:val="-3"/>
          <w:w w:val="110"/>
        </w:rPr>
        <w:t>Web</w:t>
      </w:r>
      <w:r>
        <w:rPr>
          <w:spacing w:val="-3"/>
          <w:w w:val="110"/>
        </w:rPr>
        <w:t>er-Fechner</w:t>
      </w:r>
      <w:r>
        <w:rPr>
          <w:spacing w:val="-17"/>
          <w:w w:val="110"/>
        </w:rPr>
        <w:t xml:space="preserve"> </w:t>
      </w:r>
      <w:r>
        <w:rPr>
          <w:w w:val="110"/>
        </w:rPr>
        <w:t>scaling</w:t>
      </w:r>
      <w:r>
        <w:rPr>
          <w:spacing w:val="-17"/>
          <w:w w:val="110"/>
        </w:rPr>
        <w:t xml:space="preserve"> </w:t>
      </w:r>
      <w:r>
        <w:rPr>
          <w:w w:val="110"/>
        </w:rPr>
        <w:t>relation</w:t>
      </w:r>
      <w:r>
        <w:rPr>
          <w:spacing w:val="-17"/>
          <w:w w:val="110"/>
        </w:rPr>
        <w:t xml:space="preserve"> </w:t>
      </w:r>
      <w:r>
        <w:rPr>
          <w:w w:val="110"/>
        </w:rPr>
        <w:t>maintains</w:t>
      </w:r>
      <w:r>
        <w:rPr>
          <w:spacing w:val="-17"/>
          <w:w w:val="110"/>
        </w:rPr>
        <w:t xml:space="preserve"> </w:t>
      </w:r>
      <w:r>
        <w:rPr>
          <w:w w:val="110"/>
        </w:rPr>
        <w:t>the</w:t>
      </w:r>
      <w:r>
        <w:rPr>
          <w:spacing w:val="-17"/>
          <w:w w:val="110"/>
        </w:rPr>
        <w:t xml:space="preserve"> </w:t>
      </w:r>
      <w:r>
        <w:rPr>
          <w:w w:val="110"/>
        </w:rPr>
        <w:t>receptor</w:t>
      </w:r>
      <w:r>
        <w:rPr>
          <w:spacing w:val="-17"/>
          <w:w w:val="110"/>
        </w:rPr>
        <w:t xml:space="preserve"> </w:t>
      </w:r>
      <w:r>
        <w:rPr>
          <w:w w:val="110"/>
        </w:rPr>
        <w:t>activity</w:t>
      </w:r>
      <w:r>
        <w:rPr>
          <w:spacing w:val="-17"/>
          <w:w w:val="110"/>
        </w:rPr>
        <w:t xml:space="preserve"> </w:t>
      </w:r>
      <w:r>
        <w:rPr>
          <w:w w:val="110"/>
        </w:rPr>
        <w:t xml:space="preserve">distribution </w:t>
      </w:r>
      <w:r>
        <w:rPr>
          <w:spacing w:val="-3"/>
          <w:w w:val="110"/>
        </w:rPr>
        <w:t>over</w:t>
      </w:r>
      <w:r>
        <w:rPr>
          <w:spacing w:val="-8"/>
          <w:w w:val="110"/>
        </w:rPr>
        <w:t xml:space="preserve"> </w:t>
      </w:r>
      <w:r>
        <w:rPr>
          <w:w w:val="110"/>
        </w:rPr>
        <w:t>the</w:t>
      </w:r>
      <w:r>
        <w:rPr>
          <w:spacing w:val="-8"/>
          <w:w w:val="110"/>
        </w:rPr>
        <w:t xml:space="preserve"> </w:t>
      </w:r>
      <w:r>
        <w:rPr>
          <w:w w:val="110"/>
        </w:rPr>
        <w:t>dynamic</w:t>
      </w:r>
      <w:r>
        <w:rPr>
          <w:spacing w:val="-8"/>
          <w:w w:val="110"/>
        </w:rPr>
        <w:t xml:space="preserve"> </w:t>
      </w:r>
      <w:r>
        <w:rPr>
          <w:w w:val="110"/>
        </w:rPr>
        <w:t>range</w:t>
      </w:r>
      <w:r>
        <w:rPr>
          <w:spacing w:val="-8"/>
          <w:w w:val="110"/>
        </w:rPr>
        <w:t xml:space="preserve"> </w:t>
      </w:r>
      <w:r>
        <w:rPr>
          <w:w w:val="110"/>
        </w:rPr>
        <w:t>of</w:t>
      </w:r>
      <w:r>
        <w:rPr>
          <w:spacing w:val="-9"/>
          <w:w w:val="110"/>
        </w:rPr>
        <w:t xml:space="preserve"> </w:t>
      </w:r>
      <w:r>
        <w:rPr>
          <w:i/>
          <w:spacing w:val="2"/>
          <w:w w:val="110"/>
        </w:rPr>
        <w:t>E</w:t>
      </w:r>
      <w:r>
        <w:rPr>
          <w:rFonts w:ascii="Arial"/>
          <w:i/>
          <w:spacing w:val="2"/>
          <w:w w:val="110"/>
          <w:position w:val="-2"/>
          <w:sz w:val="14"/>
        </w:rPr>
        <w:t>a</w:t>
      </w:r>
      <w:r>
        <w:rPr>
          <w:spacing w:val="2"/>
          <w:w w:val="110"/>
        </w:rPr>
        <w:t>,</w:t>
      </w:r>
      <w:r>
        <w:rPr>
          <w:spacing w:val="-8"/>
          <w:w w:val="110"/>
        </w:rPr>
        <w:t xml:space="preserve"> </w:t>
      </w:r>
      <w:r>
        <w:rPr>
          <w:w w:val="110"/>
        </w:rPr>
        <w:t>odor</w:t>
      </w:r>
      <w:r>
        <w:rPr>
          <w:spacing w:val="-8"/>
          <w:w w:val="110"/>
        </w:rPr>
        <w:t xml:space="preserve"> </w:t>
      </w:r>
      <w:r>
        <w:rPr>
          <w:w w:val="110"/>
        </w:rPr>
        <w:t>representations</w:t>
      </w:r>
      <w:r>
        <w:rPr>
          <w:spacing w:val="-8"/>
          <w:w w:val="110"/>
        </w:rPr>
        <w:t xml:space="preserve"> </w:t>
      </w:r>
      <w:r>
        <w:rPr>
          <w:w w:val="110"/>
        </w:rPr>
        <w:t>can</w:t>
      </w:r>
      <w:r>
        <w:rPr>
          <w:spacing w:val="-8"/>
          <w:w w:val="110"/>
        </w:rPr>
        <w:t xml:space="preserve"> </w:t>
      </w:r>
      <w:r>
        <w:rPr>
          <w:spacing w:val="1"/>
          <w:w w:val="110"/>
        </w:rPr>
        <w:t>be</w:t>
      </w:r>
      <w:r>
        <w:rPr>
          <w:spacing w:val="-8"/>
          <w:w w:val="110"/>
        </w:rPr>
        <w:t xml:space="preserve"> </w:t>
      </w:r>
      <w:r>
        <w:rPr>
          <w:w w:val="110"/>
        </w:rPr>
        <w:t>preserved</w:t>
      </w:r>
      <w:r>
        <w:rPr>
          <w:spacing w:val="-8"/>
          <w:w w:val="110"/>
        </w:rPr>
        <w:t xml:space="preserve"> </w:t>
      </w:r>
      <w:r>
        <w:rPr>
          <w:w w:val="110"/>
        </w:rPr>
        <w:t>naturally</w:t>
      </w:r>
      <w:r>
        <w:rPr>
          <w:spacing w:val="-8"/>
          <w:w w:val="110"/>
        </w:rPr>
        <w:t xml:space="preserve"> </w:t>
      </w:r>
      <w:r>
        <w:rPr>
          <w:w w:val="110"/>
        </w:rPr>
        <w:t>amid</w:t>
      </w:r>
      <w:r>
        <w:rPr>
          <w:spacing w:val="-8"/>
          <w:w w:val="110"/>
        </w:rPr>
        <w:t xml:space="preserve"> </w:t>
      </w:r>
      <w:r>
        <w:rPr>
          <w:w w:val="110"/>
        </w:rPr>
        <w:t>concentration</w:t>
      </w:r>
      <w:r>
        <w:rPr>
          <w:spacing w:val="-8"/>
          <w:w w:val="110"/>
        </w:rPr>
        <w:t xml:space="preserve"> </w:t>
      </w:r>
      <w:r>
        <w:rPr>
          <w:w w:val="110"/>
        </w:rPr>
        <w:t>changes.</w:t>
      </w:r>
    </w:p>
    <w:p w14:paraId="0A5AD239" w14:textId="77777777" w:rsidR="00845F1E" w:rsidRDefault="00845F1E">
      <w:pPr>
        <w:spacing w:line="249" w:lineRule="auto"/>
        <w:jc w:val="both"/>
        <w:sectPr w:rsidR="00845F1E">
          <w:type w:val="continuous"/>
          <w:pgSz w:w="12240" w:h="15840"/>
          <w:pgMar w:top="1500" w:right="1320" w:bottom="1580" w:left="1320" w:header="720" w:footer="720" w:gutter="0"/>
          <w:cols w:space="720"/>
        </w:sectPr>
      </w:pPr>
    </w:p>
    <w:p w14:paraId="593F8ABB" w14:textId="77777777" w:rsidR="00845F1E" w:rsidRDefault="00BA7C68">
      <w:pPr>
        <w:pStyle w:val="Heading3"/>
        <w:tabs>
          <w:tab w:val="left" w:pos="2166"/>
          <w:tab w:val="left" w:pos="3821"/>
          <w:tab w:val="left" w:pos="6777"/>
        </w:tabs>
        <w:spacing w:before="73"/>
        <w:ind w:left="343"/>
        <w:rPr>
          <w:rFonts w:ascii="Verdana"/>
        </w:rPr>
      </w:pPr>
      <w:r>
        <w:lastRenderedPageBreak/>
        <w:pict w14:anchorId="658DC53F">
          <v:group id="_x0000_s4095" alt="" style="position:absolute;left:0;text-align:left;margin-left:279.15pt;margin-top:15.2pt;width:92.3pt;height:114.25pt;z-index:-88144;mso-position-horizontal-relative:page" coordorigin="5583,304" coordsize="1846,2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 type="#_x0000_t75" alt="" style="position:absolute;left:5781;top:536;width:1644;height:2042">
              <v:imagedata r:id="rId11" o:title=""/>
            </v:shape>
            <v:shape id="_x0000_s4097" alt="" style="position:absolute;left:4340;top:11714;width:1644;height:2042" coordorigin="4341,11715" coordsize="1644,2042" o:spt="100" adj="0,,0" path="m5781,2585r,-2042m7425,2585r,-2042m5781,2585r1644,m5781,543r1644,e" filled="f" strokeweight=".1299mm">
              <v:stroke joinstyle="round"/>
              <v:formulas/>
              <v:path arrowok="t" o:connecttype="segments"/>
            </v:shape>
            <v:shape id="_x0000_s4098" alt="" style="position:absolute;left:4900;top:13769;width:74;height:214" coordorigin="4900,13770" coordsize="74,214" o:spt="100" adj="0,,0" path="m6377,316r,58l6377,430r,51l6377,530t37,-74l6377,530r-37,-74e" filled="f" strokecolor="#69aed6" strokeweight=".40594mm">
              <v:stroke joinstyle="round"/>
              <v:formulas/>
              <v:path arrowok="t" o:connecttype="segments"/>
            </v:shape>
            <v:shape id="_x0000_s4099" alt="" style="position:absolute;left:5310;top:13769;width:74;height:214" coordorigin="5311,13770" coordsize="74,214" o:spt="100" adj="0,,0" path="m6788,316r,58l6788,430r,51l6788,530t37,-74l6788,530r-37,-74e" filled="f" strokecolor="#fd8c3b" strokeweight=".40594mm">
              <v:stroke joinstyle="round"/>
              <v:formulas/>
              <v:path arrowok="t" o:connecttype="segments"/>
            </v:shape>
            <v:shape id="_x0000_s4100" alt="" style="position:absolute;left:5639;top:13769;width:74;height:214" coordorigin="5640,13770" coordsize="74,214" o:spt="100" adj="0,,0" path="m7116,316r,58l7116,430r,51l7116,530t37,-74l7116,530r-36,-74e" filled="f" strokecolor="#72c375" strokeweight=".40594mm">
              <v:stroke joinstyle="round"/>
              <v:formulas/>
              <v:path arrowok="t" o:connecttype="segments"/>
            </v:shape>
            <v:shape id="_x0000_s4101" alt="" style="position:absolute;left:5589;top:1314;width:131;height:129" coordorigin="5590,1314" coordsize="131,129" path="m5629,1314r-39,70l5646,1442r74,-34l5710,1329r-81,-15xe" fillcolor="gray" stroked="f">
              <v:path arrowok="t"/>
            </v:shape>
            <v:shape id="_x0000_s4102" type="#_x0000_t75" alt="" style="position:absolute;left:5588;top:1820;width:142;height:176">
              <v:imagedata r:id="rId12" o:title=""/>
            </v:shape>
            <v:shape id="_x0000_s4103" alt="" style="position:absolute;left:5582;top:665;width:157;height:1839" coordorigin="5583,666" coordsize="157,1839" o:spt="100" adj="0,,0" path="m5729,782r-2,-116l5611,668r3,116l5729,782t2,199l5653,851r-32,47l5589,942r142,39m5739,2459r-103,-56l5583,2466r138,39l5697,2460r42,-1e" fillcolor="gray" stroked="f">
              <v:stroke joinstyle="round"/>
              <v:formulas/>
              <v:path arrowok="t" o:connecttype="segments"/>
            </v:shape>
            <v:shape id="_x0000_s4104" type="#_x0000_t75" alt="" style="position:absolute;left:5599;top:1555;width:142;height:128">
              <v:imagedata r:id="rId13" o:title=""/>
            </v:shape>
            <w10:wrap anchorx="page"/>
          </v:group>
        </w:pict>
      </w:r>
      <w:r>
        <w:rPr>
          <w:rFonts w:ascii="Verdana"/>
        </w:rPr>
        <w:t>A</w:t>
      </w:r>
      <w:r>
        <w:rPr>
          <w:rFonts w:ascii="Verdana"/>
        </w:rPr>
        <w:tab/>
        <w:t>B</w:t>
      </w:r>
      <w:r>
        <w:rPr>
          <w:rFonts w:ascii="Verdana"/>
        </w:rPr>
        <w:tab/>
        <w:t>C</w:t>
      </w:r>
      <w:r>
        <w:rPr>
          <w:rFonts w:ascii="Verdana"/>
        </w:rPr>
        <w:tab/>
        <w:t>D</w:t>
      </w:r>
    </w:p>
    <w:p w14:paraId="75BA0059" w14:textId="77777777" w:rsidR="00845F1E" w:rsidRDefault="00845F1E">
      <w:pPr>
        <w:pStyle w:val="BodyText"/>
        <w:rPr>
          <w:rFonts w:ascii="Verdana"/>
          <w:b/>
        </w:rPr>
      </w:pPr>
    </w:p>
    <w:p w14:paraId="7BAC3D0E" w14:textId="77777777" w:rsidR="00845F1E" w:rsidRDefault="00845F1E">
      <w:pPr>
        <w:rPr>
          <w:rFonts w:ascii="Verdana"/>
        </w:rPr>
        <w:sectPr w:rsidR="00845F1E">
          <w:pgSz w:w="12240" w:h="15840"/>
          <w:pgMar w:top="1500" w:right="0" w:bottom="1580" w:left="1320" w:header="0" w:footer="1389" w:gutter="0"/>
          <w:cols w:space="720"/>
        </w:sectPr>
      </w:pPr>
    </w:p>
    <w:p w14:paraId="19AF437D" w14:textId="77777777" w:rsidR="00845F1E" w:rsidRDefault="00845F1E">
      <w:pPr>
        <w:pStyle w:val="BodyText"/>
        <w:rPr>
          <w:rFonts w:ascii="Verdana"/>
          <w:b/>
          <w:sz w:val="10"/>
        </w:rPr>
      </w:pPr>
    </w:p>
    <w:p w14:paraId="73BCE08F" w14:textId="77777777" w:rsidR="00845F1E" w:rsidRDefault="00845F1E">
      <w:pPr>
        <w:pStyle w:val="BodyText"/>
        <w:rPr>
          <w:rFonts w:ascii="Verdana"/>
          <w:b/>
          <w:sz w:val="10"/>
        </w:rPr>
      </w:pPr>
    </w:p>
    <w:p w14:paraId="2FFFB919" w14:textId="77777777" w:rsidR="00845F1E" w:rsidRDefault="00845F1E">
      <w:pPr>
        <w:pStyle w:val="BodyText"/>
        <w:rPr>
          <w:rFonts w:ascii="Verdana"/>
          <w:b/>
          <w:sz w:val="10"/>
        </w:rPr>
      </w:pPr>
    </w:p>
    <w:p w14:paraId="006CC456" w14:textId="77777777" w:rsidR="00845F1E" w:rsidRDefault="00BA7C68">
      <w:pPr>
        <w:spacing w:before="69" w:line="295" w:lineRule="auto"/>
        <w:ind w:left="421" w:right="173"/>
        <w:rPr>
          <w:rFonts w:ascii="Verdana"/>
          <w:sz w:val="8"/>
        </w:rPr>
      </w:pPr>
      <w:r>
        <w:pict w14:anchorId="27428F1A">
          <v:group id="_x0000_s4092" alt="" style="position:absolute;left:0;text-align:left;margin-left:126.05pt;margin-top:-9.6pt;width:34.75pt;height:12.6pt;z-index:2320;mso-position-horizontal-relative:page" coordorigin="2521,-192" coordsize="695,252">
            <v:shape id="_x0000_s4093" type="#_x0000_t75" alt="" style="position:absolute;left:2520;top:-138;width:246;height:170">
              <v:imagedata r:id="rId14" o:title=""/>
            </v:shape>
            <v:shape id="_x0000_s4094" type="#_x0000_t75" alt="" style="position:absolute;left:2801;top:-193;width:414;height:252">
              <v:imagedata r:id="rId15" o:title=""/>
            </v:shape>
            <w10:wrap anchorx="page"/>
          </v:group>
        </w:pict>
      </w:r>
      <w:r>
        <w:rPr>
          <w:noProof/>
        </w:rPr>
        <w:drawing>
          <wp:anchor distT="0" distB="0" distL="0" distR="0" simplePos="0" relativeHeight="2344" behindDoc="0" locked="0" layoutInCell="1" allowOverlap="1" wp14:anchorId="0F93E34A" wp14:editId="378337C5">
            <wp:simplePos x="0" y="0"/>
            <wp:positionH relativeFrom="page">
              <wp:posOffset>1423138</wp:posOffset>
            </wp:positionH>
            <wp:positionV relativeFrom="paragraph">
              <wp:posOffset>84271</wp:posOffset>
            </wp:positionV>
            <wp:extent cx="97392" cy="14015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6" cstate="print"/>
                    <a:stretch>
                      <a:fillRect/>
                    </a:stretch>
                  </pic:blipFill>
                  <pic:spPr>
                    <a:xfrm>
                      <a:off x="0" y="0"/>
                      <a:ext cx="97392" cy="140153"/>
                    </a:xfrm>
                    <a:prstGeom prst="rect">
                      <a:avLst/>
                    </a:prstGeom>
                  </pic:spPr>
                </pic:pic>
              </a:graphicData>
            </a:graphic>
          </wp:anchor>
        </w:drawing>
      </w:r>
      <w:r>
        <w:pict w14:anchorId="3FFF48A6">
          <v:group id="_x0000_s4086" alt="" style="position:absolute;left:0;text-align:left;margin-left:97.95pt;margin-top:16.55pt;width:24.75pt;height:16.25pt;z-index:2368;mso-position-horizontal-relative:page;mso-position-vertical-relative:text" coordorigin="1959,331" coordsize="495,325">
            <v:shape id="_x0000_s4087" alt="" style="position:absolute;left:2043;top:460;width:406;height:191" coordorigin="2044,460" coordsize="406,191" path="m2449,460r-95,17l2169,518r-125,49l2128,608r319,42l2449,460xe" fillcolor="#999" stroked="f">
              <v:path arrowok="t"/>
            </v:shape>
            <v:shape id="_x0000_s4088" alt="" style="position:absolute;left:2043;top:460;width:406;height:191" coordorigin="2044,460" coordsize="406,191" path="m2449,460r-95,17l2169,518r-125,49l2128,608r185,24l2407,645r35,5l2447,650e" filled="f" strokeweight=".14281mm">
              <v:path arrowok="t"/>
            </v:shape>
            <v:shape id="_x0000_s4089" alt="" style="position:absolute;left:1958;top:330;width:152;height:99" coordorigin="1959,331" coordsize="152,99" path="m2010,331r-51,61l2093,429r-23,-44l2111,385,2010,331xe" fillcolor="gray" stroked="f">
              <v:path arrowok="t"/>
            </v:shape>
            <v:shape id="_x0000_s4090" alt="" style="position:absolute;left:2092;top:515;width:337;height:62" coordorigin="2093,516" coordsize="337,62" path="m2416,516r-47,3l2268,537r-175,41l2374,535r54,-10l2429,520r-13,-4xe" fillcolor="black" stroked="f">
              <v:path arrowok="t"/>
            </v:shape>
            <v:line id="_x0000_s4091" alt="" style="position:absolute" from="2091,577" to="2432,577" strokeweight=".411mm"/>
            <w10:wrap anchorx="page"/>
          </v:group>
        </w:pict>
      </w:r>
      <w:r>
        <w:pict w14:anchorId="7F794870">
          <v:group id="_x0000_s4080" alt="" style="position:absolute;left:0;text-align:left;margin-left:95.65pt;margin-top:-12.6pt;width:26.15pt;height:15.6pt;z-index:2392;mso-position-horizontal-relative:page;mso-position-vertical-relative:text" coordorigin="1913,-252" coordsize="523,312">
            <v:shape id="_x0000_s4081" alt="" style="position:absolute;left:2025;top:-136;width:406;height:191" coordorigin="2025,-135" coordsize="406,191" path="m2431,-135r-95,17l2151,-78r-126,49l2110,12r319,43l2431,-135xe" fillcolor="#f2f2f2" stroked="f">
              <v:path arrowok="t"/>
            </v:shape>
            <v:shape id="_x0000_s4082" alt="" style="position:absolute;left:2025;top:-136;width:406;height:191" coordorigin="2025,-135" coordsize="406,191" path="m2431,-135r-95,17l2151,-78r-126,49l2110,12r184,25l2389,50r35,4l2429,55e" filled="f" strokeweight=".14281mm">
              <v:path arrowok="t"/>
            </v:shape>
            <v:shape id="_x0000_s4083" alt="" style="position:absolute;left:2074;top:-80;width:337;height:62" coordorigin="2075,-80" coordsize="337,62" path="m2398,-80r-48,4l2249,-58r-174,40l2356,-60r53,-10l2411,-75r-13,-5xe" fillcolor="black" stroked="f">
              <v:path arrowok="t"/>
            </v:shape>
            <v:line id="_x0000_s4084" alt="" style="position:absolute" from="2073,-18" to="2414,-18" strokeweight=".41211mm"/>
            <v:shape id="_x0000_s4085" alt="" style="position:absolute;left:1913;top:-253;width:152;height:99" coordorigin="1913,-252" coordsize="152,99" path="m1964,-252r-51,61l2047,-154r-23,-44l2065,-198r-101,-54xe" fillcolor="gray" stroked="f">
              <v:path arrowok="t"/>
            </v:shape>
            <w10:wrap anchorx="page"/>
          </v:group>
        </w:pict>
      </w:r>
      <w:r>
        <w:rPr>
          <w:rFonts w:ascii="Verdana"/>
          <w:sz w:val="8"/>
        </w:rPr>
        <w:t>ion channel activation</w:t>
      </w:r>
    </w:p>
    <w:p w14:paraId="67B4B8F5" w14:textId="77777777" w:rsidR="00845F1E" w:rsidRDefault="00BA7C68">
      <w:pPr>
        <w:pStyle w:val="BodyText"/>
        <w:rPr>
          <w:rFonts w:ascii="Verdana"/>
          <w:sz w:val="18"/>
        </w:rPr>
      </w:pPr>
      <w:r>
        <w:br w:type="column"/>
      </w:r>
    </w:p>
    <w:p w14:paraId="1B28852B" w14:textId="77777777" w:rsidR="00845F1E" w:rsidRDefault="00845F1E">
      <w:pPr>
        <w:pStyle w:val="BodyText"/>
        <w:rPr>
          <w:rFonts w:ascii="Verdana"/>
          <w:sz w:val="18"/>
        </w:rPr>
      </w:pPr>
    </w:p>
    <w:p w14:paraId="7C8992B7" w14:textId="77777777" w:rsidR="00845F1E" w:rsidRDefault="00845F1E">
      <w:pPr>
        <w:pStyle w:val="BodyText"/>
        <w:rPr>
          <w:rFonts w:ascii="Verdana"/>
          <w:sz w:val="18"/>
        </w:rPr>
      </w:pPr>
    </w:p>
    <w:p w14:paraId="44CE7D5A" w14:textId="77777777" w:rsidR="00845F1E" w:rsidRDefault="00845F1E">
      <w:pPr>
        <w:pStyle w:val="BodyText"/>
        <w:rPr>
          <w:rFonts w:ascii="Verdana"/>
          <w:sz w:val="18"/>
        </w:rPr>
      </w:pPr>
    </w:p>
    <w:p w14:paraId="40ABBDBD" w14:textId="77777777" w:rsidR="00845F1E" w:rsidRDefault="00BA7C68">
      <w:pPr>
        <w:spacing w:before="145"/>
        <w:ind w:left="26"/>
        <w:rPr>
          <w:rFonts w:ascii="Verdana"/>
          <w:i/>
          <w:sz w:val="10"/>
        </w:rPr>
      </w:pPr>
      <w:r>
        <w:pict w14:anchorId="3B45933A">
          <v:group id="_x0000_s4076" alt="" style="position:absolute;left:0;text-align:left;margin-left:126.25pt;margin-top:-18.85pt;width:35.45pt;height:26.1pt;z-index:2296;mso-position-horizontal-relative:page" coordorigin="2525,-377" coordsize="709,522">
            <v:shape id="_x0000_s4077" type="#_x0000_t75" alt="" style="position:absolute;left:3021;top:-378;width:154;height:221">
              <v:imagedata r:id="rId17" o:title=""/>
            </v:shape>
            <v:shape id="_x0000_s4078" type="#_x0000_t75" alt="" style="position:absolute;left:2525;top:-74;width:246;height:170">
              <v:imagedata r:id="rId18" o:title=""/>
            </v:shape>
            <v:shape id="_x0000_s4079" type="#_x0000_t75" alt="" style="position:absolute;left:2819;top:-120;width:414;height:264">
              <v:imagedata r:id="rId19" o:title=""/>
            </v:shape>
            <w10:wrap anchorx="page"/>
          </v:group>
        </w:pict>
      </w:r>
      <w:r>
        <w:rPr>
          <w:rFonts w:ascii="Verdana"/>
          <w:i/>
          <w:position w:val="2"/>
          <w:sz w:val="10"/>
        </w:rPr>
        <w:t>K</w:t>
      </w:r>
      <w:r>
        <w:rPr>
          <w:rFonts w:ascii="Verdana"/>
          <w:position w:val="6"/>
          <w:sz w:val="10"/>
        </w:rPr>
        <w:t>*</w:t>
      </w:r>
      <w:r>
        <w:rPr>
          <w:rFonts w:ascii="Verdana"/>
          <w:i/>
          <w:sz w:val="10"/>
        </w:rPr>
        <w:t>i,a</w:t>
      </w:r>
    </w:p>
    <w:p w14:paraId="179ABF8C" w14:textId="77777777" w:rsidR="00845F1E" w:rsidRDefault="00845F1E">
      <w:pPr>
        <w:pStyle w:val="BodyText"/>
        <w:spacing w:before="8"/>
        <w:rPr>
          <w:rFonts w:ascii="Verdana"/>
          <w:i/>
          <w:sz w:val="5"/>
        </w:rPr>
      </w:pPr>
    </w:p>
    <w:p w14:paraId="26B32711" w14:textId="77777777" w:rsidR="00845F1E" w:rsidRDefault="00BA7C68">
      <w:pPr>
        <w:pStyle w:val="BodyText"/>
        <w:ind w:left="116"/>
        <w:rPr>
          <w:rFonts w:ascii="Verdana"/>
        </w:rPr>
      </w:pPr>
      <w:r>
        <w:rPr>
          <w:rFonts w:ascii="Verdana"/>
        </w:rPr>
      </w:r>
      <w:r>
        <w:rPr>
          <w:rFonts w:ascii="Verdana"/>
        </w:rPr>
        <w:pict w14:anchorId="3952C18F">
          <v:group id="_x0000_s4072" alt="" style="width:3.95pt;height:14.85pt;mso-position-horizontal-relative:char;mso-position-vertical-relative:line" coordsize="79,297">
            <v:shape id="_x0000_s4073" alt="" style="position:absolute;left:39;top:8;width:2;height:266" coordorigin="39,8" coordsize="0,266" path="m39,8r,153l39,240r,29l39,273e" filled="f" strokeweight=".265mm">
              <v:path arrowok="t"/>
            </v:shape>
            <v:shape id="_x0000_s4074" alt="" style="position:absolute;left:3;top:194;width:73;height:99" coordorigin="3,195" coordsize="73,99" path="m75,195l39,293,3,195r17,9l39,206r19,-2l75,195xe" fillcolor="black" stroked="f">
              <v:path arrowok="t"/>
            </v:shape>
            <v:shape id="_x0000_s4075" alt="" style="position:absolute;left:3;top:194;width:73;height:99" coordorigin="3,195" coordsize="73,99" path="m75,195l39,293,3,195r17,9l39,206r19,-2l75,195xe" filled="f" strokeweight=".09939mm">
              <v:path arrowok="t"/>
            </v:shape>
            <w10:anchorlock/>
          </v:group>
        </w:pict>
      </w:r>
    </w:p>
    <w:p w14:paraId="41EE7C69" w14:textId="77777777" w:rsidR="00845F1E" w:rsidRDefault="00BA7C68">
      <w:pPr>
        <w:pStyle w:val="BodyText"/>
        <w:rPr>
          <w:rFonts w:ascii="Verdana"/>
          <w:i/>
          <w:sz w:val="12"/>
        </w:rPr>
      </w:pPr>
      <w:r>
        <w:br w:type="column"/>
      </w:r>
    </w:p>
    <w:p w14:paraId="75279BB0" w14:textId="77777777" w:rsidR="00845F1E" w:rsidRDefault="00BA7C68">
      <w:pPr>
        <w:spacing w:before="77" w:line="247" w:lineRule="auto"/>
        <w:ind w:left="421" w:right="7131" w:firstLine="8"/>
        <w:rPr>
          <w:rFonts w:ascii="Verdana"/>
          <w:sz w:val="10"/>
        </w:rPr>
      </w:pPr>
      <w:r>
        <w:rPr>
          <w:rFonts w:ascii="Verdana"/>
          <w:sz w:val="10"/>
        </w:rPr>
        <w:t>broadly tuned</w:t>
      </w:r>
    </w:p>
    <w:p w14:paraId="0B8C9D16" w14:textId="77777777" w:rsidR="00845F1E" w:rsidRDefault="00BA7C68">
      <w:pPr>
        <w:pStyle w:val="BodyText"/>
        <w:spacing w:before="6"/>
        <w:rPr>
          <w:rFonts w:ascii="Verdana"/>
          <w:sz w:val="11"/>
        </w:rPr>
      </w:pPr>
      <w:r>
        <w:pict w14:anchorId="2404890F">
          <v:shape id="_x0000_s4071" alt="" style="position:absolute;margin-left:220.05pt;margin-top:8.95pt;width:4.2pt;height:3.8pt;z-index:1336;mso-wrap-edited:f;mso-width-percent:0;mso-height-percent:0;mso-wrap-distance-left:0;mso-wrap-distance-right:0;mso-position-horizontal-relative:page;mso-width-percent:0;mso-height-percent:0" coordsize="84,76" o:spt="100" adj="0,,0" path="m54,57r-24,l51,76,54,57xm1,14l15,37,,60,30,57r24,l56,50,83,39,56,27,55,19r-24,l1,14xm53,l31,19r24,l53,xe" fillcolor="gray" stroked="f">
            <v:stroke joinstyle="round"/>
            <v:formulas/>
            <v:path arrowok="t" o:connecttype="custom" o:connectlocs="34290,149860;19050,149860;32385,161925;34290,149860;635,122555;9525,137160;0,151765;19050,149860;34290,149860;35560,145415;52705,138430;35560,130810;34925,125730;19685,125730;635,122555;33655,113665;19685,125730;34925,125730;33655,113665" o:connectangles="0,0,0,0,0,0,0,0,0,0,0,0,0,0,0,0,0,0,0"/>
            <w10:wrap type="topAndBottom" anchorx="page"/>
          </v:shape>
        </w:pict>
      </w:r>
    </w:p>
    <w:p w14:paraId="2C730912" w14:textId="77777777" w:rsidR="00845F1E" w:rsidRDefault="00BA7C68">
      <w:pPr>
        <w:spacing w:before="59"/>
        <w:ind w:left="421"/>
        <w:rPr>
          <w:rFonts w:ascii="Verdana"/>
          <w:sz w:val="10"/>
        </w:rPr>
      </w:pPr>
      <w:r>
        <w:rPr>
          <w:rFonts w:ascii="Verdana"/>
          <w:sz w:val="10"/>
        </w:rPr>
        <w:t>specialist</w:t>
      </w:r>
    </w:p>
    <w:p w14:paraId="542FB43B" w14:textId="77777777" w:rsidR="00845F1E" w:rsidRDefault="00845F1E">
      <w:pPr>
        <w:pStyle w:val="BodyText"/>
        <w:rPr>
          <w:rFonts w:ascii="Verdana"/>
          <w:sz w:val="12"/>
        </w:rPr>
      </w:pPr>
    </w:p>
    <w:p w14:paraId="45221A38" w14:textId="77777777" w:rsidR="00845F1E" w:rsidRDefault="00845F1E">
      <w:pPr>
        <w:pStyle w:val="BodyText"/>
        <w:rPr>
          <w:rFonts w:ascii="Verdana"/>
          <w:sz w:val="12"/>
        </w:rPr>
      </w:pPr>
    </w:p>
    <w:p w14:paraId="4854A791" w14:textId="77777777" w:rsidR="00845F1E" w:rsidRDefault="00845F1E">
      <w:pPr>
        <w:pStyle w:val="BodyText"/>
        <w:rPr>
          <w:rFonts w:ascii="Verdana"/>
          <w:sz w:val="12"/>
        </w:rPr>
      </w:pPr>
    </w:p>
    <w:p w14:paraId="72AD3B9E" w14:textId="77777777" w:rsidR="00845F1E" w:rsidRDefault="00845F1E">
      <w:pPr>
        <w:pStyle w:val="BodyText"/>
        <w:rPr>
          <w:rFonts w:ascii="Verdana"/>
          <w:sz w:val="12"/>
        </w:rPr>
      </w:pPr>
    </w:p>
    <w:p w14:paraId="7AD50359" w14:textId="77777777" w:rsidR="00845F1E" w:rsidRDefault="00845F1E">
      <w:pPr>
        <w:pStyle w:val="BodyText"/>
        <w:spacing w:before="11"/>
        <w:rPr>
          <w:rFonts w:ascii="Verdana"/>
          <w:sz w:val="8"/>
        </w:rPr>
      </w:pPr>
    </w:p>
    <w:p w14:paraId="58EE5D59" w14:textId="77777777" w:rsidR="00845F1E" w:rsidRDefault="00BA7C68">
      <w:pPr>
        <w:ind w:left="565"/>
        <w:rPr>
          <w:rFonts w:ascii="Verdana"/>
          <w:sz w:val="10"/>
        </w:rPr>
      </w:pPr>
      <w:r>
        <w:pict w14:anchorId="047A5482">
          <v:group id="_x0000_s4057" alt="" style="position:absolute;left:0;text-align:left;margin-left:376.15pt;margin-top:-86.15pt;width:15.4pt;height:103.65pt;z-index:-88120;mso-position-horizontal-relative:page" coordorigin="7523,-1723" coordsize="308,2073">
            <v:shape id="_x0000_s4058" type="#_x0000_t75" alt="" style="position:absolute;left:7525;top:-1703;width:106;height:2042">
              <v:imagedata r:id="rId20" o:title=""/>
            </v:shape>
            <v:line id="_x0000_s4059" alt="" style="position:absolute" from="7629,63" to="7656,63" strokeweight=".1073mm"/>
            <v:line id="_x0000_s4060" alt="" style="position:absolute" from="7694,70" to="7761,70" strokeweight=".15558mm"/>
            <v:shape id="_x0000_s4061" alt="" style="position:absolute;left:7780;top:24;width:52;height:81" coordorigin="7780,24" coordsize="52,81" o:spt="100" adj="0,,0" path="m7780,91r,10l7784,102r3,1l7794,104r3,1l7810,105r8,-2l7826,96r-29,l7793,96r-3,-1l7786,94r-3,-1l7780,91xm7827,33r-19,l7812,34r5,4l7819,41r,8l7817,52r-2,2l7812,56r-4,2l7793,58r,8l7808,66r5,1l7819,73r1,3l7821,86r-2,3l7815,92r-3,3l7807,96r19,l7828,94r3,-6l7831,76r-1,-4l7827,68r-3,-3l7820,63r-5,-2l7820,60r3,-2l7826,55r2,-3l7829,49r,-11l7827,33r,xm7811,24r-11,l7797,25r-3,l7790,26r-4,l7782,28r,9l7786,36r4,-1l7796,33r4,l7827,33r-5,-3l7818,26r-7,-2xe" fillcolor="black" stroked="f">
              <v:stroke joinstyle="round"/>
              <v:formulas/>
              <v:path arrowok="t" o:connecttype="segments"/>
            </v:shape>
            <v:line id="_x0000_s4062" alt="" style="position:absolute" from="7629,-521" to="7656,-521" strokeweight=".1084mm"/>
            <v:line id="_x0000_s4063" alt="" style="position:absolute" from="7695,-514" to="7762,-514" strokeweight=".157mm"/>
            <v:shape id="_x0000_s4064" alt="" style="position:absolute;left:7781;top:-561;width:50;height:80" coordorigin="7781,-560" coordsize="50,80" o:spt="100" adj="0,,0" path="m7827,-551r-18,l7813,-550r3,3l7819,-545r1,4l7820,-535r-1,3l7818,-529r-1,2l7814,-523r-5,5l7805,-513r-14,14l7781,-489r,9l7831,-480r,-9l7794,-489r9,-9l7809,-505r5,-5l7819,-514r3,-4l7825,-522r3,-4l7830,-531r1,-4l7831,-545r-3,-5l7827,-551xm7812,-560r-11,l7797,-560r-7,2l7786,-557r-4,2l7782,-544r4,-3l7790,-548r7,-3l7801,-551r26,l7823,-554r-4,-4l7812,-560xe" fillcolor="black" stroked="f">
              <v:stroke joinstyle="round"/>
              <v:formulas/>
              <v:path arrowok="t" o:connecttype="segments"/>
            </v:shape>
            <v:line id="_x0000_s4065" alt="" style="position:absolute" from="7629,-1104" to="7656,-1104" strokeweight=".108mm"/>
            <v:line id="_x0000_s4066" alt="" style="position:absolute" from="7694,-1097" to="7761,-1097" strokeweight=".157mm"/>
            <v:shape id="_x0000_s4067" alt="" style="position:absolute;left:7784;top:-1142;width:47;height:79" coordorigin="7785,-1142" coordsize="47,79" o:spt="100" adj="0,,0" path="m7831,-1072r-45,l7786,-1064r45,l7831,-1072xm7814,-1132r-11,l7803,-1072r11,l7814,-1132xm7814,-1142r-11,l7785,-1138r,10l7803,-1132r11,l7814,-1142xe" fillcolor="black" stroked="f">
              <v:stroke joinstyle="round"/>
              <v:formulas/>
              <v:path arrowok="t" o:connecttype="segments"/>
            </v:shape>
            <v:line id="_x0000_s4068" alt="" style="position:absolute" from="7656,-1686" to="7682,-1686" strokeweight=".1041mm"/>
            <v:shape id="_x0000_s4069" alt="" style="position:absolute;left:7714;top:-1724;width:53;height:79" coordorigin="7715,-1723" coordsize="53,79" o:spt="100" adj="0,,0" path="m7749,-1723r-17,l7726,-1720r-5,7l7717,-1706r-2,9l7715,-1671r2,9l7721,-1655r5,7l7732,-1645r17,l7755,-1648r4,-5l7735,-1653r-4,-3l7729,-1661r-3,-5l7725,-1674r,-20l7726,-1702r3,-5l7731,-1712r4,-3l7759,-1715r-4,-5l7749,-1723xm7759,-1715r-13,l7750,-1712r5,10l7756,-1694r,20l7755,-1666r-5,10l7746,-1653r13,l7764,-1662r3,-9l7767,-1697r-3,-9l7759,-1715xe" fillcolor="black" stroked="f">
              <v:stroke joinstyle="round"/>
              <v:formulas/>
              <v:path arrowok="t" o:connecttype="segments"/>
            </v:shape>
            <v:rect id="_x0000_s4070" alt="" style="position:absolute;left:7527;top:-1696;width:103;height:2042" filled="f" strokeweight=".1299mm"/>
            <w10:wrap anchorx="page"/>
          </v:group>
        </w:pict>
      </w:r>
      <w:r>
        <w:pict w14:anchorId="3C54F9B8">
          <v:group id="_x0000_s4050" alt="" style="position:absolute;left:0;text-align:left;margin-left:192.9pt;margin-top:-50.9pt;width:32.5pt;height:35.35pt;z-index:-88096;mso-position-horizontal-relative:page" coordorigin="3858,-1018" coordsize="650,707">
            <v:shape id="_x0000_s4051" type="#_x0000_t75" alt="" style="position:absolute;left:4017;top:-965;width:304;height:647">
              <v:imagedata r:id="rId21" o:title=""/>
            </v:shape>
            <v:shape id="_x0000_s4052" alt="" style="position:absolute;left:4017;top:-965;width:304;height:647" coordorigin="4017,-965" coordsize="304,647" path="m4017,-318r27,-152l4109,-765r78,-200l4252,-830r40,294l4312,-385r7,56l4320,-321e" filled="f" strokeweight=".22764mm">
              <v:path arrowok="t"/>
            </v:shape>
            <v:line id="_x0000_s4053" alt="" style="position:absolute" from="3892,-602" to="3958,-602" strokecolor="gray" strokeweight="1.1645mm"/>
            <v:shape id="_x0000_s4054" alt="" style="position:absolute;left:3903;top:-1018;width:604;height:628" coordorigin="3904,-1018" coordsize="604,628" o:spt="100" adj="0,,0" path="m3976,-966r-6,-44l3925,-1018r-21,39l3935,-947r41,-19m4104,-757r-40,-67l4047,-800r-17,23l4104,-757t349,317l4431,-449r1,-7l4433,-461r4,-16l4417,-461r-14,-23l4401,-456r-23,l4394,-436r-14,21l4403,-418r4,28l4419,-415r21,13l4436,-415r-1,-3l4432,-429r21,-11m4507,-577r-64,-35l4410,-573r86,24l4481,-577r26,e" fillcolor="gray" stroked="f">
              <v:stroke joinstyle="round"/>
              <v:formulas/>
              <v:path arrowok="t" o:connecttype="segments"/>
            </v:shape>
            <v:shape id="_x0000_s4055" alt="" style="position:absolute;left:4079;top:-929;width:109;height:591" coordorigin="4079,-929" coordsize="109,591" path="m4188,-929r-45,189l4112,-597r-20,106l4082,-419r-3,46l4081,-349r5,10l4092,-338r4,-3l4113,-435r32,-202l4175,-838r13,-91xe" fillcolor="black" stroked="f">
              <v:path arrowok="t"/>
            </v:shape>
            <v:line id="_x0000_s4056" alt="" style="position:absolute" from="4187,-931" to="4187,-334" strokeweight="2.04pt"/>
            <w10:wrap anchorx="page"/>
          </v:group>
        </w:pict>
      </w:r>
      <w:r>
        <w:pict w14:anchorId="599611D1">
          <v:group id="_x0000_s4042" alt="" style="position:absolute;left:0;text-align:left;margin-left:187.65pt;margin-top:-91.9pt;width:32.2pt;height:35.25pt;z-index:1816;mso-position-horizontal-relative:page" coordorigin="3753,-1838" coordsize="644,705">
            <v:shape id="_x0000_s4043" type="#_x0000_t75" alt="" style="position:absolute;left:3959;top:-1832;width:322;height:685">
              <v:imagedata r:id="rId22" o:title=""/>
            </v:shape>
            <v:shape id="_x0000_s4044" alt="" style="position:absolute;left:3959;top:-1832;width:322;height:685" coordorigin="3959,-1831" coordsize="322,685" path="m3959,-1146r29,-161l4057,-1620r82,-211l4209,-1689r41,312l4272,-1217r7,59l4281,-1150e" filled="f" strokeweight=".241mm">
              <v:path arrowok="t"/>
            </v:shape>
            <v:shape id="_x0000_s4045" alt="" style="position:absolute;left:4288;top:-1421;width:89;height:80" coordorigin="4289,-1420" coordsize="89,80" o:spt="100" adj="0,,0" path="m4346,-1361r-26,l4342,-1341r4,-20xm4290,-1406r14,25l4289,-1357r31,-4l4346,-1361r2,-7l4377,-1380r-29,-13l4347,-1401r-25,l4290,-1406xm4345,-1420r-23,19l4347,-1401r-2,-19xe" fillcolor="gray" stroked="f">
              <v:stroke joinstyle="round"/>
              <v:formulas/>
              <v:path arrowok="t" o:connecttype="segments"/>
            </v:shape>
            <v:line id="_x0000_s4046" alt="" style="position:absolute" from="4292,-1575" to="4362,-1575" strokecolor="gray" strokeweight="1.2333mm"/>
            <v:shape id="_x0000_s4047" alt="" style="position:absolute;left:3753;top:-1802;width:539;height:371" coordorigin="3753,-1802" coordsize="539,371" o:spt="100" adj="0,,0" path="m3857,-1461r-69,-37l3753,-1457r91,25l3829,-1461r28,m4000,-1610r-23,-10l3978,-1626r1,-6l3982,-1649r-20,17l3947,-1656r-2,30l3920,-1627r18,21l3922,-1583r24,-4l3951,-1557r13,-26l3986,-1570r-4,-13l3981,-1587r-3,-11l4000,-1610t76,-125l4070,-1781r-47,-9l4000,-1749r33,34l4076,-1735t216,5l4249,-1802r-18,26l4214,-1752r78,22e" fillcolor="gray" stroked="f">
              <v:stroke joinstyle="round"/>
              <v:formulas/>
              <v:path arrowok="t" o:connecttype="segments"/>
            </v:shape>
            <v:shape id="_x0000_s4048" alt="" style="position:absolute;left:4025;top:-1749;width:109;height:591" coordorigin="4025,-1749" coordsize="109,591" path="m4134,-1749r-45,188l4058,-1417r-20,105l4028,-1239r-3,45l4027,-1169r5,10l4038,-1159r4,-2l4059,-1256r32,-202l4121,-1658r13,-91xe" fillcolor="black" stroked="f">
              <v:path arrowok="t"/>
            </v:shape>
            <v:line id="_x0000_s4049" alt="" style="position:absolute" from="4133,-1752" to="4133,-1154" strokeweight=".72056mm"/>
            <w10:wrap anchorx="page"/>
          </v:group>
        </w:pict>
      </w:r>
      <w:r>
        <w:pict w14:anchorId="589C2D03">
          <v:group id="_x0000_s4034" alt="" style="position:absolute;left:0;text-align:left;margin-left:194.5pt;margin-top:-8.4pt;width:36.15pt;height:35.35pt;z-index:-88048;mso-position-horizontal-relative:page" coordorigin="3890,-168" coordsize="723,707">
            <v:shape id="_x0000_s4035" type="#_x0000_t75" alt="" style="position:absolute;left:4103;top:-123;width:307;height:654">
              <v:imagedata r:id="rId23" o:title=""/>
            </v:shape>
            <v:shape id="_x0000_s4036" alt="" style="position:absolute;left:4103;top:-123;width:307;height:654" coordorigin="4103,-123" coordsize="307,654" path="m4103,531r28,-153l4196,80r79,-203l4341,14r40,297l4401,464r8,56l4410,528e" filled="f" strokeweight=".23008mm">
              <v:path arrowok="t"/>
            </v:shape>
            <v:shape id="_x0000_s4037" alt="" style="position:absolute;left:4441;top:66;width:85;height:77" coordorigin="4442,66" coordsize="85,77" o:spt="100" adj="0,,0" path="m4497,123r-25,l4493,143r4,-20xm4443,80r14,24l4442,127r30,-4l4497,123r2,-7l4526,105,4499,93r-1,-8l4473,85r-30,-5xm4495,66r-22,19l4498,85r-3,-19xe" fillcolor="gray" stroked="f">
              <v:stroke joinstyle="round"/>
              <v:formulas/>
              <v:path arrowok="t" o:connecttype="segments"/>
            </v:shape>
            <v:line id="_x0000_s4038" alt="" style="position:absolute" from="4050,-120" to="4117,-120" strokecolor="gray" strokeweight="3.34pt"/>
            <v:shape id="_x0000_s4039" alt="" style="position:absolute;left:3890;top:-169;width:723;height:561" coordorigin="3890,-168" coordsize="723,561" o:spt="100" adj="0,,0" path="m3966,81r-22,-9l3945,65r1,-5l3950,44r-20,16l3916,37r-2,28l3890,65r17,20l3892,107r23,-4l3920,131r12,-24l3953,120r-4,-13l3948,103r-3,-10l3966,81t12,281l3973,318r-45,-8l3906,349r31,32l3978,362t630,30l4567,323r-18,25l4533,371r75,21m4613,-133r-66,-35l4514,-129r87,24l4586,-133r27,e" fillcolor="gray" stroked="f">
              <v:stroke joinstyle="round"/>
              <v:formulas/>
              <v:path arrowok="t" o:connecttype="segments"/>
            </v:shape>
            <v:shape id="_x0000_s4040" alt="" style="position:absolute;left:4174;top:-82;width:109;height:591" coordorigin="4175,-81" coordsize="109,591" path="m4284,-81r-45,188l4207,251r-19,105l4178,428r-3,46l4177,499r5,9l4187,509r4,-3l4209,412r31,-202l4270,10r14,-91xe" fillcolor="black" stroked="f">
              <v:path arrowok="t"/>
            </v:shape>
            <v:line id="_x0000_s4041" alt="" style="position:absolute" from="4283,-84" to="4283,514" strokeweight=".71956mm"/>
            <w10:wrap anchorx="page"/>
          </v:group>
        </w:pict>
      </w:r>
      <w:r>
        <w:pict w14:anchorId="5D9DD0AE">
          <v:group id="_x0000_s4030" alt="" style="position:absolute;left:0;text-align:left;margin-left:494.45pt;margin-top:-76.7pt;width:30.75pt;height:22.95pt;z-index:1864;mso-position-horizontal-relative:page" coordorigin="9889,-1534" coordsize="615,459">
            <v:shape id="_x0000_s4031" type="#_x0000_t75" alt="" style="position:absolute;left:9888;top:-1508;width:304;height:396">
              <v:imagedata r:id="rId24" o:title=""/>
            </v:shape>
            <v:shape id="_x0000_s4032" type="#_x0000_t75" alt="" style="position:absolute;left:10191;top:-1535;width:312;height:423">
              <v:imagedata r:id="rId25" o:title=""/>
            </v:shape>
            <v:shape id="_x0000_s4033" alt="" style="position:absolute;left:8453;top:10899;width:606;height:451" coordorigin="8453,10900" coordsize="606,451" o:spt="100" adj="0,,0" path="m9893,-1078r,-451m10499,-1078r,-451m9893,-1078r606,m9893,-1529r606,e" filled="f" strokeweight=".0765mm">
              <v:stroke joinstyle="round"/>
              <v:formulas/>
              <v:path arrowok="t" o:connecttype="segments"/>
            </v:shape>
            <w10:wrap anchorx="page"/>
          </v:group>
        </w:pict>
      </w:r>
      <w:r>
        <w:pict w14:anchorId="74EA1598">
          <v:group id="_x0000_s4025" alt="" style="position:absolute;left:0;text-align:left;margin-left:422.45pt;margin-top:-76.6pt;width:30.55pt;height:22.8pt;z-index:1888;mso-position-horizontal-relative:page" coordorigin="8449,-1532" coordsize="611,456">
            <v:shape id="_x0000_s4026" type="#_x0000_t75" alt="" style="position:absolute;left:8470;top:-1458;width:283;height:346">
              <v:imagedata r:id="rId26" o:title=""/>
            </v:shape>
            <v:shape id="_x0000_s4027" alt="" style="position:absolute;left:8753;top:-1530;width:2;height:416" coordorigin="8754,-1529" coordsize="0,416" o:spt="100" adj="0,,0" path="m8754,-1529r,415m8754,-1529r,415e" filled="f" strokecolor="#1c1c1c" strokeweight=".05928mm">
              <v:stroke joinstyle="round"/>
              <v:formulas/>
              <v:path arrowok="t" o:connecttype="segments"/>
            </v:shape>
            <v:shape id="_x0000_s4028" type="#_x0000_t75" alt="" style="position:absolute;left:8754;top:-1376;width:283;height:264">
              <v:imagedata r:id="rId27" o:title=""/>
            </v:shape>
            <v:shape id="_x0000_s4029" alt="" style="position:absolute;left:7011;top:10899;width:606;height:451" coordorigin="7011,10900" coordsize="606,451" o:spt="100" adj="0,,0" path="m8451,-1078r,-451m9056,-1078r,-451m8451,-1078r605,m8451,-1529r605,e" filled="f" strokeweight=".0765mm">
              <v:stroke joinstyle="round"/>
              <v:formulas/>
              <v:path arrowok="t" o:connecttype="segments"/>
            </v:shape>
            <w10:wrap anchorx="page"/>
          </v:group>
        </w:pict>
      </w:r>
      <w:r>
        <w:pict w14:anchorId="10397A3E">
          <v:group id="_x0000_s4022" alt="" style="position:absolute;left:0;text-align:left;margin-left:458.5pt;margin-top:-76.6pt;width:30.55pt;height:22.8pt;z-index:1912;mso-position-horizontal-relative:page" coordorigin="9170,-1532" coordsize="611,456">
            <v:shape id="_x0000_s4023" type="#_x0000_t75" alt="" style="position:absolute;left:9197;top:-1393;width:555;height:281">
              <v:imagedata r:id="rId28" o:title=""/>
            </v:shape>
            <v:shape id="_x0000_s4024" alt="" style="position:absolute;left:7732;top:10899;width:606;height:451" coordorigin="7732,10900" coordsize="606,451" o:spt="100" adj="0,,0" path="m9172,-1078r,-451m9777,-1078r,-451m9172,-1078r605,m9172,-1529r605,e" filled="f" strokeweight=".0765mm">
              <v:stroke joinstyle="round"/>
              <v:formulas/>
              <v:path arrowok="t" o:connecttype="segments"/>
            </v:shape>
            <w10:wrap anchorx="page"/>
          </v:group>
        </w:pict>
      </w:r>
      <w:r>
        <w:pict w14:anchorId="6780C6B7">
          <v:group id="_x0000_s4019" alt="" style="position:absolute;left:0;text-align:left;margin-left:422.45pt;margin-top:-19.9pt;width:30.55pt;height:22.8pt;z-index:1936;mso-position-horizontal-relative:page" coordorigin="8449,-398" coordsize="611,456">
            <v:shape id="_x0000_s4020" type="#_x0000_t75" alt="" style="position:absolute;left:8453;top:-362;width:601;height:384">
              <v:imagedata r:id="rId29" o:title=""/>
            </v:shape>
            <v:shape id="_x0000_s4021" alt="" style="position:absolute;left:7011;top:9765;width:606;height:451" coordorigin="7011,9766" coordsize="606,451" o:spt="100" adj="0,,0" path="m8451,55r,-451m9056,55r,-451m8451,55r605,m8451,-396r605,e" filled="f" strokeweight=".0765mm">
              <v:stroke joinstyle="round"/>
              <v:formulas/>
              <v:path arrowok="t" o:connecttype="segments"/>
            </v:shape>
            <w10:wrap anchorx="page"/>
          </v:group>
        </w:pict>
      </w:r>
      <w:r>
        <w:pict w14:anchorId="046D93B2">
          <v:group id="_x0000_s4014" alt="" style="position:absolute;left:0;text-align:left;margin-left:458.5pt;margin-top:-19.9pt;width:30.55pt;height:22.8pt;z-index:1960;mso-position-horizontal-relative:page" coordorigin="9170,-398" coordsize="611,456">
            <v:shape id="_x0000_s4015" type="#_x0000_t75" alt="" style="position:absolute;left:9197;top:-371;width:309;height:393">
              <v:imagedata r:id="rId30" o:title=""/>
            </v:shape>
            <v:shape id="_x0000_s4016" alt="" style="position:absolute;left:9474;top:-385;width:2;height:405" coordorigin="9475,-385" coordsize="0,405" o:spt="100" adj="0,,0" path="m9475,-385r,405m9475,-385r,405e" filled="f" strokecolor="#c44102" strokeweight=".05786mm">
              <v:stroke joinstyle="round"/>
              <v:formulas/>
              <v:path arrowok="t" o:connecttype="segments"/>
            </v:shape>
            <v:shape id="_x0000_s4017" type="#_x0000_t75" alt="" style="position:absolute;left:9443;top:-163;width:309;height:185">
              <v:imagedata r:id="rId31" o:title=""/>
            </v:shape>
            <v:shape id="_x0000_s4018" alt="" style="position:absolute;left:7732;top:9765;width:606;height:451" coordorigin="7732,9766" coordsize="606,451" o:spt="100" adj="0,,0" path="m9172,55r,-451m9777,55r,-451m9172,55r605,m9172,-396r605,e" filled="f" strokeweight=".0765mm">
              <v:stroke joinstyle="round"/>
              <v:formulas/>
              <v:path arrowok="t" o:connecttype="segments"/>
            </v:shape>
            <w10:wrap anchorx="page"/>
          </v:group>
        </w:pict>
      </w:r>
      <w:r>
        <w:pict w14:anchorId="5E68D3A7">
          <v:group id="_x0000_s4011" alt="" style="position:absolute;left:0;text-align:left;margin-left:458.5pt;margin-top:-48.25pt;width:30.55pt;height:22.8pt;z-index:1984;mso-position-horizontal-relative:page" coordorigin="9170,-965" coordsize="611,456">
            <v:shape id="_x0000_s4012" type="#_x0000_t75" alt="" style="position:absolute;left:9197;top:-870;width:555;height:325">
              <v:imagedata r:id="rId32" o:title=""/>
            </v:shape>
            <v:shape id="_x0000_s4013" alt="" style="position:absolute;left:7732;top:10332;width:606;height:451" coordorigin="7732,10333" coordsize="606,451" o:spt="100" adj="0,,0" path="m9172,-512r,-450m9777,-512r,-450m9172,-512r605,m9172,-962r605,e" filled="f" strokeweight=".0765mm">
              <v:stroke joinstyle="round"/>
              <v:formulas/>
              <v:path arrowok="t" o:connecttype="segments"/>
            </v:shape>
            <w10:wrap anchorx="page"/>
          </v:group>
        </w:pict>
      </w:r>
      <w:r>
        <w:pict w14:anchorId="09D54547">
          <v:group id="_x0000_s4008" alt="" style="position:absolute;left:0;text-align:left;margin-left:494.55pt;margin-top:-48.25pt;width:30.55pt;height:22.8pt;z-index:2008;mso-position-horizontal-relative:page" coordorigin="9891,-965" coordsize="611,456">
            <v:shape id="_x0000_s4009" type="#_x0000_t75" alt="" style="position:absolute;left:9909;top:-948;width:574;height:404">
              <v:imagedata r:id="rId33" o:title=""/>
            </v:shape>
            <v:shape id="_x0000_s4010" alt="" style="position:absolute;left:8453;top:10332;width:606;height:451" coordorigin="8453,10333" coordsize="606,451" o:spt="100" adj="0,,0" path="m9893,-512r,-450m10499,-512r,-450m9893,-512r606,m9893,-962r606,e" filled="f" strokeweight=".0765mm">
              <v:stroke joinstyle="round"/>
              <v:formulas/>
              <v:path arrowok="t" o:connecttype="segments"/>
            </v:shape>
            <w10:wrap anchorx="page"/>
          </v:group>
        </w:pict>
      </w:r>
      <w:r>
        <w:pict w14:anchorId="13E24E15">
          <v:group id="_x0000_s4005" alt="" style="position:absolute;left:0;text-align:left;margin-left:494.55pt;margin-top:-19.9pt;width:30.55pt;height:22.8pt;z-index:2032;mso-position-horizontal-relative:page" coordorigin="9891,-398" coordsize="611,456">
            <v:shape id="_x0000_s4006" type="#_x0000_t75" alt="" style="position:absolute;left:9918;top:-128;width:555;height:150">
              <v:imagedata r:id="rId34" o:title=""/>
            </v:shape>
            <v:shape id="_x0000_s4007" alt="" style="position:absolute;left:8453;top:9765;width:606;height:451" coordorigin="8453,9766" coordsize="606,451" o:spt="100" adj="0,,0" path="m9893,55r,-451m10499,55r,-451m9893,55r606,m9893,-396r606,e" filled="f" strokeweight=".0765mm">
              <v:stroke joinstyle="round"/>
              <v:formulas/>
              <v:path arrowok="t" o:connecttype="segments"/>
            </v:shape>
            <w10:wrap anchorx="page"/>
          </v:group>
        </w:pict>
      </w:r>
      <w:r>
        <w:pict w14:anchorId="2D73234A">
          <v:group id="_x0000_s4002" alt="" style="position:absolute;left:0;text-align:left;margin-left:422.45pt;margin-top:-48.25pt;width:30.55pt;height:22.8pt;z-index:2056;mso-position-horizontal-relative:page" coordorigin="8449,-965" coordsize="611,456">
            <v:shape id="_x0000_s4003" type="#_x0000_t75" alt="" style="position:absolute;left:8476;top:-730;width:555;height:185">
              <v:imagedata r:id="rId35" o:title=""/>
            </v:shape>
            <v:shape id="_x0000_s4004" alt="" style="position:absolute;left:7011;top:10332;width:606;height:451" coordorigin="7011,10333" coordsize="606,451" o:spt="100" adj="0,,0" path="m8451,-512r,-450m9056,-512r,-450m8451,-512r605,m8451,-962r605,e" filled="f" strokeweight=".0765mm">
              <v:stroke joinstyle="round"/>
              <v:formulas/>
              <v:path arrowok="t" o:connecttype="segments"/>
            </v:shape>
            <w10:wrap anchorx="page"/>
          </v:group>
        </w:pict>
      </w:r>
      <w:r>
        <w:pict w14:anchorId="4DE633CF">
          <v:shape id="_x0000_s4001" type="#_x0000_t202" alt="" style="position:absolute;left:0;text-align:left;margin-left:264.15pt;margin-top:-64.45pt;width:9.3pt;height:51.05pt;z-index:2608;mso-wrap-style:square;mso-wrap-edited:f;mso-width-percent:0;mso-height-percent:0;mso-position-horizontal-relative:page;mso-width-percent:0;mso-height-percent:0;v-text-anchor:top" filled="f" stroked="f">
            <v:textbox style="layout-flow:vertical;mso-layout-flow-alt:bottom-to-top" inset="0,0,0,0">
              <w:txbxContent>
                <w:p w14:paraId="6D74C497" w14:textId="77777777" w:rsidR="00845F1E" w:rsidRDefault="00BA7C68">
                  <w:pPr>
                    <w:spacing w:before="20"/>
                    <w:ind w:left="20" w:right="-336"/>
                    <w:rPr>
                      <w:rFonts w:ascii="Verdana"/>
                      <w:sz w:val="12"/>
                    </w:rPr>
                  </w:pPr>
                  <w:r>
                    <w:rPr>
                      <w:rFonts w:ascii="Verdana"/>
                      <w:spacing w:val="-1"/>
                      <w:sz w:val="12"/>
                    </w:rPr>
                    <w:t>Odo</w:t>
                  </w:r>
                  <w:r>
                    <w:rPr>
                      <w:rFonts w:ascii="Verdana"/>
                      <w:spacing w:val="-2"/>
                      <w:sz w:val="12"/>
                    </w:rPr>
                    <w:t>r</w:t>
                  </w:r>
                  <w:r>
                    <w:rPr>
                      <w:rFonts w:ascii="Verdana"/>
                      <w:spacing w:val="-1"/>
                      <w:sz w:val="12"/>
                    </w:rPr>
                    <w:t>an</w:t>
                  </w:r>
                  <w:r>
                    <w:rPr>
                      <w:rFonts w:ascii="Verdana"/>
                      <w:sz w:val="12"/>
                    </w:rPr>
                    <w:t>t</w:t>
                  </w:r>
                  <w:r>
                    <w:rPr>
                      <w:rFonts w:ascii="Verdana"/>
                      <w:spacing w:val="-1"/>
                      <w:sz w:val="12"/>
                    </w:rPr>
                    <w:t xml:space="preserve"> identit</w:t>
                  </w:r>
                  <w:r>
                    <w:rPr>
                      <w:rFonts w:ascii="Verdana"/>
                      <w:sz w:val="12"/>
                    </w:rPr>
                    <w:t>y</w:t>
                  </w:r>
                </w:p>
              </w:txbxContent>
            </v:textbox>
            <w10:wrap anchorx="page"/>
          </v:shape>
        </w:pict>
      </w:r>
      <w:r>
        <w:pict w14:anchorId="290A0D76">
          <v:shape id="_x0000_s4000" type="#_x0000_t202" alt="" style="position:absolute;left:0;text-align:left;margin-left:407.7pt;margin-top:-57.25pt;width:9.3pt;height:32.9pt;z-index:2656;mso-wrap-style:square;mso-wrap-edited:f;mso-width-percent:0;mso-height-percent:0;mso-position-horizontal-relative:page;mso-width-percent:0;mso-height-percent:0;v-text-anchor:top" filled="f" stroked="f">
            <v:textbox style="layout-flow:vertical;mso-layout-flow-alt:bottom-to-top" inset="0,0,0,0">
              <w:txbxContent>
                <w:p w14:paraId="1D6EAA11" w14:textId="77777777" w:rsidR="00845F1E" w:rsidRDefault="00BA7C68">
                  <w:pPr>
                    <w:spacing w:before="20"/>
                    <w:ind w:left="20" w:right="-186"/>
                    <w:rPr>
                      <w:rFonts w:ascii="Verdana"/>
                      <w:sz w:val="12"/>
                    </w:rPr>
                  </w:pPr>
                  <w:r>
                    <w:rPr>
                      <w:rFonts w:ascii="Verdana"/>
                      <w:spacing w:val="-1"/>
                      <w:sz w:val="12"/>
                    </w:rPr>
                    <w:t>Firin</w:t>
                  </w:r>
                  <w:r>
                    <w:rPr>
                      <w:rFonts w:ascii="Verdana"/>
                      <w:sz w:val="12"/>
                    </w:rPr>
                    <w:t>g</w:t>
                  </w:r>
                  <w:r>
                    <w:rPr>
                      <w:rFonts w:ascii="Verdana"/>
                      <w:spacing w:val="-1"/>
                      <w:sz w:val="12"/>
                    </w:rPr>
                    <w:t xml:space="preserve"> </w:t>
                  </w:r>
                  <w:r>
                    <w:rPr>
                      <w:rFonts w:ascii="Verdana"/>
                      <w:spacing w:val="-3"/>
                      <w:sz w:val="12"/>
                    </w:rPr>
                    <w:t>r</w:t>
                  </w:r>
                  <w:r>
                    <w:rPr>
                      <w:rFonts w:ascii="Verdana"/>
                      <w:spacing w:val="-1"/>
                      <w:sz w:val="12"/>
                    </w:rPr>
                    <w:t>ate</w:t>
                  </w:r>
                </w:p>
              </w:txbxContent>
            </v:textbox>
            <w10:wrap anchorx="page"/>
          </v:shape>
        </w:pict>
      </w:r>
      <w:r>
        <w:rPr>
          <w:rFonts w:ascii="Verdana"/>
          <w:sz w:val="10"/>
        </w:rPr>
        <w:t>weak</w:t>
      </w:r>
    </w:p>
    <w:p w14:paraId="4B800E73" w14:textId="77777777" w:rsidR="00845F1E" w:rsidRDefault="00BA7C68">
      <w:pPr>
        <w:tabs>
          <w:tab w:val="left" w:pos="4654"/>
        </w:tabs>
        <w:ind w:left="565"/>
        <w:rPr>
          <w:rFonts w:ascii="Verdana"/>
          <w:sz w:val="12"/>
        </w:rPr>
      </w:pPr>
      <w:r>
        <w:rPr>
          <w:rFonts w:ascii="Verdana"/>
          <w:position w:val="7"/>
          <w:sz w:val="10"/>
        </w:rPr>
        <w:t>responder</w:t>
      </w:r>
      <w:r>
        <w:rPr>
          <w:rFonts w:ascii="Verdana"/>
          <w:position w:val="7"/>
          <w:sz w:val="10"/>
        </w:rPr>
        <w:tab/>
      </w:r>
      <w:r>
        <w:rPr>
          <w:rFonts w:ascii="Verdana"/>
          <w:sz w:val="12"/>
        </w:rPr>
        <w:t>Odorant space</w:t>
      </w:r>
      <w:r>
        <w:rPr>
          <w:rFonts w:ascii="Verdana"/>
          <w:spacing w:val="-22"/>
          <w:sz w:val="12"/>
        </w:rPr>
        <w:t xml:space="preserve"> </w:t>
      </w:r>
      <w:r>
        <w:rPr>
          <w:rFonts w:ascii="Verdana"/>
          <w:sz w:val="12"/>
        </w:rPr>
        <w:t>(unordered)</w:t>
      </w:r>
    </w:p>
    <w:p w14:paraId="0AB739EE" w14:textId="77777777" w:rsidR="00845F1E" w:rsidRDefault="00BA7C68">
      <w:pPr>
        <w:tabs>
          <w:tab w:val="left" w:pos="3379"/>
        </w:tabs>
        <w:spacing w:before="45"/>
        <w:ind w:left="2332"/>
        <w:rPr>
          <w:rFonts w:ascii="Verdana"/>
          <w:i/>
          <w:sz w:val="11"/>
        </w:rPr>
      </w:pPr>
      <w:r>
        <w:rPr>
          <w:rFonts w:ascii="Verdana"/>
          <w:position w:val="1"/>
          <w:sz w:val="12"/>
        </w:rPr>
        <w:t>Receptor</w:t>
      </w:r>
      <w:r>
        <w:rPr>
          <w:rFonts w:ascii="Verdana"/>
          <w:position w:val="1"/>
          <w:sz w:val="12"/>
        </w:rPr>
        <w:tab/>
      </w:r>
      <w:r>
        <w:rPr>
          <w:rFonts w:ascii="Verdana"/>
          <w:sz w:val="11"/>
        </w:rPr>
        <w:t>log</w:t>
      </w:r>
      <w:r>
        <w:rPr>
          <w:rFonts w:ascii="Verdana"/>
          <w:spacing w:val="-6"/>
          <w:sz w:val="11"/>
        </w:rPr>
        <w:t xml:space="preserve"> </w:t>
      </w:r>
      <w:r>
        <w:rPr>
          <w:rFonts w:ascii="Verdana"/>
          <w:i/>
          <w:sz w:val="11"/>
        </w:rPr>
        <w:t>K</w:t>
      </w:r>
      <w:r>
        <w:rPr>
          <w:rFonts w:ascii="Verdana"/>
          <w:position w:val="4"/>
          <w:sz w:val="11"/>
        </w:rPr>
        <w:t>*</w:t>
      </w:r>
      <w:r>
        <w:rPr>
          <w:rFonts w:ascii="Verdana"/>
          <w:i/>
          <w:position w:val="-1"/>
          <w:sz w:val="11"/>
        </w:rPr>
        <w:t>i,a</w:t>
      </w:r>
    </w:p>
    <w:p w14:paraId="3236255F" w14:textId="77777777" w:rsidR="00845F1E" w:rsidRDefault="00845F1E">
      <w:pPr>
        <w:rPr>
          <w:rFonts w:ascii="Verdana"/>
          <w:sz w:val="11"/>
        </w:rPr>
        <w:sectPr w:rsidR="00845F1E">
          <w:type w:val="continuous"/>
          <w:pgSz w:w="12240" w:h="15840"/>
          <w:pgMar w:top="1500" w:right="0" w:bottom="1580" w:left="1320" w:header="720" w:footer="720" w:gutter="0"/>
          <w:cols w:num="3" w:space="720" w:equalWidth="0">
            <w:col w:w="1075" w:space="40"/>
            <w:col w:w="284" w:space="1318"/>
            <w:col w:w="8203"/>
          </w:cols>
        </w:sectPr>
      </w:pPr>
    </w:p>
    <w:p w14:paraId="6244730B" w14:textId="77777777" w:rsidR="00845F1E" w:rsidRDefault="00845F1E">
      <w:pPr>
        <w:pStyle w:val="BodyText"/>
        <w:spacing w:before="4"/>
        <w:rPr>
          <w:rFonts w:ascii="Verdana"/>
          <w:i/>
          <w:sz w:val="8"/>
        </w:rPr>
      </w:pPr>
    </w:p>
    <w:p w14:paraId="76FE5C69" w14:textId="77777777" w:rsidR="00845F1E" w:rsidRDefault="00BA7C68">
      <w:pPr>
        <w:tabs>
          <w:tab w:val="left" w:pos="4762"/>
          <w:tab w:val="left" w:pos="6338"/>
        </w:tabs>
        <w:spacing w:before="96"/>
        <w:ind w:left="343"/>
        <w:rPr>
          <w:rFonts w:ascii="Verdana"/>
          <w:sz w:val="12"/>
        </w:rPr>
      </w:pPr>
      <w:r>
        <w:pict w14:anchorId="501E45C7">
          <v:group id="_x0000_s3997" alt="" style="position:absolute;left:0;text-align:left;margin-left:122.2pt;margin-top:-31.25pt;width:15.1pt;height:15.1pt;z-index:2272;mso-position-horizontal-relative:page" coordorigin="2444,-625" coordsize="302,302">
            <v:rect id="_x0000_s3998" alt="" style="position:absolute;left:2443;top:-625;width:302;height:302" fillcolor="#e6e6e6" stroked="f"/>
            <v:shape id="_x0000_s3999" type="#_x0000_t202" alt="" style="position:absolute;left:2443;top:-625;width:302;height:302;mso-wrap-style:square;v-text-anchor:top" filled="f" stroked="f">
              <v:textbox inset="0,0,0,0">
                <w:txbxContent>
                  <w:p w14:paraId="5BBF2F30" w14:textId="77777777" w:rsidR="00845F1E" w:rsidRDefault="00BA7C68">
                    <w:pPr>
                      <w:spacing w:before="71"/>
                      <w:ind w:left="73"/>
                      <w:rPr>
                        <w:rFonts w:ascii="Verdana"/>
                        <w:sz w:val="12"/>
                      </w:rPr>
                    </w:pPr>
                    <w:r>
                      <w:rPr>
                        <w:rFonts w:ascii="Verdana"/>
                        <w:sz w:val="12"/>
                      </w:rPr>
                      <w:t>AL</w:t>
                    </w:r>
                  </w:p>
                </w:txbxContent>
              </v:textbox>
            </v:shape>
            <w10:wrap anchorx="page"/>
          </v:group>
        </w:pict>
      </w:r>
      <w:r>
        <w:rPr>
          <w:rFonts w:ascii="Verdana"/>
          <w:b/>
          <w:position w:val="6"/>
          <w:sz w:val="24"/>
        </w:rPr>
        <w:t>E</w:t>
      </w:r>
      <w:r>
        <w:rPr>
          <w:rFonts w:ascii="Verdana"/>
          <w:b/>
          <w:position w:val="6"/>
          <w:sz w:val="24"/>
        </w:rPr>
        <w:tab/>
        <w:t>F</w:t>
      </w:r>
      <w:r>
        <w:rPr>
          <w:rFonts w:ascii="Verdana"/>
          <w:b/>
          <w:position w:val="6"/>
          <w:sz w:val="24"/>
        </w:rPr>
        <w:tab/>
      </w:r>
      <w:r>
        <w:rPr>
          <w:rFonts w:ascii="Verdana"/>
          <w:sz w:val="12"/>
        </w:rPr>
        <w:t>unadaptive</w:t>
      </w:r>
    </w:p>
    <w:p w14:paraId="172C2C2C" w14:textId="77777777" w:rsidR="00845F1E" w:rsidRDefault="00845F1E">
      <w:pPr>
        <w:rPr>
          <w:rFonts w:ascii="Verdana"/>
          <w:sz w:val="12"/>
        </w:rPr>
        <w:sectPr w:rsidR="00845F1E">
          <w:type w:val="continuous"/>
          <w:pgSz w:w="12240" w:h="15840"/>
          <w:pgMar w:top="1500" w:right="0" w:bottom="1580" w:left="1320" w:header="720" w:footer="720" w:gutter="0"/>
          <w:cols w:space="720"/>
        </w:sectPr>
      </w:pPr>
    </w:p>
    <w:p w14:paraId="14A74990" w14:textId="77777777" w:rsidR="00845F1E" w:rsidRDefault="00BA7C68">
      <w:pPr>
        <w:spacing w:before="67"/>
        <w:ind w:left="1249" w:right="1003"/>
        <w:jc w:val="center"/>
        <w:rPr>
          <w:rFonts w:ascii="Verdana"/>
          <w:sz w:val="12"/>
        </w:rPr>
      </w:pPr>
      <w:r>
        <w:pict w14:anchorId="0A9BEC5C">
          <v:group id="_x0000_s3990" alt="" style="position:absolute;left:0;text-align:left;margin-left:141.55pt;margin-top:66.6pt;width:11.2pt;height:7.55pt;z-index:2080;mso-position-horizontal-relative:page" coordorigin="2831,1332" coordsize="224,151">
            <v:shape id="_x0000_s3991" alt="" style="position:absolute;left:2840;top:1438;width:189;height:2" coordorigin="2840,1438" coordsize="189,0" path="m2840,1438r105,l3001,1438r23,l3029,1438e" filled="f" strokeweight=".3mm">
              <v:path arrowok="t"/>
            </v:shape>
            <v:shape id="_x0000_s3992" alt="" style="position:absolute;left:2939;top:1397;width:112;height:83" coordorigin="2940,1397" coordsize="112,83" path="m2940,1397r111,41l2940,1479r10,-19l2953,1438r-3,-21l2940,1397xe" fillcolor="black" stroked="f">
              <v:path arrowok="t"/>
            </v:shape>
            <v:shape id="_x0000_s3993" alt="" style="position:absolute;left:2939;top:1397;width:112;height:83" coordorigin="2940,1397" coordsize="112,83" path="m2940,1397r111,41l2940,1479r10,-19l2953,1438r-3,-21l2940,1397xe" filled="f" strokeweight=".1125mm">
              <v:path arrowok="t"/>
            </v:shape>
            <v:shape id="_x0000_s3994" alt="" style="position:absolute;left:2852;top:1358;width:189;height:2" coordorigin="2852,1358" coordsize="189,0" path="m3041,1358r-105,l2880,1358r-24,l2852,1358e" filled="f" strokeweight=".18mm">
              <v:path arrowok="t"/>
            </v:shape>
            <v:shape id="_x0000_s3995" alt="" style="position:absolute;left:2838;top:1333;width:67;height:50" coordorigin="2839,1334" coordsize="67,50" path="m2905,1383r-66,-25l2905,1334r-6,12l2897,1358r2,13l2905,1383xe" fillcolor="black" stroked="f">
              <v:path arrowok="t"/>
            </v:shape>
            <v:shape id="_x0000_s3996" alt="" style="position:absolute;left:2838;top:1333;width:67;height:50" coordorigin="2839,1334" coordsize="67,50" path="m2905,1383r-66,-25l2905,1334r-6,12l2897,1358r2,13l2905,1383xe" filled="f" strokeweight=".0675mm">
              <v:path arrowok="t"/>
            </v:shape>
            <w10:wrap anchorx="page"/>
          </v:group>
        </w:pict>
      </w:r>
      <w:r>
        <w:rPr>
          <w:noProof/>
        </w:rPr>
        <w:drawing>
          <wp:anchor distT="0" distB="0" distL="0" distR="0" simplePos="0" relativeHeight="2104" behindDoc="0" locked="0" layoutInCell="1" allowOverlap="1" wp14:anchorId="660FD60C" wp14:editId="08936F11">
            <wp:simplePos x="0" y="0"/>
            <wp:positionH relativeFrom="page">
              <wp:posOffset>1506624</wp:posOffset>
            </wp:positionH>
            <wp:positionV relativeFrom="paragraph">
              <wp:posOffset>763603</wp:posOffset>
            </wp:positionV>
            <wp:extent cx="182180" cy="252412"/>
            <wp:effectExtent l="0" t="0" r="0" b="0"/>
            <wp:wrapNone/>
            <wp:docPr id="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png"/>
                    <pic:cNvPicPr/>
                  </pic:nvPicPr>
                  <pic:blipFill>
                    <a:blip r:embed="rId36" cstate="print"/>
                    <a:stretch>
                      <a:fillRect/>
                    </a:stretch>
                  </pic:blipFill>
                  <pic:spPr>
                    <a:xfrm>
                      <a:off x="0" y="0"/>
                      <a:ext cx="182180" cy="252412"/>
                    </a:xfrm>
                    <a:prstGeom prst="rect">
                      <a:avLst/>
                    </a:prstGeom>
                  </pic:spPr>
                </pic:pic>
              </a:graphicData>
            </a:graphic>
          </wp:anchor>
        </w:drawing>
      </w:r>
      <w:r>
        <w:rPr>
          <w:noProof/>
        </w:rPr>
        <w:drawing>
          <wp:anchor distT="0" distB="0" distL="0" distR="0" simplePos="0" relativeHeight="2152" behindDoc="0" locked="0" layoutInCell="1" allowOverlap="1" wp14:anchorId="1B189773" wp14:editId="1976DA11">
            <wp:simplePos x="0" y="0"/>
            <wp:positionH relativeFrom="page">
              <wp:posOffset>2029225</wp:posOffset>
            </wp:positionH>
            <wp:positionV relativeFrom="paragraph">
              <wp:posOffset>763310</wp:posOffset>
            </wp:positionV>
            <wp:extent cx="182180" cy="252412"/>
            <wp:effectExtent l="0" t="0" r="0" b="0"/>
            <wp:wrapNone/>
            <wp:docPr id="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pic:cNvPicPr/>
                  </pic:nvPicPr>
                  <pic:blipFill>
                    <a:blip r:embed="rId37" cstate="print"/>
                    <a:stretch>
                      <a:fillRect/>
                    </a:stretch>
                  </pic:blipFill>
                  <pic:spPr>
                    <a:xfrm>
                      <a:off x="0" y="0"/>
                      <a:ext cx="182180" cy="252412"/>
                    </a:xfrm>
                    <a:prstGeom prst="rect">
                      <a:avLst/>
                    </a:prstGeom>
                  </pic:spPr>
                </pic:pic>
              </a:graphicData>
            </a:graphic>
          </wp:anchor>
        </w:drawing>
      </w:r>
      <w:r>
        <w:rPr>
          <w:noProof/>
        </w:rPr>
        <w:drawing>
          <wp:anchor distT="0" distB="0" distL="0" distR="0" simplePos="0" relativeHeight="2224" behindDoc="0" locked="0" layoutInCell="1" allowOverlap="1" wp14:anchorId="7F9875FE" wp14:editId="16F39DD7">
            <wp:simplePos x="0" y="0"/>
            <wp:positionH relativeFrom="page">
              <wp:posOffset>2599728</wp:posOffset>
            </wp:positionH>
            <wp:positionV relativeFrom="paragraph">
              <wp:posOffset>332967</wp:posOffset>
            </wp:positionV>
            <wp:extent cx="118205" cy="1143000"/>
            <wp:effectExtent l="0" t="0" r="0" b="0"/>
            <wp:wrapNone/>
            <wp:docPr id="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png"/>
                    <pic:cNvPicPr/>
                  </pic:nvPicPr>
                  <pic:blipFill>
                    <a:blip r:embed="rId38" cstate="print"/>
                    <a:stretch>
                      <a:fillRect/>
                    </a:stretch>
                  </pic:blipFill>
                  <pic:spPr>
                    <a:xfrm>
                      <a:off x="0" y="0"/>
                      <a:ext cx="118205" cy="1143000"/>
                    </a:xfrm>
                    <a:prstGeom prst="rect">
                      <a:avLst/>
                    </a:prstGeom>
                  </pic:spPr>
                </pic:pic>
              </a:graphicData>
            </a:graphic>
          </wp:anchor>
        </w:drawing>
      </w:r>
      <w:r>
        <w:pict w14:anchorId="1AFB11A8">
          <v:shape id="_x0000_s3989" type="#_x0000_t202" alt="" style="position:absolute;left:0;text-align:left;margin-left:91.75pt;margin-top:30.75pt;width:9.3pt;height:77.5pt;z-index:2584;mso-wrap-style:square;mso-wrap-edited:f;mso-width-percent:0;mso-height-percent:0;mso-position-horizontal-relative:page;mso-position-vertical-relative:text;mso-width-percent:0;mso-height-percent:0;v-text-anchor:top" filled="f" stroked="f">
            <v:textbox style="layout-flow:vertical" inset="0,0,0,0">
              <w:txbxContent>
                <w:p w14:paraId="2C8827AE" w14:textId="77777777" w:rsidR="00845F1E" w:rsidRDefault="00BA7C68">
                  <w:pPr>
                    <w:spacing w:before="20"/>
                    <w:ind w:left="20"/>
                    <w:rPr>
                      <w:rFonts w:ascii="Verdana"/>
                      <w:sz w:val="12"/>
                    </w:rPr>
                  </w:pPr>
                  <w:r>
                    <w:rPr>
                      <w:rFonts w:ascii="Verdana"/>
                      <w:spacing w:val="-1"/>
                      <w:sz w:val="12"/>
                    </w:rPr>
                    <w:t>mea</w:t>
                  </w:r>
                  <w:r>
                    <w:rPr>
                      <w:rFonts w:ascii="Verdana"/>
                      <w:sz w:val="12"/>
                    </w:rPr>
                    <w:t>n</w:t>
                  </w:r>
                  <w:r>
                    <w:rPr>
                      <w:rFonts w:ascii="Verdana"/>
                      <w:spacing w:val="-1"/>
                      <w:sz w:val="12"/>
                    </w:rPr>
                    <w:t xml:space="preserve"> odo</w:t>
                  </w:r>
                  <w:r>
                    <w:rPr>
                      <w:rFonts w:ascii="Verdana"/>
                      <w:sz w:val="12"/>
                    </w:rPr>
                    <w:t xml:space="preserve">r </w:t>
                  </w:r>
                  <w:r>
                    <w:rPr>
                      <w:rFonts w:ascii="Verdana"/>
                      <w:spacing w:val="-1"/>
                      <w:sz w:val="12"/>
                    </w:rPr>
                    <w:t>concent</w:t>
                  </w:r>
                  <w:r>
                    <w:rPr>
                      <w:rFonts w:ascii="Verdana"/>
                      <w:spacing w:val="-2"/>
                      <w:sz w:val="12"/>
                    </w:rPr>
                    <w:t>r</w:t>
                  </w:r>
                  <w:r>
                    <w:rPr>
                      <w:rFonts w:ascii="Verdana"/>
                      <w:spacing w:val="-1"/>
                      <w:sz w:val="12"/>
                    </w:rPr>
                    <w:t>ation</w:t>
                  </w:r>
                </w:p>
              </w:txbxContent>
            </v:textbox>
            <w10:wrap anchorx="page"/>
          </v:shape>
        </w:pict>
      </w:r>
      <w:r>
        <w:rPr>
          <w:rFonts w:ascii="Verdana"/>
          <w:sz w:val="12"/>
        </w:rPr>
        <w:t>unadaptive</w:t>
      </w:r>
    </w:p>
    <w:p w14:paraId="70BDC7EA" w14:textId="77777777" w:rsidR="00845F1E" w:rsidRDefault="00845F1E">
      <w:pPr>
        <w:pStyle w:val="BodyText"/>
        <w:spacing w:before="3"/>
        <w:rPr>
          <w:rFonts w:ascii="Verdana"/>
          <w:sz w:val="2"/>
        </w:rPr>
      </w:pPr>
    </w:p>
    <w:p w14:paraId="3BAB5B76" w14:textId="77777777" w:rsidR="00845F1E" w:rsidRDefault="00BA7C68">
      <w:pPr>
        <w:pStyle w:val="BodyText"/>
        <w:spacing w:line="141" w:lineRule="exact"/>
        <w:ind w:left="1347"/>
        <w:rPr>
          <w:rFonts w:ascii="Verdana"/>
          <w:sz w:val="14"/>
        </w:rPr>
      </w:pPr>
      <w:r>
        <w:rPr>
          <w:rFonts w:ascii="Verdana"/>
          <w:position w:val="-2"/>
          <w:sz w:val="14"/>
        </w:rPr>
      </w:r>
      <w:r>
        <w:rPr>
          <w:rFonts w:ascii="Verdana"/>
          <w:position w:val="-2"/>
          <w:sz w:val="14"/>
        </w:rPr>
        <w:pict w14:anchorId="52541470">
          <v:group id="_x0000_s3984" alt="" style="width:22.4pt;height:7.1pt;mso-position-horizontal-relative:char;mso-position-vertical-relative:line" coordsize="448,142">
            <v:shape id="_x0000_s3985" alt="" style="position:absolute;top:48;width:51;height:70" coordorigin=",48" coordsize="51,70" o:spt="100" adj="0,,0" path="m50,48r-10,l26,51,13,59,4,71,,88r,17l12,117r25,l42,114r-23,l11,109r,-21l11,86r1,-6l43,80r,-4l14,76,18,61r9,-8l50,53r,-5xm47,108r-2,l45,108r-1,l38,112r-6,2l42,114r5,-3l47,108r,xe" fillcolor="black" stroked="f">
              <v:stroke joinstyle="round"/>
              <v:formulas/>
              <v:path arrowok="t" o:connecttype="segments"/>
            </v:shape>
            <v:shape id="_x0000_s3986" alt="" style="position:absolute;left:61;top:80;width:55;height:61" coordorigin="62,81" coordsize="55,61" o:spt="100" adj="0,,0" path="m116,89r-15,l106,92r,5l106,100r-1,5l103,106r-8,l80,108r-4,1l65,116r-3,5l62,136r5,6l81,142r5,-1l89,140r4,-2l95,137r3,-3l75,134r-4,-3l71,123r2,-3l76,118r3,-2l82,115r16,-2l99,113r4,-2l112,111r4,-16l116,89xm109,133r-10,l99,139r3,3l109,142r3,-1l112,141r1,l114,134r-4,l109,133xm112,111r-9,l100,128r-10,6l98,134r1,-1l109,133r-1,l109,130r3,-19xm114,134r-1,l114,134r,xm109,81r-27,l73,87,71,99r9,l81,96r1,-1l86,91r4,-2l116,89r,-3l109,81xe" fillcolor="black" stroked="f">
              <v:stroke joinstyle="round"/>
              <v:formulas/>
              <v:path arrowok="t" o:connecttype="segments"/>
            </v:shape>
            <v:shape id="_x0000_s3987" alt="" style="position:absolute;left:171;top:58;width:105;height:37" coordorigin="171,58" coordsize="105,37" o:spt="100" adj="0,,0" path="m218,67r-10,l215,74r8,6l231,88r8,7l250,95r11,-3l267,86r-27,l232,79r-8,-6l218,67xm208,58r-10,l186,61r-8,8l173,79r-2,11l171,95r4,l176,92r,-18l188,67r30,l208,58xm275,58r-2,l272,59r-1,18l260,86r7,l269,84r5,-10l276,63r,-3l275,58xe" fillcolor="black" stroked="f">
              <v:stroke joinstyle="round"/>
              <v:formulas/>
              <v:path arrowok="t" o:connecttype="segments"/>
            </v:shape>
            <v:shape id="_x0000_s3988" type="#_x0000_t75" alt="" style="position:absolute;left:345;width:103;height:120">
              <v:imagedata r:id="rId39" o:title=""/>
            </v:shape>
            <w10:anchorlock/>
          </v:group>
        </w:pict>
      </w:r>
    </w:p>
    <w:p w14:paraId="37E096A8" w14:textId="77777777" w:rsidR="00845F1E" w:rsidRDefault="00BA7C68">
      <w:pPr>
        <w:pStyle w:val="BodyText"/>
        <w:spacing w:before="6"/>
        <w:rPr>
          <w:rFonts w:ascii="Verdana"/>
          <w:sz w:val="8"/>
        </w:rPr>
      </w:pPr>
      <w:r>
        <w:rPr>
          <w:noProof/>
        </w:rPr>
        <w:drawing>
          <wp:anchor distT="0" distB="0" distL="0" distR="0" simplePos="0" relativeHeight="1384" behindDoc="0" locked="0" layoutInCell="1" allowOverlap="1" wp14:anchorId="00845A84" wp14:editId="709136B8">
            <wp:simplePos x="0" y="0"/>
            <wp:positionH relativeFrom="page">
              <wp:posOffset>1304328</wp:posOffset>
            </wp:positionH>
            <wp:positionV relativeFrom="paragraph">
              <wp:posOffset>90818</wp:posOffset>
            </wp:positionV>
            <wp:extent cx="118205" cy="1143000"/>
            <wp:effectExtent l="0" t="0" r="0" b="0"/>
            <wp:wrapTopAndBottom/>
            <wp:docPr id="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png"/>
                    <pic:cNvPicPr/>
                  </pic:nvPicPr>
                  <pic:blipFill>
                    <a:blip r:embed="rId38" cstate="print"/>
                    <a:stretch>
                      <a:fillRect/>
                    </a:stretch>
                  </pic:blipFill>
                  <pic:spPr>
                    <a:xfrm>
                      <a:off x="0" y="0"/>
                      <a:ext cx="118205" cy="1143000"/>
                    </a:xfrm>
                    <a:prstGeom prst="rect">
                      <a:avLst/>
                    </a:prstGeom>
                  </pic:spPr>
                </pic:pic>
              </a:graphicData>
            </a:graphic>
          </wp:anchor>
        </w:drawing>
      </w:r>
      <w:r>
        <w:rPr>
          <w:noProof/>
        </w:rPr>
        <w:drawing>
          <wp:anchor distT="0" distB="0" distL="0" distR="0" simplePos="0" relativeHeight="1408" behindDoc="0" locked="0" layoutInCell="1" allowOverlap="1" wp14:anchorId="0DED169A" wp14:editId="5B88C439">
            <wp:simplePos x="0" y="0"/>
            <wp:positionH relativeFrom="page">
              <wp:posOffset>1509325</wp:posOffset>
            </wp:positionH>
            <wp:positionV relativeFrom="paragraph">
              <wp:posOffset>120565</wp:posOffset>
            </wp:positionV>
            <wp:extent cx="182218" cy="252412"/>
            <wp:effectExtent l="0" t="0" r="0" b="0"/>
            <wp:wrapTopAndBottom/>
            <wp:docPr id="1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9.png"/>
                    <pic:cNvPicPr/>
                  </pic:nvPicPr>
                  <pic:blipFill>
                    <a:blip r:embed="rId40" cstate="print"/>
                    <a:stretch>
                      <a:fillRect/>
                    </a:stretch>
                  </pic:blipFill>
                  <pic:spPr>
                    <a:xfrm>
                      <a:off x="0" y="0"/>
                      <a:ext cx="182218" cy="252412"/>
                    </a:xfrm>
                    <a:prstGeom prst="rect">
                      <a:avLst/>
                    </a:prstGeom>
                  </pic:spPr>
                </pic:pic>
              </a:graphicData>
            </a:graphic>
          </wp:anchor>
        </w:drawing>
      </w:r>
      <w:r>
        <w:pict w14:anchorId="28DC93FA">
          <v:group id="_x0000_s3977" alt="" style="position:absolute;margin-left:140.15pt;margin-top:15.75pt;width:11.6pt;height:7.25pt;z-index:1432;mso-wrap-distance-left:0;mso-wrap-distance-right:0;mso-position-horizontal-relative:page;mso-position-vertical-relative:text" coordorigin="2803,315" coordsize="232,145">
            <v:shape id="_x0000_s3978" alt="" style="position:absolute;left:2829;top:432;width:189;height:2" coordorigin="2829,433" coordsize="189,0" path="m2829,433r105,l2991,433r23,l3018,433e" filled="f" strokeweight=".18mm">
              <v:path arrowok="t"/>
            </v:shape>
            <v:shape id="_x0000_s3979" alt="" style="position:absolute;left:2964;top:408;width:67;height:50" coordorigin="2965,408" coordsize="67,50" path="m2965,408r67,25l2965,457r6,-11l2973,433r-2,-13l2965,408xe" fillcolor="black" stroked="f">
              <v:path arrowok="t"/>
            </v:shape>
            <v:shape id="_x0000_s3980" alt="" style="position:absolute;left:2964;top:408;width:67;height:50" coordorigin="2965,408" coordsize="67,50" path="m2965,408r67,25l2965,457r6,-11l2973,433r-2,-13l2965,408xe" filled="f" strokeweight=".0675mm">
              <v:path arrowok="t"/>
            </v:shape>
            <v:shape id="_x0000_s3981" alt="" style="position:absolute;left:2818;top:341;width:189;height:2" coordorigin="2818,342" coordsize="189,0" path="m3007,342r-105,l2846,342r-24,l2818,342e" filled="f" strokeweight=".18mm">
              <v:path arrowok="t"/>
            </v:shape>
            <v:shape id="_x0000_s3982" alt="" style="position:absolute;left:2804;top:317;width:67;height:50" coordorigin="2805,317" coordsize="67,50" path="m2871,366r-66,-24l2871,317r-6,12l2863,342r2,12l2871,366xe" fillcolor="black" stroked="f">
              <v:path arrowok="t"/>
            </v:shape>
            <v:shape id="_x0000_s3983" alt="" style="position:absolute;left:2804;top:317;width:67;height:50" coordorigin="2805,317" coordsize="67,50" path="m2871,366r-66,-24l2871,317r-6,12l2863,342r2,12l2871,366xe" filled="f" strokeweight=".0675mm">
              <v:path arrowok="t"/>
            </v:shape>
            <w10:wrap type="topAndBottom" anchorx="page"/>
          </v:group>
        </w:pict>
      </w:r>
      <w:r>
        <w:rPr>
          <w:noProof/>
        </w:rPr>
        <w:drawing>
          <wp:anchor distT="0" distB="0" distL="0" distR="0" simplePos="0" relativeHeight="1456" behindDoc="0" locked="0" layoutInCell="1" allowOverlap="1" wp14:anchorId="0D547378" wp14:editId="7BDE79F6">
            <wp:simplePos x="0" y="0"/>
            <wp:positionH relativeFrom="page">
              <wp:posOffset>2031934</wp:posOffset>
            </wp:positionH>
            <wp:positionV relativeFrom="paragraph">
              <wp:posOffset>120261</wp:posOffset>
            </wp:positionV>
            <wp:extent cx="182193" cy="252412"/>
            <wp:effectExtent l="0" t="0" r="0" b="0"/>
            <wp:wrapTopAndBottom/>
            <wp:docPr id="1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0.png"/>
                    <pic:cNvPicPr/>
                  </pic:nvPicPr>
                  <pic:blipFill>
                    <a:blip r:embed="rId41" cstate="print"/>
                    <a:stretch>
                      <a:fillRect/>
                    </a:stretch>
                  </pic:blipFill>
                  <pic:spPr>
                    <a:xfrm>
                      <a:off x="0" y="0"/>
                      <a:ext cx="182193" cy="252412"/>
                    </a:xfrm>
                    <a:prstGeom prst="rect">
                      <a:avLst/>
                    </a:prstGeom>
                  </pic:spPr>
                </pic:pic>
              </a:graphicData>
            </a:graphic>
          </wp:anchor>
        </w:drawing>
      </w:r>
    </w:p>
    <w:p w14:paraId="3E008E3D" w14:textId="77777777" w:rsidR="00845F1E" w:rsidRDefault="00BA7C68">
      <w:pPr>
        <w:spacing w:before="67"/>
        <w:ind w:left="105"/>
        <w:rPr>
          <w:rFonts w:ascii="Verdana"/>
          <w:sz w:val="12"/>
        </w:rPr>
      </w:pPr>
      <w:r>
        <w:br w:type="column"/>
      </w:r>
      <w:r>
        <w:rPr>
          <w:rFonts w:ascii="Verdana"/>
          <w:sz w:val="12"/>
        </w:rPr>
        <w:t>adaptive</w:t>
      </w:r>
      <w:r>
        <w:rPr>
          <w:rFonts w:ascii="Verdana"/>
          <w:spacing w:val="-17"/>
          <w:sz w:val="12"/>
        </w:rPr>
        <w:t xml:space="preserve"> </w:t>
      </w:r>
      <w:r>
        <w:rPr>
          <w:rFonts w:ascii="Verdana"/>
          <w:sz w:val="12"/>
        </w:rPr>
        <w:t>feedback</w:t>
      </w:r>
    </w:p>
    <w:p w14:paraId="365D8085" w14:textId="77777777" w:rsidR="00845F1E" w:rsidRDefault="00845F1E">
      <w:pPr>
        <w:pStyle w:val="BodyText"/>
        <w:spacing w:before="1"/>
        <w:rPr>
          <w:rFonts w:ascii="Verdana"/>
          <w:sz w:val="2"/>
        </w:rPr>
      </w:pPr>
    </w:p>
    <w:p w14:paraId="3C18374C" w14:textId="77777777" w:rsidR="00845F1E" w:rsidRDefault="00BA7C68">
      <w:pPr>
        <w:pStyle w:val="BodyText"/>
        <w:spacing w:line="144" w:lineRule="exact"/>
        <w:ind w:left="326"/>
        <w:rPr>
          <w:rFonts w:ascii="Verdana"/>
          <w:sz w:val="14"/>
        </w:rPr>
      </w:pPr>
      <w:r>
        <w:rPr>
          <w:rFonts w:ascii="Verdana"/>
          <w:position w:val="-2"/>
          <w:sz w:val="14"/>
        </w:rPr>
      </w:r>
      <w:r>
        <w:rPr>
          <w:rFonts w:ascii="Verdana"/>
          <w:position w:val="-2"/>
          <w:sz w:val="14"/>
        </w:rPr>
        <w:pict w14:anchorId="20F9DB7D">
          <v:group id="_x0000_s3972" alt="" style="width:30.3pt;height:7.25pt;mso-position-horizontal-relative:char;mso-position-vertical-relative:line" coordsize="606,145">
            <v:shape id="_x0000_s3973" alt="" style="position:absolute;top:47;width:46;height:63" coordorigin=",48" coordsize="46,63" o:spt="100" adj="0,,0" path="m46,48r-9,l24,50,12,58,3,69,,84r,16l11,110r23,l38,107r-20,l10,103r,-19l10,82r1,-5l39,77r,-4l12,73,16,60r8,-8l46,52r,-4xm42,101r-1,l41,102r-1,l35,106r-6,1l38,107r5,-2l43,102r-1,-1xe" fillcolor="black" stroked="f">
              <v:stroke joinstyle="round"/>
              <v:formulas/>
              <v:path arrowok="t" o:connecttype="segments"/>
            </v:shape>
            <v:shape id="_x0000_s3974" alt="" style="position:absolute;left:55;top:77;width:50;height:56" coordorigin="56,77" coordsize="50,56" o:spt="100" adj="0,,0" path="m105,85r-13,l96,88r,5l96,95r-1,4l93,100r-7,1l73,102r-4,1l59,109r-3,5l56,128r5,4l73,132r4,l81,130r3,-1l85,128r4,-3l68,125r-4,-2l64,116r2,-4l69,111r3,-2l74,108r5,l88,106r1,l94,105r8,l105,90r,-5xm99,125r-9,l90,130r2,2l98,132r3,l102,132r,-1l103,125r-4,l99,125xm102,105r-8,l90,120r-8,5l89,125r1,l99,125r-1,-1l98,122r4,-17xm103,125r,l103,125r,xm98,77r-24,l66,83,64,94r8,l73,91r1,-1l75,88r3,-2l82,85r23,l105,82,98,77xe" fillcolor="black" stroked="f">
              <v:stroke joinstyle="round"/>
              <v:formulas/>
              <v:path arrowok="t" o:connecttype="segments"/>
            </v:shape>
            <v:shape id="_x0000_s3975" alt="" style="position:absolute;left:154;top:56;width:95;height:34" coordorigin="155,57" coordsize="95,34" o:spt="100" adj="0,,0" path="m197,65r-9,l195,71r6,6l209,84r7,6l241,90r4,-8l217,82r-7,-6l203,70r-6,-5xm188,57r-25,l155,72r,18l158,90r1,-3l159,71r11,-6l197,65r-1,-2l188,57xm249,57r-2,l246,58r-1,3l245,74r-9,8l245,82r4,-8l249,58r,-1xe" fillcolor="black" stroked="f">
              <v:stroke joinstyle="round"/>
              <v:formulas/>
              <v:path arrowok="t" o:connecttype="segments"/>
            </v:shape>
            <v:shape id="_x0000_s3976" type="#_x0000_t75" alt="" style="position:absolute;left:305;width:300;height:145">
              <v:imagedata r:id="rId42" o:title=""/>
            </v:shape>
            <w10:anchorlock/>
          </v:group>
        </w:pict>
      </w:r>
    </w:p>
    <w:p w14:paraId="080E354E" w14:textId="77777777" w:rsidR="00845F1E" w:rsidRDefault="00BA7C68">
      <w:pPr>
        <w:pStyle w:val="BodyText"/>
        <w:spacing w:before="4"/>
        <w:rPr>
          <w:rFonts w:ascii="Verdana"/>
          <w:sz w:val="13"/>
        </w:rPr>
      </w:pPr>
      <w:r>
        <w:rPr>
          <w:noProof/>
        </w:rPr>
        <w:drawing>
          <wp:anchor distT="0" distB="0" distL="0" distR="0" simplePos="0" relativeHeight="1504" behindDoc="0" locked="0" layoutInCell="1" allowOverlap="1" wp14:anchorId="621FA43C" wp14:editId="72EC845C">
            <wp:simplePos x="0" y="0"/>
            <wp:positionH relativeFrom="page">
              <wp:posOffset>2780067</wp:posOffset>
            </wp:positionH>
            <wp:positionV relativeFrom="paragraph">
              <wp:posOffset>127908</wp:posOffset>
            </wp:positionV>
            <wp:extent cx="182363" cy="252602"/>
            <wp:effectExtent l="0" t="0" r="0" b="0"/>
            <wp:wrapTopAndBottom/>
            <wp:docPr id="1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2.png"/>
                    <pic:cNvPicPr/>
                  </pic:nvPicPr>
                  <pic:blipFill>
                    <a:blip r:embed="rId43" cstate="print"/>
                    <a:stretch>
                      <a:fillRect/>
                    </a:stretch>
                  </pic:blipFill>
                  <pic:spPr>
                    <a:xfrm>
                      <a:off x="0" y="0"/>
                      <a:ext cx="182363" cy="252602"/>
                    </a:xfrm>
                    <a:prstGeom prst="rect">
                      <a:avLst/>
                    </a:prstGeom>
                  </pic:spPr>
                </pic:pic>
              </a:graphicData>
            </a:graphic>
          </wp:anchor>
        </w:drawing>
      </w:r>
      <w:r>
        <w:pict w14:anchorId="769EB335">
          <v:group id="_x0000_s3965" alt="" style="position:absolute;margin-left:242.2pt;margin-top:16.8pt;width:11.6pt;height:7.25pt;z-index:1528;mso-wrap-distance-left:0;mso-wrap-distance-right:0;mso-position-horizontal-relative:page;mso-position-vertical-relative:text" coordorigin="4844,336" coordsize="232,145">
            <v:shape id="_x0000_s3966" alt="" style="position:absolute;left:4871;top:454;width:189;height:2" coordorigin="4871,454" coordsize="189,0" path="m4871,454r105,l5032,454r23,l5060,454e" filled="f" strokeweight=".18mm">
              <v:path arrowok="t"/>
            </v:shape>
            <v:shape id="_x0000_s3967" alt="" style="position:absolute;left:5006;top:429;width:67;height:50" coordorigin="5007,430" coordsize="67,50" path="m5007,430r66,24l5007,479r6,-12l5015,454r-2,-13l5007,430xe" fillcolor="black" stroked="f">
              <v:path arrowok="t"/>
            </v:shape>
            <v:shape id="_x0000_s3968" alt="" style="position:absolute;left:5006;top:429;width:67;height:50" coordorigin="5007,430" coordsize="67,50" path="m5007,430r66,24l5007,479r6,-12l5015,454r-2,-13l5007,430xe" filled="f" strokeweight=".0675mm">
              <v:path arrowok="t"/>
            </v:shape>
            <v:shape id="_x0000_s3969" alt="" style="position:absolute;left:4859;top:362;width:189;height:2" coordorigin="4860,363" coordsize="189,0" path="m5049,363r-105,l4887,363r-23,l4860,363e" filled="f" strokeweight=".18mm">
              <v:path arrowok="t"/>
            </v:shape>
            <v:shape id="_x0000_s3970" alt="" style="position:absolute;left:4846;top:338;width:67;height:50" coordorigin="4846,338" coordsize="67,50" path="m4913,388r-67,-25l4913,338r-6,12l4905,363r2,13l4913,388xe" fillcolor="black" stroked="f">
              <v:path arrowok="t"/>
            </v:shape>
            <v:shape id="_x0000_s3971" alt="" style="position:absolute;left:4846;top:338;width:67;height:50" coordorigin="4846,338" coordsize="67,50" path="m4913,388r-67,-25l4913,338r-6,12l4905,363r2,13l4913,388xe" filled="f" strokeweight=".0675mm">
              <v:path arrowok="t"/>
            </v:shape>
            <w10:wrap type="topAndBottom" anchorx="page"/>
          </v:group>
        </w:pict>
      </w:r>
      <w:r>
        <w:rPr>
          <w:noProof/>
        </w:rPr>
        <w:drawing>
          <wp:anchor distT="0" distB="0" distL="0" distR="0" simplePos="0" relativeHeight="1552" behindDoc="0" locked="0" layoutInCell="1" allowOverlap="1" wp14:anchorId="649B10C5" wp14:editId="2BDF436A">
            <wp:simplePos x="0" y="0"/>
            <wp:positionH relativeFrom="page">
              <wp:posOffset>3308234</wp:posOffset>
            </wp:positionH>
            <wp:positionV relativeFrom="paragraph">
              <wp:posOffset>128556</wp:posOffset>
            </wp:positionV>
            <wp:extent cx="182202" cy="252412"/>
            <wp:effectExtent l="0" t="0" r="0" b="0"/>
            <wp:wrapTopAndBottom/>
            <wp:docPr id="1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3.png"/>
                    <pic:cNvPicPr/>
                  </pic:nvPicPr>
                  <pic:blipFill>
                    <a:blip r:embed="rId44" cstate="print"/>
                    <a:stretch>
                      <a:fillRect/>
                    </a:stretch>
                  </pic:blipFill>
                  <pic:spPr>
                    <a:xfrm>
                      <a:off x="0" y="0"/>
                      <a:ext cx="182202" cy="252412"/>
                    </a:xfrm>
                    <a:prstGeom prst="rect">
                      <a:avLst/>
                    </a:prstGeom>
                  </pic:spPr>
                </pic:pic>
              </a:graphicData>
            </a:graphic>
          </wp:anchor>
        </w:drawing>
      </w:r>
      <w:r>
        <w:rPr>
          <w:noProof/>
        </w:rPr>
        <w:drawing>
          <wp:anchor distT="0" distB="0" distL="0" distR="0" simplePos="0" relativeHeight="1576" behindDoc="0" locked="0" layoutInCell="1" allowOverlap="1" wp14:anchorId="2F29F7ED" wp14:editId="7818FE56">
            <wp:simplePos x="0" y="0"/>
            <wp:positionH relativeFrom="page">
              <wp:posOffset>2777366</wp:posOffset>
            </wp:positionH>
            <wp:positionV relativeFrom="paragraph">
              <wp:posOffset>509746</wp:posOffset>
            </wp:positionV>
            <wp:extent cx="182187" cy="252412"/>
            <wp:effectExtent l="0" t="0" r="0" b="0"/>
            <wp:wrapTopAndBottom/>
            <wp:docPr id="1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4.png"/>
                    <pic:cNvPicPr/>
                  </pic:nvPicPr>
                  <pic:blipFill>
                    <a:blip r:embed="rId45" cstate="print"/>
                    <a:stretch>
                      <a:fillRect/>
                    </a:stretch>
                  </pic:blipFill>
                  <pic:spPr>
                    <a:xfrm>
                      <a:off x="0" y="0"/>
                      <a:ext cx="182187" cy="252412"/>
                    </a:xfrm>
                    <a:prstGeom prst="rect">
                      <a:avLst/>
                    </a:prstGeom>
                  </pic:spPr>
                </pic:pic>
              </a:graphicData>
            </a:graphic>
          </wp:anchor>
        </w:drawing>
      </w:r>
      <w:r>
        <w:pict w14:anchorId="71E20EC4">
          <v:group id="_x0000_s3959" alt="" style="position:absolute;margin-left:241.95pt;margin-top:40.2pt;width:32.7pt;height:30.65pt;z-index:1600;mso-wrap-distance-left:0;mso-wrap-distance-right:0;mso-position-horizontal-relative:page;mso-position-vertical-relative:text" coordorigin="4839,804" coordsize="654,613">
            <v:shape id="_x0000_s3960" type="#_x0000_t75" alt="" style="position:absolute;left:5205;top:803;width:287;height:397">
              <v:imagedata r:id="rId46" o:title=""/>
            </v:shape>
            <v:shape id="_x0000_s3961" alt="" style="position:absolute;left:4928;top:1238;width:450;height:169" coordorigin="4929,1238" coordsize="450,169" path="m5376,1259r2,86l5378,1388r-2,17l5376,1407r-259,l4984,1407r-48,l4929,1407r,-98l4929,1259r,-18l4929,1238e" filled="f" strokeweight=".3mm">
              <v:path arrowok="t"/>
            </v:shape>
            <v:shape id="_x0000_s3962" alt="" style="position:absolute;left:4887;top:1215;width:83;height:112" coordorigin="4887,1216" coordsize="83,112" path="m4887,1327r41,-111l4969,1327r-19,-10l4929,1314r-22,3l4887,1327xe" fillcolor="black" stroked="f">
              <v:path arrowok="t"/>
            </v:shape>
            <v:shape id="_x0000_s3963" alt="" style="position:absolute;left:4887;top:1215;width:83;height:112" coordorigin="4887,1216" coordsize="83,112" path="m4887,1327r41,-111l4969,1327r-19,-10l4929,1314r-22,3l4887,1327xe" filled="f" strokeweight=".1125mm">
              <v:path arrowok="t"/>
            </v:shape>
            <v:shape id="_x0000_s3964" type="#_x0000_t75" alt="" style="position:absolute;left:4838;top:905;width:220;height:146">
              <v:imagedata r:id="rId47" o:title=""/>
            </v:shape>
            <w10:wrap type="topAndBottom" anchorx="page"/>
          </v:group>
        </w:pict>
      </w:r>
    </w:p>
    <w:p w14:paraId="241FAAE2" w14:textId="77777777" w:rsidR="00845F1E" w:rsidRDefault="00845F1E">
      <w:pPr>
        <w:pStyle w:val="BodyText"/>
        <w:spacing w:before="1"/>
        <w:rPr>
          <w:rFonts w:ascii="Verdana"/>
          <w:sz w:val="11"/>
        </w:rPr>
      </w:pPr>
    </w:p>
    <w:p w14:paraId="6DEB66C2" w14:textId="77777777" w:rsidR="00845F1E" w:rsidRDefault="00845F1E">
      <w:pPr>
        <w:pStyle w:val="BodyText"/>
        <w:rPr>
          <w:rFonts w:ascii="Verdana"/>
          <w:sz w:val="4"/>
        </w:rPr>
      </w:pPr>
    </w:p>
    <w:p w14:paraId="7AD20554" w14:textId="77777777" w:rsidR="00845F1E" w:rsidRDefault="00BA7C68">
      <w:pPr>
        <w:ind w:left="49" w:right="-6"/>
        <w:rPr>
          <w:rFonts w:ascii="Verdana"/>
          <w:sz w:val="20"/>
        </w:rPr>
      </w:pPr>
      <w:r>
        <w:rPr>
          <w:rFonts w:ascii="Verdana"/>
          <w:noProof/>
          <w:sz w:val="20"/>
        </w:rPr>
        <w:drawing>
          <wp:inline distT="0" distB="0" distL="0" distR="0" wp14:anchorId="0525E041" wp14:editId="1918DC68">
            <wp:extent cx="182224" cy="252412"/>
            <wp:effectExtent l="0" t="0" r="0" b="0"/>
            <wp:docPr id="2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7.png"/>
                    <pic:cNvPicPr/>
                  </pic:nvPicPr>
                  <pic:blipFill>
                    <a:blip r:embed="rId48" cstate="print"/>
                    <a:stretch>
                      <a:fillRect/>
                    </a:stretch>
                  </pic:blipFill>
                  <pic:spPr>
                    <a:xfrm>
                      <a:off x="0" y="0"/>
                      <a:ext cx="182224" cy="252412"/>
                    </a:xfrm>
                    <a:prstGeom prst="rect">
                      <a:avLst/>
                    </a:prstGeom>
                  </pic:spPr>
                </pic:pic>
              </a:graphicData>
            </a:graphic>
          </wp:inline>
        </w:drawing>
      </w:r>
      <w:r>
        <w:rPr>
          <w:spacing w:val="133"/>
          <w:sz w:val="14"/>
        </w:rPr>
        <w:t xml:space="preserve"> </w:t>
      </w:r>
      <w:r>
        <w:rPr>
          <w:rFonts w:ascii="Verdana"/>
          <w:noProof/>
          <w:spacing w:val="133"/>
          <w:position w:val="13"/>
          <w:sz w:val="20"/>
        </w:rPr>
        <w:drawing>
          <wp:inline distT="0" distB="0" distL="0" distR="0" wp14:anchorId="69CC3D7F" wp14:editId="5B60286C">
            <wp:extent cx="137778" cy="91439"/>
            <wp:effectExtent l="0" t="0" r="0" b="0"/>
            <wp:docPr id="2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8.png"/>
                    <pic:cNvPicPr/>
                  </pic:nvPicPr>
                  <pic:blipFill>
                    <a:blip r:embed="rId49" cstate="print"/>
                    <a:stretch>
                      <a:fillRect/>
                    </a:stretch>
                  </pic:blipFill>
                  <pic:spPr>
                    <a:xfrm>
                      <a:off x="0" y="0"/>
                      <a:ext cx="137778" cy="91439"/>
                    </a:xfrm>
                    <a:prstGeom prst="rect">
                      <a:avLst/>
                    </a:prstGeom>
                  </pic:spPr>
                </pic:pic>
              </a:graphicData>
            </a:graphic>
          </wp:inline>
        </w:drawing>
      </w:r>
      <w:r>
        <w:rPr>
          <w:spacing w:val="106"/>
          <w:position w:val="13"/>
          <w:sz w:val="20"/>
        </w:rPr>
        <w:t xml:space="preserve"> </w:t>
      </w:r>
      <w:r>
        <w:rPr>
          <w:rFonts w:ascii="Verdana"/>
          <w:noProof/>
          <w:spacing w:val="106"/>
          <w:sz w:val="20"/>
        </w:rPr>
        <w:drawing>
          <wp:inline distT="0" distB="0" distL="0" distR="0" wp14:anchorId="12FB97AC" wp14:editId="58F64C31">
            <wp:extent cx="182217" cy="252412"/>
            <wp:effectExtent l="0" t="0" r="0" b="0"/>
            <wp:docPr id="2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png"/>
                    <pic:cNvPicPr/>
                  </pic:nvPicPr>
                  <pic:blipFill>
                    <a:blip r:embed="rId50" cstate="print"/>
                    <a:stretch>
                      <a:fillRect/>
                    </a:stretch>
                  </pic:blipFill>
                  <pic:spPr>
                    <a:xfrm>
                      <a:off x="0" y="0"/>
                      <a:ext cx="182217" cy="252412"/>
                    </a:xfrm>
                    <a:prstGeom prst="rect">
                      <a:avLst/>
                    </a:prstGeom>
                  </pic:spPr>
                </pic:pic>
              </a:graphicData>
            </a:graphic>
          </wp:inline>
        </w:drawing>
      </w:r>
    </w:p>
    <w:p w14:paraId="6623543C" w14:textId="77777777" w:rsidR="00845F1E" w:rsidRDefault="00845F1E">
      <w:pPr>
        <w:pStyle w:val="BodyText"/>
        <w:spacing w:before="1"/>
        <w:rPr>
          <w:rFonts w:ascii="Verdana"/>
          <w:sz w:val="7"/>
        </w:rPr>
      </w:pPr>
    </w:p>
    <w:p w14:paraId="74637136" w14:textId="77777777" w:rsidR="00845F1E" w:rsidRDefault="00BA7C68">
      <w:pPr>
        <w:pStyle w:val="BodyText"/>
        <w:spacing w:line="225" w:lineRule="exact"/>
        <w:ind w:left="548"/>
        <w:rPr>
          <w:rFonts w:ascii="Verdana"/>
        </w:rPr>
      </w:pPr>
      <w:r>
        <w:rPr>
          <w:rFonts w:ascii="Verdana"/>
          <w:position w:val="-4"/>
        </w:rPr>
      </w:r>
      <w:r>
        <w:rPr>
          <w:rFonts w:ascii="Verdana"/>
          <w:position w:val="-4"/>
        </w:rPr>
        <w:pict w14:anchorId="7BD5E22B">
          <v:group id="_x0000_s3956" alt="" style="width:27.2pt;height:11.3pt;mso-position-horizontal-relative:char;mso-position-vertical-relative:line" coordsize="544,226">
            <v:shape id="_x0000_s3957" alt="" style="position:absolute;left:73;top:42;width:455;height:169" coordorigin="74,43" coordsize="455,169" path="m526,64r3,85l528,193r-1,16l526,211r-261,l130,211r-49,l74,211r,-97l74,64r,-19l74,43e" filled="f" strokeweight=".5mm">
              <v:path arrowok="t"/>
            </v:shape>
            <v:shape id="_x0000_s3958" type="#_x0000_t75" alt="" style="position:absolute;width:148;height:197">
              <v:imagedata r:id="rId51" o:title=""/>
            </v:shape>
            <w10:anchorlock/>
          </v:group>
        </w:pict>
      </w:r>
    </w:p>
    <w:p w14:paraId="25FB28A5" w14:textId="77777777" w:rsidR="00845F1E" w:rsidRDefault="00BA7C68">
      <w:pPr>
        <w:spacing w:before="77"/>
        <w:ind w:left="712" w:right="443"/>
        <w:jc w:val="center"/>
        <w:rPr>
          <w:rFonts w:ascii="Verdana"/>
          <w:sz w:val="11"/>
        </w:rPr>
      </w:pPr>
      <w:r>
        <w:br w:type="column"/>
      </w:r>
      <w:r>
        <w:rPr>
          <w:rFonts w:ascii="Verdana"/>
          <w:sz w:val="11"/>
        </w:rPr>
        <w:t>1</w:t>
      </w:r>
    </w:p>
    <w:p w14:paraId="2F52F784" w14:textId="77777777" w:rsidR="00845F1E" w:rsidRDefault="00845F1E">
      <w:pPr>
        <w:pStyle w:val="BodyText"/>
        <w:rPr>
          <w:rFonts w:ascii="Verdana"/>
          <w:sz w:val="12"/>
        </w:rPr>
      </w:pPr>
    </w:p>
    <w:p w14:paraId="1CEE57ED" w14:textId="77777777" w:rsidR="00845F1E" w:rsidRDefault="00845F1E">
      <w:pPr>
        <w:pStyle w:val="BodyText"/>
        <w:rPr>
          <w:rFonts w:ascii="Verdana"/>
          <w:sz w:val="12"/>
        </w:rPr>
      </w:pPr>
    </w:p>
    <w:p w14:paraId="7EAFD1D2" w14:textId="77777777" w:rsidR="00845F1E" w:rsidRDefault="00845F1E">
      <w:pPr>
        <w:pStyle w:val="BodyText"/>
        <w:rPr>
          <w:rFonts w:ascii="Verdana"/>
          <w:sz w:val="12"/>
        </w:rPr>
      </w:pPr>
    </w:p>
    <w:p w14:paraId="3A11645E" w14:textId="77777777" w:rsidR="00845F1E" w:rsidRDefault="00845F1E">
      <w:pPr>
        <w:pStyle w:val="BodyText"/>
        <w:rPr>
          <w:rFonts w:ascii="Verdana"/>
          <w:sz w:val="12"/>
        </w:rPr>
      </w:pPr>
    </w:p>
    <w:p w14:paraId="48444663" w14:textId="77777777" w:rsidR="00845F1E" w:rsidRDefault="00845F1E">
      <w:pPr>
        <w:pStyle w:val="BodyText"/>
        <w:rPr>
          <w:rFonts w:ascii="Verdana"/>
          <w:sz w:val="12"/>
        </w:rPr>
      </w:pPr>
    </w:p>
    <w:p w14:paraId="7E4D0E71" w14:textId="77777777" w:rsidR="00845F1E" w:rsidRDefault="00845F1E">
      <w:pPr>
        <w:pStyle w:val="BodyText"/>
        <w:spacing w:before="4"/>
        <w:rPr>
          <w:rFonts w:ascii="Verdana"/>
          <w:sz w:val="15"/>
        </w:rPr>
      </w:pPr>
    </w:p>
    <w:p w14:paraId="6D2FF404" w14:textId="77777777" w:rsidR="00845F1E" w:rsidRDefault="00BA7C68">
      <w:pPr>
        <w:ind w:left="269"/>
        <w:jc w:val="center"/>
        <w:rPr>
          <w:rFonts w:ascii="Verdana"/>
          <w:sz w:val="11"/>
        </w:rPr>
      </w:pPr>
      <w:r>
        <w:pict w14:anchorId="123E6CAF">
          <v:group id="_x0000_s3951" alt="" style="position:absolute;left:0;text-align:left;margin-left:429.45pt;margin-top:-54pt;width:34.4pt;height:62.25pt;z-index:2416;mso-position-horizontal-relative:page" coordorigin="8589,-1080" coordsize="688,1245">
            <v:shape id="_x0000_s3952" type="#_x0000_t75" alt="" style="position:absolute;left:9026;top:-120;width:137;height:284">
              <v:imagedata r:id="rId52" o:title=""/>
            </v:shape>
            <v:shape id="_x0000_s3953" type="#_x0000_t75" alt="" style="position:absolute;left:8591;top:-1079;width:683;height:1131">
              <v:imagedata r:id="rId53" o:title=""/>
            </v:shape>
            <v:shape id="_x0000_s3954" alt="" style="position:absolute;left:7151;top:5352;width:683;height:1130" coordorigin="7152,5353" coordsize="683,1130" o:spt="100" adj="0,,0" path="m8592,52r,-1130m9274,52r,-1130m8592,52r682,m8592,-1078r682,e" filled="f" strokeweight=".07189mm">
              <v:stroke joinstyle="round"/>
              <v:formulas/>
              <v:path arrowok="t" o:connecttype="segments"/>
            </v:shape>
            <v:shape id="_x0000_s3955" type="#_x0000_t75" alt="" style="position:absolute;left:9026;top:-120;width:137;height:284">
              <v:imagedata r:id="rId54" o:title=""/>
            </v:shape>
            <w10:wrap anchorx="page"/>
          </v:group>
        </w:pict>
      </w:r>
      <w:r>
        <w:pict w14:anchorId="3E44B0B2">
          <v:group id="_x0000_s3946" alt="" style="position:absolute;left:0;text-align:left;margin-left:384.35pt;margin-top:-53.4pt;width:34.4pt;height:61.7pt;z-index:2440;mso-position-horizontal-relative:page" coordorigin="7687,-1068" coordsize="688,1234">
            <v:shape id="_x0000_s3947" type="#_x0000_t75" alt="" style="position:absolute;left:8089;top:-118;width:137;height:284">
              <v:imagedata r:id="rId55" o:title=""/>
            </v:shape>
            <v:shape id="_x0000_s3948" type="#_x0000_t75" alt="" style="position:absolute;left:7689;top:-1067;width:683;height:1131">
              <v:imagedata r:id="rId56" o:title=""/>
            </v:shape>
            <v:shape id="_x0000_s3949" alt="" style="position:absolute;left:6249;top:5340;width:683;height:1130" coordorigin="6250,5341" coordsize="683,1130" o:spt="100" adj="0,,0" path="m7690,64r,-1130m8372,64r,-1130m7690,64r682,m7690,-1066r682,e" filled="f" strokeweight=".07189mm">
              <v:stroke joinstyle="round"/>
              <v:formulas/>
              <v:path arrowok="t" o:connecttype="segments"/>
            </v:shape>
            <v:shape id="_x0000_s3950" type="#_x0000_t75" alt="" style="position:absolute;left:8089;top:-118;width:137;height:284">
              <v:imagedata r:id="rId57" o:title=""/>
            </v:shape>
            <w10:wrap anchorx="page"/>
          </v:group>
        </w:pict>
      </w:r>
      <w:r>
        <w:pict w14:anchorId="3D35E774">
          <v:group id="_x0000_s3941" alt="" style="position:absolute;left:0;text-align:left;margin-left:339.35pt;margin-top:-53.35pt;width:34.4pt;height:61.65pt;z-index:2464;mso-position-horizontal-relative:page" coordorigin="6787,-1067" coordsize="688,1233">
            <v:shape id="_x0000_s3942" type="#_x0000_t75" alt="" style="position:absolute;left:7219;top:-118;width:137;height:284">
              <v:imagedata r:id="rId58" o:title=""/>
            </v:shape>
            <v:shape id="_x0000_s3943" type="#_x0000_t75" alt="" style="position:absolute;left:6789;top:-1066;width:683;height:1131">
              <v:imagedata r:id="rId59" o:title=""/>
            </v:shape>
            <v:shape id="_x0000_s3944" alt="" style="position:absolute;left:5349;top:5339;width:683;height:1130" coordorigin="5349,5340" coordsize="683,1130" o:spt="100" adj="0,,0" path="m6789,65r,-1130m7471,65r,-1130m6789,65r682,m6789,-1065r682,e" filled="f" strokeweight=".07189mm">
              <v:stroke joinstyle="round"/>
              <v:formulas/>
              <v:path arrowok="t" o:connecttype="segments"/>
            </v:shape>
            <v:shape id="_x0000_s3945" type="#_x0000_t75" alt="" style="position:absolute;left:7219;top:-118;width:137;height:284">
              <v:imagedata r:id="rId60" o:title=""/>
            </v:shape>
            <w10:wrap anchorx="page"/>
          </v:group>
        </w:pict>
      </w:r>
      <w:r>
        <w:pict w14:anchorId="25C1BD60">
          <v:group id="_x0000_s3936" alt="" style="position:absolute;left:0;text-align:left;margin-left:468.45pt;margin-top:-51.9pt;width:5pt;height:66.45pt;z-index:2488;mso-position-horizontal-relative:page" coordorigin="9369,-1038" coordsize="100,1329">
            <v:shape id="_x0000_s3937" type="#_x0000_t75" alt="" style="position:absolute;left:9386;top:-1037;width:59;height:1130">
              <v:imagedata r:id="rId61" o:title=""/>
            </v:shape>
            <v:rect id="_x0000_s3938" alt="" style="position:absolute;left:9388;top:-1036;width:57;height:1130" filled="f" strokeweight=".07189mm"/>
            <v:line id="_x0000_s3939" alt="" style="position:absolute" from="9397,154" to="9440,154" strokeweight=".19439mm"/>
            <v:shape id="_x0000_s3940" alt="" style="position:absolute;left:9369;top:175;width:100;height:115" coordorigin="9369,176" coordsize="100,115" o:spt="100" adj="0,,0" path="m9453,176r-19,l9369,291r16,l9404,256r60,l9463,244r-52,l9441,192r15,l9453,176xm9464,256r-15,l9453,291r16,l9464,256xm9456,192r-15,l9447,244r16,l9456,192xe" fillcolor="black" stroked="f">
              <v:stroke joinstyle="round"/>
              <v:formulas/>
              <v:path arrowok="t" o:connecttype="segments"/>
            </v:shape>
            <w10:wrap anchorx="page"/>
          </v:group>
        </w:pict>
      </w:r>
      <w:r>
        <w:pict w14:anchorId="2C42D5B1">
          <v:group id="_x0000_s3930" alt="" style="position:absolute;left:0;text-align:left;margin-left:493.55pt;margin-top:-54pt;width:40.05pt;height:56.75pt;z-index:2512;mso-position-horizontal-relative:page" coordorigin="9871,-1080" coordsize="801,1135">
            <v:shape id="_x0000_s3931" alt="" style="position:absolute;left:9900;top:-594;width:517;height:569" coordorigin="9900,-593" coordsize="517,569" path="m9900,-469r37,-83l9974,-593r37,11l10048,-522r37,92l10121,-330r37,90l10195,-168r37,52l10306,-56r74,25l10416,-25e" filled="f" strokecolor="#147e3b" strokeweight=".29919mm">
              <v:path arrowok="t"/>
            </v:shape>
            <v:shape id="_x0000_s3932" alt="" style="position:absolute;left:9900;top:-740;width:517;height:773" coordorigin="9900,-740" coordsize="517,773" path="m9900,-740r37,122l9974,-477r37,137l10048,-226r37,86l10121,-78r74,68l10269,17r74,11l10380,31r36,2e" filled="f" strokecolor="#1764aa" strokeweight=".29919mm">
              <v:path arrowok="t"/>
            </v:shape>
            <v:shape id="_x0000_s3933" alt="" style="position:absolute;left:9900;top:-1066;width:517;height:724" coordorigin="9900,-1066" coordsize="517,724" path="m9900,-942r37,-74l9974,-1057r37,-9l10048,-1044r37,49l10121,-919r37,97l10195,-715r37,104l10269,-521r37,70l10343,-400r37,35l10416,-342e" filled="f" strokecolor="#c44102" strokeweight=".29919mm">
              <v:path arrowok="t"/>
            </v:shape>
            <v:shape id="_x0000_s3934" alt="" style="position:absolute;left:8434;top:5353;width:568;height:1129" coordorigin="8434,5353" coordsize="568,1129" o:spt="100" adj="0,,0" path="m9874,51r,-1128m10442,51r,-1128m9874,51r568,m9874,-1077r568,e" filled="f" strokeweight=".09575mm">
              <v:stroke joinstyle="round"/>
              <v:formulas/>
              <v:path arrowok="t" o:connecttype="segments"/>
            </v:shape>
            <v:shape id="_x0000_s3935" type="#_x0000_t75" alt="" style="position:absolute;left:10512;top:-630;width:160;height:306">
              <v:imagedata r:id="rId62" o:title=""/>
            </v:shape>
            <w10:wrap anchorx="page"/>
          </v:group>
        </w:pict>
      </w:r>
      <w:r>
        <w:pict w14:anchorId="535A53C0">
          <v:shape id="_x0000_s3929" type="#_x0000_t202" alt="" style="position:absolute;left:0;text-align:left;margin-left:323.75pt;margin-top:-18.95pt;width:8.7pt;height:57.1pt;z-index:2632;mso-wrap-style:square;mso-wrap-edited:f;mso-width-percent:0;mso-height-percent:0;mso-position-horizontal-relative:page;mso-width-percent:0;mso-height-percent:0;v-text-anchor:top" filled="f" stroked="f">
            <v:textbox style="layout-flow:vertical;mso-layout-flow-alt:bottom-to-top" inset="0,0,0,0">
              <w:txbxContent>
                <w:p w14:paraId="51803A02" w14:textId="77777777" w:rsidR="00845F1E" w:rsidRDefault="00BA7C68">
                  <w:pPr>
                    <w:spacing w:before="20"/>
                    <w:ind w:left="20" w:right="-275"/>
                    <w:rPr>
                      <w:rFonts w:ascii="Verdana"/>
                      <w:sz w:val="11"/>
                    </w:rPr>
                  </w:pPr>
                  <w:r>
                    <w:rPr>
                      <w:rFonts w:ascii="Verdana"/>
                      <w:spacing w:val="-1"/>
                      <w:sz w:val="11"/>
                    </w:rPr>
                    <w:t>spar</w:t>
                  </w:r>
                  <w:r>
                    <w:rPr>
                      <w:rFonts w:ascii="Verdana"/>
                      <w:sz w:val="11"/>
                    </w:rPr>
                    <w:t>se</w:t>
                  </w:r>
                  <w:r>
                    <w:rPr>
                      <w:rFonts w:ascii="Verdana"/>
                      <w:spacing w:val="-1"/>
                      <w:sz w:val="11"/>
                    </w:rPr>
                    <w:t xml:space="preserve"> odo</w:t>
                  </w:r>
                  <w:r>
                    <w:rPr>
                      <w:rFonts w:ascii="Verdana"/>
                      <w:sz w:val="11"/>
                    </w:rPr>
                    <w:t>r</w:t>
                  </w:r>
                  <w:r>
                    <w:rPr>
                      <w:rFonts w:ascii="Verdana"/>
                      <w:spacing w:val="-1"/>
                      <w:sz w:val="11"/>
                    </w:rPr>
                    <w:t xml:space="preserve"> identit</w:t>
                  </w:r>
                  <w:r>
                    <w:rPr>
                      <w:rFonts w:ascii="Verdana"/>
                      <w:sz w:val="11"/>
                    </w:rPr>
                    <w:t>y</w:t>
                  </w:r>
                </w:p>
              </w:txbxContent>
            </v:textbox>
            <w10:wrap anchorx="page"/>
          </v:shape>
        </w:pict>
      </w:r>
      <w:r>
        <w:rPr>
          <w:rFonts w:ascii="Verdana"/>
          <w:sz w:val="11"/>
        </w:rPr>
        <w:t>0</w:t>
      </w:r>
    </w:p>
    <w:p w14:paraId="63B13E1A" w14:textId="77777777" w:rsidR="00845F1E" w:rsidRDefault="00845F1E">
      <w:pPr>
        <w:pStyle w:val="BodyText"/>
        <w:rPr>
          <w:rFonts w:ascii="Verdana"/>
          <w:sz w:val="12"/>
        </w:rPr>
      </w:pPr>
    </w:p>
    <w:p w14:paraId="21A86701" w14:textId="77777777" w:rsidR="00845F1E" w:rsidRDefault="00BA7C68">
      <w:pPr>
        <w:spacing w:before="76"/>
        <w:ind w:left="683" w:right="3429"/>
        <w:jc w:val="center"/>
        <w:rPr>
          <w:rFonts w:ascii="Verdana"/>
          <w:sz w:val="12"/>
        </w:rPr>
      </w:pPr>
      <w:r>
        <w:pict w14:anchorId="34FD214E">
          <v:group id="_x0000_s3920" alt="" style="position:absolute;left:0;text-align:left;margin-left:493.55pt;margin-top:7.6pt;width:28.7pt;height:63.7pt;z-index:-87352;mso-position-horizontal-relative:page" coordorigin="9871,152" coordsize="574,1274">
            <v:shape id="_x0000_s3921" alt="" style="position:absolute;left:9900;top:858;width:517;height:171" coordorigin="9900,858" coordsize="517,171" path="m9900,936r74,l10048,942r73,16l10195,996r37,33l10269,982r37,-49l10343,897r37,-23l10416,858e" filled="f" strokecolor="#147e3b" strokeweight=".29919mm">
              <v:path arrowok="t"/>
            </v:shape>
            <v:shape id="_x0000_s3922" alt="" style="position:absolute;left:9900;top:542;width:517;height:136" coordorigin="9900,542" coordsize="517,136" path="m9900,598r74,-3l10048,589r73,-12l10195,555r37,-13l10269,562r37,34l10343,630r37,28l10416,678e" filled="f" strokecolor="#1764aa" strokeweight=".29919mm">
              <v:path arrowok="t"/>
            </v:shape>
            <v:shape id="_x0000_s3923" alt="" style="position:absolute;left:9900;top:386;width:517;height:176" coordorigin="9900,387" coordsize="517,176" path="m9900,461r37,l9974,461r37,2l10085,473r73,26l10232,562r37,-54l10306,457r37,-35l10380,400r36,-13e" filled="f" strokecolor="#c44102" strokeweight=".29919mm">
              <v:path arrowok="t"/>
            </v:shape>
            <v:shape id="_x0000_s3924" alt="" style="position:absolute;left:8434;top:3422;width:568;height:1129" coordorigin="8434,3422" coordsize="568,1129" o:spt="100" adj="0,,0" path="m9874,1422r,-1128m10442,1422r,-1128m9874,1422r568,m9874,294r568,e" filled="f" strokeweight=".09575mm">
              <v:stroke joinstyle="round"/>
              <v:formulas/>
              <v:path arrowok="t" o:connecttype="segments"/>
            </v:shape>
            <v:shape id="_x0000_s3925" alt="" style="position:absolute;left:10245;top:243;width:2;height:154" coordorigin="10246,243" coordsize="0,154" path="m10246,243r,89l10246,377r,17l10246,397e" filled="f" strokeweight=".22664mm">
              <v:path arrowok="t"/>
            </v:shape>
            <v:shape id="_x0000_s3926" alt="" style="position:absolute;left:10215;top:329;width:62;height:85" coordorigin="10215,329" coordsize="62,85" path="m10277,329r-31,85l10215,329r15,8l10246,339r16,-2l10277,329xe" fillcolor="black" stroked="f">
              <v:path arrowok="t"/>
            </v:shape>
            <v:shape id="_x0000_s3927" alt="" style="position:absolute;left:10215;top:329;width:62;height:85" coordorigin="10215,329" coordsize="62,85" path="m10277,329r-31,85l10215,329r15,8l10246,339r16,-2l10277,329xe" filled="f" strokeweight=".085mm">
              <v:path arrowok="t"/>
            </v:shape>
            <v:shape id="_x0000_s3928" alt="" style="position:absolute;left:10052;top:151;width:369;height:80" coordorigin="10053,152" coordsize="369,80" o:spt="100" adj="0,,0" path="m10096,152r-9,l10075,154r-11,7l10056,171r-3,15l10053,200r10,10l10085,210r4,-2l10093,205r,-2l10093,202r-2,l10090,203r-5,3l10080,208r-11,l10062,203r,-17l10062,184r1,-5l10090,179r,-4l10064,175r4,-12l10076,156r20,l10096,152t55,32l10145,179r-22,l10115,185r-2,10l10121,195r1,-3l10122,191r2,-1l10126,188r3,-2l10139,186r4,3l10143,194r-1,5l10141,200r,5l10139,214r-1,6l10129,224r-13,l10113,222r,-7l10115,212r3,-1l10120,209r3,l10136,207r1,l10141,205r,-5l10140,200r-7,1l10121,202r-4,1l10112,207r-4,2l10105,214r,13l10110,231r12,l10125,230r7,-2l10133,227r3,-3l10137,224r,5l10139,231r6,l10147,230r1,l10149,230r1,-6l10150,224r-1,l10146,224r-1,l10145,224r,-3l10148,205r3,-14l10151,186r,-2m10262,185r-64,l10198,194r64,l10262,185t,-23l10198,162r,10l10262,172r,-10m10354,152r-8,l10333,154r-11,7l10314,171r-3,15l10311,200r10,10l10343,210r4,-2l10351,205r,-2l10351,202r-1,l10348,203r-4,3l10339,208r-11,l10320,203r,-17l10321,184r1,-5l10348,179r,-4l10323,175r3,-12l10334,156r20,l10354,152t67,14l10419,166r-20,l10396,166r,3l10405,169r,l10405,195r-27,l10378,169r,l10386,169r,-3l10386,166r-2,l10364,166r-3,l10361,169r9,l10370,169r,56l10370,226r-9,l10361,229r3,l10384,229r2,l10386,229r,-3l10378,226r,-1l10378,197r27,l10405,225r,1l10396,226r,3l10399,229r20,l10421,229r,l10421,226r-8,l10413,225r,-28l10413,195r,-26l10413,169r8,l10421,166r,e" fillcolor="black" stroked="f">
              <v:stroke joinstyle="round"/>
              <v:formulas/>
              <v:path arrowok="t" o:connecttype="segments"/>
            </v:shape>
            <w10:wrap anchorx="page"/>
          </v:group>
        </w:pict>
      </w:r>
      <w:r>
        <w:rPr>
          <w:rFonts w:ascii="Verdana"/>
          <w:sz w:val="12"/>
        </w:rPr>
        <w:t>adaptive</w:t>
      </w:r>
    </w:p>
    <w:p w14:paraId="548458FE" w14:textId="77777777" w:rsidR="00845F1E" w:rsidRDefault="00845F1E">
      <w:pPr>
        <w:pStyle w:val="BodyText"/>
        <w:spacing w:before="7"/>
        <w:rPr>
          <w:rFonts w:ascii="Verdana"/>
          <w:sz w:val="5"/>
        </w:rPr>
      </w:pPr>
    </w:p>
    <w:p w14:paraId="7456FAFC" w14:textId="77777777" w:rsidR="00845F1E" w:rsidRDefault="00BA7C68">
      <w:pPr>
        <w:pStyle w:val="BodyText"/>
        <w:tabs>
          <w:tab w:val="left" w:pos="3978"/>
        </w:tabs>
        <w:ind w:left="245"/>
        <w:rPr>
          <w:rFonts w:ascii="Verdana"/>
        </w:rPr>
      </w:pPr>
      <w:r>
        <w:rPr>
          <w:rFonts w:ascii="Verdana"/>
          <w:position w:val="1"/>
        </w:rPr>
      </w:r>
      <w:r>
        <w:rPr>
          <w:rFonts w:ascii="Verdana"/>
          <w:position w:val="1"/>
        </w:rPr>
        <w:pict w14:anchorId="30793356">
          <v:group id="_x0000_s3914" alt="" style="width:34.4pt;height:56.75pt;mso-position-horizontal-relative:char;mso-position-vertical-relative:line" coordsize="688,1135">
            <v:shape id="_x0000_s3915" type="#_x0000_t75" alt="" style="position:absolute;left:2;top:1;width:683;height:1130">
              <v:imagedata r:id="rId63" o:title=""/>
            </v:shape>
            <v:line id="_x0000_s3916" alt="" style="position:absolute" from="3,1132" to="3,3" strokeweight=".07189mm"/>
            <v:line id="_x0000_s3917" alt="" style="position:absolute" from="685,1132" to="685,3" strokeweight=".07189mm"/>
            <v:line id="_x0000_s3918" alt="" style="position:absolute" from="3,1132" to="685,1132" strokeweight=".07189mm"/>
            <v:line id="_x0000_s3919" alt="" style="position:absolute" from="3,3" to="685,3" strokeweight=".07189mm"/>
            <w10:anchorlock/>
          </v:group>
        </w:pict>
      </w:r>
      <w:r>
        <w:rPr>
          <w:spacing w:val="141"/>
          <w:position w:val="1"/>
        </w:rPr>
        <w:t xml:space="preserve"> </w:t>
      </w:r>
      <w:r>
        <w:rPr>
          <w:rFonts w:ascii="Verdana"/>
          <w:spacing w:val="141"/>
        </w:rPr>
      </w:r>
      <w:r>
        <w:rPr>
          <w:rFonts w:ascii="Verdana"/>
          <w:spacing w:val="141"/>
        </w:rPr>
        <w:pict w14:anchorId="579BE119">
          <v:group id="_x0000_s3908" alt="" style="width:34.4pt;height:56.75pt;mso-position-horizontal-relative:char;mso-position-vertical-relative:line" coordsize="688,1135">
            <v:shape id="_x0000_s3909" type="#_x0000_t75" alt="" style="position:absolute;left:3;top:1;width:683;height:1130">
              <v:imagedata r:id="rId64" o:title=""/>
            </v:shape>
            <v:line id="_x0000_s3910" alt="" style="position:absolute" from="3,1132" to="3,3" strokeweight=".07189mm"/>
            <v:line id="_x0000_s3911" alt="" style="position:absolute" from="685,1132" to="685,3" strokeweight=".07189mm"/>
            <v:line id="_x0000_s3912" alt="" style="position:absolute" from="3,1132" to="685,1132" strokeweight=".07189mm"/>
            <v:line id="_x0000_s3913" alt="" style="position:absolute" from="3,3" to="685,3" strokeweight=".07189mm"/>
            <w10:anchorlock/>
          </v:group>
        </w:pict>
      </w:r>
      <w:r>
        <w:rPr>
          <w:spacing w:val="145"/>
        </w:rPr>
        <w:t xml:space="preserve"> </w:t>
      </w:r>
      <w:r>
        <w:rPr>
          <w:rFonts w:ascii="Verdana"/>
          <w:spacing w:val="145"/>
          <w:position w:val="1"/>
        </w:rPr>
      </w:r>
      <w:r>
        <w:rPr>
          <w:rFonts w:ascii="Verdana"/>
          <w:spacing w:val="145"/>
          <w:position w:val="1"/>
        </w:rPr>
        <w:pict w14:anchorId="282AA3A9">
          <v:group id="_x0000_s3902" alt="" style="width:34.4pt;height:56.75pt;mso-position-horizontal-relative:char;mso-position-vertical-relative:line" coordsize="688,1135">
            <v:shape id="_x0000_s3903" type="#_x0000_t75" alt="" style="position:absolute;left:2;top:1;width:683;height:1130">
              <v:imagedata r:id="rId65" o:title=""/>
            </v:shape>
            <v:line id="_x0000_s3904" alt="" style="position:absolute" from="3,1132" to="3,3" strokeweight=".07189mm"/>
            <v:line id="_x0000_s3905" alt="" style="position:absolute" from="685,1132" to="685,3" strokeweight=".07189mm"/>
            <v:line id="_x0000_s3906" alt="" style="position:absolute" from="3,1132" to="685,1132" strokeweight=".07189mm"/>
            <v:line id="_x0000_s3907" alt="" style="position:absolute" from="3,3" to="685,3" strokeweight=".07189mm"/>
            <w10:anchorlock/>
          </v:group>
        </w:pict>
      </w:r>
      <w:r>
        <w:rPr>
          <w:rFonts w:ascii="Verdana"/>
          <w:spacing w:val="145"/>
          <w:position w:val="1"/>
        </w:rPr>
        <w:tab/>
      </w:r>
      <w:r>
        <w:rPr>
          <w:rFonts w:ascii="Verdana"/>
          <w:noProof/>
          <w:spacing w:val="145"/>
          <w:position w:val="42"/>
        </w:rPr>
        <w:drawing>
          <wp:inline distT="0" distB="0" distL="0" distR="0" wp14:anchorId="426AAF5E" wp14:editId="11D67E0C">
            <wp:extent cx="101828" cy="195262"/>
            <wp:effectExtent l="0" t="0" r="0" b="0"/>
            <wp:docPr id="2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5.png"/>
                    <pic:cNvPicPr/>
                  </pic:nvPicPr>
                  <pic:blipFill>
                    <a:blip r:embed="rId66" cstate="print"/>
                    <a:stretch>
                      <a:fillRect/>
                    </a:stretch>
                  </pic:blipFill>
                  <pic:spPr>
                    <a:xfrm>
                      <a:off x="0" y="0"/>
                      <a:ext cx="101828" cy="195262"/>
                    </a:xfrm>
                    <a:prstGeom prst="rect">
                      <a:avLst/>
                    </a:prstGeom>
                  </pic:spPr>
                </pic:pic>
              </a:graphicData>
            </a:graphic>
          </wp:inline>
        </w:drawing>
      </w:r>
    </w:p>
    <w:p w14:paraId="47E79945" w14:textId="77777777" w:rsidR="00845F1E" w:rsidRDefault="00845F1E">
      <w:pPr>
        <w:pStyle w:val="BodyText"/>
        <w:spacing w:before="10"/>
        <w:rPr>
          <w:rFonts w:ascii="Verdana"/>
          <w:sz w:val="4"/>
        </w:rPr>
      </w:pPr>
    </w:p>
    <w:p w14:paraId="1AEFD27F" w14:textId="77777777" w:rsidR="00845F1E" w:rsidRDefault="00BA7C68">
      <w:pPr>
        <w:tabs>
          <w:tab w:val="left" w:pos="3217"/>
        </w:tabs>
        <w:spacing w:line="110" w:lineRule="exact"/>
        <w:ind w:left="104"/>
        <w:rPr>
          <w:rFonts w:ascii="Verdana"/>
          <w:sz w:val="11"/>
        </w:rPr>
      </w:pPr>
      <w:r>
        <w:rPr>
          <w:rFonts w:ascii="Verdana"/>
          <w:position w:val="-1"/>
          <w:sz w:val="10"/>
        </w:rPr>
      </w:r>
      <w:r>
        <w:rPr>
          <w:rFonts w:ascii="Verdana"/>
          <w:position w:val="-1"/>
          <w:sz w:val="10"/>
        </w:rPr>
        <w:pict w14:anchorId="6CAE3E1D">
          <v:group id="_x0000_s3899" alt="" style="width:85.8pt;height:5.5pt;mso-position-horizontal-relative:char;mso-position-vertical-relative:line" coordsize="1716,110">
            <v:shape id="_x0000_s3900" type="#_x0000_t75" alt="" style="position:absolute;width:828;height:110">
              <v:imagedata r:id="rId67" o:title=""/>
            </v:shape>
            <v:shape id="_x0000_s3901" type="#_x0000_t75" alt="" style="position:absolute;left:887;width:828;height:110">
              <v:imagedata r:id="rId68" o:title=""/>
            </v:shape>
            <w10:anchorlock/>
          </v:group>
        </w:pict>
      </w:r>
      <w:r>
        <w:rPr>
          <w:spacing w:val="51"/>
          <w:position w:val="-1"/>
          <w:sz w:val="11"/>
        </w:rPr>
        <w:t xml:space="preserve"> </w:t>
      </w:r>
      <w:r>
        <w:rPr>
          <w:rFonts w:ascii="Verdana"/>
          <w:noProof/>
          <w:spacing w:val="51"/>
          <w:position w:val="-1"/>
          <w:sz w:val="11"/>
        </w:rPr>
        <w:drawing>
          <wp:inline distT="0" distB="0" distL="0" distR="0" wp14:anchorId="3E8DC53C" wp14:editId="5FD463D7">
            <wp:extent cx="528390" cy="70008"/>
            <wp:effectExtent l="0" t="0" r="0" b="0"/>
            <wp:docPr id="2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8.png"/>
                    <pic:cNvPicPr/>
                  </pic:nvPicPr>
                  <pic:blipFill>
                    <a:blip r:embed="rId69" cstate="print"/>
                    <a:stretch>
                      <a:fillRect/>
                    </a:stretch>
                  </pic:blipFill>
                  <pic:spPr>
                    <a:xfrm>
                      <a:off x="0" y="0"/>
                      <a:ext cx="528390" cy="70008"/>
                    </a:xfrm>
                    <a:prstGeom prst="rect">
                      <a:avLst/>
                    </a:prstGeom>
                  </pic:spPr>
                </pic:pic>
              </a:graphicData>
            </a:graphic>
          </wp:inline>
        </w:drawing>
      </w:r>
      <w:r>
        <w:rPr>
          <w:rFonts w:ascii="Verdana"/>
          <w:spacing w:val="51"/>
          <w:position w:val="-1"/>
          <w:sz w:val="11"/>
        </w:rPr>
        <w:tab/>
      </w:r>
      <w:r>
        <w:rPr>
          <w:rFonts w:ascii="Verdana"/>
          <w:noProof/>
          <w:spacing w:val="51"/>
          <w:position w:val="-1"/>
          <w:sz w:val="11"/>
        </w:rPr>
        <w:drawing>
          <wp:inline distT="0" distB="0" distL="0" distR="0" wp14:anchorId="72070F29" wp14:editId="13DD92DB">
            <wp:extent cx="440844" cy="70008"/>
            <wp:effectExtent l="0" t="0" r="0" b="0"/>
            <wp:docPr id="31"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9.png"/>
                    <pic:cNvPicPr/>
                  </pic:nvPicPr>
                  <pic:blipFill>
                    <a:blip r:embed="rId70" cstate="print"/>
                    <a:stretch>
                      <a:fillRect/>
                    </a:stretch>
                  </pic:blipFill>
                  <pic:spPr>
                    <a:xfrm>
                      <a:off x="0" y="0"/>
                      <a:ext cx="440844" cy="70008"/>
                    </a:xfrm>
                    <a:prstGeom prst="rect">
                      <a:avLst/>
                    </a:prstGeom>
                  </pic:spPr>
                </pic:pic>
              </a:graphicData>
            </a:graphic>
          </wp:inline>
        </w:drawing>
      </w:r>
    </w:p>
    <w:p w14:paraId="7D6B1139" w14:textId="77777777" w:rsidR="00845F1E" w:rsidRDefault="00BA7C68">
      <w:pPr>
        <w:spacing w:before="70"/>
        <w:ind w:left="712" w:right="3429"/>
        <w:jc w:val="center"/>
        <w:rPr>
          <w:rFonts w:ascii="Verdana"/>
          <w:sz w:val="12"/>
        </w:rPr>
      </w:pPr>
      <w:r>
        <w:rPr>
          <w:rFonts w:ascii="Verdana"/>
          <w:sz w:val="12"/>
        </w:rPr>
        <w:t>mean odor concentration</w:t>
      </w:r>
    </w:p>
    <w:p w14:paraId="0F80B5AA" w14:textId="77777777" w:rsidR="00845F1E" w:rsidRDefault="00845F1E">
      <w:pPr>
        <w:jc w:val="center"/>
        <w:rPr>
          <w:rFonts w:ascii="Verdana"/>
          <w:sz w:val="12"/>
        </w:rPr>
        <w:sectPr w:rsidR="00845F1E">
          <w:type w:val="continuous"/>
          <w:pgSz w:w="12240" w:h="15840"/>
          <w:pgMar w:top="1500" w:right="0" w:bottom="1580" w:left="1320" w:header="720" w:footer="720" w:gutter="0"/>
          <w:cols w:num="3" w:space="720" w:equalWidth="0">
            <w:col w:w="2961" w:space="40"/>
            <w:col w:w="1203" w:space="1021"/>
            <w:col w:w="5695"/>
          </w:cols>
        </w:sectPr>
      </w:pPr>
    </w:p>
    <w:p w14:paraId="57C5FB45" w14:textId="77777777" w:rsidR="00845F1E" w:rsidRDefault="00845F1E">
      <w:pPr>
        <w:pStyle w:val="BodyText"/>
        <w:spacing w:before="1"/>
        <w:rPr>
          <w:rFonts w:ascii="Verdana"/>
          <w:sz w:val="21"/>
        </w:rPr>
      </w:pPr>
    </w:p>
    <w:p w14:paraId="61456EF7" w14:textId="77777777" w:rsidR="00845F1E" w:rsidRDefault="00BA7C68">
      <w:pPr>
        <w:spacing w:before="79" w:line="223" w:lineRule="auto"/>
        <w:ind w:left="119" w:right="1436"/>
        <w:jc w:val="both"/>
        <w:rPr>
          <w:sz w:val="16"/>
        </w:rPr>
      </w:pPr>
      <w:r>
        <w:rPr>
          <w:noProof/>
        </w:rPr>
        <w:drawing>
          <wp:anchor distT="0" distB="0" distL="0" distR="0" simplePos="0" relativeHeight="2128" behindDoc="0" locked="0" layoutInCell="1" allowOverlap="1" wp14:anchorId="365791E2" wp14:editId="58845907">
            <wp:simplePos x="0" y="0"/>
            <wp:positionH relativeFrom="page">
              <wp:posOffset>1503915</wp:posOffset>
            </wp:positionH>
            <wp:positionV relativeFrom="paragraph">
              <wp:posOffset>-1054629</wp:posOffset>
            </wp:positionV>
            <wp:extent cx="182255" cy="252412"/>
            <wp:effectExtent l="0" t="0" r="0" b="0"/>
            <wp:wrapNone/>
            <wp:docPr id="3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0.png"/>
                    <pic:cNvPicPr/>
                  </pic:nvPicPr>
                  <pic:blipFill>
                    <a:blip r:embed="rId71" cstate="print"/>
                    <a:stretch>
                      <a:fillRect/>
                    </a:stretch>
                  </pic:blipFill>
                  <pic:spPr>
                    <a:xfrm>
                      <a:off x="0" y="0"/>
                      <a:ext cx="182255" cy="252412"/>
                    </a:xfrm>
                    <a:prstGeom prst="rect">
                      <a:avLst/>
                    </a:prstGeom>
                  </pic:spPr>
                </pic:pic>
              </a:graphicData>
            </a:graphic>
          </wp:anchor>
        </w:drawing>
      </w:r>
      <w:r>
        <w:rPr>
          <w:noProof/>
        </w:rPr>
        <w:drawing>
          <wp:anchor distT="0" distB="0" distL="0" distR="0" simplePos="0" relativeHeight="2176" behindDoc="0" locked="0" layoutInCell="1" allowOverlap="1" wp14:anchorId="685837C9" wp14:editId="1B60F67C">
            <wp:simplePos x="0" y="0"/>
            <wp:positionH relativeFrom="page">
              <wp:posOffset>2026529</wp:posOffset>
            </wp:positionH>
            <wp:positionV relativeFrom="paragraph">
              <wp:posOffset>-1054934</wp:posOffset>
            </wp:positionV>
            <wp:extent cx="182187" cy="252412"/>
            <wp:effectExtent l="0" t="0" r="0" b="0"/>
            <wp:wrapNone/>
            <wp:docPr id="3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1.png"/>
                    <pic:cNvPicPr/>
                  </pic:nvPicPr>
                  <pic:blipFill>
                    <a:blip r:embed="rId72" cstate="print"/>
                    <a:stretch>
                      <a:fillRect/>
                    </a:stretch>
                  </pic:blipFill>
                  <pic:spPr>
                    <a:xfrm>
                      <a:off x="0" y="0"/>
                      <a:ext cx="182187" cy="252412"/>
                    </a:xfrm>
                    <a:prstGeom prst="rect">
                      <a:avLst/>
                    </a:prstGeom>
                  </pic:spPr>
                </pic:pic>
              </a:graphicData>
            </a:graphic>
          </wp:anchor>
        </w:drawing>
      </w:r>
      <w:r>
        <w:pict w14:anchorId="71DCAC11">
          <v:group id="_x0000_s3894" alt="" style="position:absolute;left:0;text-align:left;margin-left:141.4pt;margin-top:-78.7pt;width:12.05pt;height:10.9pt;z-index:2200;mso-position-horizontal-relative:page;mso-position-vertical-relative:text" coordorigin="2828,-1574" coordsize="241,218">
            <v:shape id="_x0000_s3895" type="#_x0000_t75" alt="" style="position:absolute;left:2827;top:-1489;width:241;height:133">
              <v:imagedata r:id="rId73" o:title=""/>
            </v:shape>
            <v:shape id="_x0000_s3896" alt="" style="position:absolute;left:2843;top:-1552;width:189;height:2" coordorigin="2844,-1551" coordsize="189,0" path="m3032,-1551r-104,l2871,-1551r-23,l2844,-1551e" filled="f" strokeweight=".15mm">
              <v:path arrowok="t"/>
            </v:shape>
            <v:shape id="_x0000_s3897" alt="" style="position:absolute;left:2832;top:-1572;width:56;height:42" coordorigin="2832,-1572" coordsize="56,42" path="m2888,-1531r-56,-20l2888,-1572r-5,10l2881,-1551r2,10l2888,-1531xe" fillcolor="black" stroked="f">
              <v:path arrowok="t"/>
            </v:shape>
            <v:shape id="_x0000_s3898" alt="" style="position:absolute;left:2832;top:-1572;width:56;height:42" coordorigin="2832,-1572" coordsize="56,42" path="m2888,-1531r-56,-20l2888,-1572r-5,10l2881,-1551r2,10l2888,-1531xe" filled="f" strokeweight=".05625mm">
              <v:path arrowok="t"/>
            </v:shape>
            <w10:wrap anchorx="page"/>
          </v:group>
        </w:pict>
      </w:r>
      <w:r>
        <w:rPr>
          <w:w w:val="115"/>
          <w:sz w:val="20"/>
        </w:rPr>
        <w:t xml:space="preserve">Figure 1: </w:t>
      </w:r>
      <w:r>
        <w:rPr>
          <w:b/>
          <w:w w:val="115"/>
          <w:sz w:val="16"/>
        </w:rPr>
        <w:t xml:space="preserve">A </w:t>
      </w:r>
      <w:r>
        <w:rPr>
          <w:w w:val="115"/>
          <w:sz w:val="16"/>
        </w:rPr>
        <w:t>Odor binding model. Odorants bind to Or/Orco complexes, which may be quiescent (light gray) or active (dark gray). The likelihood that a complex</w:t>
      </w:r>
      <w:r>
        <w:rPr>
          <w:w w:val="115"/>
          <w:sz w:val="16"/>
        </w:rPr>
        <w:t xml:space="preserve"> is in an active state depends on its binding affinity to constituent odor molecules (through </w:t>
      </w:r>
      <w:r>
        <w:rPr>
          <w:i/>
          <w:spacing w:val="-1"/>
          <w:w w:val="133"/>
          <w:sz w:val="16"/>
        </w:rPr>
        <w:t>K</w:t>
      </w:r>
      <w:r>
        <w:rPr>
          <w:rFonts w:ascii="Arial" w:hAnsi="Arial"/>
          <w:i/>
          <w:spacing w:val="-42"/>
          <w:w w:val="199"/>
          <w:position w:val="-4"/>
          <w:sz w:val="12"/>
        </w:rPr>
        <w:t>i</w:t>
      </w:r>
      <w:r>
        <w:rPr>
          <w:rFonts w:ascii="Menlo" w:hAnsi="Menlo"/>
          <w:i/>
          <w:spacing w:val="-35"/>
          <w:w w:val="105"/>
          <w:position w:val="6"/>
          <w:sz w:val="12"/>
        </w:rPr>
        <w:t>∗</w:t>
      </w:r>
      <w:r>
        <w:rPr>
          <w:rFonts w:ascii="Arial" w:hAnsi="Arial"/>
          <w:i/>
          <w:w w:val="125"/>
          <w:position w:val="-4"/>
          <w:sz w:val="12"/>
        </w:rPr>
        <w:t>,</w:t>
      </w:r>
      <w:r>
        <w:rPr>
          <w:rFonts w:ascii="Arial" w:hAnsi="Arial"/>
          <w:i/>
          <w:spacing w:val="10"/>
          <w:w w:val="125"/>
          <w:position w:val="-4"/>
          <w:sz w:val="12"/>
        </w:rPr>
        <w:t>a</w:t>
      </w:r>
      <w:r>
        <w:rPr>
          <w:w w:val="123"/>
          <w:sz w:val="16"/>
        </w:rPr>
        <w:t>)</w:t>
      </w:r>
      <w:r>
        <w:rPr>
          <w:spacing w:val="5"/>
          <w:sz w:val="16"/>
        </w:rPr>
        <w:t xml:space="preserve"> </w:t>
      </w:r>
      <w:r>
        <w:rPr>
          <w:w w:val="118"/>
          <w:sz w:val="16"/>
        </w:rPr>
        <w:t>and</w:t>
      </w:r>
      <w:r>
        <w:rPr>
          <w:spacing w:val="5"/>
          <w:sz w:val="16"/>
        </w:rPr>
        <w:t xml:space="preserve"> </w:t>
      </w:r>
      <w:r>
        <w:rPr>
          <w:w w:val="120"/>
          <w:sz w:val="16"/>
        </w:rPr>
        <w:t>the</w:t>
      </w:r>
      <w:r>
        <w:rPr>
          <w:spacing w:val="5"/>
          <w:sz w:val="16"/>
        </w:rPr>
        <w:t xml:space="preserve"> </w:t>
      </w:r>
      <w:r>
        <w:rPr>
          <w:w w:val="112"/>
          <w:sz w:val="16"/>
        </w:rPr>
        <w:t>energetic</w:t>
      </w:r>
      <w:r>
        <w:rPr>
          <w:spacing w:val="5"/>
          <w:sz w:val="16"/>
        </w:rPr>
        <w:t xml:space="preserve"> </w:t>
      </w:r>
      <w:r>
        <w:rPr>
          <w:w w:val="113"/>
          <w:sz w:val="16"/>
        </w:rPr>
        <w:t>cost</w:t>
      </w:r>
      <w:r>
        <w:rPr>
          <w:spacing w:val="5"/>
          <w:sz w:val="16"/>
        </w:rPr>
        <w:t xml:space="preserve"> </w:t>
      </w:r>
      <w:r>
        <w:rPr>
          <w:w w:val="102"/>
          <w:sz w:val="16"/>
        </w:rPr>
        <w:t>of</w:t>
      </w:r>
      <w:r>
        <w:rPr>
          <w:spacing w:val="5"/>
          <w:sz w:val="16"/>
        </w:rPr>
        <w:t xml:space="preserve"> </w:t>
      </w:r>
      <w:r>
        <w:rPr>
          <w:w w:val="114"/>
          <w:sz w:val="16"/>
        </w:rPr>
        <w:t>receptor</w:t>
      </w:r>
      <w:r>
        <w:rPr>
          <w:spacing w:val="5"/>
          <w:sz w:val="16"/>
        </w:rPr>
        <w:t xml:space="preserve"> </w:t>
      </w:r>
      <w:r>
        <w:rPr>
          <w:w w:val="116"/>
          <w:sz w:val="16"/>
        </w:rPr>
        <w:t>acti</w:t>
      </w:r>
      <w:r>
        <w:rPr>
          <w:spacing w:val="-10"/>
          <w:w w:val="116"/>
          <w:sz w:val="16"/>
        </w:rPr>
        <w:t>v</w:t>
      </w:r>
      <w:r>
        <w:rPr>
          <w:w w:val="117"/>
          <w:sz w:val="16"/>
        </w:rPr>
        <w:t>ation.</w:t>
      </w:r>
      <w:r>
        <w:rPr>
          <w:sz w:val="16"/>
        </w:rPr>
        <w:t xml:space="preserve"> </w:t>
      </w:r>
      <w:r>
        <w:rPr>
          <w:spacing w:val="-8"/>
          <w:sz w:val="16"/>
        </w:rPr>
        <w:t xml:space="preserve"> </w:t>
      </w:r>
      <w:r>
        <w:rPr>
          <w:b/>
          <w:w w:val="129"/>
          <w:sz w:val="16"/>
        </w:rPr>
        <w:t>B</w:t>
      </w:r>
      <w:r>
        <w:rPr>
          <w:b/>
          <w:spacing w:val="5"/>
          <w:sz w:val="16"/>
        </w:rPr>
        <w:t xml:space="preserve"> </w:t>
      </w:r>
      <w:r>
        <w:rPr>
          <w:w w:val="117"/>
          <w:sz w:val="16"/>
        </w:rPr>
        <w:t>Or</w:t>
      </w:r>
      <w:r>
        <w:rPr>
          <w:spacing w:val="5"/>
          <w:sz w:val="16"/>
        </w:rPr>
        <w:t xml:space="preserve"> </w:t>
      </w:r>
      <w:r>
        <w:rPr>
          <w:w w:val="108"/>
          <w:sz w:val="16"/>
        </w:rPr>
        <w:t>classes</w:t>
      </w:r>
      <w:r>
        <w:rPr>
          <w:spacing w:val="5"/>
          <w:sz w:val="16"/>
        </w:rPr>
        <w:t xml:space="preserve"> </w:t>
      </w:r>
      <w:r>
        <w:rPr>
          <w:w w:val="115"/>
          <w:sz w:val="16"/>
        </w:rPr>
        <w:t>exhibit</w:t>
      </w:r>
      <w:r>
        <w:rPr>
          <w:spacing w:val="5"/>
          <w:sz w:val="16"/>
        </w:rPr>
        <w:t xml:space="preserve"> </w:t>
      </w:r>
      <w:r>
        <w:rPr>
          <w:w w:val="117"/>
          <w:sz w:val="16"/>
        </w:rPr>
        <w:t>distinct</w:t>
      </w:r>
      <w:r>
        <w:rPr>
          <w:spacing w:val="5"/>
          <w:sz w:val="16"/>
        </w:rPr>
        <w:t xml:space="preserve"> </w:t>
      </w:r>
      <w:r>
        <w:rPr>
          <w:w w:val="113"/>
          <w:sz w:val="16"/>
        </w:rPr>
        <w:t>binding</w:t>
      </w:r>
      <w:r>
        <w:rPr>
          <w:spacing w:val="5"/>
          <w:sz w:val="16"/>
        </w:rPr>
        <w:t xml:space="preserve"> </w:t>
      </w:r>
      <w:r>
        <w:rPr>
          <w:w w:val="116"/>
          <w:sz w:val="16"/>
        </w:rPr>
        <w:t>distributions.</w:t>
      </w:r>
      <w:r>
        <w:rPr>
          <w:sz w:val="16"/>
        </w:rPr>
        <w:t xml:space="preserve"> </w:t>
      </w:r>
      <w:r>
        <w:rPr>
          <w:spacing w:val="-9"/>
          <w:sz w:val="16"/>
        </w:rPr>
        <w:t xml:space="preserve"> </w:t>
      </w:r>
      <w:r>
        <w:rPr>
          <w:b/>
          <w:w w:val="121"/>
          <w:sz w:val="16"/>
        </w:rPr>
        <w:t>C</w:t>
      </w:r>
      <w:r>
        <w:rPr>
          <w:b/>
          <w:spacing w:val="5"/>
          <w:sz w:val="16"/>
        </w:rPr>
        <w:t xml:space="preserve"> </w:t>
      </w:r>
      <w:r>
        <w:rPr>
          <w:w w:val="113"/>
          <w:sz w:val="16"/>
        </w:rPr>
        <w:t>Example</w:t>
      </w:r>
      <w:r>
        <w:rPr>
          <w:spacing w:val="5"/>
          <w:sz w:val="16"/>
        </w:rPr>
        <w:t xml:space="preserve"> </w:t>
      </w:r>
      <w:r>
        <w:rPr>
          <w:w w:val="118"/>
          <w:sz w:val="16"/>
        </w:rPr>
        <w:t>insta</w:t>
      </w:r>
      <w:r>
        <w:rPr>
          <w:spacing w:val="-5"/>
          <w:w w:val="118"/>
          <w:sz w:val="16"/>
        </w:rPr>
        <w:t>n</w:t>
      </w:r>
      <w:r>
        <w:rPr>
          <w:w w:val="119"/>
          <w:sz w:val="16"/>
        </w:rPr>
        <w:t xml:space="preserve">tiation </w:t>
      </w:r>
      <w:r>
        <w:rPr>
          <w:w w:val="115"/>
          <w:sz w:val="16"/>
        </w:rPr>
        <w:t xml:space="preserve">of the active binding disassociation matrix </w:t>
      </w:r>
      <w:r>
        <w:rPr>
          <w:i/>
          <w:spacing w:val="-16"/>
          <w:w w:val="115"/>
          <w:sz w:val="16"/>
        </w:rPr>
        <w:t>K</w:t>
      </w:r>
      <w:r>
        <w:rPr>
          <w:rFonts w:ascii="Arial" w:hAnsi="Arial"/>
          <w:i/>
          <w:spacing w:val="-16"/>
          <w:w w:val="115"/>
          <w:position w:val="-4"/>
          <w:sz w:val="12"/>
        </w:rPr>
        <w:t>i</w:t>
      </w:r>
      <w:r>
        <w:rPr>
          <w:rFonts w:ascii="Menlo" w:hAnsi="Menlo"/>
          <w:i/>
          <w:spacing w:val="-16"/>
          <w:w w:val="115"/>
          <w:position w:val="6"/>
          <w:sz w:val="12"/>
        </w:rPr>
        <w:t>∗</w:t>
      </w:r>
      <w:r>
        <w:rPr>
          <w:rFonts w:ascii="Arial" w:hAnsi="Arial"/>
          <w:i/>
          <w:spacing w:val="-16"/>
          <w:w w:val="115"/>
          <w:position w:val="-4"/>
          <w:sz w:val="12"/>
        </w:rPr>
        <w:t>,a</w:t>
      </w:r>
      <w:r>
        <w:rPr>
          <w:rFonts w:ascii="Arial" w:hAnsi="Arial"/>
          <w:i/>
          <w:spacing w:val="5"/>
          <w:w w:val="115"/>
          <w:position w:val="-4"/>
          <w:sz w:val="12"/>
        </w:rPr>
        <w:t xml:space="preserve"> </w:t>
      </w:r>
      <w:r>
        <w:rPr>
          <w:w w:val="115"/>
          <w:sz w:val="16"/>
        </w:rPr>
        <w:t xml:space="preserve">(see Methods).  </w:t>
      </w:r>
      <w:r>
        <w:rPr>
          <w:b/>
          <w:w w:val="115"/>
          <w:sz w:val="16"/>
        </w:rPr>
        <w:t xml:space="preserve">D </w:t>
      </w:r>
      <w:r>
        <w:rPr>
          <w:w w:val="115"/>
          <w:sz w:val="16"/>
        </w:rPr>
        <w:t xml:space="preserve">Sample Or/Orco activity of 9 of the 40 ORNs represented   </w:t>
      </w:r>
      <w:r>
        <w:rPr>
          <w:spacing w:val="-3"/>
          <w:w w:val="115"/>
          <w:sz w:val="16"/>
        </w:rPr>
        <w:t xml:space="preserve">by </w:t>
      </w:r>
      <w:r>
        <w:rPr>
          <w:w w:val="115"/>
          <w:sz w:val="16"/>
        </w:rPr>
        <w:t xml:space="preserve">the matrix in (C). The tuning curves, individually ordered </w:t>
      </w:r>
      <w:r>
        <w:rPr>
          <w:spacing w:val="-3"/>
          <w:w w:val="115"/>
          <w:sz w:val="16"/>
        </w:rPr>
        <w:t xml:space="preserve">by </w:t>
      </w:r>
      <w:r>
        <w:rPr>
          <w:w w:val="115"/>
          <w:sz w:val="16"/>
        </w:rPr>
        <w:t>odorant for visualization, exhibit broad, specialized, and</w:t>
      </w:r>
      <w:r>
        <w:rPr>
          <w:spacing w:val="35"/>
          <w:w w:val="115"/>
          <w:sz w:val="16"/>
        </w:rPr>
        <w:t xml:space="preserve"> </w:t>
      </w:r>
      <w:r>
        <w:rPr>
          <w:w w:val="115"/>
          <w:sz w:val="16"/>
        </w:rPr>
        <w:t>weak</w:t>
      </w:r>
    </w:p>
    <w:p w14:paraId="3FBEDEF5" w14:textId="77777777" w:rsidR="00845F1E" w:rsidRDefault="00BA7C68">
      <w:pPr>
        <w:spacing w:before="5" w:line="247" w:lineRule="auto"/>
        <w:ind w:left="119" w:right="1437"/>
        <w:jc w:val="both"/>
        <w:rPr>
          <w:sz w:val="16"/>
        </w:rPr>
      </w:pPr>
      <w:r>
        <w:rPr>
          <w:w w:val="115"/>
          <w:sz w:val="16"/>
        </w:rPr>
        <w:t>r</w:t>
      </w:r>
      <w:r>
        <w:rPr>
          <w:w w:val="115"/>
          <w:sz w:val="16"/>
        </w:rPr>
        <w:t xml:space="preserve">esponses. </w:t>
      </w:r>
      <w:r>
        <w:rPr>
          <w:b/>
          <w:w w:val="115"/>
          <w:sz w:val="16"/>
        </w:rPr>
        <w:t xml:space="preserve">E </w:t>
      </w:r>
      <w:r>
        <w:rPr>
          <w:w w:val="115"/>
          <w:sz w:val="16"/>
        </w:rPr>
        <w:t xml:space="preserve">Schematic of </w:t>
      </w:r>
      <w:r>
        <w:rPr>
          <w:spacing w:val="-3"/>
          <w:w w:val="115"/>
          <w:sz w:val="16"/>
        </w:rPr>
        <w:t xml:space="preserve">Weber </w:t>
      </w:r>
      <w:r>
        <w:rPr>
          <w:w w:val="115"/>
          <w:sz w:val="16"/>
        </w:rPr>
        <w:t xml:space="preserve">Law feedback at signal transduction. When </w:t>
      </w:r>
      <w:r>
        <w:rPr>
          <w:spacing w:val="-3"/>
          <w:w w:val="115"/>
          <w:sz w:val="16"/>
        </w:rPr>
        <w:t xml:space="preserve">Weber </w:t>
      </w:r>
      <w:r>
        <w:rPr>
          <w:w w:val="115"/>
          <w:sz w:val="16"/>
        </w:rPr>
        <w:t xml:space="preserve">Law is enforced, activity distributions of active complexes (shaded darkly) remain </w:t>
      </w:r>
      <w:r>
        <w:rPr>
          <w:spacing w:val="-3"/>
          <w:w w:val="115"/>
          <w:sz w:val="16"/>
        </w:rPr>
        <w:t xml:space="preserve">invariant </w:t>
      </w:r>
      <w:r>
        <w:rPr>
          <w:w w:val="115"/>
          <w:sz w:val="16"/>
        </w:rPr>
        <w:t xml:space="preserve">with increasing signal concentrations. </w:t>
      </w:r>
      <w:r>
        <w:rPr>
          <w:b/>
          <w:w w:val="115"/>
          <w:sz w:val="16"/>
        </w:rPr>
        <w:t xml:space="preserve">F </w:t>
      </w:r>
      <w:r>
        <w:rPr>
          <w:w w:val="115"/>
          <w:sz w:val="16"/>
        </w:rPr>
        <w:t>Steady state Or/Orco activity for the three</w:t>
      </w:r>
      <w:r>
        <w:rPr>
          <w:w w:val="115"/>
          <w:sz w:val="16"/>
        </w:rPr>
        <w:t xml:space="preserve"> sample ORNs in (B), (C), and (D), in an unadaptive system (top row) and adaptive system (bottom row) in response to 100 different sparse odors; each matrix row corresponds to a distinct odor </w:t>
      </w:r>
      <w:r>
        <w:rPr>
          <w:spacing w:val="-3"/>
          <w:w w:val="115"/>
          <w:sz w:val="16"/>
        </w:rPr>
        <w:t xml:space="preserve">identity. </w:t>
      </w:r>
      <w:r>
        <w:rPr>
          <w:w w:val="115"/>
          <w:sz w:val="16"/>
        </w:rPr>
        <w:t>The variance of Or/Orco activity across odor</w:t>
      </w:r>
      <w:r>
        <w:rPr>
          <w:spacing w:val="6"/>
          <w:w w:val="115"/>
          <w:sz w:val="16"/>
        </w:rPr>
        <w:t xml:space="preserve"> </w:t>
      </w:r>
      <w:r>
        <w:rPr>
          <w:w w:val="115"/>
          <w:sz w:val="16"/>
        </w:rPr>
        <w:t>identity</w:t>
      </w:r>
      <w:r>
        <w:rPr>
          <w:spacing w:val="6"/>
          <w:w w:val="115"/>
          <w:sz w:val="16"/>
        </w:rPr>
        <w:t xml:space="preserve"> </w:t>
      </w:r>
      <w:r>
        <w:rPr>
          <w:w w:val="115"/>
          <w:sz w:val="16"/>
        </w:rPr>
        <w:t>can</w:t>
      </w:r>
      <w:r>
        <w:rPr>
          <w:spacing w:val="6"/>
          <w:w w:val="115"/>
          <w:sz w:val="16"/>
        </w:rPr>
        <w:t xml:space="preserve"> </w:t>
      </w:r>
      <w:r>
        <w:rPr>
          <w:w w:val="115"/>
          <w:sz w:val="16"/>
        </w:rPr>
        <w:t>rapidly</w:t>
      </w:r>
      <w:r>
        <w:rPr>
          <w:spacing w:val="6"/>
          <w:w w:val="115"/>
          <w:sz w:val="16"/>
        </w:rPr>
        <w:t xml:space="preserve"> </w:t>
      </w:r>
      <w:r>
        <w:rPr>
          <w:w w:val="115"/>
          <w:sz w:val="16"/>
        </w:rPr>
        <w:t>diminish</w:t>
      </w:r>
      <w:r>
        <w:rPr>
          <w:spacing w:val="6"/>
          <w:w w:val="115"/>
          <w:sz w:val="16"/>
        </w:rPr>
        <w:t xml:space="preserve"> </w:t>
      </w:r>
      <w:r>
        <w:rPr>
          <w:w w:val="115"/>
          <w:sz w:val="16"/>
        </w:rPr>
        <w:t>in</w:t>
      </w:r>
      <w:r>
        <w:rPr>
          <w:spacing w:val="6"/>
          <w:w w:val="115"/>
          <w:sz w:val="16"/>
        </w:rPr>
        <w:t xml:space="preserve"> </w:t>
      </w:r>
      <w:r>
        <w:rPr>
          <w:w w:val="115"/>
          <w:sz w:val="16"/>
        </w:rPr>
        <w:t>the</w:t>
      </w:r>
      <w:r>
        <w:rPr>
          <w:spacing w:val="6"/>
          <w:w w:val="115"/>
          <w:sz w:val="16"/>
        </w:rPr>
        <w:t xml:space="preserve"> </w:t>
      </w:r>
      <w:r>
        <w:rPr>
          <w:w w:val="115"/>
          <w:sz w:val="16"/>
        </w:rPr>
        <w:t>absence</w:t>
      </w:r>
      <w:r>
        <w:rPr>
          <w:spacing w:val="6"/>
          <w:w w:val="115"/>
          <w:sz w:val="16"/>
        </w:rPr>
        <w:t xml:space="preserve"> </w:t>
      </w:r>
      <w:r>
        <w:rPr>
          <w:w w:val="115"/>
          <w:sz w:val="16"/>
        </w:rPr>
        <w:t>of</w:t>
      </w:r>
      <w:r>
        <w:rPr>
          <w:spacing w:val="6"/>
          <w:w w:val="115"/>
          <w:sz w:val="16"/>
        </w:rPr>
        <w:t xml:space="preserve"> </w:t>
      </w:r>
      <w:r>
        <w:rPr>
          <w:w w:val="115"/>
          <w:sz w:val="16"/>
        </w:rPr>
        <w:t>front-end</w:t>
      </w:r>
      <w:r>
        <w:rPr>
          <w:spacing w:val="6"/>
          <w:w w:val="115"/>
          <w:sz w:val="16"/>
        </w:rPr>
        <w:t xml:space="preserve"> </w:t>
      </w:r>
      <w:r>
        <w:rPr>
          <w:w w:val="115"/>
          <w:sz w:val="16"/>
        </w:rPr>
        <w:t>adaptation</w:t>
      </w:r>
      <w:r>
        <w:rPr>
          <w:spacing w:val="6"/>
          <w:w w:val="115"/>
          <w:sz w:val="16"/>
        </w:rPr>
        <w:t xml:space="preserve"> </w:t>
      </w:r>
      <w:r>
        <w:rPr>
          <w:w w:val="115"/>
          <w:sz w:val="16"/>
        </w:rPr>
        <w:t>(final</w:t>
      </w:r>
      <w:r>
        <w:rPr>
          <w:spacing w:val="6"/>
          <w:w w:val="115"/>
          <w:sz w:val="16"/>
        </w:rPr>
        <w:t xml:space="preserve"> </w:t>
      </w:r>
      <w:r>
        <w:rPr>
          <w:w w:val="115"/>
          <w:sz w:val="16"/>
        </w:rPr>
        <w:t>column).</w:t>
      </w:r>
    </w:p>
    <w:p w14:paraId="187C460E" w14:textId="77777777" w:rsidR="00845F1E" w:rsidRDefault="00845F1E">
      <w:pPr>
        <w:pStyle w:val="BodyText"/>
        <w:rPr>
          <w:sz w:val="16"/>
        </w:rPr>
      </w:pPr>
    </w:p>
    <w:p w14:paraId="729853E2" w14:textId="77777777" w:rsidR="00845F1E" w:rsidRDefault="00845F1E">
      <w:pPr>
        <w:pStyle w:val="BodyText"/>
        <w:spacing w:before="2"/>
        <w:rPr>
          <w:sz w:val="21"/>
        </w:rPr>
      </w:pPr>
    </w:p>
    <w:p w14:paraId="58D70C45" w14:textId="77777777" w:rsidR="00845F1E" w:rsidRDefault="00BA7C68">
      <w:pPr>
        <w:pStyle w:val="BodyText"/>
        <w:spacing w:line="242" w:lineRule="auto"/>
        <w:ind w:left="119" w:right="1436" w:firstLine="298"/>
        <w:jc w:val="both"/>
      </w:pPr>
      <w:r>
        <w:pict w14:anchorId="5F58D5FE">
          <v:shape id="_x0000_s3893" type="#_x0000_t202" alt="" style="position:absolute;left:0;text-align:left;margin-left:479.25pt;margin-top:73.35pt;width:36.25pt;height:17.3pt;z-index:-87328;mso-wrap-style:square;mso-wrap-edited:f;mso-width-percent:0;mso-height-percent:0;mso-position-horizontal-relative:page;mso-width-percent:0;mso-height-percent:0;v-text-anchor:top" filled="f" stroked="f">
            <v:textbox inset="0,0,0,0">
              <w:txbxContent>
                <w:p w14:paraId="5470FD4A" w14:textId="77777777" w:rsidR="00845F1E" w:rsidRDefault="00BA7C68">
                  <w:pPr>
                    <w:tabs>
                      <w:tab w:val="left" w:pos="646"/>
                    </w:tabs>
                    <w:spacing w:line="202" w:lineRule="exact"/>
                    <w:rPr>
                      <w:rFonts w:ascii="Menlo" w:hAnsi="Menlo"/>
                      <w:i/>
                      <w:sz w:val="20"/>
                    </w:rPr>
                  </w:pPr>
                  <w:r>
                    <w:rPr>
                      <w:rFonts w:ascii="Menlo" w:hAnsi="Menlo"/>
                      <w:i/>
                      <w:w w:val="110"/>
                      <w:sz w:val="20"/>
                    </w:rPr>
                    <w:t>≤</w:t>
                  </w:r>
                  <w:r>
                    <w:rPr>
                      <w:rFonts w:ascii="Menlo" w:hAnsi="Menlo"/>
                      <w:i/>
                      <w:spacing w:val="-81"/>
                      <w:w w:val="110"/>
                      <w:sz w:val="20"/>
                    </w:rPr>
                    <w:t xml:space="preserve"> </w:t>
                  </w:r>
                  <w:r>
                    <w:rPr>
                      <w:rFonts w:ascii="Menlo" w:hAnsi="Menlo"/>
                      <w:i/>
                      <w:w w:val="95"/>
                      <w:sz w:val="20"/>
                    </w:rPr>
                    <w:t>(</w:t>
                  </w:r>
                  <w:r>
                    <w:rPr>
                      <w:rFonts w:ascii="Menlo" w:hAnsi="Menlo"/>
                      <w:i/>
                      <w:w w:val="95"/>
                      <w:sz w:val="20"/>
                    </w:rPr>
                    <w:tab/>
                  </w:r>
                  <w:r>
                    <w:rPr>
                      <w:rFonts w:ascii="Menlo" w:hAnsi="Menlo"/>
                      <w:i/>
                      <w:w w:val="65"/>
                      <w:sz w:val="20"/>
                    </w:rPr>
                    <w:t>)</w:t>
                  </w:r>
                </w:p>
              </w:txbxContent>
            </v:textbox>
            <w10:wrap anchorx="page"/>
          </v:shape>
        </w:pict>
      </w:r>
      <w:r>
        <w:rPr>
          <w:spacing w:val="-9"/>
          <w:w w:val="110"/>
        </w:rPr>
        <w:t>To</w:t>
      </w:r>
      <w:r>
        <w:rPr>
          <w:spacing w:val="-28"/>
          <w:w w:val="110"/>
        </w:rPr>
        <w:t xml:space="preserve"> </w:t>
      </w:r>
      <w:r>
        <w:rPr>
          <w:w w:val="110"/>
        </w:rPr>
        <w:t>incorporate</w:t>
      </w:r>
      <w:r>
        <w:rPr>
          <w:spacing w:val="-28"/>
          <w:w w:val="110"/>
        </w:rPr>
        <w:t xml:space="preserve"> </w:t>
      </w:r>
      <w:r>
        <w:rPr>
          <w:w w:val="110"/>
        </w:rPr>
        <w:t>the</w:t>
      </w:r>
      <w:r>
        <w:rPr>
          <w:spacing w:val="-28"/>
          <w:w w:val="110"/>
        </w:rPr>
        <w:t xml:space="preserve"> </w:t>
      </w:r>
      <w:r>
        <w:rPr>
          <w:w w:val="110"/>
        </w:rPr>
        <w:t>linear</w:t>
      </w:r>
      <w:r>
        <w:rPr>
          <w:spacing w:val="-28"/>
          <w:w w:val="110"/>
        </w:rPr>
        <w:t xml:space="preserve"> </w:t>
      </w:r>
      <w:r>
        <w:rPr>
          <w:w w:val="110"/>
        </w:rPr>
        <w:t>framework</w:t>
      </w:r>
      <w:r>
        <w:rPr>
          <w:spacing w:val="-28"/>
          <w:w w:val="110"/>
        </w:rPr>
        <w:t xml:space="preserve"> </w:t>
      </w:r>
      <w:r>
        <w:rPr>
          <w:w w:val="110"/>
        </w:rPr>
        <w:t>of</w:t>
      </w:r>
      <w:r>
        <w:rPr>
          <w:spacing w:val="-28"/>
          <w:w w:val="110"/>
        </w:rPr>
        <w:t xml:space="preserve"> </w:t>
      </w:r>
      <w:r>
        <w:rPr>
          <w:w w:val="110"/>
        </w:rPr>
        <w:t>compressed</w:t>
      </w:r>
      <w:r>
        <w:rPr>
          <w:spacing w:val="-28"/>
          <w:w w:val="110"/>
        </w:rPr>
        <w:t xml:space="preserve"> </w:t>
      </w:r>
      <w:r>
        <w:rPr>
          <w:w w:val="110"/>
        </w:rPr>
        <w:t>sensing</w:t>
      </w:r>
      <w:r>
        <w:rPr>
          <w:spacing w:val="-28"/>
          <w:w w:val="110"/>
        </w:rPr>
        <w:t xml:space="preserve"> </w:t>
      </w:r>
      <w:r>
        <w:rPr>
          <w:w w:val="110"/>
        </w:rPr>
        <w:t>into</w:t>
      </w:r>
      <w:r>
        <w:rPr>
          <w:spacing w:val="-28"/>
          <w:w w:val="110"/>
        </w:rPr>
        <w:t xml:space="preserve"> </w:t>
      </w:r>
      <w:r>
        <w:rPr>
          <w:w w:val="110"/>
        </w:rPr>
        <w:t>our</w:t>
      </w:r>
      <w:r>
        <w:rPr>
          <w:spacing w:val="-28"/>
          <w:w w:val="110"/>
        </w:rPr>
        <w:t xml:space="preserve"> </w:t>
      </w:r>
      <w:r>
        <w:rPr>
          <w:w w:val="110"/>
        </w:rPr>
        <w:t>nonlinear</w:t>
      </w:r>
      <w:r>
        <w:rPr>
          <w:spacing w:val="-28"/>
          <w:w w:val="110"/>
        </w:rPr>
        <w:t xml:space="preserve"> </w:t>
      </w:r>
      <w:r>
        <w:rPr>
          <w:w w:val="110"/>
        </w:rPr>
        <w:t>encoding</w:t>
      </w:r>
      <w:r>
        <w:rPr>
          <w:spacing w:val="-28"/>
          <w:w w:val="110"/>
        </w:rPr>
        <w:t xml:space="preserve"> </w:t>
      </w:r>
      <w:r>
        <w:rPr>
          <w:w w:val="110"/>
        </w:rPr>
        <w:t>model,</w:t>
      </w:r>
      <w:r>
        <w:rPr>
          <w:spacing w:val="-25"/>
          <w:w w:val="110"/>
        </w:rPr>
        <w:t xml:space="preserve"> </w:t>
      </w:r>
      <w:r>
        <w:rPr>
          <w:spacing w:val="-3"/>
          <w:w w:val="110"/>
        </w:rPr>
        <w:t>we</w:t>
      </w:r>
      <w:r>
        <w:rPr>
          <w:spacing w:val="-28"/>
          <w:w w:val="110"/>
        </w:rPr>
        <w:t xml:space="preserve"> </w:t>
      </w:r>
      <w:r>
        <w:rPr>
          <w:w w:val="110"/>
        </w:rPr>
        <w:t>treat</w:t>
      </w:r>
      <w:r>
        <w:rPr>
          <w:spacing w:val="-28"/>
          <w:w w:val="110"/>
        </w:rPr>
        <w:t xml:space="preserve"> </w:t>
      </w:r>
      <w:r>
        <w:rPr>
          <w:w w:val="110"/>
        </w:rPr>
        <w:t>the odor</w:t>
      </w:r>
      <w:r>
        <w:rPr>
          <w:spacing w:val="-22"/>
          <w:w w:val="110"/>
        </w:rPr>
        <w:t xml:space="preserve"> </w:t>
      </w:r>
      <w:r>
        <w:rPr>
          <w:w w:val="110"/>
        </w:rPr>
        <w:t>encoding</w:t>
      </w:r>
      <w:r>
        <w:rPr>
          <w:spacing w:val="-22"/>
          <w:w w:val="110"/>
        </w:rPr>
        <w:t xml:space="preserve"> </w:t>
      </w:r>
      <w:r>
        <w:rPr>
          <w:w w:val="110"/>
        </w:rPr>
        <w:t>process</w:t>
      </w:r>
      <w:r>
        <w:rPr>
          <w:spacing w:val="-22"/>
          <w:w w:val="110"/>
        </w:rPr>
        <w:t xml:space="preserve"> </w:t>
      </w:r>
      <w:r>
        <w:rPr>
          <w:spacing w:val="-3"/>
          <w:w w:val="110"/>
        </w:rPr>
        <w:t>exactly,</w:t>
      </w:r>
      <w:r>
        <w:rPr>
          <w:spacing w:val="-20"/>
          <w:w w:val="110"/>
        </w:rPr>
        <w:t xml:space="preserve"> </w:t>
      </w:r>
      <w:r>
        <w:rPr>
          <w:w w:val="110"/>
        </w:rPr>
        <w:t>while</w:t>
      </w:r>
      <w:r>
        <w:rPr>
          <w:spacing w:val="-22"/>
          <w:w w:val="110"/>
        </w:rPr>
        <w:t xml:space="preserve"> </w:t>
      </w:r>
      <w:r>
        <w:rPr>
          <w:w w:val="110"/>
        </w:rPr>
        <w:t>approximating</w:t>
      </w:r>
      <w:r>
        <w:rPr>
          <w:spacing w:val="-22"/>
          <w:w w:val="110"/>
        </w:rPr>
        <w:t xml:space="preserve"> </w:t>
      </w:r>
      <w:r>
        <w:rPr>
          <w:w w:val="110"/>
        </w:rPr>
        <w:t>the</w:t>
      </w:r>
      <w:r>
        <w:rPr>
          <w:spacing w:val="-22"/>
          <w:w w:val="110"/>
        </w:rPr>
        <w:t xml:space="preserve"> </w:t>
      </w:r>
      <w:r>
        <w:rPr>
          <w:w w:val="110"/>
        </w:rPr>
        <w:t>decoding</w:t>
      </w:r>
      <w:r>
        <w:rPr>
          <w:spacing w:val="-22"/>
          <w:w w:val="110"/>
        </w:rPr>
        <w:t xml:space="preserve"> </w:t>
      </w:r>
      <w:r>
        <w:rPr>
          <w:w w:val="110"/>
        </w:rPr>
        <w:t>to</w:t>
      </w:r>
      <w:r>
        <w:rPr>
          <w:spacing w:val="-22"/>
          <w:w w:val="110"/>
        </w:rPr>
        <w:t xml:space="preserve"> </w:t>
      </w:r>
      <w:r>
        <w:rPr>
          <w:w w:val="110"/>
        </w:rPr>
        <w:t>first</w:t>
      </w:r>
      <w:r>
        <w:rPr>
          <w:spacing w:val="-22"/>
          <w:w w:val="110"/>
        </w:rPr>
        <w:t xml:space="preserve"> </w:t>
      </w:r>
      <w:r>
        <w:rPr>
          <w:w w:val="110"/>
        </w:rPr>
        <w:t>order.</w:t>
      </w:r>
      <w:r>
        <w:rPr>
          <w:spacing w:val="-4"/>
          <w:w w:val="110"/>
        </w:rPr>
        <w:t xml:space="preserve"> </w:t>
      </w:r>
      <w:r>
        <w:rPr>
          <w:w w:val="110"/>
        </w:rPr>
        <w:t>Specifically,</w:t>
      </w:r>
      <w:r>
        <w:rPr>
          <w:spacing w:val="-20"/>
          <w:w w:val="110"/>
        </w:rPr>
        <w:t xml:space="preserve"> </w:t>
      </w:r>
      <w:r>
        <w:rPr>
          <w:spacing w:val="-3"/>
          <w:w w:val="110"/>
        </w:rPr>
        <w:t>we</w:t>
      </w:r>
      <w:r>
        <w:rPr>
          <w:spacing w:val="-22"/>
          <w:w w:val="110"/>
        </w:rPr>
        <w:t xml:space="preserve"> </w:t>
      </w:r>
      <w:r>
        <w:rPr>
          <w:w w:val="110"/>
        </w:rPr>
        <w:t>represent</w:t>
      </w:r>
      <w:r>
        <w:rPr>
          <w:spacing w:val="-22"/>
          <w:w w:val="110"/>
        </w:rPr>
        <w:t xml:space="preserve"> </w:t>
      </w:r>
      <w:r>
        <w:rPr>
          <w:w w:val="110"/>
        </w:rPr>
        <w:t>the nonzero</w:t>
      </w:r>
      <w:r>
        <w:rPr>
          <w:spacing w:val="-5"/>
          <w:w w:val="110"/>
        </w:rPr>
        <w:t xml:space="preserve"> </w:t>
      </w:r>
      <w:r>
        <w:rPr>
          <w:w w:val="110"/>
        </w:rPr>
        <w:t>components</w:t>
      </w:r>
      <w:r>
        <w:rPr>
          <w:spacing w:val="-5"/>
          <w:w w:val="110"/>
        </w:rPr>
        <w:t xml:space="preserve"> </w:t>
      </w:r>
      <w:r>
        <w:rPr>
          <w:i/>
          <w:w w:val="110"/>
        </w:rPr>
        <w:t>s</w:t>
      </w:r>
      <w:r>
        <w:rPr>
          <w:rFonts w:ascii="Arial" w:hAnsi="Arial"/>
          <w:i/>
          <w:w w:val="110"/>
          <w:position w:val="-2"/>
          <w:sz w:val="14"/>
        </w:rPr>
        <w:t>k</w:t>
      </w:r>
      <w:r>
        <w:rPr>
          <w:rFonts w:ascii="Arial" w:hAnsi="Arial"/>
          <w:i/>
          <w:spacing w:val="20"/>
          <w:w w:val="110"/>
          <w:position w:val="-2"/>
          <w:sz w:val="14"/>
        </w:rPr>
        <w:t xml:space="preserve"> </w:t>
      </w:r>
      <w:r>
        <w:rPr>
          <w:w w:val="110"/>
        </w:rPr>
        <w:t>of</w:t>
      </w:r>
      <w:r>
        <w:rPr>
          <w:spacing w:val="-5"/>
          <w:w w:val="110"/>
        </w:rPr>
        <w:t xml:space="preserve"> </w:t>
      </w:r>
      <w:r>
        <w:rPr>
          <w:w w:val="110"/>
        </w:rPr>
        <w:t>the</w:t>
      </w:r>
      <w:r>
        <w:rPr>
          <w:spacing w:val="-5"/>
          <w:w w:val="110"/>
        </w:rPr>
        <w:t xml:space="preserve"> </w:t>
      </w:r>
      <w:r>
        <w:rPr>
          <w:w w:val="110"/>
        </w:rPr>
        <w:t>sparse</w:t>
      </w:r>
      <w:r>
        <w:rPr>
          <w:spacing w:val="-5"/>
          <w:w w:val="110"/>
        </w:rPr>
        <w:t xml:space="preserve"> </w:t>
      </w:r>
      <w:r>
        <w:rPr>
          <w:w w:val="110"/>
        </w:rPr>
        <w:t>odor</w:t>
      </w:r>
      <w:r>
        <w:rPr>
          <w:spacing w:val="-5"/>
          <w:w w:val="110"/>
        </w:rPr>
        <w:t xml:space="preserve"> </w:t>
      </w:r>
      <w:r>
        <w:rPr>
          <w:w w:val="110"/>
        </w:rPr>
        <w:t>signal</w:t>
      </w:r>
      <w:r>
        <w:rPr>
          <w:spacing w:val="-5"/>
          <w:w w:val="110"/>
        </w:rPr>
        <w:t xml:space="preserve"> </w:t>
      </w:r>
      <w:r>
        <w:rPr>
          <w:w w:val="110"/>
        </w:rPr>
        <w:t>as</w:t>
      </w:r>
      <w:r>
        <w:rPr>
          <w:spacing w:val="-5"/>
          <w:w w:val="110"/>
        </w:rPr>
        <w:t xml:space="preserve"> </w:t>
      </w:r>
      <w:r>
        <w:rPr>
          <w:i/>
          <w:w w:val="110"/>
        </w:rPr>
        <w:t>s</w:t>
      </w:r>
      <w:r>
        <w:rPr>
          <w:rFonts w:ascii="Arial" w:hAnsi="Arial"/>
          <w:i/>
          <w:w w:val="110"/>
          <w:position w:val="-2"/>
          <w:sz w:val="14"/>
        </w:rPr>
        <w:t>k</w:t>
      </w:r>
      <w:r>
        <w:rPr>
          <w:rFonts w:ascii="Arial" w:hAnsi="Arial"/>
          <w:i/>
          <w:spacing w:val="17"/>
          <w:w w:val="110"/>
          <w:position w:val="-2"/>
          <w:sz w:val="14"/>
        </w:rPr>
        <w:t xml:space="preserve"> </w:t>
      </w:r>
      <w:r>
        <w:rPr>
          <w:w w:val="130"/>
        </w:rPr>
        <w:t>=</w:t>
      </w:r>
      <w:r>
        <w:rPr>
          <w:spacing w:val="-16"/>
          <w:w w:val="130"/>
        </w:rPr>
        <w:t xml:space="preserve"> </w:t>
      </w:r>
      <w:r>
        <w:rPr>
          <w:i/>
          <w:w w:val="110"/>
        </w:rPr>
        <w:t>s</w:t>
      </w:r>
      <w:r>
        <w:rPr>
          <w:w w:val="110"/>
          <w:position w:val="-2"/>
          <w:sz w:val="14"/>
        </w:rPr>
        <w:t>0</w:t>
      </w:r>
      <w:r>
        <w:rPr>
          <w:spacing w:val="-8"/>
          <w:w w:val="110"/>
          <w:position w:val="-2"/>
          <w:sz w:val="14"/>
        </w:rPr>
        <w:t xml:space="preserve"> </w:t>
      </w:r>
      <w:r>
        <w:rPr>
          <w:w w:val="130"/>
        </w:rPr>
        <w:t>+</w:t>
      </w:r>
      <w:r>
        <w:rPr>
          <w:spacing w:val="-43"/>
          <w:w w:val="130"/>
        </w:rPr>
        <w:t xml:space="preserve"> </w:t>
      </w:r>
      <w:r>
        <w:rPr>
          <w:spacing w:val="2"/>
          <w:w w:val="110"/>
        </w:rPr>
        <w:t>∆</w:t>
      </w:r>
      <w:r>
        <w:rPr>
          <w:i/>
          <w:spacing w:val="2"/>
          <w:w w:val="110"/>
        </w:rPr>
        <w:t>s</w:t>
      </w:r>
      <w:r>
        <w:rPr>
          <w:rFonts w:ascii="Arial" w:hAnsi="Arial"/>
          <w:i/>
          <w:spacing w:val="2"/>
          <w:w w:val="110"/>
          <w:position w:val="-2"/>
          <w:sz w:val="14"/>
        </w:rPr>
        <w:t>k</w:t>
      </w:r>
      <w:r>
        <w:rPr>
          <w:spacing w:val="2"/>
          <w:w w:val="110"/>
        </w:rPr>
        <w:t>,</w:t>
      </w:r>
      <w:r>
        <w:rPr>
          <w:spacing w:val="-3"/>
          <w:w w:val="110"/>
        </w:rPr>
        <w:t xml:space="preserve"> </w:t>
      </w:r>
      <w:r>
        <w:rPr>
          <w:w w:val="110"/>
        </w:rPr>
        <w:t>where</w:t>
      </w:r>
      <w:r>
        <w:rPr>
          <w:spacing w:val="-4"/>
          <w:w w:val="110"/>
        </w:rPr>
        <w:t xml:space="preserve"> </w:t>
      </w:r>
      <w:r>
        <w:rPr>
          <w:i/>
          <w:w w:val="110"/>
        </w:rPr>
        <w:t>s</w:t>
      </w:r>
      <w:r>
        <w:rPr>
          <w:w w:val="110"/>
          <w:position w:val="-2"/>
          <w:sz w:val="14"/>
        </w:rPr>
        <w:t>0</w:t>
      </w:r>
      <w:r>
        <w:rPr>
          <w:spacing w:val="20"/>
          <w:w w:val="110"/>
          <w:position w:val="-2"/>
          <w:sz w:val="14"/>
        </w:rPr>
        <w:t xml:space="preserve"> </w:t>
      </w:r>
      <w:r>
        <w:rPr>
          <w:w w:val="110"/>
        </w:rPr>
        <w:t>is</w:t>
      </w:r>
      <w:r>
        <w:rPr>
          <w:spacing w:val="-5"/>
          <w:w w:val="110"/>
        </w:rPr>
        <w:t xml:space="preserve"> </w:t>
      </w:r>
      <w:r>
        <w:rPr>
          <w:w w:val="110"/>
        </w:rPr>
        <w:t>the</w:t>
      </w:r>
      <w:r>
        <w:rPr>
          <w:spacing w:val="-5"/>
          <w:w w:val="110"/>
        </w:rPr>
        <w:t xml:space="preserve"> </w:t>
      </w:r>
      <w:r>
        <w:rPr>
          <w:w w:val="110"/>
        </w:rPr>
        <w:t>center</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linearization. The</w:t>
      </w:r>
      <w:r>
        <w:rPr>
          <w:spacing w:val="-9"/>
          <w:w w:val="110"/>
        </w:rPr>
        <w:t xml:space="preserve"> </w:t>
      </w:r>
      <w:r>
        <w:rPr>
          <w:w w:val="110"/>
        </w:rPr>
        <w:t>target</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decoding</w:t>
      </w:r>
      <w:r>
        <w:rPr>
          <w:spacing w:val="-9"/>
          <w:w w:val="110"/>
        </w:rPr>
        <w:t xml:space="preserve"> </w:t>
      </w:r>
      <w:r>
        <w:rPr>
          <w:w w:val="110"/>
        </w:rPr>
        <w:t>process</w:t>
      </w:r>
      <w:r>
        <w:rPr>
          <w:spacing w:val="-9"/>
          <w:w w:val="110"/>
        </w:rPr>
        <w:t xml:space="preserve"> </w:t>
      </w:r>
      <w:r>
        <w:rPr>
          <w:w w:val="110"/>
        </w:rPr>
        <w:t>are</w:t>
      </w:r>
      <w:r>
        <w:rPr>
          <w:spacing w:val="-9"/>
          <w:w w:val="110"/>
        </w:rPr>
        <w:t xml:space="preserve"> </w:t>
      </w:r>
      <w:r>
        <w:rPr>
          <w:w w:val="110"/>
        </w:rPr>
        <w:t>the</w:t>
      </w:r>
      <w:r>
        <w:rPr>
          <w:spacing w:val="-9"/>
          <w:w w:val="110"/>
        </w:rPr>
        <w:t xml:space="preserve"> </w:t>
      </w:r>
      <w:r>
        <w:rPr>
          <w:w w:val="110"/>
        </w:rPr>
        <w:t>identities</w:t>
      </w:r>
      <w:r>
        <w:rPr>
          <w:spacing w:val="-9"/>
          <w:w w:val="110"/>
        </w:rPr>
        <w:t xml:space="preserve"> </w:t>
      </w:r>
      <w:r>
        <w:rPr>
          <w:w w:val="110"/>
        </w:rPr>
        <w:t>and</w:t>
      </w:r>
      <w:r>
        <w:rPr>
          <w:spacing w:val="-9"/>
          <w:w w:val="110"/>
        </w:rPr>
        <w:t xml:space="preserve"> </w:t>
      </w:r>
      <w:r>
        <w:rPr>
          <w:w w:val="110"/>
        </w:rPr>
        <w:t>intensities</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‘excess’</w:t>
      </w:r>
      <w:r>
        <w:rPr>
          <w:spacing w:val="-9"/>
          <w:w w:val="110"/>
        </w:rPr>
        <w:t xml:space="preserve"> </w:t>
      </w:r>
      <w:r>
        <w:rPr>
          <w:w w:val="110"/>
        </w:rPr>
        <w:t>signals</w:t>
      </w:r>
      <w:r>
        <w:rPr>
          <w:spacing w:val="-9"/>
          <w:w w:val="110"/>
        </w:rPr>
        <w:t xml:space="preserve"> </w:t>
      </w:r>
      <w:r>
        <w:rPr>
          <w:w w:val="130"/>
        </w:rPr>
        <w:t>∆</w:t>
      </w:r>
      <w:r>
        <w:rPr>
          <w:i/>
          <w:w w:val="130"/>
        </w:rPr>
        <w:t>s</w:t>
      </w:r>
      <w:r>
        <w:rPr>
          <w:rFonts w:ascii="Arial" w:hAnsi="Arial"/>
          <w:i/>
          <w:w w:val="130"/>
          <w:position w:val="-2"/>
          <w:sz w:val="14"/>
        </w:rPr>
        <w:t>i</w:t>
      </w:r>
      <w:r>
        <w:rPr>
          <w:w w:val="130"/>
        </w:rPr>
        <w:t>.</w:t>
      </w:r>
      <w:r>
        <w:rPr>
          <w:spacing w:val="1"/>
          <w:w w:val="130"/>
        </w:rPr>
        <w:t xml:space="preserve"> </w:t>
      </w:r>
      <w:r>
        <w:rPr>
          <w:spacing w:val="-9"/>
          <w:w w:val="110"/>
        </w:rPr>
        <w:t xml:space="preserve">To </w:t>
      </w:r>
      <w:r>
        <w:rPr>
          <w:w w:val="110"/>
        </w:rPr>
        <w:t>assess</w:t>
      </w:r>
      <w:r>
        <w:rPr>
          <w:spacing w:val="-9"/>
          <w:w w:val="110"/>
        </w:rPr>
        <w:t xml:space="preserve"> </w:t>
      </w:r>
      <w:r>
        <w:rPr>
          <w:w w:val="110"/>
        </w:rPr>
        <w:t>the decoding</w:t>
      </w:r>
      <w:r>
        <w:rPr>
          <w:spacing w:val="-10"/>
          <w:w w:val="110"/>
        </w:rPr>
        <w:t xml:space="preserve"> </w:t>
      </w:r>
      <w:r>
        <w:rPr>
          <w:w w:val="110"/>
        </w:rPr>
        <w:t>performance,</w:t>
      </w:r>
      <w:r>
        <w:rPr>
          <w:spacing w:val="-9"/>
          <w:w w:val="110"/>
        </w:rPr>
        <w:t xml:space="preserve"> </w:t>
      </w:r>
      <w:r>
        <w:rPr>
          <w:spacing w:val="-3"/>
          <w:w w:val="110"/>
        </w:rPr>
        <w:t>we</w:t>
      </w:r>
      <w:r>
        <w:rPr>
          <w:spacing w:val="-10"/>
          <w:w w:val="110"/>
        </w:rPr>
        <w:t xml:space="preserve"> </w:t>
      </w:r>
      <w:r>
        <w:rPr>
          <w:w w:val="110"/>
        </w:rPr>
        <w:t>denote</w:t>
      </w:r>
      <w:r>
        <w:rPr>
          <w:spacing w:val="-10"/>
          <w:w w:val="110"/>
        </w:rPr>
        <w:t xml:space="preserve"> </w:t>
      </w:r>
      <w:r>
        <w:rPr>
          <w:w w:val="110"/>
        </w:rPr>
        <w:t>an</w:t>
      </w:r>
      <w:r>
        <w:rPr>
          <w:spacing w:val="-10"/>
          <w:w w:val="110"/>
        </w:rPr>
        <w:t xml:space="preserve"> </w:t>
      </w:r>
      <w:r>
        <w:rPr>
          <w:w w:val="110"/>
        </w:rPr>
        <w:t>odor</w:t>
      </w:r>
      <w:r>
        <w:rPr>
          <w:spacing w:val="-10"/>
          <w:w w:val="110"/>
        </w:rPr>
        <w:t xml:space="preserve"> </w:t>
      </w:r>
      <w:r>
        <w:rPr>
          <w:w w:val="110"/>
        </w:rPr>
        <w:t>signal</w:t>
      </w:r>
      <w:r>
        <w:rPr>
          <w:spacing w:val="-10"/>
          <w:w w:val="110"/>
        </w:rPr>
        <w:t xml:space="preserve"> </w:t>
      </w:r>
      <w:r>
        <w:rPr>
          <w:w w:val="110"/>
        </w:rPr>
        <w:t>as</w:t>
      </w:r>
      <w:r>
        <w:rPr>
          <w:spacing w:val="-10"/>
          <w:w w:val="110"/>
        </w:rPr>
        <w:t xml:space="preserve"> </w:t>
      </w:r>
      <w:r>
        <w:rPr>
          <w:w w:val="110"/>
        </w:rPr>
        <w:t>accurately</w:t>
      </w:r>
      <w:r>
        <w:rPr>
          <w:spacing w:val="-10"/>
          <w:w w:val="110"/>
        </w:rPr>
        <w:t xml:space="preserve"> </w:t>
      </w:r>
      <w:r>
        <w:rPr>
          <w:w w:val="110"/>
        </w:rPr>
        <w:t>decoded</w:t>
      </w:r>
      <w:r>
        <w:rPr>
          <w:spacing w:val="-10"/>
          <w:w w:val="110"/>
        </w:rPr>
        <w:t xml:space="preserve"> </w:t>
      </w:r>
      <w:r>
        <w:rPr>
          <w:w w:val="110"/>
        </w:rPr>
        <w:t>if</w:t>
      </w:r>
      <w:r>
        <w:rPr>
          <w:spacing w:val="-10"/>
          <w:w w:val="110"/>
        </w:rPr>
        <w:t xml:space="preserve"> </w:t>
      </w:r>
      <w:r>
        <w:rPr>
          <w:w w:val="110"/>
        </w:rPr>
        <w:t>(i)</w:t>
      </w:r>
      <w:r>
        <w:rPr>
          <w:spacing w:val="-10"/>
          <w:w w:val="110"/>
        </w:rPr>
        <w:t xml:space="preserve"> </w:t>
      </w:r>
      <w:r>
        <w:rPr>
          <w:w w:val="110"/>
        </w:rPr>
        <w:t>the</w:t>
      </w:r>
      <w:r>
        <w:rPr>
          <w:spacing w:val="-10"/>
          <w:w w:val="110"/>
        </w:rPr>
        <w:t xml:space="preserve"> </w:t>
      </w:r>
      <w:r>
        <w:rPr>
          <w:w w:val="110"/>
        </w:rPr>
        <w:t>sparse</w:t>
      </w:r>
      <w:r>
        <w:rPr>
          <w:spacing w:val="-10"/>
          <w:w w:val="110"/>
        </w:rPr>
        <w:t xml:space="preserve"> </w:t>
      </w:r>
      <w:r>
        <w:rPr>
          <w:w w:val="110"/>
        </w:rPr>
        <w:t>odorant</w:t>
      </w:r>
      <w:r>
        <w:rPr>
          <w:spacing w:val="-10"/>
          <w:w w:val="110"/>
        </w:rPr>
        <w:t xml:space="preserve"> </w:t>
      </w:r>
      <w:r>
        <w:rPr>
          <w:w w:val="110"/>
        </w:rPr>
        <w:t xml:space="preserve">components are all estimated to within 25% of their correct </w:t>
      </w:r>
      <w:r>
        <w:rPr>
          <w:spacing w:val="-3"/>
          <w:w w:val="110"/>
        </w:rPr>
        <w:t xml:space="preserve">value </w:t>
      </w:r>
      <w:r>
        <w:rPr>
          <w:w w:val="110"/>
        </w:rPr>
        <w:t xml:space="preserve">and (ii) the components absent in the original signal </w:t>
      </w:r>
      <w:r>
        <w:rPr>
          <w:w w:val="107"/>
        </w:rPr>
        <w:t>(”zero”</w:t>
      </w:r>
      <w:r>
        <w:rPr>
          <w:spacing w:val="16"/>
        </w:rPr>
        <w:t xml:space="preserve"> </w:t>
      </w:r>
      <w:r>
        <w:rPr>
          <w:w w:val="104"/>
        </w:rPr>
        <w:t>com</w:t>
      </w:r>
      <w:r>
        <w:rPr>
          <w:spacing w:val="5"/>
          <w:w w:val="104"/>
        </w:rPr>
        <w:t>p</w:t>
      </w:r>
      <w:r>
        <w:rPr>
          <w:w w:val="105"/>
        </w:rPr>
        <w:t>one</w:t>
      </w:r>
      <w:r>
        <w:rPr>
          <w:spacing w:val="-6"/>
          <w:w w:val="105"/>
        </w:rPr>
        <w:t>n</w:t>
      </w:r>
      <w:r>
        <w:rPr>
          <w:w w:val="116"/>
        </w:rPr>
        <w:t>ts)</w:t>
      </w:r>
      <w:r>
        <w:rPr>
          <w:spacing w:val="16"/>
        </w:rPr>
        <w:t xml:space="preserve"> </w:t>
      </w:r>
      <w:r>
        <w:rPr>
          <w:w w:val="108"/>
        </w:rPr>
        <w:t>are</w:t>
      </w:r>
      <w:r>
        <w:rPr>
          <w:spacing w:val="16"/>
        </w:rPr>
        <w:t xml:space="preserve"> </w:t>
      </w:r>
      <w:r>
        <w:rPr>
          <w:w w:val="105"/>
        </w:rPr>
        <w:t>all</w:t>
      </w:r>
      <w:r>
        <w:rPr>
          <w:spacing w:val="16"/>
        </w:rPr>
        <w:t xml:space="preserve"> </w:t>
      </w:r>
      <w:r>
        <w:rPr>
          <w:w w:val="109"/>
        </w:rPr>
        <w:t>estimated</w:t>
      </w:r>
      <w:r>
        <w:rPr>
          <w:spacing w:val="16"/>
        </w:rPr>
        <w:t xml:space="preserve"> </w:t>
      </w:r>
      <w:r>
        <w:rPr>
          <w:w w:val="106"/>
        </w:rPr>
        <w:t>as</w:t>
      </w:r>
      <w:r>
        <w:rPr>
          <w:spacing w:val="16"/>
        </w:rPr>
        <w:t xml:space="preserve"> </w:t>
      </w:r>
      <w:r>
        <w:t>less</w:t>
      </w:r>
      <w:r>
        <w:rPr>
          <w:spacing w:val="16"/>
        </w:rPr>
        <w:t xml:space="preserve"> </w:t>
      </w:r>
      <w:r>
        <w:rPr>
          <w:w w:val="115"/>
        </w:rPr>
        <w:t>than</w:t>
      </w:r>
      <w:r>
        <w:rPr>
          <w:spacing w:val="16"/>
        </w:rPr>
        <w:t xml:space="preserve"> </w:t>
      </w:r>
      <w:r>
        <w:rPr>
          <w:w w:val="99"/>
        </w:rPr>
        <w:t>10%</w:t>
      </w:r>
      <w:r>
        <w:rPr>
          <w:spacing w:val="16"/>
        </w:rPr>
        <w:t xml:space="preserve"> </w:t>
      </w:r>
      <w:r>
        <w:rPr>
          <w:w w:val="96"/>
        </w:rPr>
        <w:t>of</w:t>
      </w:r>
      <w:r>
        <w:rPr>
          <w:spacing w:val="16"/>
        </w:rPr>
        <w:t xml:space="preserve"> </w:t>
      </w:r>
      <w:r>
        <w:rPr>
          <w:w w:val="113"/>
        </w:rPr>
        <w:t>the</w:t>
      </w:r>
      <w:r>
        <w:rPr>
          <w:spacing w:val="16"/>
        </w:rPr>
        <w:t xml:space="preserve"> </w:t>
      </w:r>
      <w:r>
        <w:rPr>
          <w:w w:val="107"/>
        </w:rPr>
        <w:t>mean</w:t>
      </w:r>
      <w:r>
        <w:rPr>
          <w:spacing w:val="16"/>
        </w:rPr>
        <w:t xml:space="preserve"> </w:t>
      </w:r>
      <w:r>
        <w:rPr>
          <w:w w:val="101"/>
        </w:rPr>
        <w:t>excess</w:t>
      </w:r>
      <w:r>
        <w:rPr>
          <w:spacing w:val="16"/>
        </w:rPr>
        <w:t xml:space="preserve"> </w:t>
      </w:r>
      <w:r>
        <w:rPr>
          <w:w w:val="103"/>
        </w:rPr>
        <w:t>conce</w:t>
      </w:r>
      <w:r>
        <w:rPr>
          <w:spacing w:val="-6"/>
          <w:w w:val="103"/>
        </w:rPr>
        <w:t>n</w:t>
      </w:r>
      <w:r>
        <w:rPr>
          <w:w w:val="127"/>
        </w:rPr>
        <w:t>t</w:t>
      </w:r>
      <w:r>
        <w:rPr>
          <w:spacing w:val="-1"/>
          <w:w w:val="127"/>
        </w:rPr>
        <w:t>r</w:t>
      </w:r>
      <w:r>
        <w:rPr>
          <w:w w:val="110"/>
        </w:rPr>
        <w:t>ation,</w:t>
      </w:r>
      <w:r>
        <w:rPr>
          <w:spacing w:val="17"/>
        </w:rPr>
        <w:t xml:space="preserve"> </w:t>
      </w:r>
      <w:r>
        <w:rPr>
          <w:i/>
          <w:spacing w:val="-86"/>
          <w:w w:val="119"/>
        </w:rPr>
        <w:t>s</w:t>
      </w:r>
      <w:r>
        <w:rPr>
          <w:spacing w:val="-14"/>
          <w:w w:val="149"/>
        </w:rPr>
        <w:t>ˆ</w:t>
      </w:r>
      <w:r>
        <w:rPr>
          <w:rFonts w:ascii="Arial" w:hAnsi="Arial"/>
          <w:i/>
          <w:w w:val="211"/>
          <w:position w:val="-2"/>
          <w:sz w:val="14"/>
        </w:rPr>
        <w:t>j</w:t>
      </w:r>
      <w:r>
        <w:rPr>
          <w:rFonts w:ascii="Arial" w:hAnsi="Arial"/>
          <w:i/>
          <w:position w:val="-2"/>
          <w:sz w:val="14"/>
        </w:rPr>
        <w:t xml:space="preserve">        </w:t>
      </w:r>
      <w:r>
        <w:rPr>
          <w:rFonts w:ascii="Arial" w:hAnsi="Arial"/>
          <w:i/>
          <w:spacing w:val="13"/>
          <w:position w:val="-2"/>
          <w:sz w:val="14"/>
        </w:rPr>
        <w:t xml:space="preserve"> </w:t>
      </w:r>
      <w:r>
        <w:rPr>
          <w:w w:val="135"/>
        </w:rPr>
        <w:t>∆</w:t>
      </w:r>
      <w:r>
        <w:rPr>
          <w:i/>
          <w:w w:val="119"/>
        </w:rPr>
        <w:t>s</w:t>
      </w:r>
      <w:r>
        <w:rPr>
          <w:rFonts w:ascii="Arial" w:hAnsi="Arial"/>
          <w:i/>
          <w:w w:val="120"/>
          <w:position w:val="-2"/>
          <w:sz w:val="14"/>
        </w:rPr>
        <w:t>k</w:t>
      </w:r>
      <w:r>
        <w:rPr>
          <w:rFonts w:ascii="Arial" w:hAnsi="Arial"/>
          <w:i/>
          <w:position w:val="-2"/>
          <w:sz w:val="14"/>
        </w:rPr>
        <w:t xml:space="preserve"> </w:t>
      </w:r>
      <w:r>
        <w:rPr>
          <w:rFonts w:ascii="Arial" w:hAnsi="Arial"/>
          <w:i/>
          <w:spacing w:val="12"/>
          <w:position w:val="-2"/>
          <w:sz w:val="14"/>
        </w:rPr>
        <w:t xml:space="preserve"> </w:t>
      </w:r>
      <w:r>
        <w:rPr>
          <w:w w:val="110"/>
        </w:rPr>
        <w:t>.</w:t>
      </w:r>
      <w:r>
        <w:t xml:space="preserve"> </w:t>
      </w:r>
      <w:r>
        <w:rPr>
          <w:spacing w:val="-9"/>
        </w:rPr>
        <w:t xml:space="preserve"> </w:t>
      </w:r>
      <w:r>
        <w:rPr>
          <w:w w:val="110"/>
        </w:rPr>
        <w:t>The former</w:t>
      </w:r>
      <w:r>
        <w:rPr>
          <w:spacing w:val="-10"/>
          <w:w w:val="110"/>
        </w:rPr>
        <w:t xml:space="preserve"> </w:t>
      </w:r>
      <w:r>
        <w:rPr>
          <w:w w:val="110"/>
        </w:rPr>
        <w:t>is</w:t>
      </w:r>
      <w:r>
        <w:rPr>
          <w:spacing w:val="-10"/>
          <w:w w:val="110"/>
        </w:rPr>
        <w:t xml:space="preserve"> </w:t>
      </w:r>
      <w:r>
        <w:rPr>
          <w:w w:val="110"/>
        </w:rPr>
        <w:t>a</w:t>
      </w:r>
      <w:r>
        <w:rPr>
          <w:spacing w:val="-10"/>
          <w:w w:val="110"/>
        </w:rPr>
        <w:t xml:space="preserve"> </w:t>
      </w:r>
      <w:r>
        <w:rPr>
          <w:w w:val="110"/>
        </w:rPr>
        <w:t>measure</w:t>
      </w:r>
      <w:r>
        <w:rPr>
          <w:spacing w:val="-10"/>
          <w:w w:val="110"/>
        </w:rPr>
        <w:t xml:space="preserve"> </w:t>
      </w:r>
      <w:r>
        <w:rPr>
          <w:w w:val="110"/>
        </w:rPr>
        <w:t>of</w:t>
      </w:r>
      <w:r>
        <w:rPr>
          <w:spacing w:val="-10"/>
          <w:w w:val="110"/>
        </w:rPr>
        <w:t xml:space="preserve"> </w:t>
      </w:r>
      <w:r>
        <w:rPr>
          <w:w w:val="110"/>
        </w:rPr>
        <w:t>accurately</w:t>
      </w:r>
      <w:r>
        <w:rPr>
          <w:spacing w:val="-10"/>
          <w:w w:val="110"/>
        </w:rPr>
        <w:t xml:space="preserve"> </w:t>
      </w:r>
      <w:r>
        <w:rPr>
          <w:w w:val="110"/>
        </w:rPr>
        <w:t>inferring</w:t>
      </w:r>
      <w:r>
        <w:rPr>
          <w:spacing w:val="-10"/>
          <w:w w:val="110"/>
        </w:rPr>
        <w:t xml:space="preserve"> </w:t>
      </w:r>
      <w:r>
        <w:rPr>
          <w:w w:val="110"/>
        </w:rPr>
        <w:t>signal</w:t>
      </w:r>
      <w:r>
        <w:rPr>
          <w:spacing w:val="-9"/>
          <w:w w:val="110"/>
        </w:rPr>
        <w:t xml:space="preserve"> </w:t>
      </w:r>
      <w:r>
        <w:rPr>
          <w:rFonts w:ascii="Arial" w:hAnsi="Arial"/>
          <w:i/>
          <w:w w:val="110"/>
        </w:rPr>
        <w:t>intensity</w:t>
      </w:r>
      <w:r>
        <w:rPr>
          <w:w w:val="110"/>
        </w:rPr>
        <w:t>;</w:t>
      </w:r>
      <w:r>
        <w:rPr>
          <w:spacing w:val="-10"/>
          <w:w w:val="110"/>
        </w:rPr>
        <w:t xml:space="preserve"> </w:t>
      </w:r>
      <w:r>
        <w:rPr>
          <w:w w:val="110"/>
        </w:rPr>
        <w:t>the</w:t>
      </w:r>
      <w:r>
        <w:rPr>
          <w:spacing w:val="-10"/>
          <w:w w:val="110"/>
        </w:rPr>
        <w:t xml:space="preserve"> </w:t>
      </w:r>
      <w:r>
        <w:rPr>
          <w:w w:val="110"/>
        </w:rPr>
        <w:t>latter</w:t>
      </w:r>
      <w:r>
        <w:rPr>
          <w:spacing w:val="-10"/>
          <w:w w:val="110"/>
        </w:rPr>
        <w:t xml:space="preserve"> </w:t>
      </w:r>
      <w:r>
        <w:rPr>
          <w:w w:val="110"/>
        </w:rPr>
        <w:t>of</w:t>
      </w:r>
      <w:r>
        <w:rPr>
          <w:spacing w:val="-10"/>
          <w:w w:val="110"/>
        </w:rPr>
        <w:t xml:space="preserve"> </w:t>
      </w:r>
      <w:r>
        <w:rPr>
          <w:w w:val="110"/>
        </w:rPr>
        <w:t>signal</w:t>
      </w:r>
      <w:r>
        <w:rPr>
          <w:spacing w:val="-10"/>
          <w:w w:val="110"/>
        </w:rPr>
        <w:t xml:space="preserve"> </w:t>
      </w:r>
      <w:r>
        <w:rPr>
          <w:rFonts w:ascii="Arial" w:hAnsi="Arial"/>
          <w:i/>
          <w:w w:val="110"/>
        </w:rPr>
        <w:t>identity</w:t>
      </w:r>
      <w:r>
        <w:rPr>
          <w:w w:val="110"/>
        </w:rPr>
        <w:t>.</w:t>
      </w:r>
    </w:p>
    <w:p w14:paraId="4CFEA6FB" w14:textId="77777777" w:rsidR="00845F1E" w:rsidRDefault="00BA7C68">
      <w:pPr>
        <w:pStyle w:val="BodyText"/>
        <w:spacing w:before="6" w:line="249" w:lineRule="auto"/>
        <w:ind w:left="120" w:right="1436" w:firstLine="298"/>
        <w:jc w:val="both"/>
      </w:pPr>
      <w:r>
        <w:rPr>
          <w:spacing w:val="-9"/>
          <w:w w:val="110"/>
        </w:rPr>
        <w:t xml:space="preserve">We </w:t>
      </w:r>
      <w:r>
        <w:rPr>
          <w:w w:val="110"/>
        </w:rPr>
        <w:t>apply this scheme to receptor systems consisting of 50 Or/Orco complexes interacting with a 100- dimensional</w:t>
      </w:r>
      <w:r>
        <w:rPr>
          <w:spacing w:val="-20"/>
          <w:w w:val="110"/>
        </w:rPr>
        <w:t xml:space="preserve"> </w:t>
      </w:r>
      <w:r>
        <w:rPr>
          <w:w w:val="110"/>
        </w:rPr>
        <w:t>odorant</w:t>
      </w:r>
      <w:r>
        <w:rPr>
          <w:spacing w:val="-20"/>
          <w:w w:val="110"/>
        </w:rPr>
        <w:t xml:space="preserve"> </w:t>
      </w:r>
      <w:r>
        <w:rPr>
          <w:w w:val="110"/>
        </w:rPr>
        <w:t>space.</w:t>
      </w:r>
      <w:r>
        <w:rPr>
          <w:spacing w:val="1"/>
          <w:w w:val="110"/>
        </w:rPr>
        <w:t xml:space="preserve"> </w:t>
      </w:r>
      <w:r>
        <w:rPr>
          <w:w w:val="110"/>
        </w:rPr>
        <w:t>Without</w:t>
      </w:r>
      <w:r>
        <w:rPr>
          <w:spacing w:val="-20"/>
          <w:w w:val="110"/>
        </w:rPr>
        <w:t xml:space="preserve"> </w:t>
      </w:r>
      <w:r>
        <w:rPr>
          <w:w w:val="110"/>
        </w:rPr>
        <w:t>adaptive</w:t>
      </w:r>
      <w:r>
        <w:rPr>
          <w:spacing w:val="-20"/>
          <w:w w:val="110"/>
        </w:rPr>
        <w:t xml:space="preserve"> </w:t>
      </w:r>
      <w:r>
        <w:rPr>
          <w:w w:val="110"/>
        </w:rPr>
        <w:t>feedback,</w:t>
      </w:r>
      <w:r>
        <w:rPr>
          <w:spacing w:val="-18"/>
          <w:w w:val="110"/>
        </w:rPr>
        <w:t xml:space="preserve"> </w:t>
      </w:r>
      <w:r>
        <w:rPr>
          <w:w w:val="110"/>
        </w:rPr>
        <w:t>nearly</w:t>
      </w:r>
      <w:r>
        <w:rPr>
          <w:spacing w:val="-20"/>
          <w:w w:val="110"/>
        </w:rPr>
        <w:t xml:space="preserve"> </w:t>
      </w:r>
      <w:r>
        <w:rPr>
          <w:w w:val="110"/>
        </w:rPr>
        <w:t>all</w:t>
      </w:r>
      <w:r>
        <w:rPr>
          <w:spacing w:val="-20"/>
          <w:w w:val="110"/>
        </w:rPr>
        <w:t xml:space="preserve"> </w:t>
      </w:r>
      <w:r>
        <w:rPr>
          <w:w w:val="110"/>
        </w:rPr>
        <w:t>100</w:t>
      </w:r>
      <w:r>
        <w:rPr>
          <w:spacing w:val="-20"/>
          <w:w w:val="110"/>
        </w:rPr>
        <w:t xml:space="preserve"> </w:t>
      </w:r>
      <w:r>
        <w:rPr>
          <w:w w:val="110"/>
        </w:rPr>
        <w:t>random</w:t>
      </w:r>
      <w:r>
        <w:rPr>
          <w:spacing w:val="-20"/>
          <w:w w:val="110"/>
        </w:rPr>
        <w:t xml:space="preserve"> </w:t>
      </w:r>
      <w:r>
        <w:rPr>
          <w:w w:val="110"/>
        </w:rPr>
        <w:t>sparse</w:t>
      </w:r>
      <w:r>
        <w:rPr>
          <w:spacing w:val="-20"/>
          <w:w w:val="110"/>
        </w:rPr>
        <w:t xml:space="preserve"> </w:t>
      </w:r>
      <w:r>
        <w:rPr>
          <w:w w:val="110"/>
        </w:rPr>
        <w:t>odor</w:t>
      </w:r>
      <w:r>
        <w:rPr>
          <w:spacing w:val="-20"/>
          <w:w w:val="110"/>
        </w:rPr>
        <w:t xml:space="preserve"> </w:t>
      </w:r>
      <w:r>
        <w:rPr>
          <w:w w:val="110"/>
        </w:rPr>
        <w:t>signals</w:t>
      </w:r>
      <w:r>
        <w:rPr>
          <w:spacing w:val="-20"/>
          <w:w w:val="110"/>
        </w:rPr>
        <w:t xml:space="preserve"> </w:t>
      </w:r>
      <w:r>
        <w:rPr>
          <w:w w:val="110"/>
        </w:rPr>
        <w:t>(each</w:t>
      </w:r>
      <w:r>
        <w:rPr>
          <w:spacing w:val="-20"/>
          <w:w w:val="110"/>
        </w:rPr>
        <w:t xml:space="preserve"> </w:t>
      </w:r>
      <w:r>
        <w:rPr>
          <w:w w:val="110"/>
        </w:rPr>
        <w:t>odor has</w:t>
      </w:r>
      <w:r>
        <w:rPr>
          <w:spacing w:val="-18"/>
          <w:w w:val="110"/>
        </w:rPr>
        <w:t xml:space="preserve"> </w:t>
      </w:r>
      <w:r>
        <w:rPr>
          <w:w w:val="110"/>
        </w:rPr>
        <w:t>7</w:t>
      </w:r>
      <w:r>
        <w:rPr>
          <w:spacing w:val="-18"/>
          <w:w w:val="110"/>
        </w:rPr>
        <w:t xml:space="preserve"> </w:t>
      </w:r>
      <w:r>
        <w:rPr>
          <w:w w:val="110"/>
        </w:rPr>
        <w:t>nonzero</w:t>
      </w:r>
      <w:r>
        <w:rPr>
          <w:spacing w:val="-18"/>
          <w:w w:val="110"/>
        </w:rPr>
        <w:t xml:space="preserve"> </w:t>
      </w:r>
      <w:r>
        <w:rPr>
          <w:w w:val="110"/>
        </w:rPr>
        <w:t>odorants)</w:t>
      </w:r>
      <w:r>
        <w:rPr>
          <w:spacing w:val="-18"/>
          <w:w w:val="110"/>
        </w:rPr>
        <w:t xml:space="preserve"> </w:t>
      </w:r>
      <w:r>
        <w:rPr>
          <w:w w:val="110"/>
        </w:rPr>
        <w:t>are</w:t>
      </w:r>
      <w:r>
        <w:rPr>
          <w:spacing w:val="-18"/>
          <w:w w:val="110"/>
        </w:rPr>
        <w:t xml:space="preserve"> </w:t>
      </w:r>
      <w:r>
        <w:rPr>
          <w:w w:val="110"/>
        </w:rPr>
        <w:t>still</w:t>
      </w:r>
      <w:r>
        <w:rPr>
          <w:spacing w:val="-18"/>
          <w:w w:val="110"/>
        </w:rPr>
        <w:t xml:space="preserve"> </w:t>
      </w:r>
      <w:r>
        <w:rPr>
          <w:w w:val="110"/>
        </w:rPr>
        <w:t>correctly</w:t>
      </w:r>
      <w:r>
        <w:rPr>
          <w:spacing w:val="-18"/>
          <w:w w:val="110"/>
        </w:rPr>
        <w:t xml:space="preserve"> </w:t>
      </w:r>
      <w:r>
        <w:rPr>
          <w:w w:val="110"/>
        </w:rPr>
        <w:t>inferred</w:t>
      </w:r>
      <w:r>
        <w:rPr>
          <w:spacing w:val="-18"/>
          <w:w w:val="110"/>
        </w:rPr>
        <w:t xml:space="preserve"> </w:t>
      </w:r>
      <w:r>
        <w:rPr>
          <w:w w:val="110"/>
        </w:rPr>
        <w:t>in</w:t>
      </w:r>
      <w:r>
        <w:rPr>
          <w:spacing w:val="-18"/>
          <w:w w:val="110"/>
        </w:rPr>
        <w:t xml:space="preserve"> </w:t>
      </w:r>
      <w:r>
        <w:rPr>
          <w:w w:val="110"/>
        </w:rPr>
        <w:t>a</w:t>
      </w:r>
      <w:r>
        <w:rPr>
          <w:spacing w:val="-18"/>
          <w:w w:val="110"/>
        </w:rPr>
        <w:t xml:space="preserve"> </w:t>
      </w:r>
      <w:r>
        <w:rPr>
          <w:w w:val="110"/>
        </w:rPr>
        <w:t>particular</w:t>
      </w:r>
      <w:r>
        <w:rPr>
          <w:spacing w:val="-18"/>
          <w:w w:val="110"/>
        </w:rPr>
        <w:t xml:space="preserve"> </w:t>
      </w:r>
      <w:r>
        <w:rPr>
          <w:w w:val="110"/>
        </w:rPr>
        <w:t>regime</w:t>
      </w:r>
      <w:r>
        <w:rPr>
          <w:spacing w:val="-18"/>
          <w:w w:val="110"/>
        </w:rPr>
        <w:t xml:space="preserve"> </w:t>
      </w:r>
      <w:r>
        <w:rPr>
          <w:w w:val="110"/>
        </w:rPr>
        <w:t>of</w:t>
      </w:r>
      <w:r>
        <w:rPr>
          <w:spacing w:val="-18"/>
          <w:w w:val="110"/>
        </w:rPr>
        <w:t xml:space="preserve"> </w:t>
      </w:r>
      <w:r>
        <w:rPr>
          <w:w w:val="110"/>
        </w:rPr>
        <w:t>mean</w:t>
      </w:r>
      <w:r>
        <w:rPr>
          <w:spacing w:val="-18"/>
          <w:w w:val="110"/>
        </w:rPr>
        <w:t xml:space="preserve"> </w:t>
      </w:r>
      <w:r>
        <w:rPr>
          <w:w w:val="110"/>
        </w:rPr>
        <w:t>odor</w:t>
      </w:r>
      <w:r>
        <w:rPr>
          <w:spacing w:val="-18"/>
          <w:w w:val="110"/>
        </w:rPr>
        <w:t xml:space="preserve"> </w:t>
      </w:r>
      <w:r>
        <w:rPr>
          <w:w w:val="110"/>
        </w:rPr>
        <w:t>concentration</w:t>
      </w:r>
      <w:r>
        <w:rPr>
          <w:spacing w:val="-18"/>
          <w:w w:val="110"/>
        </w:rPr>
        <w:t xml:space="preserve"> </w:t>
      </w:r>
      <w:r>
        <w:rPr>
          <w:w w:val="110"/>
        </w:rPr>
        <w:t>(Figs.</w:t>
      </w:r>
      <w:r>
        <w:rPr>
          <w:spacing w:val="-18"/>
          <w:w w:val="110"/>
        </w:rPr>
        <w:t xml:space="preserve"> </w:t>
      </w:r>
      <w:r>
        <w:rPr>
          <w:w w:val="110"/>
        </w:rPr>
        <w:t xml:space="preserve">2a and 2b;  blue curves).  </w:t>
      </w:r>
      <w:r>
        <w:rPr>
          <w:spacing w:val="-9"/>
          <w:w w:val="110"/>
        </w:rPr>
        <w:t xml:space="preserve">We  </w:t>
      </w:r>
      <w:r>
        <w:rPr>
          <w:w w:val="110"/>
        </w:rPr>
        <w:t xml:space="preserve">find that this holds true for </w:t>
      </w:r>
      <w:r>
        <w:rPr>
          <w:spacing w:val="-4"/>
          <w:w w:val="110"/>
        </w:rPr>
        <w:t xml:space="preserve">two  </w:t>
      </w:r>
      <w:r>
        <w:rPr>
          <w:w w:val="110"/>
        </w:rPr>
        <w:t xml:space="preserve">distinct neural systems, one of which </w:t>
      </w:r>
      <w:r>
        <w:rPr>
          <w:spacing w:val="10"/>
          <w:w w:val="110"/>
        </w:rPr>
        <w:t xml:space="preserve"> </w:t>
      </w:r>
      <w:r>
        <w:rPr>
          <w:w w:val="110"/>
        </w:rPr>
        <w:t>contains</w:t>
      </w:r>
    </w:p>
    <w:p w14:paraId="6058C4F2" w14:textId="77777777" w:rsidR="00845F1E" w:rsidRDefault="00845F1E">
      <w:pPr>
        <w:spacing w:line="249" w:lineRule="auto"/>
        <w:jc w:val="both"/>
        <w:sectPr w:rsidR="00845F1E">
          <w:type w:val="continuous"/>
          <w:pgSz w:w="12240" w:h="15840"/>
          <w:pgMar w:top="1500" w:right="0" w:bottom="1580" w:left="1320" w:header="720" w:footer="720" w:gutter="0"/>
          <w:cols w:space="720"/>
        </w:sectPr>
      </w:pPr>
    </w:p>
    <w:p w14:paraId="488868FB" w14:textId="77777777" w:rsidR="00845F1E" w:rsidRDefault="00BA7C68">
      <w:pPr>
        <w:pStyle w:val="Heading3"/>
        <w:tabs>
          <w:tab w:val="left" w:pos="3373"/>
          <w:tab w:val="left" w:pos="5929"/>
        </w:tabs>
        <w:spacing w:before="77" w:line="269" w:lineRule="exact"/>
        <w:ind w:left="323"/>
        <w:rPr>
          <w:rFonts w:ascii="Verdana"/>
        </w:rPr>
      </w:pPr>
      <w:r>
        <w:lastRenderedPageBreak/>
        <w:pict w14:anchorId="6AB66D66">
          <v:group id="_x0000_s3882" alt="" style="position:absolute;left:0;text-align:left;margin-left:189.5pt;margin-top:12.5pt;width:33.15pt;height:75.75pt;z-index:-86848;mso-position-horizontal-relative:page" coordorigin="3790,250" coordsize="663,1515">
            <v:shape id="_x0000_s3883" alt="" style="position:absolute;left:4304;top:1100;width:114;height:112" coordorigin="4304,1101" coordsize="114,112" path="m4339,1101r-35,61l4353,1212r65,-30l4409,1113r-70,-12xe" fillcolor="gray" stroked="f">
              <v:path arrowok="t"/>
            </v:shape>
            <v:shape id="_x0000_s3884" type="#_x0000_t75" alt="" style="position:absolute;left:4305;top:1267;width:114;height:141">
              <v:imagedata r:id="rId74" o:title=""/>
            </v:shape>
            <v:shape id="_x0000_s3885" type="#_x0000_t75" alt="" style="position:absolute;left:4306;top:941;width:142;height:128">
              <v:imagedata r:id="rId75" o:title=""/>
            </v:shape>
            <v:shape id="_x0000_s3886" alt="" style="position:absolute;left:4324;top:1599;width:94;height:86" coordorigin="4324,1599" coordsize="94,86" path="m4366,1599r-21,31l4324,1658r94,26l4366,1599xe" fillcolor="gray" stroked="f">
              <v:path arrowok="t"/>
            </v:shape>
            <v:line id="_x0000_s3887" alt="" style="position:absolute" from="4324,657" to="4409,657" strokecolor="gray" strokeweight="4.25pt"/>
            <v:shape id="_x0000_s3888" type="#_x0000_t75" alt="" style="position:absolute;left:3850;top:416;width:147;height:106">
              <v:imagedata r:id="rId76" o:title=""/>
            </v:shape>
            <v:shape id="_x0000_s3889" type="#_x0000_t75" alt="" style="position:absolute;left:4083;top:411;width:147;height:106">
              <v:imagedata r:id="rId77" o:title=""/>
            </v:shape>
            <v:shape id="_x0000_s3890" type="#_x0000_t75" alt="" style="position:absolute;left:3791;top:547;width:481;height:1216">
              <v:imagedata r:id="rId78" o:title=""/>
            </v:shape>
            <v:shape id="_x0000_s3891" alt="" style="position:absolute;left:2351;top:12516;width:488;height:1216" coordorigin="2352,12516" coordsize="488,1216" o:spt="100" adj="0,,0" path="m3792,1763r,-1215m4279,1763r,-1215m3792,1763r487,m3792,548r487,e" filled="f" strokeweight=".06444mm">
              <v:stroke joinstyle="round"/>
              <v:formulas/>
              <v:path arrowok="t" o:connecttype="segments"/>
            </v:shape>
            <v:shape id="_x0000_s3892" type="#_x0000_t75" alt="" style="position:absolute;left:3961;top:250;width:161;height:142">
              <v:imagedata r:id="rId79" o:title=""/>
            </v:shape>
            <w10:wrap anchorx="page"/>
          </v:group>
        </w:pict>
      </w:r>
      <w:r>
        <w:rPr>
          <w:rFonts w:ascii="Verdana"/>
        </w:rPr>
        <w:t>A</w:t>
      </w:r>
      <w:r>
        <w:rPr>
          <w:rFonts w:ascii="Verdana"/>
        </w:rPr>
        <w:tab/>
        <w:t>B</w:t>
      </w:r>
      <w:r>
        <w:rPr>
          <w:rFonts w:ascii="Verdana"/>
        </w:rPr>
        <w:tab/>
        <w:t>C</w:t>
      </w:r>
    </w:p>
    <w:p w14:paraId="343042B2" w14:textId="77777777" w:rsidR="00845F1E" w:rsidRDefault="00845F1E">
      <w:pPr>
        <w:spacing w:line="269" w:lineRule="exact"/>
        <w:rPr>
          <w:rFonts w:ascii="Verdana"/>
        </w:rPr>
        <w:sectPr w:rsidR="00845F1E">
          <w:pgSz w:w="12240" w:h="15840"/>
          <w:pgMar w:top="1500" w:right="0" w:bottom="1580" w:left="1340" w:header="0" w:footer="1389" w:gutter="0"/>
          <w:cols w:space="720"/>
        </w:sectPr>
      </w:pPr>
    </w:p>
    <w:p w14:paraId="3A7B7484" w14:textId="77777777" w:rsidR="00845F1E" w:rsidRDefault="00BA7C68">
      <w:pPr>
        <w:spacing w:before="6"/>
        <w:ind w:left="904"/>
        <w:rPr>
          <w:rFonts w:ascii="Verdana"/>
          <w:sz w:val="10"/>
        </w:rPr>
      </w:pPr>
      <w:r>
        <w:pict w14:anchorId="714C96A1">
          <v:group id="_x0000_s3865" alt="" style="position:absolute;left:0;text-align:left;margin-left:111.95pt;margin-top:7.1pt;width:73.55pt;height:68.1pt;z-index:3016;mso-position-horizontal-relative:page" coordorigin="2239,142" coordsize="1471,1362">
            <v:shape id="_x0000_s3866" alt="" style="position:absolute;left:2432;top:223;width:1207;height:1153" coordorigin="2432,224" coordsize="1207,1153" path="m2432,1376r61,l2505,1365r13,11l2530,1319r12,-35l2554,1273r12,-116l2578,1042r13,-92l2603,835r12,23l2627,777r12,-92l2652,558r12,-81l2676,477r12,-34l2700,350r13,12l2725,293r12,l2749,281r12,-11l2774,247r12,11l2798,235r12,l2822,224r12,11l2847,224r12,11l2871,224r451,l3334,235r61,l3407,247r13,11l3432,258r12,23l3456,327r12,69l3480,420r13,149l3517,984r12,196l3541,1342r13,34l3639,1376e" filled="f" strokecolor="#d82423" strokeweight=".38147mm">
              <v:path arrowok="t"/>
            </v:shape>
            <v:shape id="_x0000_s3867" alt="" style="position:absolute;left:2432;top:292;width:1207;height:1084" coordorigin="2432,293" coordsize="1207,1084" path="m2432,1376r73,l2542,1307r12,-46l2566,1238r12,-115l2591,1123r12,-173l2615,915r12,-69l2639,685r13,34l2664,627r12,-115l2688,500r12,-80l2713,431r12,-81l2737,373r12,-57l2761,327r13,l2786,293r12,23l2810,362r12,58l2834,512r13,104l2859,708r12,150l2883,996r12,81l2908,1180r12,12l2932,1227r12,23l2956,1261r13,12l2981,1296r12,11l3005,1284r12,12l3029,1284r13,23l3115,1307r12,-23l3139,1284r12,-11l3164,1273r12,-12l3188,1261r12,-11l3212,1250r13,-12l3237,1215r12,l3261,1192r12,-12l3285,1180r13,-34l3334,1077r12,-46l3359,984r12,-23l3383,915r12,l3407,869r13,l3432,846r12,12l3456,835r12,-12l3480,835r13,57l3505,996r12,161l3529,1227r12,126l3554,1376r85,e" filled="f" strokecolor="#2d7ebc" strokeweight=".38147mm">
              <v:path arrowok="t"/>
            </v:shape>
            <v:shape id="_x0000_s3868" alt="" style="position:absolute;left:2340;top:1438;width:95;height:66" coordorigin="2340,1438" coordsize="95,66" o:spt="100" adj="0,,0" path="m2378,1495r-14,l2364,1447r,-8l2355,1439r-15,3l2340,1450r15,-3l2355,1495r-14,l2341,1502r37,l2378,1495t57,-35l2433,1452r-4,-5l2428,1445r-2,-3l2426,1462r,18l2425,1486r-2,4l2421,1495r-3,2l2409,1497r-4,-2l2403,1490r-2,-4l2400,1480r,-18l2401,1456r2,-5l2405,1447r4,-2l2418,1445r3,2l2423,1451r2,5l2426,1462r,-20l2426,1441r-6,-3l2406,1438r-5,3l2393,1452r-2,8l2391,1482r2,8l2397,1495r4,6l2406,1504r14,l2426,1501r2,-4l2433,1490r2,-8l2435,1460e" fillcolor="black" stroked="f">
              <v:stroke joinstyle="round"/>
              <v:formulas/>
              <v:path arrowok="t" o:connecttype="segments"/>
            </v:shape>
            <v:line id="_x0000_s3869" alt="" style="position:absolute" from="2448,1450" to="2486,1450" strokeweight=".25pt"/>
            <v:shape id="_x0000_s3870" alt="" style="position:absolute;left:2496;top:1424;width:28;height:45" coordorigin="2497,1424" coordsize="28,45" o:spt="100" adj="0,,0" path="m2522,1429r-10,l2514,1430r4,3l2518,1435r,4l2518,1440r-2,3l2515,1445r-2,2l2512,1448r-6,7l2502,1459r-5,5l2497,1469r28,l2525,1464r-21,l2515,1453r4,-5l2521,1446r2,-2l2523,1442r1,-2l2524,1439r,-6l2523,1430r-1,-1xm2514,1424r-6,l2506,1425r-4,1l2499,1426r-2,1l2497,1433r2,-1l2501,1431r3,-1l2506,1430r2,-1l2522,1429r-4,-4l2514,1424xe" fillcolor="black" stroked="f">
              <v:stroke joinstyle="round"/>
              <v:formulas/>
              <v:path arrowok="t" o:connecttype="segments"/>
            </v:shape>
            <v:line id="_x0000_s3871" alt="" style="position:absolute" from="2834,1399" to="2834,1418" strokeweight=".07631mm"/>
            <v:shape id="_x0000_s3872" alt="" style="position:absolute;left:2767;top:1424;width:136;height:80" coordorigin="2768,1424" coordsize="136,80" o:spt="100" adj="0,,0" path="m2805,1495r-14,l2791,1447r,-8l2783,1439r-15,3l2768,1450r15,-3l2783,1495r-14,l2769,1502r36,l2805,1495t58,-35l2861,1452r-5,-7l2854,1442r,20l2854,1480r-1,6l2849,1495r-4,2l2836,1497r-3,-2l2829,1486r-1,-6l2828,1462r1,-6l2833,1447r3,-2l2845,1445r4,2l2853,1456r1,6l2854,1442r-1,-1l2848,1438r-14,l2828,1441r-3,6l2821,1452r-2,8l2819,1482r2,8l2828,1501r6,3l2848,1504r5,-3l2856,1497r5,-7l2863,1482r,-22m2904,1440r-2,-6l2899,1429r-1,-2l2898,1441r,12l2897,1458r-2,3l2894,1464r-2,1l2885,1465r-2,-1l2881,1461r-1,-3l2879,1453r,-12l2880,1437r1,-3l2883,1431r2,-2l2892,1429r2,2l2897,1437r1,4l2898,1427r-1,-1l2893,1424r-9,l2880,1426r-3,4l2875,1434r-2,6l2873,1455r2,5l2877,1464r3,4l2884,1470r9,l2897,1468r2,-3l2902,1460r2,-5l2904,1440e" fillcolor="black" stroked="f">
              <v:stroke joinstyle="round"/>
              <v:formulas/>
              <v:path arrowok="t" o:connecttype="segments"/>
            </v:shape>
            <v:line id="_x0000_s3873" alt="" style="position:absolute" from="3237,1399" to="3237,1418" strokeweight=".07631mm"/>
            <v:shape id="_x0000_s3874" alt="" style="position:absolute;left:3170;top:1424;width:539;height:80" coordorigin="3170,1424" coordsize="539,80" o:spt="100" adj="0,,0" path="m3208,1495r-14,l3194,1447r,-8l3185,1439r-15,3l3170,1450r15,-3l3185,1495r-14,l3171,1502r37,l3208,1495t57,-35l3263,1452r-5,-7l3256,1442r,20l3256,1480r-1,6l3251,1495r-3,2l3239,1497r-4,-2l3233,1490r-2,-4l3230,1480r,-18l3231,1456r4,-9l3239,1445r9,l3251,1447r4,9l3256,1462r,-20l3256,1441r-6,-3l3236,1438r-5,3l3227,1447r-4,5l3221,1460r,22l3223,1490r8,11l3236,1504r14,l3256,1501r2,-4l3263,1490r2,-8l3265,1460t39,4l3283,1464r9,-8l3294,1453r5,-5l3301,1446r1,-2l3303,1440r1,-1l3304,1433r-2,-3l3301,1429r-1,-1l3297,1425r-4,-1l3287,1424r-2,1l3281,1426r-2,l3276,1427r,6l3279,1432r2,-1l3283,1430r2,l3287,1429r4,l3294,1430r3,3l3298,1435r,4l3297,1440r-1,3l3294,1445r-1,2l3291,1448r-6,7l3281,1459r-5,5l3276,1469r28,l3304,1464t306,31l3596,1495r,-48l3596,1439r-9,l3572,1442r,8l3588,1447r,48l3574,1495r,7l3610,1502r,-7m3667,1460r-2,-8l3660,1445r-1,-3l3659,1462r,18l3658,1486r-3,4l3653,1495r-3,2l3641,1497r-3,-2l3633,1486r-1,-6l3632,1462r1,-6l3638,1447r3,-2l3650,1445r3,2l3655,1451r3,5l3659,1462r,-20l3658,1441r-6,-3l3638,1438r-5,3l3629,1447r-4,5l3624,1460r,22l3625,1490r8,11l3638,1504r14,l3658,1501r2,-4l3665,1490r2,-8l3667,1460t42,-6l3703,1454r,-24l3703,1425r-6,l3697,1430r,24l3681,1454r16,-24l3697,1425r-2,l3677,1453r,6l3697,1459r,10l3703,1469r,-10l3709,1459r,-5e" fillcolor="black" stroked="f">
              <v:stroke joinstyle="round"/>
              <v:formulas/>
              <v:path arrowok="t" o:connecttype="segments"/>
            </v:shape>
            <v:shape id="_x0000_s3875" alt="" style="position:absolute;left:1052;top:12176;width:1067;height:11" coordorigin="1053,12177" coordsize="1067,11" o:spt="100" adj="0,,0" path="m2493,1399r,11m2528,1399r,11m2553,1399r,11m2573,1399r,11m2589,1399r,11m2602,1399r,11m2614,1399r,11m2624,1399r,11m2694,1399r,11m2729,1399r,11m2754,1399r,11m2774,1399r,11m2790,1399r,11m2803,1399r,11m2815,1399r,11m2825,1399r,11m2895,1399r,11m2930,1399r,11m2956,1399r,11m2975,1399r,11m2991,1399r,11m3004,1399r,11m3016,1399r,11m3026,1399r,11m3096,1399r,11m3131,1399r,11m3157,1399r,11m3176,1399r,11m3192,1399r,11m3206,1399r,11m3217,1399r,11m3228,1399r,11m3297,1399r,11m3333,1399r,11m3358,1399r,11m3377,1399r,11m3393,1399r,11m3407,1399r,11m3418,1399r,11m3429,1399r,11m3498,1399r,11m3534,1399r,11m3559,1399r,11e" filled="f" strokeweight=".05722mm">
              <v:stroke joinstyle="round"/>
              <v:formulas/>
              <v:path arrowok="t" o:connecttype="segments"/>
            </v:shape>
            <v:shape id="_x0000_s3876" alt="" style="position:absolute;left:2345;top:1345;width:44;height:66" coordorigin="2345,1345" coordsize="44,66" o:spt="100" adj="0,,0" path="m2374,1345r-14,l2354,1348r-3,5l2347,1359r-2,8l2345,1388r2,9l2351,1402r3,6l2360,1411r14,l2379,1408r3,-4l2362,1404r-3,-2l2357,1397r-2,-4l2354,1386r,-17l2355,1363r2,-5l2359,1354r3,-2l2382,1352r-3,-4l2374,1345xm2382,1352r-11,l2375,1354r2,4l2379,1363r1,6l2380,1386r-1,7l2377,1397r-2,5l2371,1404r11,l2383,1402r4,-5l2389,1388r,-21l2387,1359r-4,-6l2382,1352xe" fillcolor="black" stroked="f">
              <v:stroke joinstyle="round"/>
              <v:formulas/>
              <v:path arrowok="t" o:connecttype="segments"/>
            </v:shape>
            <v:line id="_x0000_s3877" alt="" style="position:absolute" from="2432,800" to="2413,800" strokeweight=".07631mm"/>
            <v:shape id="_x0000_s3878" alt="" style="position:absolute;left:2238;top:192;width:150;height:642" coordorigin="2239,192" coordsize="150,642" o:spt="100" adj="0,,0" path="m2276,249r-14,l2262,201r,-8l2254,193r-15,3l2239,204r15,-3l2254,249r-14,l2240,256r36,l2276,249t56,557l2330,801r-3,-3l2321,793r-2,-1l2316,791r-8,l2306,791r-2,1l2303,792r-2,l2301,777r26,l2327,770r-33,l2294,801r2,-1l2298,800r3,-1l2303,799r2,-1l2312,798r4,2l2319,802r3,3l2323,808r,9l2322,820r-3,3l2316,826r-4,1l2304,827r-3,l2299,826r-3,-1l2293,824r-2,-1l2291,831r3,1l2297,833r5,1l2305,834r10,l2321,832r6,-5l2330,825r2,-6l2332,806t2,-592l2332,206r-5,-7l2325,196r,20l2325,234r-1,6l2322,244r-3,5l2316,251r-9,l2304,249r-2,-5l2300,240r-1,-6l2299,216r1,-6l2302,205r2,-4l2307,199r9,l2319,201r3,4l2324,210r1,6l2325,196r-1,-1l2319,192r-14,l2299,195r-7,11l2290,214r,22l2292,244r4,5l2299,255r6,3l2319,258r5,-3l2327,251r1,-2l2332,244r2,-8l2334,214t55,577l2387,783r-5,-8l2380,773r,20l2380,810r-1,6l2377,821r-2,4l2371,827r-9,l2359,825r-4,-9l2354,810r,-17l2355,786r4,-8l2362,775r9,l2375,778r4,8l2380,793r,-20l2379,771r-5,-2l2360,769r-6,2l2347,783r-2,8l2345,812r2,8l2351,826r3,5l2360,834r14,l2379,831r3,-4l2387,820r2,-8l2389,791t,-577l2387,206r-5,-7l2380,196r,20l2380,234r-1,6l2375,249r-4,2l2362,251r-3,-2l2355,240r-1,-6l2354,216r1,-6l2359,201r3,-2l2371,199r4,2l2379,210r1,6l2380,196r-1,-1l2374,192r-14,l2354,195r-3,6l2347,206r-2,8l2345,236r2,8l2354,255r6,3l2374,258r5,-3l2382,251r5,-7l2389,236r,-22e" fillcolor="black" stroked="f">
              <v:stroke joinstyle="round"/>
              <v:formulas/>
              <v:path arrowok="t" o:connecttype="segments"/>
            </v:shape>
            <v:line id="_x0000_s3879" alt="" style="position:absolute" from="2525,184" to="2822,420" strokecolor="#acf" strokeweight=".265mm">
              <v:stroke dashstyle="3 1"/>
            </v:line>
            <v:line id="_x0000_s3880" alt="" style="position:absolute" from="3327,150" to="3033,237" strokecolor="#ff5454" strokeweight=".265mm">
              <v:stroke dashstyle="3 1"/>
            </v:line>
            <v:shape id="_x0000_s3881" type="#_x0000_t202" alt="" style="position:absolute;left:2432;top:200;width:1207;height:1199;mso-wrap-style:square;v-text-anchor:top" filled="f" strokeweight=".07631mm">
              <v:textbox inset="0,0,0,0">
                <w:txbxContent>
                  <w:p w14:paraId="7E1F3BAA" w14:textId="77777777" w:rsidR="00845F1E" w:rsidRDefault="00845F1E">
                    <w:pPr>
                      <w:rPr>
                        <w:sz w:val="10"/>
                      </w:rPr>
                    </w:pPr>
                  </w:p>
                  <w:p w14:paraId="0F40E584" w14:textId="77777777" w:rsidR="00845F1E" w:rsidRDefault="00845F1E">
                    <w:pPr>
                      <w:rPr>
                        <w:sz w:val="10"/>
                      </w:rPr>
                    </w:pPr>
                  </w:p>
                  <w:p w14:paraId="47B1BD10" w14:textId="77777777" w:rsidR="00845F1E" w:rsidRDefault="00BA7C68">
                    <w:pPr>
                      <w:spacing w:before="87" w:line="247" w:lineRule="auto"/>
                      <w:ind w:left="399" w:right="155"/>
                      <w:rPr>
                        <w:rFonts w:ascii="Verdana"/>
                        <w:sz w:val="9"/>
                      </w:rPr>
                    </w:pPr>
                    <w:r>
                      <w:rPr>
                        <w:rFonts w:ascii="Verdana"/>
                        <w:color w:val="4D4D4D"/>
                        <w:sz w:val="9"/>
                      </w:rPr>
                      <w:t>homogeneous receptors</w:t>
                    </w:r>
                  </w:p>
                </w:txbxContent>
              </v:textbox>
            </v:shape>
            <w10:wrap anchorx="page"/>
          </v:group>
        </w:pict>
      </w:r>
      <w:r>
        <w:rPr>
          <w:rFonts w:ascii="Verdana"/>
          <w:spacing w:val="-1"/>
          <w:sz w:val="10"/>
        </w:rPr>
        <w:t>non-adaptive</w:t>
      </w:r>
    </w:p>
    <w:p w14:paraId="2D31BB3B" w14:textId="77777777" w:rsidR="00845F1E" w:rsidRDefault="00BA7C68">
      <w:pPr>
        <w:spacing w:line="121" w:lineRule="exact"/>
        <w:ind w:left="210"/>
        <w:rPr>
          <w:rFonts w:ascii="Verdana"/>
          <w:sz w:val="10"/>
        </w:rPr>
      </w:pPr>
      <w:r>
        <w:br w:type="column"/>
      </w:r>
      <w:r>
        <w:rPr>
          <w:rFonts w:ascii="Verdana"/>
          <w:sz w:val="10"/>
        </w:rPr>
        <w:t>adaptive</w:t>
      </w:r>
    </w:p>
    <w:p w14:paraId="67E880A7" w14:textId="77777777" w:rsidR="00845F1E" w:rsidRDefault="00BA7C68">
      <w:pPr>
        <w:pStyle w:val="BodyText"/>
        <w:spacing w:before="2"/>
        <w:rPr>
          <w:rFonts w:ascii="Verdana"/>
          <w:sz w:val="18"/>
        </w:rPr>
      </w:pPr>
      <w:r>
        <w:br w:type="column"/>
      </w:r>
    </w:p>
    <w:p w14:paraId="5D9C65AD" w14:textId="77777777" w:rsidR="00845F1E" w:rsidRDefault="00BA7C68">
      <w:pPr>
        <w:tabs>
          <w:tab w:val="left" w:pos="3422"/>
        </w:tabs>
        <w:ind w:left="904"/>
        <w:rPr>
          <w:rFonts w:ascii="Verdana"/>
          <w:sz w:val="10"/>
        </w:rPr>
      </w:pPr>
      <w:r>
        <w:pict w14:anchorId="630D4C03">
          <v:group id="_x0000_s3862" alt="" style="position:absolute;left:0;text-align:left;margin-left:388.95pt;margin-top:-.4pt;width:51.35pt;height:51.05pt;z-index:-86992;mso-position-horizontal-relative:page" coordorigin="7779,-8" coordsize="1027,1021">
            <v:shape id="_x0000_s3863" type="#_x0000_t75" alt="" style="position:absolute;left:7781;top:-9;width:1023;height:1016">
              <v:imagedata r:id="rId80" o:title=""/>
            </v:shape>
            <v:shape id="_x0000_s3864" alt="" style="position:absolute;left:6341;top:12134;width:1023;height:1016" coordorigin="6341,12135" coordsize="1023,1016" o:spt="100" adj="0,,0" path="m7781,1010r,-1015m8804,1010r,-1015m7781,1010r1023,m7781,-5r1023,e" filled="f" strokeweight=".06464mm">
              <v:stroke joinstyle="round"/>
              <v:formulas/>
              <v:path arrowok="t" o:connecttype="segments"/>
            </v:shape>
            <w10:wrap anchorx="page"/>
          </v:group>
        </w:pict>
      </w:r>
      <w:r>
        <w:pict w14:anchorId="3749310D">
          <v:group id="_x0000_s3857" alt="" style="position:absolute;left:0;text-align:left;margin-left:448.55pt;margin-top:-.3pt;width:56.35pt;height:51.05pt;z-index:-86968;mso-position-horizontal-relative:page" coordorigin="8971,-6" coordsize="1127,1021">
            <v:shape id="_x0000_s3858" type="#_x0000_t75" alt="" style="position:absolute;left:8973;top:-6;width:1023;height:1016">
              <v:imagedata r:id="rId81" o:title=""/>
            </v:shape>
            <v:shape id="_x0000_s3859" alt="" style="position:absolute;left:7533;top:12132;width:1023;height:1016" coordorigin="7533,12132" coordsize="1023,1016" o:spt="100" adj="0,,0" path="m8973,1013r,-1016m9996,1013r,-1016m8973,1013r1023,m8973,-3r1023,e" filled="f" strokeweight=".06464mm">
              <v:stroke joinstyle="round"/>
              <v:formulas/>
              <v:path arrowok="t" o:connecttype="segments"/>
            </v:shape>
            <v:shape id="_x0000_s3860" type="#_x0000_t75" alt="" style="position:absolute;left:10044;top:64;width:50;height:947">
              <v:imagedata r:id="rId82" o:title=""/>
            </v:shape>
            <v:rect id="_x0000_s3861" alt="" style="position:absolute;left:10045;top:-4;width:51;height:1017" filled="f" strokeweight=".06469mm"/>
            <w10:wrap anchorx="page"/>
          </v:group>
        </w:pict>
      </w:r>
      <w:r>
        <w:pict w14:anchorId="1FE27858">
          <v:group id="_x0000_s3684" alt="" style="position:absolute;left:0;text-align:left;margin-left:247.15pt;margin-top:-9.8pt;width:108.3pt;height:73.95pt;z-index:2968;mso-position-horizontal-relative:page" coordorigin="4943,-196" coordsize="2166,1479">
            <v:shape id="_x0000_s3685" alt="" style="position:absolute;left:5135;top:14;width:1207;height:1107" coordorigin="5136,14" coordsize="1207,1107" path="m5136,706r12,-219l5160,371r12,-184l5185,118r12,-58l5209,72r12,-23l5233,72r25,-46l5270,37r12,-11l5294,37r13,l5319,26r12,11l5343,106r12,-23l5368,49r12,11l5392,49r24,46l5429,83r12,-23l5453,72r24,l5489,106r13,-23l5514,72r12,11l5538,49r12,23l5563,83r12,-11l5587,95r12,l5611,72r13,11l5636,106r12,-34l5660,106r12,-34l5684,106r13,-11l5709,72r24,l5745,106r13,-23l5770,95r12,-12l5806,83r13,12l5831,60r12,l5855,72r12,-23l5880,37r12,l5904,49r12,-23l5928,14r12,12l5953,26r12,23l5977,60r12,35l6014,164r12,-12l6050,152r12,58l6087,210r12,12l6148,222r12,-24l6172,187r12,-12l6221,175r12,12l6245,187r12,11l6270,233r12,69l6294,406r12,104l6318,763r13,196l6343,1121e" filled="f" strokecolor="#d82423" strokeweight=".38147mm">
              <v:path arrowok="t"/>
            </v:shape>
            <v:shape id="_x0000_s3686" alt="" style="position:absolute;left:5135;top:25;width:1207;height:1130" coordorigin="5136,26" coordsize="1207,1130" path="m5136,706r12,-219l5160,371r12,-184l5185,118r12,-58l5209,72r12,-23l5233,72r25,-46l5270,37r12,-11l5294,37r13,l5319,26r12,11l5343,83r12,81l5368,198r12,116l5392,487r12,127l5416,694r13,115l5441,821r12,104l5465,994r12,23l5489,1075r13,23l5514,1109r12,l5538,1144r12,11l5563,1155r12,-23l5587,1155r12,-11l5611,1155r13,-11l5636,1155r61,l5709,1144r12,11l5733,1132r12,l5758,1144r12,l5782,1132r12,12l5880,1144r12,-12l5916,1132r12,-11l5940,1109r25,l5977,1098r73,l6062,1086r13,-23l6087,1052r12,l6111,1040r24,l6148,1017r24,-23l6184,982r12,-11l6209,948r12,-12l6233,936r12,-23l6257,879r13,l6282,867r12,23l6306,879r12,69l6331,1040r12,92e" filled="f" strokecolor="#2d7ebc" strokeweight=".38147mm">
              <v:path arrowok="t"/>
            </v:shape>
            <v:shape id="_x0000_s3687" alt="" style="position:absolute;left:5043;top:1217;width:95;height:66" coordorigin="5044,1217" coordsize="95,66" o:spt="100" adj="0,,0" path="m5081,1274r-14,l5067,1226r,-8l5059,1218r-15,3l5044,1229r15,-3l5059,1274r-14,l5045,1281r36,l5081,1274t58,-35l5137,1231r-5,-7l5130,1221r,20l5130,1259r-1,6l5125,1274r-4,2l5112,1276r-3,-2l5107,1269r-2,-4l5104,1259r,-18l5105,1235r2,-5l5109,1226r3,-2l5121,1224r4,2l5129,1235r1,6l5130,1221r-1,-1l5124,1217r-14,l5104,1220r-3,5l5097,1231r-2,8l5095,1260r2,9l5104,1280r6,3l5124,1283r5,-3l5132,1276r5,-7l5139,1260r,-21e" fillcolor="black" stroked="f">
              <v:stroke joinstyle="round"/>
              <v:formulas/>
              <v:path arrowok="t" o:connecttype="segments"/>
            </v:shape>
            <v:line id="_x0000_s3688" alt="" style="position:absolute" from="5152,1229" to="5190,1229" strokeweight=".25pt"/>
            <v:shape id="_x0000_s3689" alt="" style="position:absolute;left:5200;top:1203;width:29;height:45" coordorigin="5200,1203" coordsize="29,45" o:spt="100" adj="0,,0" path="m5226,1208r-10,l5218,1209r3,3l5222,1214r,4l5222,1219r-1,2l5220,1222r-1,2l5217,1226r-3,4l5210,1234r-4,4l5200,1243r,5l5228,1248r,-5l5208,1243r4,-5l5223,1227r2,-2l5226,1223r1,-2l5228,1219r,-1l5228,1212r-1,-3l5226,1208xm5218,1203r-7,l5210,1204r-5,l5203,1205r-2,1l5201,1212r2,-1l5205,1210r2,-1l5209,1209r2,-1l5226,1208r-2,-1l5221,1204r-3,-1xe" fillcolor="black" stroked="f">
              <v:stroke joinstyle="round"/>
              <v:formulas/>
              <v:path arrowok="t" o:connecttype="segments"/>
            </v:shape>
            <v:line id="_x0000_s3690" alt="" style="position:absolute" from="5538,1178" to="5538,1197" strokeweight=".07631mm"/>
            <v:shape id="_x0000_s3691" alt="" style="position:absolute;left:5471;top:1203;width:136;height:80" coordorigin="5472,1203" coordsize="136,80" o:spt="100" adj="0,,0" path="m5509,1274r-14,l5495,1226r,-8l5487,1218r-15,3l5472,1229r15,-3l5487,1274r-14,l5473,1281r36,l5509,1274t57,-35l5565,1231r-4,-6l5560,1224r-2,-3l5558,1241r,18l5557,1265r-2,4l5552,1274r-3,2l5540,1276r-3,-2l5535,1269r-2,-4l5531,1259r,-18l5533,1235r2,-5l5537,1226r3,-2l5549,1224r3,2l5555,1230r2,5l5558,1241r,-20l5557,1220r-5,-3l5538,1217r-6,3l5525,1231r-2,8l5523,1260r2,9l5528,1274r4,6l5538,1283r14,l5557,1280r3,-4l5565,1269r1,-9l5566,1239t42,-20l5606,1213r-3,-5l5602,1206r,14l5602,1232r-1,5l5599,1240r-1,3l5595,1244r-6,l5587,1243r-2,-3l5584,1237r-1,-5l5583,1220r1,-4l5587,1210r2,-2l5595,1208r3,2l5601,1216r1,4l5602,1206r-1,-1l5597,1203r-10,l5584,1205r-3,4l5578,1213r-1,6l5577,1234r1,5l5581,1243r3,4l5587,1249r10,l5601,1247r2,-3l5606,1239r2,-5l5608,1219e" fillcolor="black" stroked="f">
              <v:stroke joinstyle="round"/>
              <v:formulas/>
              <v:path arrowok="t" o:connecttype="segments"/>
            </v:shape>
            <v:line id="_x0000_s3692" alt="" style="position:absolute" from="5940,1178" to="5940,1197" strokeweight=".07631mm"/>
            <v:shape id="_x0000_s3693" alt="" style="position:absolute;left:5873;top:1203;width:539;height:80" coordorigin="5874,1203" coordsize="539,80" o:spt="100" adj="0,,0" path="m5911,1274r-14,l5897,1226r,-8l5889,1218r-15,3l5874,1229r15,-3l5889,1274r-14,l5875,1281r36,l5911,1274t58,-35l5967,1231r-5,-7l5960,1221r,20l5960,1259r-1,6l5957,1269r-2,5l5951,1276r-8,l5939,1274r-4,-9l5934,1259r,-18l5935,1235r2,-5l5939,1226r4,-2l5951,1224r4,2l5957,1230r2,5l5960,1241r,-20l5959,1220r-5,-3l5940,1217r-6,3l5927,1231r-2,8l5925,1260r2,9l5931,1274r3,6l5940,1283r14,l5959,1280r3,-4l5963,1274r4,-5l5969,1260r,-21m6008,1243r-21,l5992,1238r3,-4l6002,1227r3,-2l6006,1223r,-2l6007,1219r1,-1l6007,1212r-1,-3l6005,1208r-2,-1l6001,1204r-4,-1l5991,1203r-2,1l5985,1204r-3,1l5980,1206r,6l5982,1211r3,-1l5987,1209r2,l5991,1208r4,l5997,1209r4,3l6001,1214r,4l6001,1219r-1,3l5998,1224r-2,2l5993,1230r-8,8l5982,1241r-2,2l5980,1248r28,l6008,1243t306,31l6300,1274r,-48l6300,1218r-9,l6276,1221r,8l6291,1226r,48l6277,1274r,7l6314,1281r,-7m6371,1239r-2,-8l6364,1224r-2,-3l6362,1241r,18l6361,1265r-4,9l6354,1276r-9,l6341,1274r-4,-9l6336,1259r,-18l6337,1235r4,-9l6345,1224r9,l6357,1226r4,9l6362,1241r,-20l6362,1220r-6,-3l6342,1217r-5,3l6333,1226r-4,5l6327,1239r,22l6329,1269r8,11l6342,1283r14,l6362,1280r2,-4l6369,1269r2,-8l6371,1239t42,-6l6406,1233r,-24l6406,1204r-6,l6400,1209r,24l6385,1233r15,-24l6400,1204r-1,l6380,1232r,6l6400,1238r,10l6406,1248r,-10l6413,1238r,-5e" fillcolor="black" stroked="f">
              <v:stroke joinstyle="round"/>
              <v:formulas/>
              <v:path arrowok="t" o:connecttype="segments"/>
            </v:shape>
            <v:shape id="_x0000_s3694" alt="" style="position:absolute;left:3791;top:11955;width:1031;height:11" coordorigin="3792,11956" coordsize="1031,11" o:spt="100" adj="0,,0" path="m5232,1178r,11m5257,1178r,11m5277,1178r,11m5292,1178r,11m5306,1178r,11m5318,1178r,11m5328,1178r,11m5398,1178r,11m5433,1178r,11m5458,1178r,11m5478,1178r,11m5494,1178r,11m5507,1178r,11m5519,1178r,11m5529,1178r,11m5599,1178r,11m5634,1178r,11m5659,1178r,11m5679,1178r,11m5695,1178r,11m5708,1178r,11m5720,1178r,11m5730,1178r,11m5800,1178r,11m5835,1178r,11m5860,1178r,11m5880,1178r,11m5896,1178r,11m5909,1178r,11m5921,1178r,11m5931,1178r,11m6001,1178r,11m6036,1178r,11m6062,1178r,11m6081,1178r,11m6097,1178r,11m6110,1178r,11m6122,1178r,11m6132,1178r,11m6202,1178r,11m6238,1178r,11m6263,1178r,11e" filled="f" strokeweight=".05722mm">
              <v:stroke joinstyle="round"/>
              <v:formulas/>
              <v:path arrowok="t" o:connecttype="segments"/>
            </v:shape>
            <v:line id="_x0000_s3695" alt="" style="position:absolute" from="5136,1155" to="5117,1155" strokeweight=".07631mm"/>
            <v:shape id="_x0000_s3696" alt="" style="position:absolute;left:5048;top:1124;width:44;height:66" coordorigin="5049,1124" coordsize="44,66" o:spt="100" adj="0,,0" path="m5078,1124r-14,l5058,1127r-4,5l5051,1138r-2,8l5049,1167r2,8l5058,1187r6,2l5078,1189r5,-2l5086,1183r-20,l5063,1181r-2,-5l5058,1172r-1,-7l5057,1148r1,-6l5061,1137r2,-4l5066,1131r20,l5083,1127r-5,-3xm5086,1131r-11,l5078,1133r5,9l5084,1148r,17l5083,1172r-5,9l5075,1183r11,l5087,1181r3,-6l5092,1167r,-21l5090,1138r-4,-7xe" fillcolor="black" stroked="f">
              <v:stroke joinstyle="round"/>
              <v:formulas/>
              <v:path arrowok="t" o:connecttype="segments"/>
            </v:shape>
            <v:line id="_x0000_s3697" alt="" style="position:absolute" from="5136,579" to="5117,579" strokeweight=".07631mm"/>
            <v:shape id="_x0000_s3698" alt="" style="position:absolute;left:4942;top:-29;width:150;height:642" coordorigin="4943,-29" coordsize="150,642" o:spt="100" adj="0,,0" path="m4980,28r-14,l4966,-20r,-8l4958,-28r-15,3l4943,-17r15,-3l4958,28r-14,l4944,35r36,l4980,28t56,557l5033,580r-2,-3l5029,576r-4,-4l5023,571r-3,-1l5011,570r-1,l5008,571r-2,l5005,571r,-15l5031,556r,-7l4997,549r,31l5000,579r2,l5004,578r3,l5009,577r7,l5020,579r3,2l5026,584r1,3l5027,596r-1,3l5020,605r-4,1l5008,606r-3,-1l5003,605r-3,-1l4997,603r-2,-1l4995,610r3,1l5000,612r6,1l5009,613r10,l5025,611r4,-4l5031,606r2,-2l5036,598r,-13m5037,-7r-2,-8l5031,-22r-2,-3l5029,-5r,18l5028,19r-5,9l5020,30r-9,l5008,28r-2,-5l5003,19r-1,-6l5002,-5r1,-6l5008,-20r3,-2l5020,-22r3,2l5028,-11r1,6l5029,-25r-1,-1l5023,-29r-15,l5003,-26r-7,11l4994,-7r,22l4996,23r3,5l5003,34r5,3l5023,37r5,-3l5031,30r4,-7l5037,15r,-22m5092,570r-2,-8l5087,556r-1,-2l5084,552r,20l5084,589r-1,6l5081,600r-3,4l5075,606r-9,l5063,604r-2,-4l5058,595r-1,-6l5057,572r1,-7l5061,561r2,-4l5066,554r9,l5078,557r3,4l5083,565r1,7l5084,552r-1,-2l5078,548r-14,l5058,550r-7,12l5049,570r,21l5051,599r3,6l5058,610r6,3l5078,613r5,-3l5086,606r4,-7l5092,591r,-21m5092,-7r-2,-8l5086,-22r-2,-3l5084,-5r,18l5083,19r-3,4l5078,28r-3,2l5066,30r-3,-2l5061,23r-3,-4l5057,13r,-18l5058,-11r3,-5l5063,-20r3,-2l5075,-22r3,2l5080,-16r3,5l5084,-5r,-20l5083,-26r-5,-3l5064,-29r-6,3l5051,-15r-2,8l5049,15r2,8l5058,34r6,3l5078,37r5,-3l5086,30r1,-2l5090,23r2,-8l5092,-7e" fillcolor="black" stroked="f">
              <v:stroke joinstyle="round"/>
              <v:formulas/>
              <v:path arrowok="t" o:connecttype="segments"/>
            </v:shape>
            <v:shape id="_x0000_s3699" alt="" style="position:absolute;left:6447;top:-59;width:8;height:2" coordorigin="6448,-59" coordsize="8,0" o:spt="100" adj="0,,0" path="m6448,-59r1,m6449,-59r2,m6450,-59r2,m6452,-59r1,m6453,-59r2,e" filled="f" strokecolor="#1c1c1c" strokeweight=".0124mm">
              <v:stroke joinstyle="round"/>
              <v:formulas/>
              <v:path arrowok="t" o:connecttype="segments"/>
            </v:shape>
            <v:shape id="_x0000_s3700" alt="" style="position:absolute;left:6454;top:-59;width:12;height:2" coordorigin="6455,-59" coordsize="12,0" o:spt="100" adj="0,,0" path="m6455,-59r1,m6456,-59r2,m6457,-59r2,m6459,-59r1,m6460,-59r2,m6461,-59r2,m6463,-59r2,m6464,-59r2,e" filled="f" strokecolor="#1c1c1c" strokeweight=".01375mm">
              <v:stroke joinstyle="round"/>
              <v:formulas/>
              <v:path arrowok="t" o:connecttype="segments"/>
            </v:shape>
            <v:shape id="_x0000_s3701" alt="" style="position:absolute;left:6465;top:-59;width:5;height:2" coordorigin="6466,-59" coordsize="5,0" o:spt="100" adj="0,,0" path="m6466,-59r1,m6467,-59r2,m6468,-59r2,e" filled="f" strokecolor="#1c1c1c" strokeweight=".01517mm">
              <v:stroke joinstyle="round"/>
              <v:formulas/>
              <v:path arrowok="t" o:connecttype="segments"/>
            </v:shape>
            <v:shape id="_x0000_s3702" alt="" style="position:absolute;left:6469;top:-59;width:10;height:2" coordorigin="6470,-59" coordsize="10,0" o:spt="100" adj="0,,0" path="m6470,-59r1,m6471,-59r2,m6473,-59r1,m6474,-59r2,m6475,-59r2,m6477,-59r1,m6478,-59r2,e" filled="f" strokecolor="#1c1c1c" strokeweight=".01658mm">
              <v:stroke joinstyle="round"/>
              <v:formulas/>
              <v:path arrowok="t" o:connecttype="segments"/>
            </v:shape>
            <v:shape id="_x0000_s3703" alt="" style="position:absolute;left:6479;top:-59;width:11;height:2" coordorigin="6480,-59" coordsize="11,0" o:spt="100" adj="0,,0" path="m6480,-59r1,m6481,-59r2,m6482,-59r2,m6484,-59r1,m6485,-59r2,m6486,-59r2,m6488,-59r2,e" filled="f" strokecolor="#1c1c1c" strokeweight=".018mm">
              <v:stroke joinstyle="round"/>
              <v:formulas/>
              <v:path arrowok="t" o:connecttype="segments"/>
            </v:shape>
            <v:line id="_x0000_s3704" alt="" style="position:absolute" from="6489,-59" to="6491,-59" strokecolor="#1c1c1c" strokeweight=".01942mm"/>
            <v:shape id="_x0000_s3705" alt="" style="position:absolute;left:6490;top:-59;width:5;height:2" coordorigin="6491,-59" coordsize="5,0" o:spt="100" adj="0,,0" path="m6491,-59r1,m6492,-59r2,m6493,-59r2,e" filled="f" strokecolor="#1c1c1c" strokeweight=".02081mm">
              <v:stroke joinstyle="round"/>
              <v:formulas/>
              <v:path arrowok="t" o:connecttype="segments"/>
            </v:shape>
            <v:shape id="_x0000_s3706" alt="" style="position:absolute;left:6494;top:-59;width:6;height:2" coordorigin="6495,-59" coordsize="6,0" o:spt="100" adj="0,,0" path="m6495,-59r2,m6496,-59r2,m6498,-59r1,m6499,-59r2,e" filled="f" strokecolor="#1c1c1c" strokeweight=".02222mm">
              <v:stroke joinstyle="round"/>
              <v:formulas/>
              <v:path arrowok="t" o:connecttype="segments"/>
            </v:shape>
            <v:shape id="_x0000_s3707" alt="" style="position:absolute;left:6500;top:-59;width:8;height:2" coordorigin="6500,-59" coordsize="8,0" o:spt="100" adj="0,,0" path="m6500,-59r2,m6502,-59r2,m6503,-59r2,m6505,-59r1,m6506,-59r2,e" filled="f" strokecolor="#1c1c1c" strokeweight=".02328mm">
              <v:stroke joinstyle="round"/>
              <v:formulas/>
              <v:path arrowok="t" o:connecttype="segments"/>
            </v:shape>
            <v:shape id="_x0000_s3708" alt="" style="position:absolute;left:6507;top:-59;width:6;height:2" coordorigin="6507,-59" coordsize="6,0" o:spt="100" adj="0,,0" path="m6507,-59r2,m6509,-59r1,m6510,-59r2,m6512,-59r1,e" filled="f" strokecolor="#1c1c1c" strokeweight=".07pt">
              <v:stroke joinstyle="round"/>
              <v:formulas/>
              <v:path arrowok="t" o:connecttype="segments"/>
            </v:shape>
            <v:shape id="_x0000_s3709" alt="" style="position:absolute;left:6512;top:-59;width:4;height:2" coordorigin="6513,-59" coordsize="4,0" o:spt="100" adj="0,,0" path="m6513,-59r2,m6514,-59r2,e" filled="f" strokecolor="#1c1c1c" strokeweight=".02611mm">
              <v:stroke joinstyle="round"/>
              <v:formulas/>
              <v:path arrowok="t" o:connecttype="segments"/>
            </v:shape>
            <v:shape id="_x0000_s3710" alt="" style="position:absolute;left:6515;top:-60;width:5;height:2" coordorigin="6516,-59" coordsize="5,0" o:spt="100" adj="0,,0" path="m6516,-59r1,m6517,-59r2,m6519,-59r1,e" filled="f" strokecolor="#1c1c1c" strokeweight=".02753mm">
              <v:stroke joinstyle="round"/>
              <v:formulas/>
              <v:path arrowok="t" o:connecttype="segments"/>
            </v:shape>
            <v:shape id="_x0000_s3711" alt="" style="position:absolute;left:6519;top:-60;width:4;height:2" coordorigin="6520,-59" coordsize="4,0" o:spt="100" adj="0,,0" path="m6520,-59r2,m6521,-59r2,e" filled="f" strokecolor="#1c1c1c" strokeweight=".02892mm">
              <v:stroke joinstyle="round"/>
              <v:formulas/>
              <v:path arrowok="t" o:connecttype="segments"/>
            </v:shape>
            <v:shape id="_x0000_s3712" alt="" style="position:absolute;left:6522;top:-60;width:5;height:2" coordorigin="6523,-59" coordsize="5,0" o:spt="100" adj="0,,0" path="m6523,-59r1,m6524,-59r2,m6525,-59r2,e" filled="f" strokecolor="#1c1c1c" strokeweight=".03033mm">
              <v:stroke joinstyle="round"/>
              <v:formulas/>
              <v:path arrowok="t" o:connecttype="segments"/>
            </v:shape>
            <v:shape id="_x0000_s3713" alt="" style="position:absolute;left:6526;top:-60;width:5;height:2" coordorigin="6527,-59" coordsize="5,0" o:spt="100" adj="0,,0" path="m6527,-59r2,m6528,-59r2,m6530,-59r1,e" filled="f" strokecolor="#1c1c1c" strokeweight=".03317mm">
              <v:stroke joinstyle="round"/>
              <v:formulas/>
              <v:path arrowok="t" o:connecttype="segments"/>
            </v:shape>
            <v:line id="_x0000_s3714" alt="" style="position:absolute" from="6531,-59" to="6533,-59" strokecolor="#1c1c1c" strokeweight=".03458mm"/>
            <v:line id="_x0000_s3715" alt="" style="position:absolute" from="6532,-59" to="6534,-59" strokecolor="#1c1c1c" strokeweight=".03706mm"/>
            <v:line id="_x0000_s3716" alt="" style="position:absolute" from="6534,-59" to="6535,-59" strokecolor="#1c1c1c" strokeweight=".03844mm"/>
            <v:shape id="_x0000_s3717" alt="" style="position:absolute;left:6535;top:-60;width:4;height:2" coordorigin="6535,-59" coordsize="4,0" o:spt="100" adj="0,,0" path="m6535,-59r2,m6537,-59r1,e" filled="f" strokecolor="#1c1c1c" strokeweight=".03986mm">
              <v:stroke joinstyle="round"/>
              <v:formulas/>
              <v:path arrowok="t" o:connecttype="segments"/>
            </v:shape>
            <v:line id="_x0000_s3718" alt="" style="position:absolute" from="6538,-59" to="6540,-59" strokecolor="#1c1c1c" strokeweight=".04128mm"/>
            <v:shape id="_x0000_s3719" alt="" style="position:absolute;left:6539;top:-60;width:5;height:2" coordorigin="6539,-60" coordsize="5,0" o:spt="100" adj="0,,0" path="m6539,-60r2,m6541,-60r1,m6542,-60r2,e" filled="f" strokecolor="#1c1c1c" strokeweight=".04975mm">
              <v:stroke joinstyle="round"/>
              <v:formulas/>
              <v:path arrowok="t" o:connecttype="segments"/>
            </v:shape>
            <v:shape id="_x0000_s3720" alt="" style="position:absolute;left:6543;top:-60;width:4;height:2" coordorigin="6544,-60" coordsize="4,0" o:spt="100" adj="0,,0" path="m6544,-60r1,m6545,-60r2,e" filled="f" strokecolor="#1c1c1c" strokeweight=".05222mm">
              <v:stroke joinstyle="round"/>
              <v:formulas/>
              <v:path arrowok="t" o:connecttype="segments"/>
            </v:shape>
            <v:shape id="_x0000_s3721" alt="" style="position:absolute;left:6546;top:-60;width:5;height:2" coordorigin="6546,-60" coordsize="5,0" o:spt="100" adj="0,,0" path="m6546,-60r2,m6548,-60r1,m6549,-60r2,e" filled="f" strokecolor="#1c1c1c" strokeweight=".05928mm">
              <v:stroke joinstyle="round"/>
              <v:formulas/>
              <v:path arrowok="t" o:connecttype="segments"/>
            </v:shape>
            <v:line id="_x0000_s3722" alt="" style="position:absolute" from="6550,-60" to="6552,-60" strokecolor="#1c1c1c" strokeweight=".06067mm"/>
            <v:line id="_x0000_s3723" alt="" style="position:absolute" from="6552,-60" to="6554,-60" strokecolor="#1c1c1c" strokeweight=".06492mm"/>
            <v:line id="_x0000_s3724" alt="" style="position:absolute" from="6553,-60" to="6555,-60" strokecolor="#1c1c1c" strokeweight=".06633mm"/>
            <v:line id="_x0000_s3725" alt="" style="position:absolute" from="6555,-60" to="6556,-60" strokecolor="#1c1c1c" strokeweight=".07867mm"/>
            <v:shape id="_x0000_s3726" alt="" style="position:absolute;left:6556;top:-61;width:4;height:2" coordorigin="6556,-61" coordsize="4,0" o:spt="100" adj="0,,0" path="m6556,-61r2,m6557,-61r2,e" filled="f" strokecolor="#1c1c1c" strokeweight=".23pt">
              <v:stroke joinstyle="round"/>
              <v:formulas/>
              <v:path arrowok="t" o:connecttype="segments"/>
            </v:shape>
            <v:shape id="_x0000_s3727" alt="" style="position:absolute;left:6558;top:-61;width:4;height:2" coordorigin="6559,-61" coordsize="4,0" o:spt="100" adj="0,,0" path="m6559,-61r1,m6560,-61r2,e" filled="f" strokecolor="#1c1c1c" strokeweight=".08256mm">
              <v:stroke joinstyle="round"/>
              <v:formulas/>
              <v:path arrowok="t" o:connecttype="segments"/>
            </v:shape>
            <v:line id="_x0000_s3728" alt="" style="position:absolute" from="6562,-61" to="6563,-61" strokecolor="#1c1c1c" strokeweight=".08536mm"/>
            <v:line id="_x0000_s3729" alt="" style="position:absolute" from="6563,-61" to="6565,-61" strokecolor="#1c1c1c" strokeweight=".08961mm"/>
            <v:line id="_x0000_s3730" alt="" style="position:absolute" from="6564,-61" to="6566,-61" strokecolor="#1c1c1c" strokeweight=".09242mm"/>
            <v:line id="_x0000_s3731" alt="" style="position:absolute" from="6566,-61" to="6567,-61" strokecolor="#1c1c1c" strokeweight=".27pt"/>
            <v:line id="_x0000_s3732" alt="" style="position:absolute" from="6567,-61" to="6569,-61" strokecolor="#1c1c1c" strokeweight=".1019mm"/>
            <v:line id="_x0000_s3733" alt="" style="position:absolute" from="6569,-61" to="6570,-61" strokecolor="#1c1c1c" strokeweight=".1104mm"/>
            <v:line id="_x0000_s3734" alt="" style="position:absolute" from="6570,-61" to="6572,-61" strokecolor="#1c1c1c" strokeweight=".1115mm"/>
            <v:line id="_x0000_s3735" alt="" style="position:absolute" from="6571,-61" to="6573,-61" strokecolor="#1c1c1c" strokeweight=".1143mm"/>
            <v:line id="_x0000_s3736" alt="" style="position:absolute" from="6573,-62" to="6574,-62" strokecolor="#1c1c1c" strokeweight=".1323mm"/>
            <v:line id="_x0000_s3737" alt="" style="position:absolute" from="6574,-62" to="6576,-62" strokecolor="#1c1c1c" strokeweight=".1365mm"/>
            <v:line id="_x0000_s3738" alt="" style="position:absolute" from="6576,-62" to="6577,-62" strokecolor="#1c1c1c" strokeweight=".14322mm"/>
            <v:line id="_x0000_s3739" alt="" style="position:absolute" from="6577,-63" to="6579,-63" strokecolor="#1c1c1c" strokeweight=".15453mm"/>
            <v:line id="_x0000_s3740" alt="" style="position:absolute" from="6578,-64" to="6580,-64" strokecolor="#1c1c1c" strokeweight=".21908mm"/>
            <v:line id="_x0000_s3741" alt="" style="position:absolute" from="6580,-65" to="6581,-65" strokecolor="#1c1c1c" strokeweight=".22614mm"/>
            <v:line id="_x0000_s3742" alt="" style="position:absolute" from="6583,-177" to="6583,-58" strokecolor="#1c1c1c" strokeweight=".05361mm"/>
            <v:line id="_x0000_s3743" alt="" style="position:absolute" from="6585,-195" to="6585,-58" strokecolor="#1c1c1c" strokeweight=".04022mm"/>
            <v:line id="_x0000_s3744" alt="" style="position:absolute" from="6588,-68" to="6590,-68" strokecolor="#1c1c1c" strokeweight=".33092mm"/>
            <v:line id="_x0000_s3745" alt="" style="position:absolute" from="6589,-65" to="6591,-65" strokecolor="#1c1c1c" strokeweight=".22331mm"/>
            <v:line id="_x0000_s3746" alt="" style="position:absolute" from="6591,-65" to="6593,-65" strokecolor="#1c1c1c" strokeweight=".22189mm"/>
            <v:line id="_x0000_s3747" alt="" style="position:absolute" from="6592,-64" to="6594,-64" strokecolor="#1c1c1c" strokeweight=".1845mm"/>
            <v:line id="_x0000_s3748" alt="" style="position:absolute" from="6594,-63" to="6595,-63" strokecolor="#1c1c1c" strokeweight=".15981mm"/>
            <v:line id="_x0000_s3749" alt="" style="position:absolute" from="6595,-61" to="6597,-61" strokecolor="#1c1c1c" strokeweight=".08397mm"/>
            <v:line id="_x0000_s3750" alt="" style="position:absolute" from="6596,-60" to="6598,-60" strokecolor="#1c1c1c" strokeweight=".07303mm"/>
            <v:line id="_x0000_s3751" alt="" style="position:absolute" from="6598,-60" to="6599,-60" strokecolor="#1c1c1c" strokeweight=".06881mm"/>
            <v:line id="_x0000_s3752" alt="" style="position:absolute" from="6599,-60" to="6601,-60" strokecolor="#1c1c1c" strokeweight=".06492mm"/>
            <v:line id="_x0000_s3753" alt="" style="position:absolute" from="6601,-60" to="6602,-60" strokecolor="#1c1c1c" strokeweight=".18pt"/>
            <v:line id="_x0000_s3754" alt="" style="position:absolute" from="6602,-60" to="6604,-60" strokecolor="#1c1c1c" strokeweight=".16pt"/>
            <v:line id="_x0000_s3755" alt="" style="position:absolute" from="6603,-60" to="6605,-60" strokecolor="#1c1c1c" strokeweight=".05503mm"/>
            <v:shape id="_x0000_s3756" alt="" style="position:absolute;left:6604;top:-60;width:4;height:2" coordorigin="6605,-60" coordsize="4,0" o:spt="100" adj="0,,0" path="m6605,-60r1,m6606,-60r2,e" filled="f" strokecolor="#1c1c1c" strokeweight=".05117mm">
              <v:stroke joinstyle="round"/>
              <v:formulas/>
              <v:path arrowok="t" o:connecttype="segments"/>
            </v:shape>
            <v:line id="_x0000_s3757" alt="" style="position:absolute" from="6608,-60" to="6609,-60" strokecolor="#1c1c1c" strokeweight=".04833mm"/>
            <v:shape id="_x0000_s3758" alt="" style="position:absolute;left:6608;top:-60;width:4;height:2" coordorigin="6609,-60" coordsize="4,0" o:spt="100" adj="0,,0" path="m6609,-60r2,m6610,-60r2,e" filled="f" strokecolor="#1c1c1c" strokeweight=".04692mm">
              <v:stroke joinstyle="round"/>
              <v:formulas/>
              <v:path arrowok="t" o:connecttype="segments"/>
            </v:shape>
            <v:line id="_x0000_s3759" alt="" style="position:absolute" from="6612,-59" to="6613,-59" strokecolor="#1c1c1c" strokeweight=".04269mm"/>
            <v:line id="_x0000_s3760" alt="" style="position:absolute" from="6613,-59" to="6615,-59" strokecolor="#1c1c1c" strokeweight=".04128mm"/>
            <v:line id="_x0000_s3761" alt="" style="position:absolute" from="6614,-59" to="6616,-59" strokecolor="#1c1c1c" strokeweight=".03844mm"/>
            <v:shape id="_x0000_s3762" alt="" style="position:absolute;left:6615;top:-60;width:4;height:2" coordorigin="6616,-59" coordsize="4,0" o:spt="100" adj="0,,0" path="m6616,-59r1,m6617,-59r2,e" filled="f" strokecolor="#1c1c1c" strokeweight=".03706mm">
              <v:stroke joinstyle="round"/>
              <v:formulas/>
              <v:path arrowok="t" o:connecttype="segments"/>
            </v:shape>
            <v:shape id="_x0000_s3763" alt="" style="position:absolute;left:6618;top:-60;width:5;height:2" coordorigin="6619,-59" coordsize="5,0" o:spt="100" adj="0,,0" path="m6619,-59r1,m6620,-59r2,m6621,-59r2,e" filled="f" strokecolor="#1c1c1c" strokeweight=".03597mm">
              <v:stroke joinstyle="round"/>
              <v:formulas/>
              <v:path arrowok="t" o:connecttype="segments"/>
            </v:shape>
            <v:shape id="_x0000_s3764" alt="" style="position:absolute;left:6622;top:-60;width:5;height:2" coordorigin="6623,-59" coordsize="5,0" o:spt="100" adj="0,,0" path="m6623,-59r1,m6624,-59r2,m6626,-59r1,e" filled="f" strokecolor="#1c1c1c" strokeweight=".03458mm">
              <v:stroke joinstyle="round"/>
              <v:formulas/>
              <v:path arrowok="t" o:connecttype="segments"/>
            </v:shape>
            <v:shape id="_x0000_s3765" alt="" style="position:absolute;left:6626;top:-60;width:4;height:2" coordorigin="6627,-59" coordsize="4,0" o:spt="100" adj="0,,0" path="m6627,-59r2,m6628,-59r2,e" filled="f" strokecolor="#1c1c1c" strokeweight=".03317mm">
              <v:stroke joinstyle="round"/>
              <v:formulas/>
              <v:path arrowok="t" o:connecttype="segments"/>
            </v:shape>
            <v:shape id="_x0000_s3766" alt="" style="position:absolute;left:6629;top:-60;width:4;height:2" coordorigin="6630,-59" coordsize="4,0" o:spt="100" adj="0,,0" path="m6630,-59r1,m6631,-59r2,e" filled="f" strokecolor="#1c1c1c" strokeweight=".09pt">
              <v:stroke joinstyle="round"/>
              <v:formulas/>
              <v:path arrowok="t" o:connecttype="segments"/>
            </v:shape>
            <v:line id="_x0000_s3767" alt="" style="position:absolute" from="6633,-59" to="6634,-59" strokecolor="#1c1c1c" strokeweight=".03033mm"/>
            <v:line id="_x0000_s3768" alt="" style="position:absolute" from="6634,-59" to="6636,-59" strokecolor="#1c1c1c" strokeweight=".02892mm"/>
            <v:shape id="_x0000_s3769" alt="" style="position:absolute;left:6635;top:-60;width:4;height:2" coordorigin="6635,-59" coordsize="4,0" o:spt="100" adj="0,,0" path="m6635,-59r2,m6637,-59r1,e" filled="f" strokecolor="#1c1c1c" strokeweight=".02753mm">
              <v:stroke joinstyle="round"/>
              <v:formulas/>
              <v:path arrowok="t" o:connecttype="segments"/>
            </v:shape>
            <v:line id="_x0000_s3770" alt="" style="position:absolute" from="6638,-59" to="6640,-59" strokecolor="#1c1c1c" strokeweight=".02611mm"/>
            <v:shape id="_x0000_s3771" alt="" style="position:absolute;left:6639;top:-59;width:4;height:2" coordorigin="6639,-59" coordsize="4,0" o:spt="100" adj="0,,0" path="m6639,-59r2,m6641,-59r2,e" filled="f" strokecolor="#1c1c1c" strokeweight=".07pt">
              <v:stroke joinstyle="round"/>
              <v:formulas/>
              <v:path arrowok="t" o:connecttype="segments"/>
            </v:shape>
            <v:shape id="_x0000_s3772" alt="" style="position:absolute;left:6642;top:-59;width:6;height:2" coordorigin="6642,-59" coordsize="6,0" o:spt="100" adj="0,,0" path="m6642,-59r2,m6644,-59r1,m6645,-59r2,m6646,-59r2,e" filled="f" strokecolor="#1c1c1c" strokeweight=".02328mm">
              <v:stroke joinstyle="round"/>
              <v:formulas/>
              <v:path arrowok="t" o:connecttype="segments"/>
            </v:shape>
            <v:shape id="_x0000_s3773" alt="" style="position:absolute;left:6647;top:-59;width:10;height:2" coordorigin="6648,-59" coordsize="10,0" o:spt="100" adj="0,,0" path="m6648,-59r2,m6649,-59r2,m6651,-59r1,m6652,-59r2,m6653,-59r2,m6655,-59r1,m6656,-59r2,e" filled="f" strokecolor="#1c1c1c" strokeweight=".02222mm">
              <v:stroke joinstyle="round"/>
              <v:formulas/>
              <v:path arrowok="t" o:connecttype="segments"/>
            </v:shape>
            <v:shape id="_x0000_s3774" alt="" style="position:absolute;left:6657;top:-59;width:4;height:2" coordorigin="6658,-59" coordsize="4,0" o:spt="100" adj="0,,0" path="m6658,-59r1,m6659,-59r2,e" filled="f" strokecolor="#1c1c1c" strokeweight=".02081mm">
              <v:stroke joinstyle="round"/>
              <v:formulas/>
              <v:path arrowok="t" o:connecttype="segments"/>
            </v:shape>
            <v:shape id="_x0000_s3775" alt="" style="position:absolute;left:6660;top:-59;width:6;height:2" coordorigin="6660,-59" coordsize="6,0" o:spt="100" adj="0,,0" path="m6660,-59r2,m6662,-59r1,m6663,-59r2,m6665,-59r1,e" filled="f" strokecolor="#1c1c1c" strokeweight=".01942mm">
              <v:stroke joinstyle="round"/>
              <v:formulas/>
              <v:path arrowok="t" o:connecttype="segments"/>
            </v:shape>
            <v:shape id="_x0000_s3776" alt="" style="position:absolute;left:6665;top:-59;width:8;height:2" coordorigin="6666,-59" coordsize="8,0" o:spt="100" adj="0,,0" path="m6666,-59r2,m6667,-59r2,m6669,-59r1,m6670,-59r2,m6671,-59r2,e" filled="f" strokecolor="#1c1c1c" strokeweight=".018mm">
              <v:stroke joinstyle="round"/>
              <v:formulas/>
              <v:path arrowok="t" o:connecttype="segments"/>
            </v:shape>
            <v:line id="_x0000_s3777" alt="" style="position:absolute" from="6673,-59" to="6673,-58" strokecolor="#1c1c1c" strokeweight=".0124mm"/>
            <v:line id="_x0000_s3778" alt="" style="position:absolute" from="6703,-61" to="6704,-61" strokecolor="#1c1c1c" strokeweight=".2205mm"/>
            <v:shape id="_x0000_s3779" alt="" style="position:absolute;left:6703;top:-61;width:3;height:2" coordorigin="6704,-61" coordsize="3,0" o:spt="100" adj="0,,0" path="m6704,-61r1,m6705,-61r1,e" filled="f" strokecolor="#1c1c1c" strokeweight=".22189mm">
              <v:stroke joinstyle="round"/>
              <v:formulas/>
              <v:path arrowok="t" o:connecttype="segments"/>
            </v:shape>
            <v:line id="_x0000_s3780" alt="" style="position:absolute" from="6706,-61" to="6707,-61" strokecolor="#1c1c1c" strokeweight=".22614mm"/>
            <v:line id="_x0000_s3781" alt="" style="position:absolute" from="6707,-61" to="6708,-61" strokecolor="#1c1c1c" strokeweight=".22756mm"/>
            <v:shape id="_x0000_s3782" alt="" style="position:absolute;left:6707;top:-62;width:3;height:2" coordorigin="6708,-61" coordsize="3,0" o:spt="100" adj="0,,0" path="m6708,-61r1,m6708,-61r2,e" filled="f" strokecolor="#1c1c1c" strokeweight=".23142mm">
              <v:stroke joinstyle="round"/>
              <v:formulas/>
              <v:path arrowok="t" o:connecttype="segments"/>
            </v:shape>
            <v:line id="_x0000_s3783" alt="" style="position:absolute" from="6709,-61" to="6711,-61" strokecolor="#1c1c1c" strokeweight=".66pt"/>
            <v:line id="_x0000_s3784" alt="" style="position:absolute" from="6710,-61" to="6711,-61" strokecolor="#1c1c1c" strokeweight=".23425mm"/>
            <v:line id="_x0000_s3785" alt="" style="position:absolute" from="6711,-61" to="6712,-61" strokecolor="#1c1c1c" strokeweight=".23567mm"/>
            <v:line id="_x0000_s3786" alt="" style="position:absolute" from="6712,-61" to="6713,-61" strokecolor="#1c1c1c" strokeweight=".24272mm"/>
            <v:line id="_x0000_s3787" alt="" style="position:absolute" from="6713,-62" to="6714,-62" strokecolor="#1c1c1c" strokeweight=".24658mm"/>
            <v:line id="_x0000_s3788" alt="" style="position:absolute" from="6714,-62" to="6715,-62" strokecolor="#1c1c1c" strokeweight=".248mm"/>
            <v:line id="_x0000_s3789" alt="" style="position:absolute" from="6715,-62" to="6716,-62" strokecolor="#1c1c1c" strokeweight=".24942mm"/>
            <v:line id="_x0000_s3790" alt="" style="position:absolute" from="6716,-62" to="6717,-62" strokecolor="#1c1c1c" strokeweight=".25083mm"/>
            <v:line id="_x0000_s3791" alt="" style="position:absolute" from="6717,-62" to="6718,-62" strokecolor="#1c1c1c" strokeweight=".25506mm"/>
            <v:shape id="_x0000_s3792" alt="" style="position:absolute;left:6717;top:-62;width:4;height:2" coordorigin="6718,-62" coordsize="4,0" o:spt="100" adj="0,,0" path="m6718,-62r1,m6719,-62r1,m6720,-62r1,e" filled="f" strokecolor="#1c1c1c" strokeweight=".25894mm">
              <v:stroke joinstyle="round"/>
              <v:formulas/>
              <v:path arrowok="t" o:connecttype="segments"/>
            </v:shape>
            <v:line id="_x0000_s3793" alt="" style="position:absolute" from="6721,-62" to="6722,-62" strokecolor="#1c1c1c" strokeweight=".26036mm"/>
            <v:line id="_x0000_s3794" alt="" style="position:absolute" from="6722,-62" to="6723,-62" strokecolor="#1c1c1c" strokeweight=".26175mm"/>
            <v:line id="_x0000_s3795" alt="" style="position:absolute" from="6723,-62" to="6724,-62" strokecolor="#1c1c1c" strokeweight=".266mm"/>
            <v:shape id="_x0000_s3796" alt="" style="position:absolute;left:6723;top:-63;width:3;height:2" coordorigin="6724,-62" coordsize="3,0" o:spt="100" adj="0,,0" path="m6724,-62r1,m6725,-62r1,e" filled="f" strokecolor="#1c1c1c" strokeweight=".27269mm">
              <v:stroke joinstyle="round"/>
              <v:formulas/>
              <v:path arrowok="t" o:connecttype="segments"/>
            </v:shape>
            <v:line id="_x0000_s3797" alt="" style="position:absolute" from="6725,-62" to="6727,-62" strokecolor="#1c1c1c" strokeweight=".27411mm"/>
            <v:line id="_x0000_s3798" alt="" style="position:absolute" from="6726,-62" to="6727,-62" strokecolor="#1c1c1c" strokeweight=".27553mm"/>
            <v:line id="_x0000_s3799" alt="" style="position:absolute" from="6727,-62" to="6728,-62" strokecolor="#1c1c1c" strokeweight=".27833mm"/>
            <v:line id="_x0000_s3800" alt="" style="position:absolute" from="6728,-63" to="6729,-63" strokecolor="#1c1c1c" strokeweight=".28117mm"/>
            <v:line id="_x0000_s3801" alt="" style="position:absolute" from="6729,-63" to="6730,-63" strokecolor="#1c1c1c" strokeweight=".284mm"/>
            <v:line id="_x0000_s3802" alt="" style="position:absolute" from="6730,-63" to="6731,-63" strokecolor="#1c1c1c" strokeweight=".28539mm"/>
            <v:line id="_x0000_s3803" alt="" style="position:absolute" from="6731,-63" to="6732,-63" strokecolor="#1c1c1c" strokeweight=".29211mm"/>
            <v:line id="_x0000_s3804" alt="" style="position:absolute" from="6732,-63" to="6733,-63" strokecolor="#1c1c1c" strokeweight=".29775mm"/>
            <v:line id="_x0000_s3805" alt="" style="position:absolute" from="6733,-63" to="6734,-63" strokecolor="#1c1c1c" strokeweight=".31292mm"/>
            <v:line id="_x0000_s3806" alt="" style="position:absolute" from="6734,-63" to="6735,-63" strokecolor="#1c1c1c" strokeweight=".31433mm"/>
            <v:line id="_x0000_s3807" alt="" style="position:absolute" from="6735,-64" to="6736,-64" strokecolor="#1c1c1c" strokeweight=".31575mm"/>
            <v:shape id="_x0000_s3808" alt="" style="position:absolute;left:6735;top:-94;width:45;height:40" coordorigin="6736,-94" coordsize="45,40" path="m6780,-94r-1,l6779,-92r-1,l6778,-92r-1,l6777,-89r-1,l6776,-89r-1,l6775,-88r,l6775,-88r-1,l6773,-88r,1l6772,-87r,l6771,-87r,1l6770,-86r,1l6769,-85r,2l6768,-83r,2l6767,-81r,l6766,-81r,1l6765,-80r,l6764,-80r-1,l6763,-79r-1,l6762,-79r-1,l6760,-79r,1l6759,-78r,l6758,-78r,l6758,-78r-1,1l6757,-77r-1,l6755,-77r-1,l6754,-76r-1,l6752,-76r-1,l6751,-76r-1,l6749,-76r-1,1l6747,-75r,l6746,-75r,l6745,-75r,l6745,-75r-1,l6743,-75r-1,1l6742,-74r-1,l6741,-74r,l6740,-74r-1,1l6738,-73r-1,l6737,-73r-1,l6736,-55r1,l6738,-55r1,l6739,-55r2,l6743,-55r,l6744,-55r,l6745,-55r,l6746,-55r1,l6747,-55r1,l6748,-55r3,l6751,-55r5,l6757,-55r,l6758,-55r,l6760,-55r1,l6762,-55r1,l6764,-55r1,l6766,-55r1,l6768,-55r,l6769,-55r1,l6771,-55r1,l6773,-55r1,l6775,-55r1,l6776,-55r1,l6780,-55r,-39e" fillcolor="#1c1c1c" stroked="f">
              <v:path arrowok="t"/>
            </v:shape>
            <v:line id="_x0000_s3809" alt="" style="position:absolute" from="6782,-98" to="6782,-55" strokecolor="#1c1c1c" strokeweight=".07019mm"/>
            <v:line id="_x0000_s3810" alt="" style="position:absolute" from="6786,-103" to="6786,-55" strokecolor="#1c1c1c" strokeweight=".2pt"/>
            <v:line id="_x0000_s3811" alt="" style="position:absolute" from="6790,-120" to="6790,-55" strokecolor="#1c1c1c" strokeweight=".06881mm"/>
            <v:line id="_x0000_s3812" alt="" style="position:absolute" from="6791,-89" to="6793,-89" strokecolor="#1c1c1c" strokeweight="1.1977mm"/>
            <v:line id="_x0000_s3813" alt="" style="position:absolute" from="6794,-145" to="6794,-55" strokecolor="#1c1c1c" strokeweight=".1pt"/>
            <v:shape id="_x0000_s3814" alt="" style="position:absolute;left:6795;top:-171;width:2;height:116" coordorigin="6796,-170" coordsize="2,116" o:spt="100" adj="0,,0" path="m6796,-159r,104m6797,-170r,115m6797,-170r,115m6798,-168r,113e" filled="f" strokecolor="#1c1c1c" strokeweight=".02081mm">
              <v:stroke joinstyle="round"/>
              <v:formulas/>
              <v:path arrowok="t" o:connecttype="segments"/>
            </v:shape>
            <v:shape id="_x0000_s3815" alt="" style="position:absolute;left:6798;top:-161;width:3;height:107" coordorigin="6799,-161" coordsize="3,107" o:spt="100" adj="0,,0" path="m6799,-161r,106m6800,-158r,103m6801,-151r,96m6801,-149r,94e" filled="f" strokecolor="#1c1c1c" strokeweight=".01942mm">
              <v:stroke joinstyle="round"/>
              <v:formulas/>
              <v:path arrowok="t" o:connecttype="segments"/>
            </v:shape>
            <v:line id="_x0000_s3816" alt="" style="position:absolute" from="6805,-145" to="6805,-55" strokecolor="#1c1c1c" strokeweight=".07019mm"/>
            <v:line id="_x0000_s3817" alt="" style="position:absolute" from="6809,-124" to="6809,-55" strokecolor="#1c1c1c" strokeweight=".2pt"/>
            <v:line id="_x0000_s3818" alt="" style="position:absolute" from="6812,-114" to="6812,-55" strokecolor="#1c1c1c" strokeweight=".06881mm"/>
            <v:line id="_x0000_s3819" alt="" style="position:absolute" from="6816,-107" to="6816,-55" strokecolor="#1c1c1c" strokeweight=".2pt"/>
            <v:line id="_x0000_s3820" alt="" style="position:absolute" from="6820,-99" to="6820,-55" strokecolor="#1c1c1c" strokeweight=".07019mm"/>
            <v:line id="_x0000_s3821" alt="" style="position:absolute" from="6824,-95" to="6824,-55" strokecolor="#1c1c1c" strokeweight=".2pt"/>
            <v:shape id="_x0000_s3822" alt="" style="position:absolute;left:6825;top:-88;width:36;height:33" coordorigin="6825,-87" coordsize="36,33" path="m6861,-73r-1,l6860,-73r-1,l6858,-73r-1,l6857,-73r-1,l6856,-74r-1,l6855,-74r-1,l6854,-75r-1,l6853,-75r-1,l6852,-75r-1,l6850,-76r-1,l6849,-76r-1,l6847,-76r-1,l6846,-77r-1,l6845,-77r,l6844,-77r,-1l6843,-78r,-1l6842,-79r-1,l6840,-79r-1,l6839,-80r-1,l6837,-80r-1,l6835,-80r-1,l6833,-81r,l6832,-81r,-1l6831,-82r,-1l6830,-83r,l6829,-83r,-2l6828,-85r,-1l6828,-86r,l6827,-86r,-1l6825,-87r,32l6827,-55r,l6828,-55r1,l6830,-55r1,l6832,-55r1,l6834,-55r1,l6838,-55r,l6843,-55r,l6845,-55r1,l6846,-55r1,l6848,-55r1,l6849,-55r3,l6853,-55r1,l6855,-55r,l6856,-55r,l6857,-55r,l6860,-55r1,l6861,-73e" fillcolor="#1c1c1c" stroked="f">
              <v:path arrowok="t"/>
            </v:shape>
            <v:shape id="_x0000_s3823" alt="" style="position:absolute;left:6860;top:-64;width:3;height:2" coordorigin="6860,-64" coordsize="3,0" o:spt="100" adj="0,,0" path="m6860,-64r1,m6861,-64r1,e" filled="f" strokecolor="#1c1c1c" strokeweight=".31681mm">
              <v:stroke joinstyle="round"/>
              <v:formulas/>
              <v:path arrowok="t" o:connecttype="segments"/>
            </v:shape>
            <v:line id="_x0000_s3824" alt="" style="position:absolute" from="6862,-64" to="6863,-64" strokecolor="#1c1c1c" strokeweight=".31575mm"/>
            <v:line id="_x0000_s3825" alt="" style="position:absolute" from="6863,-63" to="6864,-63" strokecolor="#1c1c1c" strokeweight=".31433mm"/>
            <v:line id="_x0000_s3826" alt="" style="position:absolute" from="6864,-63" to="6865,-63" strokecolor="#1c1c1c" strokeweight=".30869mm"/>
            <v:line id="_x0000_s3827" alt="" style="position:absolute" from="6865,-63" to="6866,-63" strokecolor="#1c1c1c" strokeweight=".30586mm"/>
            <v:shape id="_x0000_s3828" alt="" style="position:absolute;left:6866;top:-64;width:3;height:2" coordorigin="6866,-63" coordsize="3,0" o:spt="100" adj="0,,0" path="m6866,-63r1,m6867,-63r1,e" filled="f" strokecolor="#1c1c1c" strokeweight=".30444mm">
              <v:stroke joinstyle="round"/>
              <v:formulas/>
              <v:path arrowok="t" o:connecttype="segments"/>
            </v:shape>
            <v:line id="_x0000_s3829" alt="" style="position:absolute" from="6868,-63" to="6869,-63" strokecolor="#1c1c1c" strokeweight=".29917mm"/>
            <v:line id="_x0000_s3830" alt="" style="position:absolute" from="6869,-63" to="6870,-63" strokecolor="#1c1c1c" strokeweight=".29211mm"/>
            <v:line id="_x0000_s3831" alt="" style="position:absolute" from="6870,-63" to="6871,-63" strokecolor="#1c1c1c" strokeweight=".28681mm"/>
            <v:line id="_x0000_s3832" alt="" style="position:absolute" from="6871,-63" to="6872,-63" strokecolor="#1c1c1c" strokeweight=".28539mm"/>
            <v:line id="_x0000_s3833" alt="" style="position:absolute" from="6872,-63" to="6873,-63" strokecolor="#1c1c1c" strokeweight=".28117mm"/>
            <v:line id="_x0000_s3834" alt="" style="position:absolute" from="6873,-62" to="6874,-62" strokecolor="#1c1c1c" strokeweight=".27833mm"/>
            <v:line id="_x0000_s3835" alt="" style="position:absolute" from="6874,-62" to="6875,-62" strokecolor="#1c1c1c" strokeweight=".27411mm"/>
            <v:line id="_x0000_s3836" alt="" style="position:absolute" from="6875,-62" to="6876,-62" strokecolor="#1c1c1c" strokeweight=".26881mm"/>
            <v:shape id="_x0000_s3837" alt="" style="position:absolute;left:6875;top:-63;width:3;height:2" coordorigin="6875,-62" coordsize="3,0" o:spt="100" adj="0,,0" path="m6875,-62r2,m6876,-62r2,e" filled="f" strokecolor="#1c1c1c" strokeweight=".266mm">
              <v:stroke joinstyle="round"/>
              <v:formulas/>
              <v:path arrowok="t" o:connecttype="segments"/>
            </v:shape>
            <v:line id="_x0000_s3838" alt="" style="position:absolute" from="6877,-62" to="6878,-62" strokecolor="#1c1c1c" strokeweight=".26317mm"/>
            <v:line id="_x0000_s3839" alt="" style="position:absolute" from="6878,-62" to="6879,-62" strokecolor="#1c1c1c" strokeweight=".25506mm"/>
            <v:line id="_x0000_s3840" alt="" style="position:absolute" from="6879,-62" to="6880,-62" strokecolor="#1c1c1c" strokeweight=".25083mm"/>
            <v:shape id="_x0000_s3841" alt="" style="position:absolute;left:6880;top:-62;width:3;height:2" coordorigin="6880,-61" coordsize="3,0" o:spt="100" adj="0,,0" path="m6880,-61r1,m6881,-61r1,e" filled="f" strokecolor="#1c1c1c" strokeweight=".24131mm">
              <v:stroke joinstyle="round"/>
              <v:formulas/>
              <v:path arrowok="t" o:connecttype="segments"/>
            </v:shape>
            <v:line id="_x0000_s3842" alt="" style="position:absolute" from="6882,-61" to="6883,-61" strokecolor="#1c1c1c" strokeweight=".68pt"/>
            <v:line id="_x0000_s3843" alt="" style="position:absolute" from="6883,-61" to="6884,-61" strokecolor="#1c1c1c" strokeweight=".23847mm"/>
            <v:shape id="_x0000_s3844" alt="" style="position:absolute;left:6883;top:-62;width:3;height:2" coordorigin="6884,-61" coordsize="3,0" o:spt="100" adj="0,,0" path="m6884,-61r1,m6885,-61r1,e" filled="f" strokecolor="#1c1c1c" strokeweight=".23425mm">
              <v:stroke joinstyle="round"/>
              <v:formulas/>
              <v:path arrowok="t" o:connecttype="segments"/>
            </v:shape>
            <v:shape id="_x0000_s3845" alt="" style="position:absolute;left:6885;top:-62;width:3;height:2" coordorigin="6886,-61" coordsize="3,0" o:spt="100" adj="0,,0" path="m6886,-61r1,m6887,-61r1,e" filled="f" strokecolor="#1c1c1c" strokeweight=".66pt">
              <v:stroke joinstyle="round"/>
              <v:formulas/>
              <v:path arrowok="t" o:connecttype="segments"/>
            </v:shape>
            <v:line id="_x0000_s3846" alt="" style="position:absolute" from="6888,-61" to="6889,-61" strokecolor="#1c1c1c" strokeweight=".23142mm"/>
            <v:line id="_x0000_s3847" alt="" style="position:absolute" from="6889,-61" to="6890,-61" strokecolor="#1c1c1c" strokeweight=".23mm"/>
            <v:line id="_x0000_s3848" alt="" style="position:absolute" from="6890,-61" to="6891,-61" strokecolor="#1c1c1c" strokeweight=".22756mm"/>
            <v:shape id="_x0000_s3849" alt="" style="position:absolute;left:6959;top:533;width:114;height:112" coordorigin="6960,534" coordsize="114,112" path="m6994,534r-34,61l7009,645r64,-30l7064,546r-70,-12xe" fillcolor="gray" stroked="f">
              <v:path arrowok="t"/>
            </v:shape>
            <v:shape id="_x0000_s3850" type="#_x0000_t75" alt="" style="position:absolute;left:6961;top:699;width:114;height:141">
              <v:imagedata r:id="rId83" o:title=""/>
            </v:shape>
            <v:shape id="_x0000_s3851" alt="" style="position:absolute;left:6979;top:1031;width:94;height:85" coordorigin="6980,1032" coordsize="94,85" path="m7022,1032r-21,30l6980,1091r93,26l7022,1032xe" fillcolor="gray" stroked="f">
              <v:path arrowok="t"/>
            </v:shape>
            <v:line id="_x0000_s3852" alt="" style="position:absolute" from="6980,90" to="7065,90" strokecolor="gray" strokeweight="1.50072mm"/>
            <v:shape id="_x0000_s3853" type="#_x0000_t75" alt="" style="position:absolute;left:6962;top:373;width:142;height:128">
              <v:imagedata r:id="rId84" o:title=""/>
            </v:shape>
            <v:shape id="_x0000_s3854" type="#_x0000_t75" alt="" style="position:absolute;left:6451;top:-20;width:488;height:1216">
              <v:imagedata r:id="rId85" o:title=""/>
            </v:shape>
            <v:shape id="_x0000_s3855" alt="" style="position:absolute;left:5011;top:11949;width:488;height:1216" coordorigin="5012,11949" coordsize="488,1216" o:spt="100" adj="0,,0" path="m6452,1196r,-1215m6939,1196r,-1215m6452,1196r487,m6452,-19r487,e" filled="f" strokeweight=".06444mm">
              <v:stroke joinstyle="round"/>
              <v:formulas/>
              <v:path arrowok="t" o:connecttype="segments"/>
            </v:shape>
            <v:shape id="_x0000_s3856" type="#_x0000_t202" alt="" style="position:absolute;left:5135;top:-21;width:1207;height:1199;mso-wrap-style:square;v-text-anchor:top" filled="f" strokeweight=".07631mm">
              <v:textbox inset="0,0,0,0">
                <w:txbxContent>
                  <w:p w14:paraId="39C3F8F8" w14:textId="77777777" w:rsidR="00845F1E" w:rsidRDefault="00845F1E">
                    <w:pPr>
                      <w:rPr>
                        <w:sz w:val="10"/>
                      </w:rPr>
                    </w:pPr>
                  </w:p>
                  <w:p w14:paraId="2E3316C4" w14:textId="77777777" w:rsidR="00845F1E" w:rsidRDefault="00845F1E">
                    <w:pPr>
                      <w:spacing w:before="8"/>
                      <w:rPr>
                        <w:sz w:val="14"/>
                      </w:rPr>
                    </w:pPr>
                  </w:p>
                  <w:p w14:paraId="78FD1A6B" w14:textId="77777777" w:rsidR="00845F1E" w:rsidRDefault="00BA7C68">
                    <w:pPr>
                      <w:spacing w:line="273" w:lineRule="auto"/>
                      <w:ind w:left="529" w:right="234"/>
                      <w:rPr>
                        <w:rFonts w:ascii="Verdana"/>
                        <w:sz w:val="9"/>
                      </w:rPr>
                    </w:pPr>
                    <w:r>
                      <w:rPr>
                        <w:rFonts w:ascii="Verdana"/>
                        <w:color w:val="4D4D4D"/>
                        <w:sz w:val="9"/>
                      </w:rPr>
                      <w:t>diverse receptors</w:t>
                    </w:r>
                  </w:p>
                </w:txbxContent>
              </v:textbox>
            </v:shape>
            <w10:wrap anchorx="page"/>
          </v:group>
        </w:pict>
      </w:r>
      <w:r>
        <w:pict w14:anchorId="10C49D63">
          <v:shape id="_x0000_s3683" type="#_x0000_t202" alt="" style="position:absolute;left:0;text-align:left;margin-left:369.05pt;margin-top:1pt;width:8.7pt;height:49.95pt;z-index:3112;mso-wrap-style:square;mso-wrap-edited:f;mso-width-percent:0;mso-height-percent:0;mso-position-horizontal-relative:page;mso-width-percent:0;mso-height-percent:0;v-text-anchor:top" filled="f" stroked="f">
            <v:textbox style="layout-flow:vertical;mso-layout-flow-alt:bottom-to-top" inset="0,0,0,0">
              <w:txbxContent>
                <w:p w14:paraId="016AE148" w14:textId="77777777" w:rsidR="00845F1E" w:rsidRDefault="00BA7C68">
                  <w:pPr>
                    <w:spacing w:before="20"/>
                    <w:ind w:left="20" w:right="-529"/>
                    <w:rPr>
                      <w:rFonts w:ascii="Verdana"/>
                      <w:sz w:val="11"/>
                    </w:rPr>
                  </w:pPr>
                  <w:r>
                    <w:rPr>
                      <w:rFonts w:ascii="Verdana"/>
                      <w:spacing w:val="-1"/>
                      <w:sz w:val="11"/>
                    </w:rPr>
                    <w:t>odo</w:t>
                  </w:r>
                  <w:r>
                    <w:rPr>
                      <w:rFonts w:ascii="Verdana"/>
                      <w:sz w:val="11"/>
                    </w:rPr>
                    <w:t>r</w:t>
                  </w:r>
                  <w:r>
                    <w:rPr>
                      <w:rFonts w:ascii="Verdana"/>
                      <w:spacing w:val="-1"/>
                      <w:sz w:val="11"/>
                    </w:rPr>
                    <w:t xml:space="preserve"> c</w:t>
                  </w:r>
                  <w:r>
                    <w:rPr>
                      <w:rFonts w:ascii="Verdana"/>
                      <w:sz w:val="11"/>
                    </w:rPr>
                    <w:t>o</w:t>
                  </w:r>
                  <w:r>
                    <w:rPr>
                      <w:rFonts w:ascii="Verdana"/>
                      <w:spacing w:val="-1"/>
                      <w:sz w:val="11"/>
                    </w:rPr>
                    <w:t>mponents</w:t>
                  </w:r>
                </w:p>
              </w:txbxContent>
            </v:textbox>
            <w10:wrap anchorx="page"/>
          </v:shape>
        </w:pict>
      </w:r>
      <w:r>
        <w:rPr>
          <w:rFonts w:ascii="Verdana"/>
          <w:position w:val="-2"/>
          <w:sz w:val="10"/>
        </w:rPr>
        <w:t>20</w:t>
      </w:r>
      <w:r>
        <w:rPr>
          <w:rFonts w:ascii="Verdana"/>
          <w:position w:val="-2"/>
          <w:sz w:val="10"/>
        </w:rPr>
        <w:tab/>
      </w:r>
      <w:r>
        <w:rPr>
          <w:rFonts w:ascii="Verdana"/>
          <w:sz w:val="10"/>
        </w:rPr>
        <w:t>100</w:t>
      </w:r>
    </w:p>
    <w:p w14:paraId="53F583F9" w14:textId="77777777" w:rsidR="00845F1E" w:rsidRDefault="00845F1E">
      <w:pPr>
        <w:pStyle w:val="BodyText"/>
        <w:spacing w:before="7"/>
        <w:rPr>
          <w:rFonts w:ascii="Verdana"/>
          <w:sz w:val="13"/>
        </w:rPr>
      </w:pPr>
    </w:p>
    <w:p w14:paraId="0CD4D767" w14:textId="77777777" w:rsidR="00845F1E" w:rsidRDefault="00BA7C68">
      <w:pPr>
        <w:spacing w:line="247" w:lineRule="auto"/>
        <w:ind w:left="3445" w:right="1473"/>
        <w:rPr>
          <w:rFonts w:ascii="Verdana"/>
          <w:sz w:val="10"/>
        </w:rPr>
      </w:pPr>
      <w:r>
        <w:rPr>
          <w:rFonts w:ascii="Verdana"/>
          <w:sz w:val="10"/>
        </w:rPr>
        <w:t>Correctly decoded signals (%)</w:t>
      </w:r>
    </w:p>
    <w:p w14:paraId="5C584C21" w14:textId="77777777" w:rsidR="00845F1E" w:rsidRDefault="00845F1E">
      <w:pPr>
        <w:spacing w:line="247" w:lineRule="auto"/>
        <w:rPr>
          <w:rFonts w:ascii="Verdana"/>
          <w:sz w:val="10"/>
        </w:rPr>
        <w:sectPr w:rsidR="00845F1E">
          <w:type w:val="continuous"/>
          <w:pgSz w:w="12240" w:h="15840"/>
          <w:pgMar w:top="1500" w:right="0" w:bottom="1580" w:left="1340" w:header="720" w:footer="720" w:gutter="0"/>
          <w:cols w:num="3" w:space="720" w:equalWidth="0">
            <w:col w:w="1566" w:space="40"/>
            <w:col w:w="641" w:space="3136"/>
            <w:col w:w="5517"/>
          </w:cols>
        </w:sectPr>
      </w:pPr>
    </w:p>
    <w:p w14:paraId="426D734B" w14:textId="77777777" w:rsidR="00845F1E" w:rsidRDefault="00845F1E">
      <w:pPr>
        <w:pStyle w:val="BodyText"/>
        <w:spacing w:before="10"/>
        <w:rPr>
          <w:rFonts w:ascii="Verdana"/>
          <w:sz w:val="8"/>
        </w:rPr>
      </w:pPr>
    </w:p>
    <w:p w14:paraId="7BECCDE6" w14:textId="77777777" w:rsidR="00845F1E" w:rsidRDefault="00845F1E">
      <w:pPr>
        <w:rPr>
          <w:rFonts w:ascii="Verdana"/>
          <w:sz w:val="8"/>
        </w:rPr>
        <w:sectPr w:rsidR="00845F1E">
          <w:type w:val="continuous"/>
          <w:pgSz w:w="12240" w:h="15840"/>
          <w:pgMar w:top="1500" w:right="0" w:bottom="1580" w:left="1340" w:header="720" w:footer="720" w:gutter="0"/>
          <w:cols w:space="720"/>
        </w:sectPr>
      </w:pPr>
    </w:p>
    <w:p w14:paraId="46A3DF99" w14:textId="77777777" w:rsidR="00845F1E" w:rsidRDefault="00845F1E">
      <w:pPr>
        <w:pStyle w:val="BodyText"/>
        <w:rPr>
          <w:rFonts w:ascii="Verdana"/>
          <w:sz w:val="12"/>
        </w:rPr>
      </w:pPr>
    </w:p>
    <w:p w14:paraId="17C5D1EB" w14:textId="77777777" w:rsidR="00845F1E" w:rsidRDefault="00845F1E">
      <w:pPr>
        <w:pStyle w:val="BodyText"/>
        <w:rPr>
          <w:rFonts w:ascii="Verdana"/>
          <w:sz w:val="12"/>
        </w:rPr>
      </w:pPr>
    </w:p>
    <w:p w14:paraId="1B12D5FA" w14:textId="77777777" w:rsidR="00845F1E" w:rsidRDefault="00845F1E">
      <w:pPr>
        <w:pStyle w:val="BodyText"/>
        <w:rPr>
          <w:rFonts w:ascii="Verdana"/>
          <w:sz w:val="12"/>
        </w:rPr>
      </w:pPr>
    </w:p>
    <w:p w14:paraId="3CA794BD" w14:textId="77777777" w:rsidR="00845F1E" w:rsidRDefault="00845F1E">
      <w:pPr>
        <w:pStyle w:val="BodyText"/>
        <w:spacing w:before="2"/>
        <w:rPr>
          <w:rFonts w:ascii="Verdana"/>
          <w:sz w:val="9"/>
        </w:rPr>
      </w:pPr>
    </w:p>
    <w:p w14:paraId="0401E3FD" w14:textId="77777777" w:rsidR="00845F1E" w:rsidRDefault="00BA7C68">
      <w:pPr>
        <w:spacing w:before="1"/>
        <w:ind w:left="1011"/>
        <w:rPr>
          <w:rFonts w:ascii="Verdana"/>
          <w:sz w:val="11"/>
        </w:rPr>
      </w:pPr>
      <w:r>
        <w:rPr>
          <w:rFonts w:ascii="Verdana"/>
          <w:sz w:val="11"/>
        </w:rPr>
        <w:t>Mean odorant</w:t>
      </w:r>
      <w:r>
        <w:rPr>
          <w:rFonts w:ascii="Verdana"/>
          <w:spacing w:val="-18"/>
          <w:sz w:val="11"/>
        </w:rPr>
        <w:t xml:space="preserve"> </w:t>
      </w:r>
      <w:r>
        <w:rPr>
          <w:rFonts w:ascii="Verdana"/>
          <w:sz w:val="11"/>
        </w:rPr>
        <w:t>strength</w:t>
      </w:r>
    </w:p>
    <w:p w14:paraId="579425C5" w14:textId="77777777" w:rsidR="00845F1E" w:rsidRDefault="00BA7C68">
      <w:pPr>
        <w:pStyle w:val="Heading3"/>
        <w:spacing w:before="76"/>
        <w:ind w:left="323"/>
        <w:rPr>
          <w:rFonts w:ascii="Verdana"/>
        </w:rPr>
      </w:pPr>
      <w:r>
        <w:pict w14:anchorId="02718B8F">
          <v:group id="_x0000_s3677" alt="" style="position:absolute;left:0;text-align:left;margin-left:104.65pt;margin-top:12.7pt;width:426.6pt;height:15.35pt;z-index:2728;mso-position-horizontal-relative:page" coordorigin="2093,254" coordsize="8532,307">
            <v:shape id="_x0000_s3678" type="#_x0000_t75" alt="" style="position:absolute;left:2092;top:254;width:8532;height:307">
              <v:imagedata r:id="rId86" o:title=""/>
            </v:shape>
            <v:shape id="_x0000_s3679" alt="" style="position:absolute;left:7731;top:486;width:309;height:2" coordorigin="7731,486" coordsize="309,0" path="m7731,486r176,l7999,486r35,l8040,486e" filled="f" strokeweight=".15811mm">
              <v:path arrowok="t"/>
            </v:shape>
            <v:shape id="_x0000_s3680" alt="" style="position:absolute;left:7993;top:464;width:59;height:44" coordorigin="7993,465" coordsize="59,44" path="m7993,465r59,21l7993,508r5,-10l8000,486r-2,-11l7993,465xe" fillcolor="black" stroked="f">
              <v:path arrowok="t"/>
            </v:shape>
            <v:shape id="_x0000_s3681" alt="" style="position:absolute;left:7993;top:464;width:59;height:44" coordorigin="7993,465" coordsize="59,44" path="m7993,465r59,21l7993,508r5,-10l8000,486r-2,-11l7993,465xe" filled="f" strokeweight=".05928mm">
              <v:path arrowok="t"/>
            </v:shape>
            <v:shape id="_x0000_s3682" type="#_x0000_t202" alt="" style="position:absolute;left:2092;top:254;width:8532;height:307;mso-wrap-style:square;v-text-anchor:top" filled="f" stroked="f">
              <v:textbox inset="0,0,0,0">
                <w:txbxContent>
                  <w:p w14:paraId="53124CB9" w14:textId="77777777" w:rsidR="00845F1E" w:rsidRDefault="00845F1E">
                    <w:pPr>
                      <w:spacing w:before="5"/>
                      <w:rPr>
                        <w:sz w:val="14"/>
                      </w:rPr>
                    </w:pPr>
                  </w:p>
                  <w:p w14:paraId="0016338C" w14:textId="77777777" w:rsidR="00845F1E" w:rsidRDefault="00BA7C68">
                    <w:pPr>
                      <w:ind w:left="3824" w:right="2946"/>
                      <w:jc w:val="center"/>
                      <w:rPr>
                        <w:rFonts w:ascii="Verdana"/>
                        <w:sz w:val="10"/>
                      </w:rPr>
                    </w:pPr>
                    <w:r>
                      <w:rPr>
                        <w:rFonts w:ascii="Verdana"/>
                        <w:color w:val="4D4D4D"/>
                        <w:sz w:val="10"/>
                      </w:rPr>
                      <w:t>Increasing mean odorant strength</w:t>
                    </w:r>
                  </w:p>
                </w:txbxContent>
              </v:textbox>
            </v:shape>
            <w10:wrap anchorx="page"/>
          </v:group>
        </w:pict>
      </w:r>
      <w:r>
        <w:rPr>
          <w:rFonts w:ascii="Verdana"/>
        </w:rPr>
        <w:t>D</w:t>
      </w:r>
    </w:p>
    <w:p w14:paraId="6979CDA2" w14:textId="77777777" w:rsidR="00845F1E" w:rsidRDefault="00BA7C68">
      <w:pPr>
        <w:pStyle w:val="BodyText"/>
        <w:rPr>
          <w:rFonts w:ascii="Verdana"/>
          <w:b/>
          <w:sz w:val="12"/>
        </w:rPr>
      </w:pPr>
      <w:r>
        <w:br w:type="column"/>
      </w:r>
    </w:p>
    <w:p w14:paraId="00D29C3E" w14:textId="77777777" w:rsidR="00845F1E" w:rsidRDefault="00845F1E">
      <w:pPr>
        <w:pStyle w:val="BodyText"/>
        <w:rPr>
          <w:rFonts w:ascii="Verdana"/>
          <w:b/>
          <w:sz w:val="12"/>
        </w:rPr>
      </w:pPr>
    </w:p>
    <w:p w14:paraId="2AC0A894" w14:textId="77777777" w:rsidR="00845F1E" w:rsidRDefault="00845F1E">
      <w:pPr>
        <w:pStyle w:val="BodyText"/>
        <w:spacing w:before="7"/>
        <w:rPr>
          <w:rFonts w:ascii="Verdana"/>
          <w:b/>
          <w:sz w:val="13"/>
        </w:rPr>
      </w:pPr>
    </w:p>
    <w:p w14:paraId="3C0FF621" w14:textId="77777777" w:rsidR="00845F1E" w:rsidRDefault="00BA7C68">
      <w:pPr>
        <w:spacing w:before="1"/>
        <w:ind w:left="256"/>
        <w:rPr>
          <w:rFonts w:ascii="Verdana"/>
          <w:sz w:val="11"/>
        </w:rPr>
      </w:pPr>
      <w:r>
        <w:pict w14:anchorId="7BC0E0AC">
          <v:shape id="_x0000_s3676" type="#_x0000_t202" alt="" style="position:absolute;left:0;text-align:left;margin-left:93.85pt;margin-top:-56.1pt;width:15.7pt;height:51.9pt;z-index:3088;mso-wrap-style:square;mso-wrap-edited:f;mso-width-percent:0;mso-height-percent:0;mso-position-horizontal-relative:page;mso-width-percent:0;mso-height-percent:0;v-text-anchor:top" filled="f" stroked="f">
            <v:textbox style="layout-flow:vertical;mso-layout-flow-alt:bottom-to-top" inset="0,0,0,0">
              <w:txbxContent>
                <w:p w14:paraId="76702ABC" w14:textId="77777777" w:rsidR="00845F1E" w:rsidRDefault="00BA7C68">
                  <w:pPr>
                    <w:spacing w:before="20" w:line="252" w:lineRule="auto"/>
                    <w:ind w:left="201" w:right="-399" w:hanging="182"/>
                    <w:rPr>
                      <w:rFonts w:ascii="Verdana"/>
                      <w:sz w:val="11"/>
                    </w:rPr>
                  </w:pPr>
                  <w:r>
                    <w:rPr>
                      <w:rFonts w:ascii="Verdana"/>
                      <w:spacing w:val="-1"/>
                      <w:sz w:val="11"/>
                    </w:rPr>
                    <w:t>Cor</w:t>
                  </w:r>
                  <w:r>
                    <w:rPr>
                      <w:rFonts w:ascii="Verdana"/>
                      <w:sz w:val="11"/>
                    </w:rPr>
                    <w:t>r</w:t>
                  </w:r>
                  <w:r>
                    <w:rPr>
                      <w:rFonts w:ascii="Verdana"/>
                      <w:spacing w:val="-1"/>
                      <w:sz w:val="11"/>
                    </w:rPr>
                    <w:t>ectl</w:t>
                  </w:r>
                  <w:r>
                    <w:rPr>
                      <w:rFonts w:ascii="Verdana"/>
                      <w:sz w:val="11"/>
                    </w:rPr>
                    <w:t>y</w:t>
                  </w:r>
                  <w:r>
                    <w:rPr>
                      <w:rFonts w:ascii="Verdana"/>
                      <w:spacing w:val="-1"/>
                      <w:sz w:val="11"/>
                    </w:rPr>
                    <w:t xml:space="preserve"> decoded signal</w:t>
                  </w:r>
                  <w:r>
                    <w:rPr>
                      <w:rFonts w:ascii="Verdana"/>
                      <w:sz w:val="11"/>
                    </w:rPr>
                    <w:t>s</w:t>
                  </w:r>
                  <w:r>
                    <w:rPr>
                      <w:rFonts w:ascii="Verdana"/>
                      <w:spacing w:val="-1"/>
                      <w:sz w:val="11"/>
                    </w:rPr>
                    <w:t xml:space="preserve"> (%)</w:t>
                  </w:r>
                </w:p>
              </w:txbxContent>
            </v:textbox>
            <w10:wrap anchorx="page"/>
          </v:shape>
        </w:pict>
      </w:r>
      <w:r>
        <w:rPr>
          <w:rFonts w:ascii="Verdana"/>
          <w:sz w:val="11"/>
        </w:rPr>
        <w:t>ORN</w:t>
      </w:r>
    </w:p>
    <w:p w14:paraId="4B623674" w14:textId="77777777" w:rsidR="00845F1E" w:rsidRDefault="00BA7C68">
      <w:pPr>
        <w:tabs>
          <w:tab w:val="left" w:pos="2453"/>
        </w:tabs>
        <w:spacing w:before="100" w:line="138" w:lineRule="exact"/>
        <w:ind w:right="1706"/>
        <w:jc w:val="center"/>
        <w:rPr>
          <w:rFonts w:ascii="Verdana"/>
          <w:sz w:val="10"/>
        </w:rPr>
      </w:pPr>
      <w:r>
        <w:br w:type="column"/>
      </w:r>
      <w:r>
        <w:rPr>
          <w:rFonts w:ascii="Verdana"/>
          <w:position w:val="-2"/>
          <w:sz w:val="10"/>
        </w:rPr>
        <w:t>1</w:t>
      </w:r>
      <w:r>
        <w:rPr>
          <w:rFonts w:ascii="Verdana"/>
          <w:position w:val="-2"/>
          <w:sz w:val="10"/>
        </w:rPr>
        <w:tab/>
      </w:r>
      <w:r>
        <w:rPr>
          <w:rFonts w:ascii="Verdana"/>
          <w:sz w:val="10"/>
        </w:rPr>
        <w:t>0</w:t>
      </w:r>
    </w:p>
    <w:p w14:paraId="11CFD5DD" w14:textId="77777777" w:rsidR="00845F1E" w:rsidRDefault="00BA7C68">
      <w:pPr>
        <w:tabs>
          <w:tab w:val="left" w:pos="895"/>
          <w:tab w:val="left" w:pos="2095"/>
        </w:tabs>
        <w:spacing w:line="135" w:lineRule="exact"/>
        <w:ind w:right="1820"/>
        <w:jc w:val="center"/>
        <w:rPr>
          <w:rFonts w:ascii="Verdana"/>
          <w:sz w:val="9"/>
        </w:rPr>
      </w:pPr>
      <w:r>
        <w:rPr>
          <w:rFonts w:ascii="Verdana"/>
          <w:sz w:val="9"/>
        </w:rPr>
        <w:t>10</w:t>
      </w:r>
      <w:r>
        <w:rPr>
          <w:rFonts w:ascii="Verdana"/>
          <w:position w:val="4"/>
          <w:sz w:val="9"/>
        </w:rPr>
        <w:t>-2</w:t>
      </w:r>
      <w:r>
        <w:rPr>
          <w:rFonts w:ascii="Verdana"/>
          <w:position w:val="4"/>
          <w:sz w:val="9"/>
        </w:rPr>
        <w:tab/>
      </w:r>
      <w:r>
        <w:rPr>
          <w:rFonts w:ascii="Verdana"/>
          <w:sz w:val="9"/>
        </w:rPr>
        <w:t>10</w:t>
      </w:r>
      <w:r>
        <w:rPr>
          <w:rFonts w:ascii="Verdana"/>
          <w:position w:val="4"/>
          <w:sz w:val="9"/>
        </w:rPr>
        <w:t xml:space="preserve">4   </w:t>
      </w:r>
      <w:r>
        <w:rPr>
          <w:rFonts w:ascii="Verdana"/>
          <w:spacing w:val="5"/>
          <w:position w:val="4"/>
          <w:sz w:val="9"/>
        </w:rPr>
        <w:t xml:space="preserve"> </w:t>
      </w:r>
      <w:r>
        <w:rPr>
          <w:rFonts w:ascii="Verdana"/>
          <w:sz w:val="9"/>
        </w:rPr>
        <w:t>10</w:t>
      </w:r>
      <w:r>
        <w:rPr>
          <w:rFonts w:ascii="Verdana"/>
          <w:position w:val="4"/>
          <w:sz w:val="9"/>
        </w:rPr>
        <w:t>-2</w:t>
      </w:r>
      <w:r>
        <w:rPr>
          <w:rFonts w:ascii="Verdana"/>
          <w:position w:val="4"/>
          <w:sz w:val="9"/>
        </w:rPr>
        <w:tab/>
      </w:r>
      <w:r>
        <w:rPr>
          <w:rFonts w:ascii="Verdana"/>
          <w:sz w:val="9"/>
        </w:rPr>
        <w:t>10</w:t>
      </w:r>
      <w:r>
        <w:rPr>
          <w:rFonts w:ascii="Verdana"/>
          <w:position w:val="4"/>
          <w:sz w:val="9"/>
        </w:rPr>
        <w:t>4</w:t>
      </w:r>
    </w:p>
    <w:p w14:paraId="6D4C2AF7" w14:textId="77777777" w:rsidR="00845F1E" w:rsidRDefault="00BA7C68">
      <w:pPr>
        <w:spacing w:before="43"/>
        <w:ind w:right="1834"/>
        <w:jc w:val="center"/>
        <w:rPr>
          <w:rFonts w:ascii="Verdana"/>
          <w:sz w:val="11"/>
        </w:rPr>
      </w:pPr>
      <w:r>
        <w:rPr>
          <w:rFonts w:ascii="Verdana"/>
          <w:sz w:val="11"/>
        </w:rPr>
        <w:t>Mean odorant strength</w:t>
      </w:r>
    </w:p>
    <w:p w14:paraId="1E1941F7" w14:textId="77777777" w:rsidR="00845F1E" w:rsidRDefault="00845F1E">
      <w:pPr>
        <w:jc w:val="center"/>
        <w:rPr>
          <w:rFonts w:ascii="Verdana"/>
          <w:sz w:val="11"/>
        </w:rPr>
        <w:sectPr w:rsidR="00845F1E">
          <w:type w:val="continuous"/>
          <w:pgSz w:w="12240" w:h="15840"/>
          <w:pgMar w:top="1500" w:right="0" w:bottom="1580" w:left="1340" w:header="720" w:footer="720" w:gutter="0"/>
          <w:cols w:num="3" w:space="720" w:equalWidth="0">
            <w:col w:w="2272" w:space="40"/>
            <w:col w:w="503" w:space="3214"/>
            <w:col w:w="4871"/>
          </w:cols>
        </w:sectPr>
      </w:pPr>
    </w:p>
    <w:p w14:paraId="4A045A80" w14:textId="77777777" w:rsidR="00845F1E" w:rsidRDefault="00845F1E">
      <w:pPr>
        <w:pStyle w:val="BodyText"/>
        <w:spacing w:before="9"/>
        <w:rPr>
          <w:rFonts w:ascii="Verdana"/>
          <w:sz w:val="17"/>
        </w:rPr>
      </w:pPr>
    </w:p>
    <w:p w14:paraId="2410BC10" w14:textId="77777777" w:rsidR="00845F1E" w:rsidRDefault="00845F1E">
      <w:pPr>
        <w:rPr>
          <w:rFonts w:ascii="Verdana"/>
          <w:sz w:val="17"/>
        </w:rPr>
        <w:sectPr w:rsidR="00845F1E">
          <w:type w:val="continuous"/>
          <w:pgSz w:w="12240" w:h="15840"/>
          <w:pgMar w:top="1500" w:right="0" w:bottom="1580" w:left="1340" w:header="720" w:footer="720" w:gutter="0"/>
          <w:cols w:space="720"/>
        </w:sectPr>
      </w:pPr>
    </w:p>
    <w:p w14:paraId="310B8A4E" w14:textId="77777777" w:rsidR="00845F1E" w:rsidRDefault="00BA7C68">
      <w:pPr>
        <w:spacing w:before="101" w:line="247" w:lineRule="auto"/>
        <w:ind w:left="543" w:right="-13"/>
        <w:rPr>
          <w:rFonts w:ascii="Verdana"/>
          <w:sz w:val="10"/>
        </w:rPr>
      </w:pPr>
      <w:r>
        <w:pict w14:anchorId="6A11F871">
          <v:group id="_x0000_s3644" alt="" style="position:absolute;left:0;text-align:left;margin-left:86.9pt;margin-top:3.4pt;width:124.45pt;height:112.6pt;z-index:-87136;mso-position-horizontal-relative:page" coordorigin="1738,68" coordsize="2489,2252">
            <v:shape id="_x0000_s3645" type="#_x0000_t75" alt="" style="position:absolute;left:1737;top:67;width:2489;height:2122">
              <v:imagedata r:id="rId87" o:title=""/>
            </v:shape>
            <v:shape id="_x0000_s3646" type="#_x0000_t75" alt="" style="position:absolute;left:2160;top:372;width:538;height:964">
              <v:imagedata r:id="rId88" o:title=""/>
            </v:shape>
            <v:shape id="_x0000_s3647" type="#_x0000_t75" alt="" style="position:absolute;left:2388;top:464;width:268;height:767">
              <v:imagedata r:id="rId89" o:title=""/>
            </v:shape>
            <v:shape id="_x0000_s3648" alt="" style="position:absolute;left:935;top:7724;width:294;height:877" coordorigin="935,7724" coordsize="294,877" o:spt="100" adj="0,,0" path="m2375,1286r,-876m2669,1286r,-876e" filled="f" strokeweight=".03717mm">
              <v:stroke joinstyle="round"/>
              <v:formulas/>
              <v:path arrowok="t" o:connecttype="segments"/>
            </v:shape>
            <v:rect id="_x0000_s3649" alt="" style="position:absolute;left:2426;top:473;width:39;height:375" filled="f" strokeweight=".04647mm"/>
            <v:rect id="_x0000_s3650" alt="" style="position:absolute;left:2464;top:482;width:39;height:366" filled="f" strokeweight=".04647mm"/>
            <v:rect id="_x0000_s3651" alt="" style="position:absolute;left:2502;top:488;width:39;height:360" filled="f" strokeweight=".04647mm"/>
            <v:rect id="_x0000_s3652" alt="" style="position:absolute;left:2541;top:515;width:39;height:333" filled="f" strokeweight=".04647mm"/>
            <v:rect id="_x0000_s3653" alt="" style="position:absolute;left:2579;top:516;width:39;height:332" filled="f" strokeweight=".04647mm"/>
            <v:rect id="_x0000_s3654" alt="" style="position:absolute;left:2617;top:517;width:39;height:330" filled="f" strokeweight=".04647mm"/>
            <v:rect id="_x0000_s3655" alt="" style="position:absolute;left:2426;top:847;width:39;height:375" filled="f" strokeweight=".04647mm"/>
            <v:rect id="_x0000_s3656" alt="" style="position:absolute;left:2464;top:847;width:39;height:366" filled="f" strokeweight=".04647mm"/>
            <v:rect id="_x0000_s3657" alt="" style="position:absolute;left:2502;top:847;width:39;height:360" filled="f" strokeweight=".04647mm"/>
            <v:rect id="_x0000_s3658" alt="" style="position:absolute;left:2541;top:847;width:39;height:333" filled="f" strokeweight=".04647mm"/>
            <v:rect id="_x0000_s3659" alt="" style="position:absolute;left:2579;top:847;width:39;height:332" filled="f" strokeweight=".04647mm"/>
            <v:rect id="_x0000_s3660" alt="" style="position:absolute;left:2617;top:847;width:39;height:330" filled="f" strokeweight=".04647mm"/>
            <v:line id="_x0000_s3661" alt="" style="position:absolute" from="2041,391" to="2420,719" strokecolor="#04a" strokeweight=".15mm"/>
            <v:line id="_x0000_s3662" alt="" style="position:absolute" from="2457,272" to="2409,442" strokeweight=".15mm"/>
            <v:shape id="_x0000_s3663" alt="" style="position:absolute;left:1921;top:441;width:86;height:154" coordorigin="1922,442" coordsize="86,154" o:spt="100" adj="0,,0" path="m2004,508r-9,5l1995,524r,57l1949,561r-9,-5l1934,554r-4,-1l1933,552r3,-2l1949,545r2,-1l1995,524r,-11l1922,546r,11l2004,595r,-14l2004,524r,-16m2007,485r,-29l2006,456r-8,-11l1977,445r-4,4l1970,460r-2,9l1966,475r-2,4l1959,479r-3,-2l1954,475r-3,-3l1950,469r,-13l1952,452r7,l1960,453r,-1l1960,443r-3,-1l1956,442r-10,l1941,450r,20l1943,477r9,9l1958,489r13,l1974,485r2,-6l1981,460r,-2l1984,456r1,l1989,456r3,1l1996,462r2,5l1998,481r-3,4l1988,485r-1,l1986,485r,11l1989,496r1,l2001,496r6,-8l2007,485e" fillcolor="black" stroked="f">
              <v:stroke joinstyle="round"/>
              <v:formulas/>
              <v:path arrowok="t" o:connecttype="segments"/>
            </v:shape>
            <v:line id="_x0000_s3664" alt="" style="position:absolute" from="2930,372" to="2656,974" strokecolor="red" strokeweight=".15mm"/>
            <v:shape id="_x0000_s3665" type="#_x0000_t75" alt="" style="position:absolute;left:3825;top:227;width:221;height:246">
              <v:imagedata r:id="rId90" o:title=""/>
            </v:shape>
            <v:rect id="_x0000_s3666" alt="" style="position:absolute;left:3142;top:1748;width:801;height:330" fillcolor="#ffd4d4" stroked="f"/>
            <v:shape id="_x0000_s3667" type="#_x0000_t75" alt="" style="position:absolute;left:3199;top:1805;width:341;height:225">
              <v:imagedata r:id="rId91" o:title=""/>
            </v:shape>
            <v:shape id="_x0000_s3668" type="#_x0000_t75" alt="" style="position:absolute;left:3590;top:1787;width:256;height:255">
              <v:imagedata r:id="rId92" o:title=""/>
            </v:shape>
            <v:rect id="_x0000_s3669" alt="" style="position:absolute;left:2254;top:1748;width:801;height:330" fillcolor="#acf" stroked="f"/>
            <v:shape id="_x0000_s3670" type="#_x0000_t75" alt="" style="position:absolute;left:2311;top:1805;width:341;height:225">
              <v:imagedata r:id="rId91" o:title=""/>
            </v:shape>
            <v:shape id="_x0000_s3671" type="#_x0000_t75" alt="" style="position:absolute;left:2702;top:1787;width:256;height:255">
              <v:imagedata r:id="rId93" o:title=""/>
            </v:shape>
            <v:shape id="_x0000_s3672" alt="" style="position:absolute;left:650;top:6844;width:735;height:134" coordorigin="651,6844" coordsize="735,134" o:spt="100" adj="0,,0" path="m2091,2166r734,-115m2091,2166r337,-134e" filled="f" strokeweight=".15mm">
              <v:stroke joinstyle="round"/>
              <v:formulas/>
              <v:path arrowok="t" o:connecttype="segments"/>
            </v:shape>
            <v:line id="_x0000_s3673" alt="" style="position:absolute" from="3134,2298" to="2958,2035" strokecolor="#acf" strokeweight=".265mm">
              <v:stroke dashstyle="3 1"/>
            </v:line>
            <v:line id="_x0000_s3674" alt="" style="position:absolute" from="3598,2080" to="3807,2311" strokecolor="#ff5454" strokeweight=".265mm">
              <v:stroke dashstyle="3 1"/>
            </v:line>
            <v:shape id="_x0000_s3675" alt="" style="position:absolute;left:3390;top:102;width:405;height:210" coordorigin="3390,102" coordsize="405,210" o:spt="100" adj="0,,0" path="m3456,219r,-11l3455,207r-1,l3453,208r,9l3453,219r-7,5l3433,224r-9,-8l3420,212r-6,-5l3396,207r-6,11l3390,230r3,l3393,228r1,-11l3401,212r12,l3433,230r17,l3453,224r3,-5m3568,129r-5,-5l3546,124r-4,2l3538,132r-1,-1l3535,126r-4,-2l3517,124r-4,3l3508,133r,-8l3501,125r,52l3509,177r,-40l3513,133r1,-2l3527,131r3,4l3530,177r9,l3539,137r4,-5l3544,131r12,l3560,135r,42l3568,177r,-46l3568,129t22,-4l3582,125r,52l3590,177r,-52m3590,105r-8,l3582,116r8,l3590,105t51,165l3640,255r-2,-5l3636,248r-6,-5l3625,241r-15,l3603,244r-6,10l3596,258r,7l3604,265r,-5l3605,257r1,-2l3608,251r5,-3l3626,248r6,6l3632,267r-3,4l3622,275r-23,13l3595,295r-1,15l3640,310r,-8l3604,302r1,-6l3608,292r8,-5l3636,277r5,-7m3644,129r-6,-5l3620,124r-4,3l3611,134r,-9l3604,125r,52l3612,177r,-39l3615,134r2,-3l3632,131r4,4l3636,177r8,l3644,131r,-2m3694,264r-2,-9l3688,248r-2,-2l3686,296r-5,9l3663,305r-5,-9l3658,258r5,-10l3681,248r5,10l3686,296r,-50l3684,244r-6,-3l3665,241r-6,3l3656,248r-5,7l3649,264r,13l3651,292r4,11l3662,310r10,2l3681,310r6,-5l3689,303r4,-11l3694,277r,-13m3741,177r-4,-8l3728,149r,20l3683,169r14,-33l3704,121r2,-5l3707,121r7,16l3728,169r,-20l3714,116r-3,-7l3702,109r-30,68l3741,177t43,-60l3778,108r-3,-6l3765,102r-9,15l3762,117r8,-9l3778,117r6,m3795,129r-6,-5l3772,124r-6,2l3762,130r-3,3l3756,138r,11l3760,152r20,5l3782,158r1,2l3784,161r,3l3782,167r-4,3l3774,171r-11,l3759,169r,-7l3760,161r-9,l3750,163r,11l3757,179r26,l3793,171r,-17l3789,151r-21,-6l3765,143r,-4l3766,136r2,-1l3770,132r3,l3783,132r3,2l3786,140r9,l3795,138r,-6l3795,129e" fillcolor="black" stroked="f">
              <v:stroke joinstyle="round"/>
              <v:formulas/>
              <v:path arrowok="t" o:connecttype="segments"/>
            </v:shape>
            <w10:wrap anchorx="page"/>
          </v:group>
        </w:pict>
      </w:r>
      <w:r>
        <w:rPr>
          <w:rFonts w:ascii="Verdana"/>
          <w:sz w:val="10"/>
        </w:rPr>
        <w:t xml:space="preserve">non- </w:t>
      </w:r>
      <w:r>
        <w:rPr>
          <w:rFonts w:ascii="Verdana"/>
          <w:spacing w:val="-1"/>
          <w:sz w:val="10"/>
        </w:rPr>
        <w:t>adaptive</w:t>
      </w:r>
    </w:p>
    <w:p w14:paraId="22C599AB" w14:textId="77777777" w:rsidR="00845F1E" w:rsidRDefault="00BA7C68">
      <w:pPr>
        <w:pStyle w:val="BodyText"/>
        <w:spacing w:before="3"/>
        <w:rPr>
          <w:rFonts w:ascii="Verdana"/>
          <w:sz w:val="11"/>
        </w:rPr>
      </w:pPr>
      <w:r>
        <w:br w:type="column"/>
      </w:r>
    </w:p>
    <w:p w14:paraId="11A50BF7" w14:textId="77777777" w:rsidR="00845F1E" w:rsidRDefault="00BA7C68">
      <w:pPr>
        <w:ind w:left="13"/>
        <w:rPr>
          <w:rFonts w:ascii="Verdana"/>
          <w:sz w:val="10"/>
        </w:rPr>
      </w:pPr>
      <w:r>
        <w:rPr>
          <w:rFonts w:ascii="Verdana"/>
          <w:sz w:val="10"/>
        </w:rPr>
        <w:t>true</w:t>
      </w:r>
    </w:p>
    <w:p w14:paraId="03C8CA37" w14:textId="77777777" w:rsidR="00845F1E" w:rsidRDefault="00BA7C68">
      <w:pPr>
        <w:pStyle w:val="BodyText"/>
        <w:spacing w:before="3"/>
        <w:rPr>
          <w:rFonts w:ascii="Verdana"/>
          <w:sz w:val="9"/>
        </w:rPr>
      </w:pPr>
      <w:r>
        <w:br w:type="column"/>
      </w:r>
    </w:p>
    <w:p w14:paraId="49025E65" w14:textId="77777777" w:rsidR="00845F1E" w:rsidRDefault="00BA7C68">
      <w:pPr>
        <w:tabs>
          <w:tab w:val="left" w:pos="883"/>
          <w:tab w:val="left" w:pos="1185"/>
        </w:tabs>
        <w:spacing w:line="247" w:lineRule="auto"/>
        <w:ind w:left="72" w:right="8441"/>
        <w:rPr>
          <w:rFonts w:ascii="Verdana"/>
          <w:sz w:val="10"/>
        </w:rPr>
      </w:pPr>
      <w:r>
        <w:rPr>
          <w:rFonts w:ascii="Verdana"/>
          <w:sz w:val="10"/>
        </w:rPr>
        <w:t>adaptive</w:t>
      </w:r>
      <w:r>
        <w:rPr>
          <w:rFonts w:ascii="Verdana"/>
          <w:sz w:val="10"/>
        </w:rPr>
        <w:tab/>
      </w:r>
      <w:r>
        <w:rPr>
          <w:rFonts w:ascii="Verdana"/>
          <w:sz w:val="10"/>
          <w:u w:val="single"/>
        </w:rPr>
        <w:tab/>
      </w:r>
      <w:r>
        <w:rPr>
          <w:rFonts w:ascii="Verdana"/>
          <w:sz w:val="10"/>
        </w:rPr>
        <w:t xml:space="preserve"> (inverted)</w:t>
      </w:r>
    </w:p>
    <w:p w14:paraId="7AEC2E4A" w14:textId="77777777" w:rsidR="00845F1E" w:rsidRDefault="00845F1E">
      <w:pPr>
        <w:spacing w:line="247" w:lineRule="auto"/>
        <w:rPr>
          <w:rFonts w:ascii="Verdana"/>
          <w:sz w:val="10"/>
        </w:rPr>
        <w:sectPr w:rsidR="00845F1E">
          <w:type w:val="continuous"/>
          <w:pgSz w:w="12240" w:h="15840"/>
          <w:pgMar w:top="1500" w:right="0" w:bottom="1580" w:left="1340" w:header="720" w:footer="720" w:gutter="0"/>
          <w:cols w:num="3" w:space="720" w:equalWidth="0">
            <w:col w:w="973" w:space="40"/>
            <w:col w:w="219" w:space="40"/>
            <w:col w:w="9628"/>
          </w:cols>
        </w:sectPr>
      </w:pPr>
    </w:p>
    <w:p w14:paraId="51B8D8C6" w14:textId="77777777" w:rsidR="00845F1E" w:rsidRDefault="00BA7C68">
      <w:pPr>
        <w:spacing w:before="58"/>
        <w:ind w:left="1951"/>
        <w:rPr>
          <w:rFonts w:ascii="Verdana"/>
          <w:sz w:val="12"/>
        </w:rPr>
      </w:pPr>
      <w:r>
        <w:rPr>
          <w:rFonts w:ascii="Verdana"/>
          <w:color w:val="666666"/>
          <w:sz w:val="12"/>
        </w:rPr>
        <w:t>30X</w:t>
      </w:r>
    </w:p>
    <w:p w14:paraId="3B610291" w14:textId="77777777" w:rsidR="00845F1E" w:rsidRDefault="00845F1E">
      <w:pPr>
        <w:pStyle w:val="BodyText"/>
        <w:rPr>
          <w:rFonts w:ascii="Verdana"/>
        </w:rPr>
      </w:pPr>
    </w:p>
    <w:p w14:paraId="13AC37F7" w14:textId="77777777" w:rsidR="00845F1E" w:rsidRDefault="00845F1E">
      <w:pPr>
        <w:pStyle w:val="BodyText"/>
        <w:rPr>
          <w:rFonts w:ascii="Verdana"/>
        </w:rPr>
      </w:pPr>
    </w:p>
    <w:p w14:paraId="50EBB68D" w14:textId="77777777" w:rsidR="00845F1E" w:rsidRDefault="00845F1E">
      <w:pPr>
        <w:pStyle w:val="BodyText"/>
        <w:spacing w:before="11"/>
        <w:rPr>
          <w:rFonts w:ascii="Verdana"/>
          <w:sz w:val="15"/>
        </w:rPr>
      </w:pPr>
    </w:p>
    <w:p w14:paraId="7DC7256C" w14:textId="77777777" w:rsidR="00845F1E" w:rsidRDefault="00845F1E">
      <w:pPr>
        <w:rPr>
          <w:rFonts w:ascii="Verdana"/>
          <w:sz w:val="15"/>
        </w:rPr>
        <w:sectPr w:rsidR="00845F1E">
          <w:type w:val="continuous"/>
          <w:pgSz w:w="12240" w:h="15840"/>
          <w:pgMar w:top="1500" w:right="0" w:bottom="1580" w:left="1340" w:header="720" w:footer="720" w:gutter="0"/>
          <w:cols w:space="720"/>
        </w:sectPr>
      </w:pPr>
    </w:p>
    <w:p w14:paraId="5BF39725" w14:textId="77777777" w:rsidR="00845F1E" w:rsidRDefault="00845F1E">
      <w:pPr>
        <w:pStyle w:val="BodyText"/>
        <w:spacing w:before="3"/>
        <w:rPr>
          <w:rFonts w:ascii="Verdana"/>
          <w:sz w:val="10"/>
        </w:rPr>
      </w:pPr>
    </w:p>
    <w:p w14:paraId="2AFA4A79" w14:textId="77777777" w:rsidR="00845F1E" w:rsidRDefault="00BA7C68">
      <w:pPr>
        <w:spacing w:line="196" w:lineRule="auto"/>
        <w:ind w:left="854" w:right="-20"/>
        <w:rPr>
          <w:rFonts w:ascii="Verdana"/>
          <w:sz w:val="11"/>
        </w:rPr>
      </w:pPr>
      <w:r>
        <w:pict w14:anchorId="75C77248">
          <v:shape id="_x0000_s3643" type="#_x0000_t202" alt="" style="position:absolute;left:0;text-align:left;margin-left:93.3pt;margin-top:-37.9pt;width:8.7pt;height:39.55pt;z-index:3064;mso-wrap-style:square;mso-wrap-edited:f;mso-width-percent:0;mso-height-percent:0;mso-position-horizontal-relative:page;mso-width-percent:0;mso-height-percent:0;v-text-anchor:top" filled="f" stroked="f">
            <v:textbox style="layout-flow:vertical;mso-layout-flow-alt:bottom-to-top" inset="0,0,0,0">
              <w:txbxContent>
                <w:p w14:paraId="369F0E0B" w14:textId="77777777" w:rsidR="00845F1E" w:rsidRDefault="00BA7C68">
                  <w:pPr>
                    <w:spacing w:before="20"/>
                    <w:ind w:left="20" w:right="-324"/>
                    <w:rPr>
                      <w:rFonts w:ascii="Verdana"/>
                      <w:sz w:val="11"/>
                    </w:rPr>
                  </w:pPr>
                  <w:r>
                    <w:rPr>
                      <w:rFonts w:ascii="Verdana"/>
                      <w:spacing w:val="-1"/>
                      <w:sz w:val="11"/>
                    </w:rPr>
                    <w:t>odo</w:t>
                  </w:r>
                  <w:r>
                    <w:rPr>
                      <w:rFonts w:ascii="Verdana"/>
                      <w:sz w:val="11"/>
                    </w:rPr>
                    <w:t>r</w:t>
                  </w:r>
                  <w:r>
                    <w:rPr>
                      <w:rFonts w:ascii="Verdana"/>
                      <w:spacing w:val="-1"/>
                      <w:sz w:val="11"/>
                    </w:rPr>
                    <w:t xml:space="preserve"> s</w:t>
                  </w:r>
                  <w:r>
                    <w:rPr>
                      <w:rFonts w:ascii="Verdana"/>
                      <w:sz w:val="11"/>
                    </w:rPr>
                    <w:t>t</w:t>
                  </w:r>
                  <w:r>
                    <w:rPr>
                      <w:rFonts w:ascii="Verdana"/>
                      <w:spacing w:val="-1"/>
                      <w:sz w:val="11"/>
                    </w:rPr>
                    <w:t>rength</w:t>
                  </w:r>
                </w:p>
              </w:txbxContent>
            </v:textbox>
            <w10:wrap anchorx="page"/>
          </v:shape>
        </w:pict>
      </w:r>
      <w:r>
        <w:rPr>
          <w:rFonts w:ascii="Verdana"/>
          <w:sz w:val="11"/>
        </w:rPr>
        <w:t>Sparse odor components</w:t>
      </w:r>
    </w:p>
    <w:p w14:paraId="5F07CA3D" w14:textId="77777777" w:rsidR="00845F1E" w:rsidRDefault="00BA7C68">
      <w:pPr>
        <w:pStyle w:val="BodyText"/>
        <w:spacing w:before="2"/>
        <w:rPr>
          <w:rFonts w:ascii="Verdana"/>
          <w:sz w:val="10"/>
        </w:rPr>
      </w:pPr>
      <w:r>
        <w:br w:type="column"/>
      </w:r>
    </w:p>
    <w:p w14:paraId="48E66E89" w14:textId="77777777" w:rsidR="00845F1E" w:rsidRDefault="00BA7C68">
      <w:pPr>
        <w:spacing w:before="1" w:line="196" w:lineRule="auto"/>
        <w:ind w:left="350" w:right="8135" w:hanging="3"/>
        <w:rPr>
          <w:rFonts w:ascii="Verdana"/>
          <w:sz w:val="10"/>
        </w:rPr>
      </w:pPr>
      <w:r>
        <w:pict w14:anchorId="3EA08012">
          <v:shape id="_x0000_s3642" type="#_x0000_t202" alt="" style="position:absolute;left:0;text-align:left;margin-left:303.85pt;margin-top:-12.35pt;width:7.95pt;height:7.3pt;z-index:-87208;mso-wrap-style:square;mso-wrap-edited:f;mso-width-percent:0;mso-height-percent:0;mso-position-horizontal-relative:page;mso-width-percent:0;mso-height-percent:0;v-text-anchor:top" filled="f" stroked="f">
            <v:textbox inset="0,0,0,0">
              <w:txbxContent>
                <w:p w14:paraId="582428AE" w14:textId="77777777" w:rsidR="00845F1E" w:rsidRDefault="00BA7C68">
                  <w:pPr>
                    <w:rPr>
                      <w:rFonts w:ascii="Verdana"/>
                      <w:sz w:val="12"/>
                    </w:rPr>
                  </w:pPr>
                  <w:r>
                    <w:rPr>
                      <w:rFonts w:ascii="Verdana"/>
                      <w:color w:val="666666"/>
                      <w:sz w:val="12"/>
                    </w:rPr>
                    <w:t>6X</w:t>
                  </w:r>
                </w:p>
              </w:txbxContent>
            </v:textbox>
            <w10:wrap anchorx="page"/>
          </v:shape>
        </w:pict>
      </w:r>
      <w:r>
        <w:rPr>
          <w:rFonts w:ascii="Verdana"/>
          <w:sz w:val="10"/>
        </w:rPr>
        <w:t>Odorants absent from odor signal</w:t>
      </w:r>
    </w:p>
    <w:p w14:paraId="4B2B5895" w14:textId="77777777" w:rsidR="00845F1E" w:rsidRDefault="00845F1E">
      <w:pPr>
        <w:spacing w:line="196" w:lineRule="auto"/>
        <w:rPr>
          <w:rFonts w:ascii="Verdana"/>
          <w:sz w:val="10"/>
        </w:rPr>
        <w:sectPr w:rsidR="00845F1E">
          <w:type w:val="continuous"/>
          <w:pgSz w:w="12240" w:h="15840"/>
          <w:pgMar w:top="1500" w:right="0" w:bottom="1580" w:left="1340" w:header="720" w:footer="720" w:gutter="0"/>
          <w:cols w:num="2" w:space="720" w:equalWidth="0">
            <w:col w:w="1526" w:space="40"/>
            <w:col w:w="9334"/>
          </w:cols>
        </w:sectPr>
      </w:pPr>
    </w:p>
    <w:p w14:paraId="58F22BA9" w14:textId="77777777" w:rsidR="00845F1E" w:rsidRDefault="00845F1E">
      <w:pPr>
        <w:pStyle w:val="BodyText"/>
        <w:rPr>
          <w:rFonts w:ascii="Verdana"/>
        </w:rPr>
      </w:pPr>
    </w:p>
    <w:p w14:paraId="5D81E2EF" w14:textId="77777777" w:rsidR="00845F1E" w:rsidRDefault="00845F1E">
      <w:pPr>
        <w:rPr>
          <w:rFonts w:ascii="Verdana"/>
        </w:rPr>
        <w:sectPr w:rsidR="00845F1E">
          <w:type w:val="continuous"/>
          <w:pgSz w:w="12240" w:h="15840"/>
          <w:pgMar w:top="1500" w:right="0" w:bottom="1580" w:left="1340" w:header="720" w:footer="720" w:gutter="0"/>
          <w:cols w:space="720"/>
        </w:sectPr>
      </w:pPr>
    </w:p>
    <w:p w14:paraId="5AEBE448" w14:textId="77777777" w:rsidR="00845F1E" w:rsidRDefault="00845F1E">
      <w:pPr>
        <w:pStyle w:val="BodyText"/>
        <w:rPr>
          <w:rFonts w:ascii="Verdana"/>
          <w:sz w:val="12"/>
        </w:rPr>
      </w:pPr>
    </w:p>
    <w:p w14:paraId="26A188DB" w14:textId="77777777" w:rsidR="00845F1E" w:rsidRDefault="00BA7C68">
      <w:pPr>
        <w:spacing w:before="94" w:line="268" w:lineRule="auto"/>
        <w:ind w:left="246" w:right="-12"/>
        <w:rPr>
          <w:rFonts w:ascii="Verdana"/>
          <w:sz w:val="11"/>
        </w:rPr>
      </w:pPr>
      <w:r>
        <w:rPr>
          <w:rFonts w:ascii="Verdana"/>
          <w:sz w:val="11"/>
        </w:rPr>
        <w:t>Faithful decoding of identity</w:t>
      </w:r>
      <w:r>
        <w:rPr>
          <w:rFonts w:ascii="Verdana"/>
          <w:spacing w:val="-9"/>
          <w:sz w:val="11"/>
        </w:rPr>
        <w:t xml:space="preserve"> </w:t>
      </w:r>
      <w:r>
        <w:rPr>
          <w:rFonts w:ascii="Verdana"/>
          <w:sz w:val="11"/>
        </w:rPr>
        <w:t>and intensity?</w:t>
      </w:r>
    </w:p>
    <w:p w14:paraId="1E0C0636" w14:textId="77777777" w:rsidR="00845F1E" w:rsidRDefault="00BA7C68">
      <w:pPr>
        <w:pStyle w:val="BodyText"/>
        <w:rPr>
          <w:rFonts w:ascii="Verdana"/>
          <w:sz w:val="12"/>
        </w:rPr>
      </w:pPr>
      <w:r>
        <w:br w:type="column"/>
      </w:r>
    </w:p>
    <w:p w14:paraId="4E57187D" w14:textId="77777777" w:rsidR="00845F1E" w:rsidRDefault="00845F1E">
      <w:pPr>
        <w:pStyle w:val="BodyText"/>
        <w:rPr>
          <w:rFonts w:ascii="Verdana"/>
          <w:sz w:val="12"/>
        </w:rPr>
      </w:pPr>
    </w:p>
    <w:p w14:paraId="7E534933" w14:textId="77777777" w:rsidR="00845F1E" w:rsidRDefault="00845F1E">
      <w:pPr>
        <w:pStyle w:val="BodyText"/>
        <w:spacing w:before="2"/>
        <w:rPr>
          <w:rFonts w:ascii="Verdana"/>
          <w:sz w:val="15"/>
        </w:rPr>
      </w:pPr>
    </w:p>
    <w:p w14:paraId="5C2C28E7" w14:textId="77777777" w:rsidR="00845F1E" w:rsidRDefault="00BA7C68">
      <w:pPr>
        <w:ind w:left="246"/>
        <w:rPr>
          <w:rFonts w:ascii="Verdana"/>
          <w:sz w:val="10"/>
        </w:rPr>
      </w:pPr>
      <w:r>
        <w:rPr>
          <w:rFonts w:ascii="Verdana"/>
          <w:spacing w:val="-1"/>
          <w:sz w:val="10"/>
        </w:rPr>
        <w:t>non-adaptive</w:t>
      </w:r>
    </w:p>
    <w:p w14:paraId="252A1E08" w14:textId="77777777" w:rsidR="00845F1E" w:rsidRDefault="00BA7C68">
      <w:pPr>
        <w:pStyle w:val="BodyText"/>
        <w:rPr>
          <w:rFonts w:ascii="Verdana"/>
          <w:sz w:val="12"/>
        </w:rPr>
      </w:pPr>
      <w:r>
        <w:br w:type="column"/>
      </w:r>
    </w:p>
    <w:p w14:paraId="5BCED2E6" w14:textId="77777777" w:rsidR="00845F1E" w:rsidRDefault="00845F1E">
      <w:pPr>
        <w:pStyle w:val="BodyText"/>
        <w:rPr>
          <w:rFonts w:ascii="Verdana"/>
          <w:sz w:val="12"/>
        </w:rPr>
      </w:pPr>
    </w:p>
    <w:p w14:paraId="287DB206" w14:textId="77777777" w:rsidR="00845F1E" w:rsidRDefault="00845F1E">
      <w:pPr>
        <w:pStyle w:val="BodyText"/>
        <w:spacing w:before="2"/>
        <w:rPr>
          <w:rFonts w:ascii="Verdana"/>
          <w:sz w:val="15"/>
        </w:rPr>
      </w:pPr>
    </w:p>
    <w:p w14:paraId="79235C4E" w14:textId="77777777" w:rsidR="00845F1E" w:rsidRDefault="00BA7C68">
      <w:pPr>
        <w:ind w:left="176"/>
        <w:rPr>
          <w:rFonts w:ascii="Verdana"/>
          <w:sz w:val="10"/>
        </w:rPr>
      </w:pPr>
      <w:r>
        <w:pict w14:anchorId="6B411D8F">
          <v:group id="_x0000_s3531" alt="" style="position:absolute;left:0;text-align:left;margin-left:215.85pt;margin-top:-112.2pt;width:315.4pt;height:106.55pt;z-index:2872;mso-position-horizontal-relative:page" coordorigin="4317,-2244" coordsize="6308,2131">
            <v:shape id="_x0000_s3532" type="#_x0000_t75" alt="" style="position:absolute;left:4316;top:-2245;width:2114;height:2131">
              <v:imagedata r:id="rId94" o:title=""/>
            </v:shape>
            <v:rect id="_x0000_s3533" alt="" style="position:absolute;left:6490;top:-2245;width:2037;height:2109" fillcolor="#ebebeb" stroked="f"/>
            <v:shape id="_x0000_s3534" type="#_x0000_t75" alt="" style="position:absolute;left:8587;top:-2245;width:2037;height:2095">
              <v:imagedata r:id="rId95" o:title=""/>
            </v:shape>
            <v:shape id="_x0000_s3535" type="#_x0000_t75" alt="" style="position:absolute;left:10053;top:-2060;width:375;height:242">
              <v:imagedata r:id="rId96" o:title=""/>
            </v:shape>
            <v:shape id="_x0000_s3536" type="#_x0000_t75" alt="" style="position:absolute;left:7264;top:-1941;width:1163;height:964">
              <v:imagedata r:id="rId97" o:title=""/>
            </v:shape>
            <v:shape id="_x0000_s3537" type="#_x0000_t75" alt="" style="position:absolute;left:8119;top:-2078;width:237;height:220">
              <v:imagedata r:id="rId98" o:title=""/>
            </v:shape>
            <v:rect id="_x0000_s3538" alt="" style="position:absolute;left:5431;top:-564;width:801;height:330" fillcolor="#ffd4d4" stroked="f"/>
            <v:shape id="_x0000_s3539" type="#_x0000_t75" alt="" style="position:absolute;left:5488;top:-507;width:341;height:225">
              <v:imagedata r:id="rId91" o:title=""/>
            </v:shape>
            <v:shape id="_x0000_s3540" type="#_x0000_t75" alt="" style="position:absolute;left:5879;top:-525;width:256;height:255">
              <v:imagedata r:id="rId99" o:title=""/>
            </v:shape>
            <v:rect id="_x0000_s3541" alt="" style="position:absolute;left:4543;top:-564;width:801;height:330" fillcolor="#acf" stroked="f"/>
            <v:shape id="_x0000_s3542" type="#_x0000_t75" alt="" style="position:absolute;left:4600;top:-507;width:341;height:225">
              <v:imagedata r:id="rId91" o:title=""/>
            </v:shape>
            <v:shape id="_x0000_s3543" type="#_x0000_t75" alt="" style="position:absolute;left:4991;top:-525;width:256;height:255">
              <v:imagedata r:id="rId92" o:title=""/>
            </v:shape>
            <v:rect id="_x0000_s3544" alt="" style="position:absolute;left:7562;top:-564;width:801;height:330" fillcolor="#ffd4d4" stroked="f"/>
            <v:shape id="_x0000_s3545" type="#_x0000_t75" alt="" style="position:absolute;left:7619;top:-507;width:341;height:225">
              <v:imagedata r:id="rId91" o:title=""/>
            </v:shape>
            <v:shape id="_x0000_s3546" type="#_x0000_t75" alt="" style="position:absolute;left:8010;top:-525;width:256;height:255">
              <v:imagedata r:id="rId99" o:title=""/>
            </v:shape>
            <v:rect id="_x0000_s3547" alt="" style="position:absolute;left:6674;top:-564;width:801;height:330" fillcolor="#acf" stroked="f"/>
            <v:shape id="_x0000_s3548" type="#_x0000_t75" alt="" style="position:absolute;left:6731;top:-507;width:341;height:225">
              <v:imagedata r:id="rId91" o:title=""/>
            </v:shape>
            <v:shape id="_x0000_s3549" type="#_x0000_t75" alt="" style="position:absolute;left:7122;top:-525;width:256;height:255">
              <v:imagedata r:id="rId92" o:title=""/>
            </v:shape>
            <v:rect id="_x0000_s3550" alt="" style="position:absolute;left:9630;top:-564;width:801;height:330" fillcolor="#ffd4d4" stroked="f"/>
            <v:shape id="_x0000_s3551" type="#_x0000_t75" alt="" style="position:absolute;left:9687;top:-507;width:341;height:225">
              <v:imagedata r:id="rId91" o:title=""/>
            </v:shape>
            <v:shape id="_x0000_s3552" type="#_x0000_t75" alt="" style="position:absolute;left:10078;top:-525;width:256;height:255">
              <v:imagedata r:id="rId99" o:title=""/>
            </v:shape>
            <v:rect id="_x0000_s3553" alt="" style="position:absolute;left:8742;top:-564;width:801;height:330" fillcolor="#acf" stroked="f"/>
            <v:shape id="_x0000_s3554" type="#_x0000_t75" alt="" style="position:absolute;left:8799;top:-507;width:341;height:225">
              <v:imagedata r:id="rId91" o:title=""/>
            </v:shape>
            <v:shape id="_x0000_s3555" type="#_x0000_t75" alt="" style="position:absolute;left:9190;top:-525;width:256;height:255">
              <v:imagedata r:id="rId100" o:title=""/>
            </v:shape>
            <v:shape id="_x0000_s3556" alt="" style="position:absolute;left:3160;top:4656;width:5794;height:236" coordorigin="3161,4657" coordsize="5794,236" o:spt="100" adj="0,,0" path="m4601,-506r340,224m4601,-282r340,-224m7073,-501r340,224m7073,-277r340,-224m8800,-506r340,224m8800,-282r340,-224m9166,-495r340,225m9166,-270r340,-225m9688,-506r340,224m9688,-282r340,-224m10054,-495r340,225m10054,-270r340,-225e" filled="f" strokecolor="#f60" strokeweight=".4mm">
              <v:stroke joinstyle="round"/>
              <v:formulas/>
              <v:path arrowok="t" o:connecttype="segments"/>
            </v:shape>
            <v:rect id="_x0000_s3557" alt="" style="position:absolute;left:4491;top:-1941;width:517;height:964" stroked="f"/>
            <v:line id="_x0000_s3558" alt="" style="position:absolute" from="4676,-1085" to="4666,-1085" strokeweight=".03842mm"/>
            <v:line id="_x0000_s3559" alt="" style="position:absolute" from="4518,-1081" to="4555,-1081" strokeweight=".25pt"/>
            <v:shape id="_x0000_s3560" alt="" style="position:absolute;left:4565;top:-1108;width:31;height:46" coordorigin="4565,-1107" coordsize="31,46" o:spt="100" adj="0,,0" path="m4585,-1107r-9,l4572,-1105r-5,8l4565,-1092r,15l4567,-1071r2,3l4572,-1064r4,2l4585,-1062r4,-2l4591,-1066r-13,l4575,-1068r-1,-3l4572,-1074r-1,-4l4571,-1090r1,-5l4574,-1098r1,-3l4578,-1102r13,l4589,-1105r-4,-2xm4591,-1102r-7,l4586,-1101r1,3l4589,-1095r1,5l4590,-1078r-1,4l4587,-1071r-1,3l4584,-1066r7,l4594,-1071r2,-6l4596,-1092r-2,-5l4591,-1102xe" fillcolor="black" stroked="f">
              <v:stroke joinstyle="round"/>
              <v:formulas/>
              <v:path arrowok="t" o:connecttype="segments"/>
            </v:shape>
            <v:line id="_x0000_s3561" alt="" style="position:absolute" from="4606,-1066" to="4612,-1066" strokeweight=".1309mm"/>
            <v:shape id="_x0000_s3562" alt="" style="position:absolute;left:4623;top:-1108;width:29;height:46" coordorigin="4623,-1107" coordsize="29,46" o:spt="100" adj="0,,0" path="m4623,-1070r,6l4625,-1063r2,l4631,-1062r2,l4640,-1062r5,-1l4648,-1065r1,-2l4633,-1067r-2,l4627,-1068r-2,-1l4623,-1070xm4649,-1102r-10,l4641,-1102r2,2l4644,-1099r1,2l4645,-1093r-1,2l4643,-1090r-2,1l4639,-1088r-8,l4631,-1084r8,l4642,-1083r1,2l4645,-1080r1,2l4646,-1073r-1,3l4643,-1069r-2,1l4638,-1067r11,l4650,-1068r2,-3l4652,-1078r-1,-2l4650,-1082r-2,-2l4646,-1086r-3,l4645,-1087r2,-1l4649,-1090r1,-1l4651,-1093r,-6l4650,-1102r-1,xm4641,-1107r-6,l4633,-1107r-4,1l4627,-1106r-2,1l4625,-1100r2,-1l4629,-1101r2,-1l4632,-1102r2,l4649,-1102r-2,-2l4644,-1106r-3,-1xe" fillcolor="black" stroked="f">
              <v:stroke joinstyle="round"/>
              <v:formulas/>
              <v:path arrowok="t" o:connecttype="segments"/>
            </v:shape>
            <v:line id="_x0000_s3563" alt="" style="position:absolute" from="4676,-1210" to="4666,-1210" strokeweight=".03842mm"/>
            <v:line id="_x0000_s3564" alt="" style="position:absolute" from="4518,-1206" to="4555,-1206" strokeweight=".08678mm"/>
            <v:shape id="_x0000_s3565" alt="" style="position:absolute;left:4565;top:-1232;width:31;height:46" coordorigin="4565,-1231" coordsize="31,46" o:spt="100" adj="0,,0" path="m4585,-1231r-9,l4572,-1229r-3,3l4567,-1222r-2,6l4565,-1201r2,5l4569,-1192r3,4l4576,-1186r9,l4589,-1188r2,-3l4578,-1191r-3,-1l4574,-1195r-2,-3l4571,-1203r,-12l4572,-1219r2,-3l4575,-1225r3,-2l4591,-1227r-2,-2l4585,-1231xm4591,-1227r-7,l4586,-1225r1,3l4589,-1219r1,4l4590,-1203r-1,5l4586,-1192r-2,1l4591,-1191r3,-5l4596,-1201r,-15l4594,-1222r-3,-5xe" fillcolor="black" stroked="f">
              <v:stroke joinstyle="round"/>
              <v:formulas/>
              <v:path arrowok="t" o:connecttype="segments"/>
            </v:shape>
            <v:line id="_x0000_s3566" alt="" style="position:absolute" from="4606,-1191" to="4612,-1191" strokeweight=".1309mm"/>
            <v:shape id="_x0000_s3567" alt="" style="position:absolute;left:4623;top:-1232;width:28;height:45" coordorigin="4623,-1231" coordsize="28,45" o:spt="100" adj="0,,0" path="m4648,-1226r-10,l4640,-1226r2,2l4644,-1223r1,2l4645,-1217r-1,1l4643,-1213r-2,2l4639,-1209r-3,4l4628,-1197r-5,5l4623,-1187r28,l4651,-1192r-21,l4635,-1197r10,-11l4646,-1208r2,-2l4649,-1212r1,-3l4650,-1217r,-6l4649,-1226r-1,xm4640,-1231r-6,l4632,-1231r-4,1l4626,-1229r-3,1l4623,-1223r3,-1l4628,-1225r4,-1l4634,-1226r14,l4646,-1228r-2,-2l4640,-1231xe" fillcolor="black" stroked="f">
              <v:stroke joinstyle="round"/>
              <v:formulas/>
              <v:path arrowok="t" o:connecttype="segments"/>
            </v:shape>
            <v:line id="_x0000_s3568" alt="" style="position:absolute" from="4676,-1334" to="4666,-1334" strokeweight=".03842mm"/>
            <v:line id="_x0000_s3569" alt="" style="position:absolute" from="4518,-1330" to="4555,-1330" strokeweight=".25pt"/>
            <v:shape id="_x0000_s3570" alt="" style="position:absolute;left:4565;top:-1356;width:31;height:46" coordorigin="4565,-1356" coordsize="31,46" o:spt="100" adj="0,,0" path="m4585,-1356r-9,l4572,-1354r-5,8l4565,-1340r,14l4567,-1320r2,4l4572,-1312r4,2l4585,-1310r4,-2l4591,-1315r-13,l4575,-1316r-1,-3l4572,-1322r-1,-5l4571,-1339r1,-4l4574,-1346r1,-3l4578,-1351r13,l4589,-1354r-4,-2xm4591,-1351r-7,l4586,-1349r1,3l4589,-1343r1,4l4590,-1327r-1,5l4587,-1319r-1,3l4584,-1315r7,l4594,-1320r2,-6l4596,-1340r-2,-6l4591,-1351xe" fillcolor="black" stroked="f">
              <v:stroke joinstyle="round"/>
              <v:formulas/>
              <v:path arrowok="t" o:connecttype="segments"/>
            </v:shape>
            <v:line id="_x0000_s3571" alt="" style="position:absolute" from="4606,-1315" to="4612,-1315" strokeweight=".1309mm"/>
            <v:shape id="_x0000_s3572" alt="" style="position:absolute;left:4625;top:-1355;width:26;height:44" coordorigin="4625,-1355" coordsize="26,44" o:spt="100" adj="0,,0" path="m4651,-1316r-25,l4626,-1311r25,l4651,-1316xm4642,-1349r-6,l4636,-1316r6,l4642,-1349xm4642,-1355r-6,l4625,-1353r,6l4636,-1349r6,l4642,-1355xe" fillcolor="black" stroked="f">
              <v:stroke joinstyle="round"/>
              <v:formulas/>
              <v:path arrowok="t" o:connecttype="segments"/>
            </v:shape>
            <v:line id="_x0000_s3573" alt="" style="position:absolute" from="4676,-1458" to="4666,-1458" strokeweight=".03842mm"/>
            <v:shape id="_x0000_s3574" alt="" style="position:absolute;left:4565;top:-1480;width:31;height:46" coordorigin="4565,-1480" coordsize="31,46" o:spt="100" adj="0,,0" path="m4585,-1480r-9,l4572,-1478r-3,4l4567,-1470r-2,5l4565,-1450r2,6l4572,-1436r4,1l4585,-1435r4,-1l4591,-1439r-13,l4575,-1441r-1,-3l4572,-1447r-1,-4l4571,-1463r1,-5l4574,-1471r1,-3l4578,-1475r13,l4589,-1478r-4,-2xm4591,-1475r-7,l4586,-1474r3,6l4590,-1463r,12l4589,-1447r-2,3l4586,-1441r-2,2l4591,-1439r3,-5l4596,-1450r,-15l4594,-1470r-3,-5xe" fillcolor="black" stroked="f">
              <v:stroke joinstyle="round"/>
              <v:formulas/>
              <v:path arrowok="t" o:connecttype="segments"/>
            </v:shape>
            <v:line id="_x0000_s3575" alt="" style="position:absolute" from="4606,-1439" to="4612,-1439" strokeweight=".1309mm"/>
            <v:shape id="_x0000_s3576" alt="" style="position:absolute;left:4622;top:-1480;width:31;height:46" coordorigin="4623,-1480" coordsize="31,46" o:spt="100" adj="0,,0" path="m4643,-1480r-10,l4629,-1478r-3,4l4624,-1470r-1,5l4623,-1450r1,6l4626,-1440r3,4l4633,-1435r10,l4646,-1436r2,-3l4635,-1439r-3,-2l4631,-1444r-2,-3l4629,-1451r,-12l4629,-1468r3,-6l4635,-1475r13,l4646,-1478r-3,-2xm4648,-1475r-7,l4643,-1474r2,3l4646,-1468r1,5l4647,-1451r-1,4l4645,-1444r-2,3l4641,-1439r7,l4651,-1444r2,-6l4653,-1465r-2,-5l4648,-1475xe" fillcolor="black" stroked="f">
              <v:stroke joinstyle="round"/>
              <v:formulas/>
              <v:path arrowok="t" o:connecttype="segments"/>
            </v:shape>
            <v:line id="_x0000_s3577" alt="" style="position:absolute" from="4676,-1582" to="4666,-1582" strokeweight=".03842mm"/>
            <v:shape id="_x0000_s3578" alt="" style="position:absolute;left:4565;top:-1605;width:31;height:46" coordorigin="4565,-1604" coordsize="31,46" o:spt="100" adj="0,,0" path="m4585,-1604r-9,l4572,-1602r-3,4l4567,-1594r-2,5l4565,-1574r2,6l4572,-1561r4,2l4585,-1559r4,-2l4591,-1563r-13,l4575,-1565r-1,-3l4572,-1571r-1,-4l4571,-1587r1,-5l4574,-1595r1,-3l4578,-1599r13,l4589,-1602r-4,-2xm4591,-1599r-7,l4586,-1598r3,6l4590,-1587r,12l4589,-1571r-2,3l4586,-1565r-2,2l4591,-1563r3,-5l4596,-1574r,-15l4594,-1594r-3,-5xe" fillcolor="black" stroked="f">
              <v:stroke joinstyle="round"/>
              <v:formulas/>
              <v:path arrowok="t" o:connecttype="segments"/>
            </v:shape>
            <v:line id="_x0000_s3579" alt="" style="position:absolute" from="4606,-1563" to="4612,-1563" strokeweight=".1309mm"/>
            <v:shape id="_x0000_s3580" alt="" style="position:absolute;left:4625;top:-1604;width:26;height:44" coordorigin="4625,-1603" coordsize="26,44" o:spt="100" adj="0,,0" path="m4651,-1565r-25,l4626,-1560r25,l4651,-1565xm4642,-1598r-6,l4636,-1565r6,l4642,-1598xm4642,-1603r-6,l4625,-1601r,5l4636,-1598r6,l4642,-1603xe" fillcolor="black" stroked="f">
              <v:stroke joinstyle="round"/>
              <v:formulas/>
              <v:path arrowok="t" o:connecttype="segments"/>
            </v:shape>
            <v:line id="_x0000_s3581" alt="" style="position:absolute" from="4676,-1707" to="4666,-1707" strokeweight=".03842mm"/>
            <v:shape id="_x0000_s3582" alt="" style="position:absolute;left:4565;top:-1729;width:31;height:46" coordorigin="4565,-1728" coordsize="31,46" o:spt="100" adj="0,,0" path="m4585,-1728r-9,l4572,-1726r-5,7l4565,-1713r,15l4567,-1693r5,8l4576,-1683r9,l4589,-1685r2,-3l4578,-1688r-3,-1l4574,-1692r-2,-3l4571,-1700r,-12l4572,-1716r2,-3l4575,-1722r3,-2l4591,-1724r-2,-2l4585,-1728xm4591,-1724r-7,l4586,-1722r1,3l4589,-1716r1,4l4590,-1700r-1,5l4586,-1689r-2,1l4591,-1688r3,-5l4596,-1698r,-15l4594,-1719r-3,-5xe" fillcolor="black" stroked="f">
              <v:stroke joinstyle="round"/>
              <v:formulas/>
              <v:path arrowok="t" o:connecttype="segments"/>
            </v:shape>
            <v:line id="_x0000_s3583" alt="" style="position:absolute" from="4606,-1688" to="4612,-1688" strokeweight=".1309mm"/>
            <v:shape id="_x0000_s3584" alt="" style="position:absolute;left:4623;top:-1729;width:28;height:45" coordorigin="4623,-1728" coordsize="28,45" o:spt="100" adj="0,,0" path="m4648,-1723r-10,l4640,-1723r2,2l4644,-1720r1,2l4645,-1714r-1,1l4643,-1710r-2,2l4638,-1704r-6,6l4628,-1694r-5,5l4623,-1684r28,l4651,-1689r-21,l4635,-1694r4,-3l4645,-1705r3,-2l4649,-1709r1,-3l4650,-1714r,-6l4649,-1723r-1,xm4640,-1728r-6,l4632,-1728r-2,l4628,-1727r-2,1l4623,-1725r,6l4626,-1721r2,-1l4632,-1723r2,l4648,-1723r-4,-4l4640,-1728xe" fillcolor="black" stroked="f">
              <v:stroke joinstyle="round"/>
              <v:formulas/>
              <v:path arrowok="t" o:connecttype="segments"/>
            </v:shape>
            <v:line id="_x0000_s3585" alt="" style="position:absolute" from="4676,-1831" to="4666,-1831" strokeweight=".03842mm"/>
            <v:shape id="_x0000_s3586" alt="" style="position:absolute;left:4565;top:-1853;width:31;height:46" coordorigin="4565,-1853" coordsize="31,46" o:spt="100" adj="0,,0" path="m4585,-1853r-9,l4572,-1851r-5,8l4565,-1837r,14l4567,-1817r2,4l4572,-1809r4,2l4585,-1807r4,-2l4591,-1812r-13,l4575,-1813r-1,-3l4572,-1819r-1,-5l4571,-1836r1,-4l4574,-1843r1,-3l4578,-1848r13,l4589,-1851r-4,-2xm4591,-1848r-7,l4586,-1846r1,3l4589,-1840r1,4l4590,-1824r-1,5l4587,-1816r-1,3l4584,-1812r7,l4594,-1817r2,-6l4596,-1837r-2,-6l4591,-1848xe" fillcolor="black" stroked="f">
              <v:stroke joinstyle="round"/>
              <v:formulas/>
              <v:path arrowok="t" o:connecttype="segments"/>
            </v:shape>
            <v:line id="_x0000_s3587" alt="" style="position:absolute" from="4606,-1812" to="4612,-1812" strokeweight=".1309mm"/>
            <v:shape id="_x0000_s3588" alt="" style="position:absolute;left:4623;top:-1853;width:29;height:46" coordorigin="4623,-1853" coordsize="29,46" o:spt="100" adj="0,,0" path="m4623,-1815r,6l4625,-1809r2,1l4629,-1808r2,1l4633,-1807r7,l4645,-1808r3,-3l4649,-1812r-16,l4631,-1812r-2,-1l4627,-1813r-2,-1l4623,-1815xm4649,-1848r-10,l4641,-1847r2,1l4644,-1845r1,2l4645,-1838r-1,1l4641,-1834r-2,l4631,-1834r,5l4639,-1829r3,1l4645,-1825r1,1l4646,-1818r-1,2l4641,-1813r-3,1l4649,-1812r1,-1l4652,-1816r,-8l4651,-1826r-3,-4l4646,-1831r-3,-1l4645,-1832r2,-1l4650,-1837r1,-1l4651,-1845r-1,-2l4649,-1848xm4641,-1853r-6,l4633,-1852r-4,l4627,-1851r-2,l4625,-1845r2,-1l4629,-1847r2,l4634,-1848r15,l4644,-1851r-3,-2xe" fillcolor="black" stroked="f">
              <v:stroke joinstyle="round"/>
              <v:formulas/>
              <v:path arrowok="t" o:connecttype="segments"/>
            </v:shape>
            <v:rect id="_x0000_s3589" alt="" style="position:absolute;left:4768;top:-1744;width:40;height:286" fillcolor="#4997c8" stroked="f"/>
            <v:shape id="_x0000_s3590" alt="" style="position:absolute;left:4827;top:-1778;width:119;height:320" coordorigin="4828,-1777" coordsize="119,320" o:spt="100" adj="0,,0" path="m4828,-1777r,319m4867,-1733r,275m4907,-1701r,243m4946,-1650r,192e" filled="f" strokecolor="#4997c8" strokeweight=".69603mm">
              <v:stroke joinstyle="round"/>
              <v:formulas/>
              <v:path arrowok="t" o:connecttype="segments"/>
            </v:shape>
            <v:shape id="_x0000_s3591" alt="" style="position:absolute;left:4709;top:-1459;width:237;height:403" coordorigin="4709,-1458" coordsize="237,403" o:spt="100" adj="0,,0" path="m4709,-1458r,403m4788,-1458r,344m4828,-1458r,364m4867,-1458r,340m4907,-1458r,310m4946,-1458r,208e" filled="f" strokecolor="#f04431" strokeweight=".69603mm">
              <v:stroke joinstyle="round"/>
              <v:formulas/>
              <v:path arrowok="t" o:connecttype="segments"/>
            </v:shape>
            <v:shape id="_x0000_s3592" alt="" style="position:absolute;left:3235;top:5391;width:304;height:906" coordorigin="3236,5392" coordsize="304,906" o:spt="100" adj="0,,0" path="m4676,-1005r,-906m4980,-1005r,-906m4676,-1005r304,e" filled="f" strokeweight=".03842mm">
              <v:stroke joinstyle="round"/>
              <v:formulas/>
              <v:path arrowok="t" o:connecttype="segments"/>
            </v:shape>
            <v:shape id="_x0000_s3593" type="#_x0000_t75" alt="" style="position:absolute;left:4674;top:-1912;width:306;height:456">
              <v:imagedata r:id="rId101" o:title=""/>
            </v:shape>
            <v:shape id="_x0000_s3594" type="#_x0000_t75" alt="" style="position:absolute;left:4688;top:-1460;width:279;height:415">
              <v:imagedata r:id="rId102" o:title=""/>
            </v:shape>
            <v:line id="_x0000_s3595" alt="" style="position:absolute" from="6080,-2073" to="6220,-1863" strokeweight=".15mm"/>
            <v:shape id="_x0000_s3596" alt="" style="position:absolute;left:6200;top:-1883;width:39;height:39" coordorigin="6201,-1882" coordsize="39,39" path="m6211,-1846r-5,-7l6201,-1861r2,-11l6219,-1882r10,2l6240,-1864r-2,10l6222,-1843r-11,-3l6206,-1853r5,7xe" fillcolor="black" stroked="f">
              <v:path arrowok="t"/>
            </v:shape>
            <v:shape id="_x0000_s3597" alt="" style="position:absolute;left:6200;top:-1883;width:39;height:39" coordorigin="6201,-1882" coordsize="39,39" path="m6230,-1849r-8,6l6211,-1846r-5,-7l6201,-1861r2,-11l6211,-1877r8,-5l6229,-1880r5,8l6240,-1864r-2,10l6230,-1849xe" filled="f" strokeweight=".08mm">
              <v:path arrowok="t"/>
            </v:shape>
            <v:shape id="_x0000_s3598" alt="" style="position:absolute;left:5530;top:-2210;width:597;height:1420" coordorigin="5530,-2210" coordsize="597,1420" o:spt="100" adj="0,,0" path="m5596,-801r,-11l5596,-813r-2,l5593,-812r,9l5593,-801r-7,6l5573,-795r-13,-12l5553,-813r-17,l5530,-802r,12l5533,-790r,-2l5533,-803r8,-4l5553,-807r10,8l5568,-794r5,4l5590,-790r3,-5l5596,-801t114,-91l5704,-897r-16,l5684,-895r-5,6l5678,-890r-2,-4l5672,-897r-14,l5654,-894r-5,6l5649,-895r-8,l5641,-844r9,l5650,-884r4,-4l5655,-890r13,l5671,-886r,42l5680,-844r,-40l5685,-889r,-1l5698,-890r3,4l5701,-844r9,l5710,-890r,-2m5731,-895r-8,l5723,-844r8,l5731,-895t,-20l5723,-915r,10l5731,-905r,-10m5783,-2092r,-11l5783,-2104r-1,l5781,-2103r,2l5780,-2094r,2l5774,-2086r-13,l5756,-2091r-5,-4l5747,-2098r-1,-1l5741,-2104r-18,l5717,-2093r,12l5720,-2081r,-2l5721,-2094r7,-4l5740,-2098r8,6l5760,-2081r18,l5781,-2086r2,-6m5787,-891r-7,-6l5763,-897r-5,3l5753,-887r,-8l5746,-895r,51l5754,-844r,-39l5757,-887r2,-3l5774,-890r4,4l5778,-844r9,l5787,-890r,-1m5884,-844r-3,-7l5872,-872r,21l5826,-851r14,-34l5843,-891r4,-9l5849,-905r1,5l5854,-891r3,7l5872,-851r,-21l5857,-905r-3,-7l5845,-912r-31,68l5884,-844t13,-1339l5892,-2188r-17,l5871,-2186r-5,6l5866,-2181r-3,-4l5859,-2188r-14,l5841,-2185r-5,6l5836,-2186r-7,l5829,-2135r8,l5837,-2175r4,-4l5843,-2181r12,l5859,-2177r,42l5867,-2135r,-40l5872,-2180r1,-1l5885,-2181r4,4l5889,-2135r8,l5897,-2181r,-2m5919,-2186r-8,l5911,-2135r8,l5919,-2186t,-20l5911,-2206r,10l5919,-2196r,-10m5928,-904r-6,-9l5918,-918r-9,l5899,-904r7,l5914,-913r8,9l5928,-904t11,12l5933,-897r-17,l5910,-895r-4,4l5902,-887r-2,5l5900,-872r3,3l5924,-863r2,l5927,-861r1,2l5928,-857r-2,3l5925,-852r-3,2l5918,-849r-11,l5903,-852r,-6l5903,-859r-9,l5894,-857r,11l5901,-841r26,l5936,-849r,-18l5933,-870r-22,-5l5909,-877r,-5l5910,-884r2,-2l5914,-888r3,-1l5927,-889r3,2l5930,-881r9,l5939,-883r,-6l5939,-892t35,-1290l5968,-2188r-18,l5945,-2185r-5,7l5940,-2186r-7,l5933,-2135r8,l5941,-2174r3,-4l5947,-2181r15,l5966,-2177r,42l5974,-2135r,-46l5974,-2182t25,158l5988,-2024r,-31l5988,-2070r-6,l5980,-2067r,12l5980,-2024r-22,l5980,-2055r,-12l5950,-2026r,10l5980,-2016r,16l5988,-2000r,-16l5999,-2016r,-8m6071,-2135r-3,-7l6059,-2163r,21l6013,-2142r15,-34l6030,-2182r4,-9l6036,-2196r1,5l6045,-2175r14,33l6059,-2163r-15,-33l6041,-2203r-9,l6002,-2135r69,m6115,-2195r-6,-9l6106,-2210r-10,l6087,-2195r6,l6101,-2204r8,9l6115,-2195t11,12l6120,-2188r-17,l6097,-2186r-7,8l6087,-2173r,10l6091,-2160r20,6l6113,-2154r1,2l6115,-2150r,2l6114,-2145r-5,4l6105,-2140r-11,l6090,-2143r,-6l6091,-2150r-9,l6081,-2148r,11l6088,-2132r26,l6124,-2140r,-18l6120,-2161r-21,-5l6096,-2168r,-5l6097,-2175r4,-4l6104,-2180r10,l6118,-2178r,6l6126,-2172r,-2l6126,-2180r,-3e" fillcolor="black" stroked="f">
              <v:stroke joinstyle="round"/>
              <v:formulas/>
              <v:path arrowok="t" o:connecttype="segments"/>
            </v:shape>
            <v:line id="_x0000_s3599" alt="" style="position:absolute" from="5635,-801" to="5940,-801" strokeweight=".06881mm"/>
            <v:shape id="_x0000_s3600" alt="" style="position:absolute;left:5742;top:-779;width:96;height:70" coordorigin="5743,-779" coordsize="96,70" o:spt="100" adj="0,,0" path="m5767,-779r-6,l5758,-768r-2,2l5743,-765r,6l5758,-759r,50l5767,-709r,-70m5838,-750r,-14l5835,-769r-1,-2l5827,-777r-5,-2l5806,-779r-6,4l5796,-769r-2,3l5792,-761r,7l5801,-754r,-5l5802,-762r1,-2l5805,-768r5,-3l5823,-771r6,6l5829,-752r-3,4l5819,-744r-23,13l5791,-724r,15l5837,-709r,-8l5800,-717r1,-6l5804,-727r9,-5l5833,-742r5,-8e" fillcolor="black" stroked="f">
              <v:stroke joinstyle="round"/>
              <v:formulas/>
              <v:path arrowok="t" o:connecttype="segments"/>
            </v:shape>
            <v:rect id="_x0000_s3601" alt="" style="position:absolute;left:6650;top:-1941;width:460;height:964" stroked="f"/>
            <v:line id="_x0000_s3602" alt="" style="position:absolute" from="6777,-1044" to="6768,-1044" strokeweight=".03842mm"/>
            <v:line id="_x0000_s3603" alt="" style="position:absolute" from="6676,-1040" to="6714,-1040" strokeweight=".08678mm"/>
            <v:shape id="_x0000_s3604" alt="" style="position:absolute;left:6722;top:-1066;width:32;height:44" coordorigin="6723,-1065" coordsize="32,44" o:spt="100" adj="0,,0" path="m6748,-1032r-5,l6743,-1022r5,l6748,-1032xm6748,-1065r-7,l6723,-1038r,6l6755,-1032r,-5l6728,-1037r15,-23l6748,-1060r,-5xm6748,-1060r-5,l6743,-1037r5,l6748,-1060xe" fillcolor="black" stroked="f">
              <v:stroke joinstyle="round"/>
              <v:formulas/>
              <v:path arrowok="t" o:connecttype="segments"/>
            </v:shape>
            <v:line id="_x0000_s3605" alt="" style="position:absolute" from="6777,-1148" to="6768,-1148" strokeweight=".03842mm"/>
            <v:line id="_x0000_s3606" alt="" style="position:absolute" from="6676,-1144" to="6714,-1144" strokeweight=".08678mm"/>
            <v:shape id="_x0000_s3607" alt="" style="position:absolute;left:6724;top:-1170;width:29;height:46" coordorigin="6724,-1170" coordsize="29,46" o:spt="100" adj="0,,0" path="m6724,-1132r,6l6727,-1126r2,1l6732,-1124r2,l6742,-1124r4,-1l6749,-1128r2,-1l6734,-1129r-2,l6728,-1130r-2,-1l6724,-1132xm6751,-1165r-11,l6742,-1164r2,1l6746,-1162r,2l6746,-1155r,1l6742,-1151r-2,l6732,-1151r,5l6740,-1146r3,1l6745,-1144r1,2l6747,-1141r,6l6746,-1133r-2,2l6742,-1130r-2,1l6751,-1129r1,-1l6753,-1133r,-8l6752,-1143r-1,-2l6749,-1147r-2,-1l6744,-1149r3,l6749,-1150r1,-2l6751,-1154r1,-1l6752,-1162r-1,-2l6751,-1165xm6742,-1170r-6,l6734,-1169r-4,l6728,-1168r-2,l6726,-1162r2,-1l6730,-1164r2,l6734,-1164r1,-1l6751,-1165r-5,-4l6742,-1170xe" fillcolor="black" stroked="f">
              <v:stroke joinstyle="round"/>
              <v:formulas/>
              <v:path arrowok="t" o:connecttype="segments"/>
            </v:shape>
            <v:line id="_x0000_s3608" alt="" style="position:absolute" from="6777,-1251" to="6768,-1251" strokeweight=".03842mm"/>
            <v:line id="_x0000_s3609" alt="" style="position:absolute" from="6676,-1247" to="6714,-1247" strokeweight=".25pt"/>
            <v:shape id="_x0000_s3610" alt="" style="position:absolute;left:6724;top:-1273;width:28;height:45" coordorigin="6724,-1273" coordsize="28,45" o:spt="100" adj="0,,0" path="m6750,-1268r-10,l6742,-1267r1,1l6745,-1264r1,2l6746,-1259r-1,2l6745,-1255r-1,1l6743,-1253r-3,4l6737,-1247r-4,4l6724,-1233r,4l6752,-1229r,-4l6731,-1233r9,-9l6742,-1245r3,-3l6747,-1249r2,-3l6750,-1254r1,-2l6751,-1257r1,-2l6752,-1264r-2,-3l6750,-1268xm6741,-1273r-6,l6733,-1273r-2,1l6729,-1272r-2,1l6725,-1270r,6l6727,-1265r2,-1l6733,-1268r2,l6750,-1268r-5,-4l6741,-1273xe" fillcolor="black" stroked="f">
              <v:stroke joinstyle="round"/>
              <v:formulas/>
              <v:path arrowok="t" o:connecttype="segments"/>
            </v:shape>
            <v:line id="_x0000_s3611" alt="" style="position:absolute" from="6777,-1355" to="6768,-1355" strokeweight=".03842mm"/>
            <v:line id="_x0000_s3612" alt="" style="position:absolute" from="6676,-1351" to="6714,-1351" strokeweight=".25pt"/>
            <v:shape id="_x0000_s3613" alt="" style="position:absolute;left:6726;top:-1376;width:27;height:44" coordorigin="6726,-1376" coordsize="27,44" o:spt="100" adj="0,,0" path="m6753,-1337r-26,l6727,-1332r26,l6753,-1337xm6743,-1370r-6,l6737,-1337r6,l6743,-1370xm6743,-1376r-6,l6726,-1374r,6l6737,-1370r6,l6743,-1376xe" fillcolor="black" stroked="f">
              <v:stroke joinstyle="round"/>
              <v:formulas/>
              <v:path arrowok="t" o:connecttype="segments"/>
            </v:shape>
            <v:line id="_x0000_s3614" alt="" style="position:absolute" from="6777,-1458" to="6768,-1458" strokeweight=".03842mm"/>
            <v:shape id="_x0000_s3615" alt="" style="position:absolute;left:6723;top:-1480;width:31;height:46" coordorigin="6724,-1480" coordsize="31,46" o:spt="100" adj="0,,0" path="m6744,-1480r-10,l6730,-1478r-2,4l6725,-1470r-1,5l6724,-1450r1,6l6730,-1436r4,1l6744,-1435r4,-1l6749,-1439r-13,l6734,-1441r-2,-3l6731,-1447r-1,-4l6730,-1463r1,-5l6732,-1471r2,-3l6736,-1475r13,l6748,-1478r-4,-2xm6749,-1475r-7,l6744,-1474r3,6l6748,-1463r,12l6747,-1447r-1,3l6744,-1441r-2,2l6749,-1439r4,-5l6754,-1450r,-15l6753,-1470r-4,-5xe" fillcolor="black" stroked="f">
              <v:stroke joinstyle="round"/>
              <v:formulas/>
              <v:path arrowok="t" o:connecttype="segments"/>
            </v:shape>
            <v:line id="_x0000_s3616" alt="" style="position:absolute" from="6777,-1562" to="6768,-1562" strokeweight=".03842mm"/>
            <v:shape id="_x0000_s3617" alt="" style="position:absolute;left:6726;top:-1583;width:27;height:44" coordorigin="6726,-1582" coordsize="27,44" o:spt="100" adj="0,,0" path="m6753,-1544r-26,l6727,-1539r26,l6753,-1544xm6743,-1577r-6,l6737,-1544r6,l6743,-1577xm6743,-1582r-6,l6726,-1580r,5l6737,-1577r6,l6743,-1582xe" fillcolor="black" stroked="f">
              <v:stroke joinstyle="round"/>
              <v:formulas/>
              <v:path arrowok="t" o:connecttype="segments"/>
            </v:shape>
            <v:line id="_x0000_s3618" alt="" style="position:absolute" from="6777,-1665" to="6768,-1665" strokeweight=".03842mm"/>
            <v:shape id="_x0000_s3619" alt="" style="position:absolute;left:6724;top:-1687;width:28;height:45" coordorigin="6724,-1687" coordsize="28,45" o:spt="100" adj="0,,0" path="m6750,-1682r-10,l6742,-1681r1,1l6745,-1678r1,2l6746,-1672r-1,1l6744,-1668r-1,2l6741,-1664r-8,8l6727,-1650r-3,3l6724,-1642r28,l6752,-1647r-21,l6740,-1656r2,-3l6745,-1661r2,-2l6747,-1663r2,-3l6750,-1668r1,-1l6751,-1671r1,-1l6752,-1678r-2,-3l6750,-1682xm6741,-1687r-6,l6733,-1686r-4,1l6727,-1685r-2,1l6725,-1678r2,-1l6729,-1680r2,-1l6733,-1681r2,-1l6750,-1682r-2,-1l6745,-1686r-4,-1xe" fillcolor="black" stroked="f">
              <v:stroke joinstyle="round"/>
              <v:formulas/>
              <v:path arrowok="t" o:connecttype="segments"/>
            </v:shape>
            <v:line id="_x0000_s3620" alt="" style="position:absolute" from="6777,-1768" to="6768,-1768" strokeweight=".03842mm"/>
            <v:shape id="_x0000_s3621" alt="" style="position:absolute;left:6724;top:-1791;width:29;height:46" coordorigin="6724,-1790" coordsize="29,46" o:spt="100" adj="0,,0" path="m6724,-1753r,6l6727,-1746r2,l6730,-1745r2,l6734,-1745r8,l6746,-1746r5,-4l6734,-1750r-2,l6730,-1750r-2,-1l6726,-1752r-2,-1xm6751,-1785r-11,l6742,-1785r2,2l6746,-1782r,2l6746,-1776r,2l6742,-1772r-2,1l6732,-1771r,4l6740,-1767r3,1l6745,-1764r1,1l6747,-1761r,5l6746,-1753r-2,1l6742,-1750r-2,l6751,-1750r1,-1l6753,-1754r,-7l6752,-1764r-3,-3l6747,-1769r-3,l6747,-1770r2,-1l6750,-1773r1,-1l6752,-1776r,-6l6751,-1785r,xm6742,-1790r-6,l6734,-1790r-4,1l6728,-1789r-2,1l6726,-1783r2,-1l6730,-1784r2,-1l6735,-1785r16,l6748,-1787r-2,-2l6742,-1790xe" fillcolor="black" stroked="f">
              <v:stroke joinstyle="round"/>
              <v:formulas/>
              <v:path arrowok="t" o:connecttype="segments"/>
            </v:shape>
            <v:line id="_x0000_s3622" alt="" style="position:absolute" from="6777,-1872" to="6768,-1872" strokeweight=".03842mm"/>
            <v:shape id="_x0000_s3623" alt="" style="position:absolute;left:6722;top:-1893;width:32;height:44" coordorigin="6723,-1893" coordsize="32,44" o:spt="100" adj="0,,0" path="m6748,-1859r-5,l6743,-1849r5,l6748,-1859xm6748,-1893r-7,l6723,-1865r,6l6755,-1859r,-5l6728,-1864r15,-24l6748,-1888r,-5xm6748,-1888r-5,l6743,-1864r5,l6748,-1888xe" fillcolor="black" stroked="f">
              <v:stroke joinstyle="round"/>
              <v:formulas/>
              <v:path arrowok="t" o:connecttype="segments"/>
            </v:shape>
            <v:shape id="_x0000_s3624" type="#_x0000_t75" alt="" style="position:absolute;left:6790;top:-1775;width:277;height:720">
              <v:imagedata r:id="rId103" o:title=""/>
            </v:shape>
            <v:shape id="_x0000_s3625" alt="" style="position:absolute;left:5337;top:5391;width:304;height:906" coordorigin="5337,5392" coordsize="304,906" o:spt="100" adj="0,,0" path="m6777,-1005r,-906m7081,-1005r,-906m6777,-1005r304,e" filled="f" strokeweight=".03842mm">
              <v:stroke joinstyle="round"/>
              <v:formulas/>
              <v:path arrowok="t" o:connecttype="segments"/>
            </v:shape>
            <v:shape id="_x0000_s3626" type="#_x0000_t75" alt="" style="position:absolute;left:6775;top:-1912;width:306;height:456">
              <v:imagedata r:id="rId104" o:title=""/>
            </v:shape>
            <v:shape id="_x0000_s3627" type="#_x0000_t75" alt="" style="position:absolute;left:6789;top:-1460;width:279;height:415">
              <v:imagedata r:id="rId105" o:title=""/>
            </v:shape>
            <v:shape id="_x0000_s3628" alt="" style="position:absolute;left:7756;top:-2210;width:405;height:128" coordorigin="7756,-2210" coordsize="405,128" o:spt="100" adj="0,,0" path="m7821,-2093r,-11l7821,-2105r-2,l7819,-2104r-1,9l7818,-2093r-6,5l7799,-2088r-10,-8l7785,-2100r-6,-5l7762,-2105r-6,11l7756,-2082r2,l7759,-2084r,-11l7766,-2100r13,l7798,-2082r18,l7818,-2088r3,-5m7934,-2183r-6,-5l7912,-2188r-4,2l7903,-2180r,-1l7900,-2186r-4,-2l7883,-2188r-5,3l7874,-2179r,-8l7866,-2187r,52l7874,-2135r,-40l7878,-2179r2,-2l7892,-2181r4,4l7896,-2135r8,l7904,-2175r5,-5l7909,-2181r13,l7925,-2177r1,42l7934,-2135r,-46l7934,-2183t21,-4l7947,-2187r,52l7955,-2135r,-52m7955,-2207r-8,l7947,-2196r8,l7955,-2207t55,24l8003,-2188r-17,l7981,-2185r-4,7l7977,-2187r-8,l7969,-2135r8,l7977,-2174r3,-4l7983,-2181r15,l8002,-2177r,42l8010,-2135r,-46l8010,-2183t96,48l8103,-2143r-9,-21l8094,-2143r-46,l8063,-2176r3,-7l8070,-2191r1,-5l8073,-2191r7,16l8094,-2143r,-21l8079,-2196r-3,-7l8067,-2203r-30,68l8106,-2135t43,-60l8143,-2204r-3,-6l8131,-2210r-10,15l8128,-2195r7,-9l8143,-2195r6,m8161,-2183r-7,-5l8138,-2188r-6,2l8128,-2182r-4,3l8122,-2174r,11l8125,-2160r21,5l8147,-2154r2,2l8149,-2151r,3l8148,-2145r-2,1l8144,-2142r-4,1l8129,-2141r-4,-2l8125,-2150r,-1l8116,-2151r,2l8116,-2138r7,5l8149,-2133r9,-8l8158,-2158r-3,-3l8133,-2167r-3,-2l8130,-2173r2,-3l8133,-2177r3,-3l8139,-2180r10,l8152,-2178r,6l8160,-2172r1,-2l8161,-2180r,-3e" fillcolor="black" stroked="f">
              <v:stroke joinstyle="round"/>
              <v:formulas/>
              <v:path arrowok="t" o:connecttype="segments"/>
            </v:shape>
            <v:shape id="_x0000_s3629" type="#_x0000_t75" alt="" style="position:absolute;left:7857;top:-2096;width:494;height:367">
              <v:imagedata r:id="rId106" o:title=""/>
            </v:shape>
            <v:shape id="_x0000_s3630" alt="" style="position:absolute;left:9683;top:-2126;width:328;height:85" coordorigin="9684,-2126" coordsize="328,85" o:spt="100" adj="0,,0" path="m9759,-2096r-6,-6l9735,-2102r-5,2l9725,-2093r,-1l9722,-2099r-5,-3l9702,-2102r-5,3l9692,-2092r,-8l9684,-2100r,57l9693,-2043r,-44l9698,-2092r1,-2l9713,-2094r4,4l9717,-2043r9,l9726,-2087r5,-6l9732,-2094r14,l9750,-2090r,47l9759,-2043r,-51l9759,-2096t24,-4l9774,-2100r,57l9783,-2043r,-57m9783,-2123r-9,l9774,-2111r9,l9783,-2123t61,27l9837,-2102r-20,l9812,-2099r-5,8l9807,-2100r-8,l9799,-2043r9,l9808,-2086r3,-5l9814,-2094r16,l9835,-2090r,47l9844,-2043r,-51l9844,-2096t107,53l9948,-2052r-10,-22l9938,-2052r-51,l9903,-2088r8,-18l9912,-2111r2,6l9918,-2095r4,7l9938,-2052r,-22l9921,-2111r-3,-8l9908,-2119r-33,76l9951,-2043t48,-67l9993,-2120r-4,-6l9979,-2126r-11,16l9975,-2110r9,-10l9993,-2110r6,m10012,-2097r-7,-5l9986,-2102r-6,2l9975,-2095r-4,4l9969,-2086r,12l9973,-2071r22,6l9997,-2064r2,2l9999,-2061r,3l9998,-2054r-2,1l9993,-2051r-4,2l9976,-2049r-4,-3l9972,-2060r-9,l9962,-2058r,12l9970,-2041r28,l10009,-2049r,-20l10005,-2072r-24,-6l9978,-2080r,-5l9980,-2088r2,-2l9984,-2092r4,-1l9999,-2093r3,2l10002,-2084r9,l10012,-2087r,-6l10012,-2097e" fillcolor="black" stroked="f">
              <v:stroke joinstyle="round"/>
              <v:formulas/>
              <v:path arrowok="t" o:connecttype="segments"/>
            </v:shape>
            <v:shape id="_x0000_s3631" alt="" style="position:absolute;left:3530;top:4668;width:341;height:225" coordorigin="3531,4668" coordsize="341,225" o:spt="100" adj="0,,0" path="m4971,-506r340,224m4971,-282r340,-224e" filled="f" strokecolor="#f60" strokeweight=".4mm">
              <v:stroke joinstyle="round"/>
              <v:formulas/>
              <v:path arrowok="t" o:connecttype="segments"/>
            </v:shape>
            <v:shape id="_x0000_s3632" type="#_x0000_t75" alt="" style="position:absolute;left:8708;top:-1941;width:575;height:964">
              <v:imagedata r:id="rId107" o:title=""/>
            </v:shape>
            <v:shape id="_x0000_s3633" type="#_x0000_t75" alt="" style="position:absolute;left:8963;top:-1734;width:316;height:555">
              <v:imagedata r:id="rId108" o:title=""/>
            </v:shape>
            <v:shape id="_x0000_s3634" alt="" style="position:absolute;left:7510;top:5391;width:304;height:906" coordorigin="7510,5392" coordsize="304,906" o:spt="100" adj="0,,0" path="m8950,-1005r,-906m9254,-1005r,-906m8950,-1005r304,m8950,-1911r304,e" filled="f" strokeweight=".03842mm">
              <v:stroke joinstyle="round"/>
              <v:formulas/>
              <v:path arrowok="t" o:connecttype="segments"/>
            </v:shape>
            <v:rect id="_x0000_s3635" alt="" style="position:absolute;left:8963;top:-1870;width:40;height:412" filled="f" strokeweight=".04803mm"/>
            <v:shape id="_x0000_s3636" type="#_x0000_t75" alt="" style="position:absolute;left:9001;top:-1797;width:240;height:340">
              <v:imagedata r:id="rId109" o:title=""/>
            </v:shape>
            <v:shape id="_x0000_s3637" type="#_x0000_t75" alt="" style="position:absolute;left:8962;top:-1460;width:279;height:415">
              <v:imagedata r:id="rId110" o:title=""/>
            </v:shape>
            <v:shape id="_x0000_s3638" type="#_x0000_t202" alt="" style="position:absolute;left:5821;top:-2200;width:326;height:122;mso-wrap-style:square;v-text-anchor:top" filled="f" stroked="f">
              <v:textbox inset="0,0,0,0">
                <w:txbxContent>
                  <w:p w14:paraId="005D0218" w14:textId="77777777" w:rsidR="00845F1E" w:rsidRDefault="00BA7C68">
                    <w:pPr>
                      <w:tabs>
                        <w:tab w:val="left" w:pos="305"/>
                      </w:tabs>
                      <w:rPr>
                        <w:rFonts w:ascii="Verdana"/>
                        <w:sz w:val="10"/>
                      </w:rPr>
                    </w:pPr>
                    <w:r>
                      <w:rPr>
                        <w:rFonts w:ascii="Verdana"/>
                        <w:sz w:val="10"/>
                        <w:u w:val="single"/>
                      </w:rPr>
                      <w:t xml:space="preserve"> </w:t>
                    </w:r>
                    <w:r>
                      <w:rPr>
                        <w:rFonts w:ascii="Verdana"/>
                        <w:sz w:val="10"/>
                        <w:u w:val="single"/>
                      </w:rPr>
                      <w:tab/>
                    </w:r>
                  </w:p>
                </w:txbxContent>
              </v:textbox>
            </v:shape>
            <v:shape id="_x0000_s3639" type="#_x0000_t202" alt="" style="position:absolute;left:5435;top:-1891;width:179;height:146;mso-wrap-style:square;v-text-anchor:top" filled="f" stroked="f">
              <v:textbox inset="0,0,0,0">
                <w:txbxContent>
                  <w:p w14:paraId="4ADA1415" w14:textId="77777777" w:rsidR="00845F1E" w:rsidRDefault="00BA7C68">
                    <w:pPr>
                      <w:rPr>
                        <w:rFonts w:ascii="Verdana"/>
                        <w:sz w:val="12"/>
                      </w:rPr>
                    </w:pPr>
                    <w:r>
                      <w:rPr>
                        <w:rFonts w:ascii="Verdana"/>
                        <w:color w:val="666666"/>
                        <w:sz w:val="12"/>
                      </w:rPr>
                      <w:t>8X</w:t>
                    </w:r>
                  </w:p>
                </w:txbxContent>
              </v:textbox>
            </v:shape>
            <v:shape id="_x0000_s3640" type="#_x0000_t202" alt="" style="position:absolute;left:9656;top:-1891;width:255;height:146;mso-wrap-style:square;v-text-anchor:top" filled="f" stroked="f">
              <v:textbox inset="0,0,0,0">
                <w:txbxContent>
                  <w:p w14:paraId="00DA12DD" w14:textId="77777777" w:rsidR="00845F1E" w:rsidRDefault="00BA7C68">
                    <w:pPr>
                      <w:rPr>
                        <w:rFonts w:ascii="Verdana"/>
                        <w:sz w:val="12"/>
                      </w:rPr>
                    </w:pPr>
                    <w:r>
                      <w:rPr>
                        <w:rFonts w:ascii="Verdana"/>
                        <w:color w:val="666666"/>
                        <w:sz w:val="12"/>
                      </w:rPr>
                      <w:t>10X</w:t>
                    </w:r>
                  </w:p>
                </w:txbxContent>
              </v:textbox>
            </v:shape>
            <v:shape id="_x0000_s3641" type="#_x0000_t202" alt="" style="position:absolute;left:6490;top:-2245;width:2037;height:2109;mso-wrap-style:square;v-text-anchor:top" filled="f" stroked="f">
              <v:textbox inset="0,0,0,0">
                <w:txbxContent>
                  <w:p w14:paraId="5EDBAA95" w14:textId="77777777" w:rsidR="00845F1E" w:rsidRDefault="00845F1E">
                    <w:pPr>
                      <w:rPr>
                        <w:sz w:val="14"/>
                      </w:rPr>
                    </w:pPr>
                  </w:p>
                  <w:p w14:paraId="2C2C01E1" w14:textId="77777777" w:rsidR="00845F1E" w:rsidRDefault="00845F1E">
                    <w:pPr>
                      <w:spacing w:before="8"/>
                      <w:rPr>
                        <w:sz w:val="16"/>
                      </w:rPr>
                    </w:pPr>
                  </w:p>
                  <w:p w14:paraId="2F50CFDC" w14:textId="77777777" w:rsidR="00845F1E" w:rsidRDefault="00BA7C68">
                    <w:pPr>
                      <w:spacing w:before="1"/>
                      <w:ind w:left="1061" w:right="700"/>
                      <w:jc w:val="center"/>
                      <w:rPr>
                        <w:rFonts w:ascii="Verdana"/>
                        <w:sz w:val="12"/>
                      </w:rPr>
                    </w:pPr>
                    <w:r>
                      <w:rPr>
                        <w:rFonts w:ascii="Verdana"/>
                        <w:color w:val="666666"/>
                        <w:sz w:val="12"/>
                      </w:rPr>
                      <w:t>25X</w:t>
                    </w:r>
                  </w:p>
                </w:txbxContent>
              </v:textbox>
            </v:shape>
            <w10:wrap anchorx="page"/>
          </v:group>
        </w:pict>
      </w:r>
      <w:r>
        <w:rPr>
          <w:rFonts w:ascii="Verdana"/>
          <w:sz w:val="10"/>
        </w:rPr>
        <w:t>adaptive</w:t>
      </w:r>
    </w:p>
    <w:p w14:paraId="5C990B27" w14:textId="77777777" w:rsidR="00845F1E" w:rsidRDefault="00845F1E">
      <w:pPr>
        <w:rPr>
          <w:rFonts w:ascii="Verdana"/>
          <w:sz w:val="10"/>
        </w:rPr>
        <w:sectPr w:rsidR="00845F1E">
          <w:type w:val="continuous"/>
          <w:pgSz w:w="12240" w:h="15840"/>
          <w:pgMar w:top="1500" w:right="0" w:bottom="1580" w:left="1340" w:header="720" w:footer="720" w:gutter="0"/>
          <w:cols w:num="3" w:space="720" w:equalWidth="0">
            <w:col w:w="904" w:space="300"/>
            <w:col w:w="907" w:space="40"/>
            <w:col w:w="8749"/>
          </w:cols>
        </w:sectPr>
      </w:pPr>
    </w:p>
    <w:p w14:paraId="764DC9E1" w14:textId="77777777" w:rsidR="00845F1E" w:rsidRDefault="00845F1E">
      <w:pPr>
        <w:pStyle w:val="BodyText"/>
        <w:rPr>
          <w:rFonts w:ascii="Verdana"/>
        </w:rPr>
      </w:pPr>
    </w:p>
    <w:p w14:paraId="2146C077" w14:textId="77777777" w:rsidR="00845F1E" w:rsidRDefault="00845F1E">
      <w:pPr>
        <w:pStyle w:val="BodyText"/>
        <w:spacing w:before="8"/>
        <w:rPr>
          <w:rFonts w:ascii="Verdana"/>
          <w:sz w:val="17"/>
        </w:rPr>
      </w:pPr>
    </w:p>
    <w:p w14:paraId="3252554C" w14:textId="77777777" w:rsidR="00845F1E" w:rsidRDefault="00BA7C68">
      <w:pPr>
        <w:spacing w:before="84" w:line="218" w:lineRule="auto"/>
        <w:ind w:left="100" w:right="1437"/>
        <w:jc w:val="both"/>
        <w:rPr>
          <w:sz w:val="16"/>
        </w:rPr>
      </w:pPr>
      <w:r>
        <w:rPr>
          <w:w w:val="115"/>
          <w:sz w:val="20"/>
        </w:rPr>
        <w:t xml:space="preserve">Figure 2:  </w:t>
      </w:r>
      <w:r>
        <w:rPr>
          <w:w w:val="115"/>
          <w:sz w:val="16"/>
        </w:rPr>
        <w:t xml:space="preserve">Input adaptation aids robust odor signal reconstruction through a wide range of odor concentration changes.        </w:t>
      </w:r>
      <w:r>
        <w:rPr>
          <w:b/>
          <w:w w:val="115"/>
          <w:sz w:val="16"/>
        </w:rPr>
        <w:t xml:space="preserve">A </w:t>
      </w:r>
      <w:r>
        <w:rPr>
          <w:w w:val="115"/>
          <w:sz w:val="16"/>
        </w:rPr>
        <w:t xml:space="preserve">Percent correctly decoded odors, with (red) and without (blue) </w:t>
      </w:r>
      <w:r>
        <w:rPr>
          <w:spacing w:val="-3"/>
          <w:w w:val="115"/>
          <w:sz w:val="16"/>
        </w:rPr>
        <w:t xml:space="preserve">Weber </w:t>
      </w:r>
      <w:r>
        <w:rPr>
          <w:w w:val="115"/>
          <w:sz w:val="16"/>
        </w:rPr>
        <w:t>Law adaptation, for a homoge</w:t>
      </w:r>
      <w:r>
        <w:rPr>
          <w:w w:val="115"/>
          <w:sz w:val="16"/>
        </w:rPr>
        <w:t>neous system in which the binding statistics of each receptor are chosen from the same distribution.</w:t>
      </w:r>
      <w:r>
        <w:rPr>
          <w:spacing w:val="45"/>
          <w:w w:val="115"/>
          <w:sz w:val="16"/>
        </w:rPr>
        <w:t xml:space="preserve"> </w:t>
      </w:r>
      <w:r>
        <w:rPr>
          <w:w w:val="115"/>
          <w:sz w:val="16"/>
        </w:rPr>
        <w:t xml:space="preserve">The heatmap of the </w:t>
      </w:r>
      <w:r>
        <w:rPr>
          <w:i/>
          <w:spacing w:val="-20"/>
          <w:w w:val="115"/>
          <w:sz w:val="16"/>
        </w:rPr>
        <w:t>K</w:t>
      </w:r>
      <w:r>
        <w:rPr>
          <w:rFonts w:ascii="Arial" w:hAnsi="Arial"/>
          <w:i/>
          <w:spacing w:val="-20"/>
          <w:w w:val="115"/>
          <w:position w:val="-4"/>
          <w:sz w:val="12"/>
        </w:rPr>
        <w:t>i</w:t>
      </w:r>
      <w:r>
        <w:rPr>
          <w:rFonts w:ascii="Menlo" w:hAnsi="Menlo"/>
          <w:i/>
          <w:spacing w:val="-20"/>
          <w:w w:val="115"/>
          <w:position w:val="6"/>
          <w:sz w:val="12"/>
        </w:rPr>
        <w:t>∗</w:t>
      </w:r>
      <w:r>
        <w:rPr>
          <w:rFonts w:ascii="Arial" w:hAnsi="Arial"/>
          <w:i/>
          <w:spacing w:val="-20"/>
          <w:w w:val="115"/>
          <w:position w:val="-4"/>
          <w:sz w:val="12"/>
        </w:rPr>
        <w:t xml:space="preserve">a  </w:t>
      </w:r>
      <w:r>
        <w:rPr>
          <w:w w:val="115"/>
          <w:sz w:val="16"/>
        </w:rPr>
        <w:t xml:space="preserve">matrix illustrates </w:t>
      </w:r>
      <w:r>
        <w:rPr>
          <w:spacing w:val="45"/>
          <w:w w:val="115"/>
          <w:sz w:val="16"/>
        </w:rPr>
        <w:t xml:space="preserve"> </w:t>
      </w:r>
      <w:r>
        <w:rPr>
          <w:w w:val="115"/>
          <w:sz w:val="16"/>
        </w:rPr>
        <w:t>receptor</w:t>
      </w:r>
      <w:r>
        <w:rPr>
          <w:spacing w:val="11"/>
          <w:w w:val="115"/>
          <w:sz w:val="16"/>
        </w:rPr>
        <w:t xml:space="preserve"> </w:t>
      </w:r>
      <w:r>
        <w:rPr>
          <w:w w:val="115"/>
          <w:sz w:val="16"/>
        </w:rPr>
        <w:t xml:space="preserve">homogeneity. </w:t>
      </w:r>
      <w:r>
        <w:rPr>
          <w:spacing w:val="7"/>
          <w:w w:val="115"/>
          <w:sz w:val="16"/>
        </w:rPr>
        <w:t xml:space="preserve"> </w:t>
      </w:r>
      <w:r>
        <w:rPr>
          <w:b/>
          <w:w w:val="115"/>
          <w:sz w:val="16"/>
        </w:rPr>
        <w:t>B</w:t>
      </w:r>
      <w:r>
        <w:rPr>
          <w:b/>
          <w:spacing w:val="11"/>
          <w:w w:val="115"/>
          <w:sz w:val="16"/>
        </w:rPr>
        <w:t xml:space="preserve"> </w:t>
      </w:r>
      <w:r>
        <w:rPr>
          <w:w w:val="115"/>
          <w:sz w:val="16"/>
        </w:rPr>
        <w:t>Same</w:t>
      </w:r>
      <w:r>
        <w:rPr>
          <w:spacing w:val="11"/>
          <w:w w:val="115"/>
          <w:sz w:val="16"/>
        </w:rPr>
        <w:t xml:space="preserve"> </w:t>
      </w:r>
      <w:r>
        <w:rPr>
          <w:w w:val="115"/>
          <w:sz w:val="16"/>
        </w:rPr>
        <w:t>as</w:t>
      </w:r>
      <w:r>
        <w:rPr>
          <w:spacing w:val="11"/>
          <w:w w:val="115"/>
          <w:sz w:val="16"/>
        </w:rPr>
        <w:t xml:space="preserve"> </w:t>
      </w:r>
      <w:r>
        <w:rPr>
          <w:w w:val="115"/>
          <w:sz w:val="16"/>
        </w:rPr>
        <w:t>(A),</w:t>
      </w:r>
      <w:r>
        <w:rPr>
          <w:spacing w:val="11"/>
          <w:w w:val="115"/>
          <w:sz w:val="16"/>
        </w:rPr>
        <w:t xml:space="preserve"> </w:t>
      </w:r>
      <w:r>
        <w:rPr>
          <w:w w:val="115"/>
          <w:sz w:val="16"/>
        </w:rPr>
        <w:t>but</w:t>
      </w:r>
      <w:r>
        <w:rPr>
          <w:spacing w:val="11"/>
          <w:w w:val="115"/>
          <w:sz w:val="16"/>
        </w:rPr>
        <w:t xml:space="preserve"> </w:t>
      </w:r>
      <w:r>
        <w:rPr>
          <w:w w:val="115"/>
          <w:sz w:val="16"/>
        </w:rPr>
        <w:t>now</w:t>
      </w:r>
      <w:r>
        <w:rPr>
          <w:spacing w:val="11"/>
          <w:w w:val="115"/>
          <w:sz w:val="16"/>
        </w:rPr>
        <w:t xml:space="preserve"> </w:t>
      </w:r>
      <w:r>
        <w:rPr>
          <w:w w:val="115"/>
          <w:sz w:val="16"/>
        </w:rPr>
        <w:t>for</w:t>
      </w:r>
      <w:r>
        <w:rPr>
          <w:spacing w:val="11"/>
          <w:w w:val="115"/>
          <w:sz w:val="16"/>
        </w:rPr>
        <w:t xml:space="preserve"> </w:t>
      </w:r>
      <w:r>
        <w:rPr>
          <w:w w:val="115"/>
          <w:sz w:val="16"/>
        </w:rPr>
        <w:t>a</w:t>
      </w:r>
      <w:r>
        <w:rPr>
          <w:spacing w:val="11"/>
          <w:w w:val="115"/>
          <w:sz w:val="16"/>
        </w:rPr>
        <w:t xml:space="preserve"> </w:t>
      </w:r>
      <w:r>
        <w:rPr>
          <w:w w:val="115"/>
          <w:sz w:val="16"/>
        </w:rPr>
        <w:t>diverse</w:t>
      </w:r>
      <w:r>
        <w:rPr>
          <w:spacing w:val="11"/>
          <w:w w:val="115"/>
          <w:sz w:val="16"/>
        </w:rPr>
        <w:t xml:space="preserve"> </w:t>
      </w:r>
      <w:r>
        <w:rPr>
          <w:w w:val="115"/>
          <w:sz w:val="16"/>
        </w:rPr>
        <w:t>receptor</w:t>
      </w:r>
      <w:r>
        <w:rPr>
          <w:spacing w:val="11"/>
          <w:w w:val="115"/>
          <w:sz w:val="16"/>
        </w:rPr>
        <w:t xml:space="preserve"> </w:t>
      </w:r>
      <w:r>
        <w:rPr>
          <w:w w:val="115"/>
          <w:sz w:val="16"/>
        </w:rPr>
        <w:t>repertoire</w:t>
      </w:r>
      <w:r>
        <w:rPr>
          <w:spacing w:val="11"/>
          <w:w w:val="115"/>
          <w:sz w:val="16"/>
        </w:rPr>
        <w:t xml:space="preserve"> </w:t>
      </w:r>
      <w:r>
        <w:rPr>
          <w:w w:val="115"/>
          <w:sz w:val="16"/>
        </w:rPr>
        <w:t>more</w:t>
      </w:r>
      <w:r>
        <w:rPr>
          <w:spacing w:val="11"/>
          <w:w w:val="115"/>
          <w:sz w:val="16"/>
        </w:rPr>
        <w:t xml:space="preserve"> </w:t>
      </w:r>
      <w:r>
        <w:rPr>
          <w:w w:val="115"/>
          <w:sz w:val="16"/>
        </w:rPr>
        <w:t>indicative</w:t>
      </w:r>
      <w:r>
        <w:rPr>
          <w:spacing w:val="11"/>
          <w:w w:val="115"/>
          <w:sz w:val="16"/>
        </w:rPr>
        <w:t xml:space="preserve"> </w:t>
      </w:r>
      <w:r>
        <w:rPr>
          <w:w w:val="115"/>
          <w:sz w:val="16"/>
        </w:rPr>
        <w:t>of</w:t>
      </w:r>
      <w:r>
        <w:rPr>
          <w:spacing w:val="11"/>
          <w:w w:val="115"/>
          <w:sz w:val="16"/>
        </w:rPr>
        <w:t xml:space="preserve"> </w:t>
      </w:r>
      <w:r>
        <w:rPr>
          <w:rFonts w:ascii="Arial" w:hAnsi="Arial"/>
          <w:i/>
          <w:w w:val="115"/>
          <w:sz w:val="16"/>
        </w:rPr>
        <w:t>Drosophila</w:t>
      </w:r>
      <w:r>
        <w:rPr>
          <w:rFonts w:ascii="Arial" w:hAnsi="Arial"/>
          <w:i/>
          <w:spacing w:val="17"/>
          <w:w w:val="115"/>
          <w:sz w:val="16"/>
        </w:rPr>
        <w:t xml:space="preserve"> </w:t>
      </w:r>
      <w:r>
        <w:rPr>
          <w:w w:val="115"/>
          <w:sz w:val="16"/>
        </w:rPr>
        <w:t>physiology.</w:t>
      </w:r>
    </w:p>
    <w:p w14:paraId="1B9F03B4" w14:textId="77777777" w:rsidR="00845F1E" w:rsidRDefault="00BA7C68">
      <w:pPr>
        <w:spacing w:before="5" w:line="247" w:lineRule="auto"/>
        <w:ind w:left="100" w:right="1437"/>
        <w:jc w:val="both"/>
        <w:rPr>
          <w:sz w:val="16"/>
        </w:rPr>
      </w:pPr>
      <w:r>
        <w:rPr>
          <w:b/>
          <w:w w:val="115"/>
          <w:sz w:val="16"/>
        </w:rPr>
        <w:t xml:space="preserve">C </w:t>
      </w:r>
      <w:r>
        <w:rPr>
          <w:w w:val="115"/>
          <w:sz w:val="16"/>
        </w:rPr>
        <w:t xml:space="preserve">Dependence of decoding accuracy on odor </w:t>
      </w:r>
      <w:r>
        <w:rPr>
          <w:spacing w:val="-3"/>
          <w:w w:val="115"/>
          <w:sz w:val="16"/>
        </w:rPr>
        <w:t xml:space="preserve">sparsity. At </w:t>
      </w:r>
      <w:r>
        <w:rPr>
          <w:w w:val="115"/>
          <w:sz w:val="16"/>
        </w:rPr>
        <w:t xml:space="preserve">low concentrations, both systems can decode relatively complex signals; as concentration increases, complex signals are mis-identified in the absence of adaptive feedback. </w:t>
      </w:r>
      <w:r>
        <w:rPr>
          <w:b/>
          <w:w w:val="115"/>
          <w:sz w:val="16"/>
        </w:rPr>
        <w:t xml:space="preserve">D </w:t>
      </w:r>
      <w:r>
        <w:rPr>
          <w:w w:val="115"/>
          <w:sz w:val="16"/>
        </w:rPr>
        <w:t>Separation of i</w:t>
      </w:r>
      <w:r>
        <w:rPr>
          <w:w w:val="115"/>
          <w:sz w:val="16"/>
        </w:rPr>
        <w:t>ntensity</w:t>
      </w:r>
      <w:r>
        <w:rPr>
          <w:spacing w:val="-6"/>
          <w:w w:val="115"/>
          <w:sz w:val="16"/>
        </w:rPr>
        <w:t xml:space="preserve"> </w:t>
      </w:r>
      <w:r>
        <w:rPr>
          <w:w w:val="115"/>
          <w:sz w:val="16"/>
        </w:rPr>
        <w:t>and</w:t>
      </w:r>
      <w:r>
        <w:rPr>
          <w:spacing w:val="-6"/>
          <w:w w:val="115"/>
          <w:sz w:val="16"/>
        </w:rPr>
        <w:t xml:space="preserve"> </w:t>
      </w:r>
      <w:r>
        <w:rPr>
          <w:w w:val="115"/>
          <w:sz w:val="16"/>
        </w:rPr>
        <w:t>identity</w:t>
      </w:r>
      <w:r>
        <w:rPr>
          <w:spacing w:val="-6"/>
          <w:w w:val="115"/>
          <w:sz w:val="16"/>
        </w:rPr>
        <w:t xml:space="preserve"> </w:t>
      </w:r>
      <w:r>
        <w:rPr>
          <w:w w:val="115"/>
          <w:sz w:val="16"/>
        </w:rPr>
        <w:t>decoding.</w:t>
      </w:r>
      <w:r>
        <w:rPr>
          <w:spacing w:val="20"/>
          <w:w w:val="115"/>
          <w:sz w:val="16"/>
        </w:rPr>
        <w:t xml:space="preserve"> </w:t>
      </w:r>
      <w:r>
        <w:rPr>
          <w:spacing w:val="-3"/>
          <w:w w:val="115"/>
          <w:sz w:val="16"/>
        </w:rPr>
        <w:t>At</w:t>
      </w:r>
      <w:r>
        <w:rPr>
          <w:spacing w:val="-6"/>
          <w:w w:val="115"/>
          <w:sz w:val="16"/>
        </w:rPr>
        <w:t xml:space="preserve"> </w:t>
      </w:r>
      <w:r>
        <w:rPr>
          <w:w w:val="115"/>
          <w:sz w:val="16"/>
        </w:rPr>
        <w:t>low</w:t>
      </w:r>
      <w:r>
        <w:rPr>
          <w:spacing w:val="-6"/>
          <w:w w:val="115"/>
          <w:sz w:val="16"/>
        </w:rPr>
        <w:t xml:space="preserve"> </w:t>
      </w:r>
      <w:r>
        <w:rPr>
          <w:w w:val="115"/>
          <w:sz w:val="16"/>
        </w:rPr>
        <w:t>concentrations,</w:t>
      </w:r>
      <w:r>
        <w:rPr>
          <w:spacing w:val="-4"/>
          <w:w w:val="115"/>
          <w:sz w:val="16"/>
        </w:rPr>
        <w:t xml:space="preserve"> </w:t>
      </w:r>
      <w:r>
        <w:rPr>
          <w:w w:val="115"/>
          <w:sz w:val="16"/>
        </w:rPr>
        <w:t>both</w:t>
      </w:r>
      <w:r>
        <w:rPr>
          <w:spacing w:val="-6"/>
          <w:w w:val="115"/>
          <w:sz w:val="16"/>
        </w:rPr>
        <w:t xml:space="preserve"> </w:t>
      </w:r>
      <w:r>
        <w:rPr>
          <w:w w:val="115"/>
          <w:sz w:val="16"/>
        </w:rPr>
        <w:t>signal</w:t>
      </w:r>
      <w:r>
        <w:rPr>
          <w:spacing w:val="-6"/>
          <w:w w:val="115"/>
          <w:sz w:val="16"/>
        </w:rPr>
        <w:t xml:space="preserve"> </w:t>
      </w:r>
      <w:r>
        <w:rPr>
          <w:w w:val="115"/>
          <w:sz w:val="16"/>
        </w:rPr>
        <w:t>identity</w:t>
      </w:r>
      <w:r>
        <w:rPr>
          <w:spacing w:val="-6"/>
          <w:w w:val="115"/>
          <w:sz w:val="16"/>
        </w:rPr>
        <w:t xml:space="preserve"> </w:t>
      </w:r>
      <w:r>
        <w:rPr>
          <w:w w:val="115"/>
          <w:sz w:val="16"/>
        </w:rPr>
        <w:t>and</w:t>
      </w:r>
      <w:r>
        <w:rPr>
          <w:spacing w:val="-6"/>
          <w:w w:val="115"/>
          <w:sz w:val="16"/>
        </w:rPr>
        <w:t xml:space="preserve"> </w:t>
      </w:r>
      <w:r>
        <w:rPr>
          <w:w w:val="115"/>
          <w:sz w:val="16"/>
        </w:rPr>
        <w:t>intensity</w:t>
      </w:r>
      <w:r>
        <w:rPr>
          <w:spacing w:val="-6"/>
          <w:w w:val="115"/>
          <w:sz w:val="16"/>
        </w:rPr>
        <w:t xml:space="preserve"> </w:t>
      </w:r>
      <w:r>
        <w:rPr>
          <w:w w:val="115"/>
          <w:sz w:val="16"/>
        </w:rPr>
        <w:t>are</w:t>
      </w:r>
      <w:r>
        <w:rPr>
          <w:spacing w:val="-6"/>
          <w:w w:val="115"/>
          <w:sz w:val="16"/>
        </w:rPr>
        <w:t xml:space="preserve"> </w:t>
      </w:r>
      <w:r>
        <w:rPr>
          <w:w w:val="115"/>
          <w:sz w:val="16"/>
        </w:rPr>
        <w:t>correctly</w:t>
      </w:r>
      <w:r>
        <w:rPr>
          <w:spacing w:val="-6"/>
          <w:w w:val="115"/>
          <w:sz w:val="16"/>
        </w:rPr>
        <w:t xml:space="preserve"> </w:t>
      </w:r>
      <w:r>
        <w:rPr>
          <w:w w:val="115"/>
          <w:sz w:val="16"/>
        </w:rPr>
        <w:t>inferred</w:t>
      </w:r>
      <w:r>
        <w:rPr>
          <w:spacing w:val="-6"/>
          <w:w w:val="115"/>
          <w:sz w:val="16"/>
        </w:rPr>
        <w:t xml:space="preserve"> </w:t>
      </w:r>
      <w:r>
        <w:rPr>
          <w:w w:val="115"/>
          <w:sz w:val="16"/>
        </w:rPr>
        <w:t>in</w:t>
      </w:r>
      <w:r>
        <w:rPr>
          <w:spacing w:val="-6"/>
          <w:w w:val="115"/>
          <w:sz w:val="16"/>
        </w:rPr>
        <w:t xml:space="preserve"> </w:t>
      </w:r>
      <w:r>
        <w:rPr>
          <w:w w:val="115"/>
          <w:sz w:val="16"/>
        </w:rPr>
        <w:t>a</w:t>
      </w:r>
      <w:r>
        <w:rPr>
          <w:spacing w:val="-6"/>
          <w:w w:val="115"/>
          <w:sz w:val="16"/>
        </w:rPr>
        <w:t xml:space="preserve"> </w:t>
      </w:r>
      <w:r>
        <w:rPr>
          <w:w w:val="115"/>
          <w:sz w:val="16"/>
        </w:rPr>
        <w:t xml:space="preserve">non-adaptive system. Increases in signal concentrations can lead to errors in odor </w:t>
      </w:r>
      <w:r>
        <w:rPr>
          <w:spacing w:val="-3"/>
          <w:w w:val="115"/>
          <w:sz w:val="16"/>
        </w:rPr>
        <w:t xml:space="preserve">intensity, identity, </w:t>
      </w:r>
      <w:r>
        <w:rPr>
          <w:w w:val="115"/>
          <w:sz w:val="16"/>
        </w:rPr>
        <w:t xml:space="preserve">or both. When </w:t>
      </w:r>
      <w:r>
        <w:rPr>
          <w:spacing w:val="-3"/>
          <w:w w:val="115"/>
          <w:sz w:val="16"/>
        </w:rPr>
        <w:t xml:space="preserve">Weber </w:t>
      </w:r>
      <w:r>
        <w:rPr>
          <w:w w:val="115"/>
          <w:sz w:val="16"/>
        </w:rPr>
        <w:t>Law is enforced, the</w:t>
      </w:r>
      <w:r>
        <w:rPr>
          <w:spacing w:val="7"/>
          <w:w w:val="115"/>
          <w:sz w:val="16"/>
        </w:rPr>
        <w:t xml:space="preserve"> </w:t>
      </w:r>
      <w:r>
        <w:rPr>
          <w:w w:val="115"/>
          <w:sz w:val="16"/>
        </w:rPr>
        <w:t>representation</w:t>
      </w:r>
      <w:r>
        <w:rPr>
          <w:spacing w:val="7"/>
          <w:w w:val="115"/>
          <w:sz w:val="16"/>
        </w:rPr>
        <w:t xml:space="preserve"> </w:t>
      </w:r>
      <w:r>
        <w:rPr>
          <w:w w:val="115"/>
          <w:sz w:val="16"/>
        </w:rPr>
        <w:t>of</w:t>
      </w:r>
      <w:r>
        <w:rPr>
          <w:spacing w:val="7"/>
          <w:w w:val="115"/>
          <w:sz w:val="16"/>
        </w:rPr>
        <w:t xml:space="preserve"> </w:t>
      </w:r>
      <w:r>
        <w:rPr>
          <w:w w:val="115"/>
          <w:sz w:val="16"/>
        </w:rPr>
        <w:t>odor</w:t>
      </w:r>
      <w:r>
        <w:rPr>
          <w:spacing w:val="7"/>
          <w:w w:val="115"/>
          <w:sz w:val="16"/>
        </w:rPr>
        <w:t xml:space="preserve"> </w:t>
      </w:r>
      <w:r>
        <w:rPr>
          <w:w w:val="115"/>
          <w:sz w:val="16"/>
        </w:rPr>
        <w:t>intensity</w:t>
      </w:r>
      <w:r>
        <w:rPr>
          <w:spacing w:val="7"/>
          <w:w w:val="115"/>
          <w:sz w:val="16"/>
        </w:rPr>
        <w:t xml:space="preserve"> </w:t>
      </w:r>
      <w:r>
        <w:rPr>
          <w:w w:val="115"/>
          <w:sz w:val="16"/>
        </w:rPr>
        <w:t>and</w:t>
      </w:r>
      <w:r>
        <w:rPr>
          <w:spacing w:val="7"/>
          <w:w w:val="115"/>
          <w:sz w:val="16"/>
        </w:rPr>
        <w:t xml:space="preserve"> </w:t>
      </w:r>
      <w:r>
        <w:rPr>
          <w:w w:val="115"/>
          <w:sz w:val="16"/>
        </w:rPr>
        <w:t>its</w:t>
      </w:r>
      <w:r>
        <w:rPr>
          <w:spacing w:val="7"/>
          <w:w w:val="115"/>
          <w:sz w:val="16"/>
        </w:rPr>
        <w:t xml:space="preserve"> </w:t>
      </w:r>
      <w:r>
        <w:rPr>
          <w:w w:val="115"/>
          <w:sz w:val="16"/>
        </w:rPr>
        <w:t>identity</w:t>
      </w:r>
      <w:r>
        <w:rPr>
          <w:spacing w:val="7"/>
          <w:w w:val="115"/>
          <w:sz w:val="16"/>
        </w:rPr>
        <w:t xml:space="preserve"> </w:t>
      </w:r>
      <w:r>
        <w:rPr>
          <w:w w:val="115"/>
          <w:sz w:val="16"/>
        </w:rPr>
        <w:t>are</w:t>
      </w:r>
      <w:r>
        <w:rPr>
          <w:spacing w:val="7"/>
          <w:w w:val="115"/>
          <w:sz w:val="16"/>
        </w:rPr>
        <w:t xml:space="preserve"> </w:t>
      </w:r>
      <w:r>
        <w:rPr>
          <w:w w:val="115"/>
          <w:sz w:val="16"/>
        </w:rPr>
        <w:t>maintained</w:t>
      </w:r>
      <w:r>
        <w:rPr>
          <w:spacing w:val="7"/>
          <w:w w:val="115"/>
          <w:sz w:val="16"/>
        </w:rPr>
        <w:t xml:space="preserve"> </w:t>
      </w:r>
      <w:r>
        <w:rPr>
          <w:w w:val="115"/>
          <w:sz w:val="16"/>
        </w:rPr>
        <w:t>through</w:t>
      </w:r>
      <w:r>
        <w:rPr>
          <w:spacing w:val="7"/>
          <w:w w:val="115"/>
          <w:sz w:val="16"/>
        </w:rPr>
        <w:t xml:space="preserve"> </w:t>
      </w:r>
      <w:r>
        <w:rPr>
          <w:w w:val="115"/>
          <w:sz w:val="16"/>
        </w:rPr>
        <w:t>a</w:t>
      </w:r>
      <w:r>
        <w:rPr>
          <w:spacing w:val="7"/>
          <w:w w:val="115"/>
          <w:sz w:val="16"/>
        </w:rPr>
        <w:t xml:space="preserve"> </w:t>
      </w:r>
      <w:r>
        <w:rPr>
          <w:w w:val="115"/>
          <w:sz w:val="16"/>
        </w:rPr>
        <w:t>wide</w:t>
      </w:r>
      <w:r>
        <w:rPr>
          <w:spacing w:val="7"/>
          <w:w w:val="115"/>
          <w:sz w:val="16"/>
        </w:rPr>
        <w:t xml:space="preserve"> </w:t>
      </w:r>
      <w:r>
        <w:rPr>
          <w:w w:val="115"/>
          <w:sz w:val="16"/>
        </w:rPr>
        <w:t>regime</w:t>
      </w:r>
      <w:r>
        <w:rPr>
          <w:spacing w:val="7"/>
          <w:w w:val="115"/>
          <w:sz w:val="16"/>
        </w:rPr>
        <w:t xml:space="preserve"> </w:t>
      </w:r>
      <w:r>
        <w:rPr>
          <w:w w:val="115"/>
          <w:sz w:val="16"/>
        </w:rPr>
        <w:t>of</w:t>
      </w:r>
      <w:r>
        <w:rPr>
          <w:spacing w:val="7"/>
          <w:w w:val="115"/>
          <w:sz w:val="16"/>
        </w:rPr>
        <w:t xml:space="preserve"> </w:t>
      </w:r>
      <w:r>
        <w:rPr>
          <w:w w:val="115"/>
          <w:sz w:val="16"/>
        </w:rPr>
        <w:t>odor</w:t>
      </w:r>
      <w:r>
        <w:rPr>
          <w:spacing w:val="7"/>
          <w:w w:val="115"/>
          <w:sz w:val="16"/>
        </w:rPr>
        <w:t xml:space="preserve"> </w:t>
      </w:r>
      <w:r>
        <w:rPr>
          <w:w w:val="115"/>
          <w:sz w:val="16"/>
        </w:rPr>
        <w:t>concentrations.</w:t>
      </w:r>
    </w:p>
    <w:p w14:paraId="3E5DC19E" w14:textId="77777777" w:rsidR="00845F1E" w:rsidRDefault="00845F1E">
      <w:pPr>
        <w:pStyle w:val="BodyText"/>
        <w:rPr>
          <w:sz w:val="16"/>
        </w:rPr>
      </w:pPr>
    </w:p>
    <w:p w14:paraId="2DD9B134" w14:textId="77777777" w:rsidR="00845F1E" w:rsidRDefault="00845F1E">
      <w:pPr>
        <w:pStyle w:val="BodyText"/>
        <w:spacing w:before="8"/>
      </w:pPr>
    </w:p>
    <w:p w14:paraId="136FD376" w14:textId="77777777" w:rsidR="00845F1E" w:rsidRDefault="00BA7C68">
      <w:pPr>
        <w:pStyle w:val="BodyText"/>
        <w:spacing w:line="240" w:lineRule="exact"/>
        <w:ind w:left="100" w:right="1437"/>
        <w:jc w:val="both"/>
      </w:pPr>
      <w:r>
        <w:rPr>
          <w:w w:val="105"/>
        </w:rPr>
        <w:t xml:space="preserve">homogeneously but all broadly responding receptors (for each </w:t>
      </w:r>
      <w:r>
        <w:rPr>
          <w:i/>
          <w:w w:val="105"/>
        </w:rPr>
        <w:t>a</w:t>
      </w:r>
      <w:r>
        <w:rPr>
          <w:w w:val="105"/>
        </w:rPr>
        <w:t xml:space="preserve">, </w:t>
      </w:r>
      <w:r>
        <w:rPr>
          <w:i/>
          <w:w w:val="105"/>
        </w:rPr>
        <w:t>K</w:t>
      </w:r>
      <w:r>
        <w:rPr>
          <w:rFonts w:ascii="Arial" w:hAnsi="Arial"/>
          <w:i/>
          <w:w w:val="105"/>
          <w:position w:val="-4"/>
          <w:sz w:val="14"/>
        </w:rPr>
        <w:t>i</w:t>
      </w:r>
      <w:r>
        <w:rPr>
          <w:rFonts w:ascii="Menlo" w:hAnsi="Menlo"/>
          <w:i/>
          <w:w w:val="105"/>
          <w:position w:val="7"/>
          <w:sz w:val="14"/>
        </w:rPr>
        <w:t>∗</w:t>
      </w:r>
      <w:r>
        <w:rPr>
          <w:rFonts w:ascii="Arial" w:hAnsi="Arial"/>
          <w:i/>
          <w:w w:val="105"/>
          <w:position w:val="-4"/>
          <w:sz w:val="14"/>
        </w:rPr>
        <w:t xml:space="preserve">a </w:t>
      </w:r>
      <w:r>
        <w:rPr>
          <w:w w:val="105"/>
        </w:rPr>
        <w:t>are sampled from the same distribution), the second o</w:t>
      </w:r>
      <w:r>
        <w:rPr>
          <w:w w:val="105"/>
        </w:rPr>
        <w:t xml:space="preserve">f which is more indicative of </w:t>
      </w:r>
      <w:r>
        <w:rPr>
          <w:rFonts w:ascii="Arial" w:hAnsi="Arial"/>
          <w:i/>
          <w:w w:val="105"/>
        </w:rPr>
        <w:t xml:space="preserve">Drosophila </w:t>
      </w:r>
      <w:r>
        <w:rPr>
          <w:w w:val="105"/>
        </w:rPr>
        <w:t>physiology and exhibits a diverse repertoire ranging from broad to highly specialized (as in Fig. 1). In both cases, however, decoding fidelity is not concentration invariant, dropping sharply outside this regime of</w:t>
      </w:r>
      <w:r>
        <w:rPr>
          <w:w w:val="105"/>
        </w:rPr>
        <w:t xml:space="preserve"> faithful signal decoding.</w:t>
      </w:r>
    </w:p>
    <w:p w14:paraId="441018DA" w14:textId="77777777" w:rsidR="00845F1E" w:rsidRDefault="00BA7C68">
      <w:pPr>
        <w:pStyle w:val="BodyText"/>
        <w:spacing w:before="3" w:line="244" w:lineRule="auto"/>
        <w:ind w:left="100" w:right="1437" w:firstLine="298"/>
        <w:jc w:val="both"/>
      </w:pPr>
      <w:r>
        <w:rPr>
          <w:spacing w:val="-3"/>
          <w:w w:val="110"/>
        </w:rPr>
        <w:t>Conversely,</w:t>
      </w:r>
      <w:r>
        <w:rPr>
          <w:spacing w:val="-14"/>
          <w:w w:val="110"/>
        </w:rPr>
        <w:t xml:space="preserve"> </w:t>
      </w:r>
      <w:r>
        <w:rPr>
          <w:spacing w:val="-3"/>
          <w:w w:val="110"/>
        </w:rPr>
        <w:t>we</w:t>
      </w:r>
      <w:r>
        <w:rPr>
          <w:spacing w:val="-15"/>
          <w:w w:val="110"/>
        </w:rPr>
        <w:t xml:space="preserve"> </w:t>
      </w:r>
      <w:r>
        <w:rPr>
          <w:w w:val="110"/>
        </w:rPr>
        <w:t>hypothesize</w:t>
      </w:r>
      <w:r>
        <w:rPr>
          <w:spacing w:val="-15"/>
          <w:w w:val="110"/>
        </w:rPr>
        <w:t xml:space="preserve"> </w:t>
      </w:r>
      <w:r>
        <w:rPr>
          <w:w w:val="110"/>
        </w:rPr>
        <w:t>that</w:t>
      </w:r>
      <w:r>
        <w:rPr>
          <w:spacing w:val="-15"/>
          <w:w w:val="110"/>
        </w:rPr>
        <w:t xml:space="preserve"> </w:t>
      </w:r>
      <w:r>
        <w:rPr>
          <w:spacing w:val="-3"/>
          <w:w w:val="110"/>
        </w:rPr>
        <w:t>by</w:t>
      </w:r>
      <w:r>
        <w:rPr>
          <w:spacing w:val="-15"/>
          <w:w w:val="110"/>
        </w:rPr>
        <w:t xml:space="preserve"> </w:t>
      </w:r>
      <w:r>
        <w:rPr>
          <w:w w:val="110"/>
        </w:rPr>
        <w:t>stabilizing</w:t>
      </w:r>
      <w:r>
        <w:rPr>
          <w:spacing w:val="-15"/>
          <w:w w:val="110"/>
        </w:rPr>
        <w:t xml:space="preserve"> </w:t>
      </w:r>
      <w:r>
        <w:rPr>
          <w:w w:val="110"/>
        </w:rPr>
        <w:t>the</w:t>
      </w:r>
      <w:r>
        <w:rPr>
          <w:spacing w:val="-15"/>
          <w:w w:val="110"/>
        </w:rPr>
        <w:t xml:space="preserve"> </w:t>
      </w:r>
      <w:r>
        <w:rPr>
          <w:w w:val="110"/>
        </w:rPr>
        <w:t>excess</w:t>
      </w:r>
      <w:r>
        <w:rPr>
          <w:spacing w:val="-15"/>
          <w:w w:val="110"/>
        </w:rPr>
        <w:t xml:space="preserve"> </w:t>
      </w:r>
      <w:r>
        <w:rPr>
          <w:w w:val="110"/>
        </w:rPr>
        <w:t>activity</w:t>
      </w:r>
      <w:r>
        <w:rPr>
          <w:spacing w:val="-15"/>
          <w:w w:val="110"/>
        </w:rPr>
        <w:t xml:space="preserve"> </w:t>
      </w:r>
      <w:r>
        <w:rPr>
          <w:w w:val="110"/>
        </w:rPr>
        <w:t>levels</w:t>
      </w:r>
      <w:r>
        <w:rPr>
          <w:spacing w:val="-15"/>
          <w:w w:val="110"/>
        </w:rPr>
        <w:t xml:space="preserve"> </w:t>
      </w:r>
      <w:r>
        <w:rPr>
          <w:w w:val="110"/>
        </w:rPr>
        <w:t>through</w:t>
      </w:r>
      <w:r>
        <w:rPr>
          <w:spacing w:val="-15"/>
          <w:w w:val="110"/>
        </w:rPr>
        <w:t xml:space="preserve"> </w:t>
      </w:r>
      <w:r>
        <w:rPr>
          <w:spacing w:val="-3"/>
          <w:w w:val="110"/>
        </w:rPr>
        <w:t>Weber-Fechner</w:t>
      </w:r>
      <w:r>
        <w:rPr>
          <w:spacing w:val="-15"/>
          <w:w w:val="110"/>
        </w:rPr>
        <w:t xml:space="preserve"> </w:t>
      </w:r>
      <w:r>
        <w:rPr>
          <w:w w:val="110"/>
        </w:rPr>
        <w:t xml:space="preserve">adaptive feedback, such sensitivity can </w:t>
      </w:r>
      <w:r>
        <w:rPr>
          <w:spacing w:val="1"/>
          <w:w w:val="110"/>
        </w:rPr>
        <w:t xml:space="preserve">be </w:t>
      </w:r>
      <w:r>
        <w:rPr>
          <w:w w:val="110"/>
        </w:rPr>
        <w:t xml:space="preserve">mitigated. Enforcing this scaling law above a mean odor concentration  of </w:t>
      </w:r>
      <w:r>
        <w:rPr>
          <w:i/>
          <w:w w:val="110"/>
        </w:rPr>
        <w:t>s</w:t>
      </w:r>
      <w:r>
        <w:rPr>
          <w:w w:val="110"/>
          <w:position w:val="-2"/>
          <w:sz w:val="14"/>
        </w:rPr>
        <w:t xml:space="preserve">0 </w:t>
      </w:r>
      <w:r>
        <w:rPr>
          <w:w w:val="110"/>
        </w:rPr>
        <w:t>= 10</w:t>
      </w:r>
      <w:r>
        <w:rPr>
          <w:rFonts w:ascii="Menlo" w:hAnsi="Menlo"/>
          <w:i/>
          <w:w w:val="110"/>
          <w:position w:val="7"/>
          <w:sz w:val="14"/>
        </w:rPr>
        <w:t>−</w:t>
      </w:r>
      <w:r>
        <w:rPr>
          <w:w w:val="110"/>
          <w:position w:val="7"/>
          <w:sz w:val="14"/>
        </w:rPr>
        <w:t>1</w:t>
      </w:r>
      <w:r>
        <w:rPr>
          <w:w w:val="110"/>
        </w:rPr>
        <w:t xml:space="preserve">, and matching </w:t>
      </w:r>
      <w:r>
        <w:rPr>
          <w:i/>
          <w:w w:val="110"/>
        </w:rPr>
        <w:t>E</w:t>
      </w:r>
      <w:r>
        <w:rPr>
          <w:rFonts w:ascii="Arial" w:hAnsi="Arial"/>
          <w:i/>
          <w:w w:val="110"/>
          <w:position w:val="-2"/>
          <w:sz w:val="14"/>
        </w:rPr>
        <w:t xml:space="preserve">a </w:t>
      </w:r>
      <w:r>
        <w:rPr>
          <w:w w:val="110"/>
        </w:rPr>
        <w:t xml:space="preserve">to the unadaptive system otherwise, </w:t>
      </w:r>
      <w:r>
        <w:rPr>
          <w:spacing w:val="-3"/>
          <w:w w:val="110"/>
        </w:rPr>
        <w:t xml:space="preserve">we </w:t>
      </w:r>
      <w:r>
        <w:rPr>
          <w:w w:val="110"/>
        </w:rPr>
        <w:t xml:space="preserve">find that coding fidelity is now maintained </w:t>
      </w:r>
      <w:r>
        <w:rPr>
          <w:spacing w:val="-3"/>
          <w:w w:val="110"/>
        </w:rPr>
        <w:t xml:space="preserve">over </w:t>
      </w:r>
      <w:r>
        <w:rPr>
          <w:w w:val="110"/>
        </w:rPr>
        <w:t>a five-fold change (a.u.) in odor concentration (Fig. 2a; red curves). This invariance  holds across differing levels of signal sparsity (Fig. 2c). In</w:t>
      </w:r>
      <w:r>
        <w:rPr>
          <w:w w:val="110"/>
        </w:rPr>
        <w:t xml:space="preserve"> the adaptive system, signals with complexity  as high as 10 odorants are robustly decoded </w:t>
      </w:r>
      <w:r>
        <w:rPr>
          <w:spacing w:val="-3"/>
          <w:w w:val="110"/>
        </w:rPr>
        <w:t xml:space="preserve">over </w:t>
      </w:r>
      <w:r>
        <w:rPr>
          <w:w w:val="110"/>
        </w:rPr>
        <w:t>several orders of odor concentration. In the non-adaptive system</w:t>
      </w:r>
      <w:r>
        <w:rPr>
          <w:spacing w:val="-34"/>
          <w:w w:val="110"/>
        </w:rPr>
        <w:t xml:space="preserve"> </w:t>
      </w:r>
      <w:r>
        <w:rPr>
          <w:w w:val="110"/>
        </w:rPr>
        <w:t>even</w:t>
      </w:r>
      <w:r>
        <w:rPr>
          <w:spacing w:val="-34"/>
          <w:w w:val="110"/>
        </w:rPr>
        <w:t xml:space="preserve"> </w:t>
      </w:r>
      <w:r>
        <w:rPr>
          <w:w w:val="110"/>
        </w:rPr>
        <w:t>mono-molecular</w:t>
      </w:r>
      <w:r>
        <w:rPr>
          <w:spacing w:val="-34"/>
          <w:w w:val="110"/>
        </w:rPr>
        <w:t xml:space="preserve"> </w:t>
      </w:r>
      <w:r>
        <w:rPr>
          <w:w w:val="110"/>
        </w:rPr>
        <w:t>signals</w:t>
      </w:r>
      <w:r>
        <w:rPr>
          <w:spacing w:val="-34"/>
          <w:w w:val="110"/>
        </w:rPr>
        <w:t xml:space="preserve"> </w:t>
      </w:r>
      <w:r>
        <w:rPr>
          <w:w w:val="110"/>
        </w:rPr>
        <w:t>are</w:t>
      </w:r>
      <w:r>
        <w:rPr>
          <w:spacing w:val="-34"/>
          <w:w w:val="110"/>
        </w:rPr>
        <w:t xml:space="preserve"> </w:t>
      </w:r>
      <w:r>
        <w:rPr>
          <w:w w:val="110"/>
        </w:rPr>
        <w:t>mis-identified</w:t>
      </w:r>
      <w:r>
        <w:rPr>
          <w:spacing w:val="-34"/>
          <w:w w:val="110"/>
        </w:rPr>
        <w:t xml:space="preserve"> </w:t>
      </w:r>
      <w:r>
        <w:rPr>
          <w:w w:val="110"/>
        </w:rPr>
        <w:t>at</w:t>
      </w:r>
      <w:r>
        <w:rPr>
          <w:spacing w:val="-34"/>
          <w:w w:val="110"/>
        </w:rPr>
        <w:t xml:space="preserve"> </w:t>
      </w:r>
      <w:r>
        <w:rPr>
          <w:w w:val="110"/>
        </w:rPr>
        <w:t>increased</w:t>
      </w:r>
      <w:r>
        <w:rPr>
          <w:spacing w:val="-34"/>
          <w:w w:val="110"/>
        </w:rPr>
        <w:t xml:space="preserve"> </w:t>
      </w:r>
      <w:r>
        <w:rPr>
          <w:w w:val="110"/>
        </w:rPr>
        <w:t>concentrations,</w:t>
      </w:r>
      <w:r>
        <w:rPr>
          <w:spacing w:val="-33"/>
          <w:w w:val="110"/>
        </w:rPr>
        <w:t xml:space="preserve"> </w:t>
      </w:r>
      <w:r>
        <w:rPr>
          <w:w w:val="110"/>
        </w:rPr>
        <w:t>a</w:t>
      </w:r>
      <w:r>
        <w:rPr>
          <w:spacing w:val="-34"/>
          <w:w w:val="110"/>
        </w:rPr>
        <w:t xml:space="preserve"> </w:t>
      </w:r>
      <w:r>
        <w:rPr>
          <w:w w:val="110"/>
        </w:rPr>
        <w:t>consequence</w:t>
      </w:r>
      <w:r>
        <w:rPr>
          <w:spacing w:val="-34"/>
          <w:w w:val="110"/>
        </w:rPr>
        <w:t xml:space="preserve"> </w:t>
      </w:r>
      <w:r>
        <w:rPr>
          <w:w w:val="110"/>
        </w:rPr>
        <w:t>of</w:t>
      </w:r>
      <w:r>
        <w:rPr>
          <w:spacing w:val="-34"/>
          <w:w w:val="110"/>
        </w:rPr>
        <w:t xml:space="preserve"> </w:t>
      </w:r>
      <w:r>
        <w:rPr>
          <w:w w:val="110"/>
        </w:rPr>
        <w:t>re</w:t>
      </w:r>
      <w:r>
        <w:rPr>
          <w:w w:val="110"/>
        </w:rPr>
        <w:t>sponse homogenization</w:t>
      </w:r>
      <w:r>
        <w:rPr>
          <w:spacing w:val="-14"/>
          <w:w w:val="110"/>
        </w:rPr>
        <w:t xml:space="preserve"> </w:t>
      </w:r>
      <w:r>
        <w:rPr>
          <w:w w:val="110"/>
        </w:rPr>
        <w:t>across</w:t>
      </w:r>
      <w:r>
        <w:rPr>
          <w:spacing w:val="-14"/>
          <w:w w:val="110"/>
        </w:rPr>
        <w:t xml:space="preserve"> </w:t>
      </w:r>
      <w:r>
        <w:rPr>
          <w:w w:val="110"/>
        </w:rPr>
        <w:t>the</w:t>
      </w:r>
      <w:r>
        <w:rPr>
          <w:spacing w:val="-14"/>
          <w:w w:val="110"/>
        </w:rPr>
        <w:t xml:space="preserve"> </w:t>
      </w:r>
      <w:r>
        <w:rPr>
          <w:w w:val="110"/>
        </w:rPr>
        <w:t>ORN</w:t>
      </w:r>
      <w:r>
        <w:rPr>
          <w:spacing w:val="-14"/>
          <w:w w:val="110"/>
        </w:rPr>
        <w:t xml:space="preserve"> </w:t>
      </w:r>
      <w:r>
        <w:rPr>
          <w:w w:val="110"/>
        </w:rPr>
        <w:t>repertoire.</w:t>
      </w:r>
    </w:p>
    <w:p w14:paraId="38964BDF" w14:textId="77777777" w:rsidR="00845F1E" w:rsidRDefault="00BA7C68">
      <w:pPr>
        <w:pStyle w:val="BodyText"/>
        <w:spacing w:before="4" w:line="249" w:lineRule="auto"/>
        <w:ind w:left="100" w:right="1437" w:firstLine="298"/>
        <w:jc w:val="both"/>
      </w:pPr>
      <w:r>
        <w:rPr>
          <w:w w:val="105"/>
        </w:rPr>
        <w:t xml:space="preserve">A critical feature of olfactory systems is the ability to simultaneously decode odor intensity and </w:t>
      </w:r>
      <w:r>
        <w:rPr>
          <w:spacing w:val="-4"/>
          <w:w w:val="105"/>
        </w:rPr>
        <w:t xml:space="preserve">identity, </w:t>
      </w:r>
      <w:r>
        <w:rPr>
          <w:w w:val="105"/>
        </w:rPr>
        <w:t xml:space="preserve">aspects which can in principle overlap [20, 21]. Compressed decoding conflates these </w:t>
      </w:r>
      <w:r>
        <w:rPr>
          <w:spacing w:val="-4"/>
          <w:w w:val="105"/>
        </w:rPr>
        <w:t xml:space="preserve">two </w:t>
      </w:r>
      <w:r>
        <w:rPr>
          <w:w w:val="105"/>
        </w:rPr>
        <w:t xml:space="preserve">aspects into a single computation </w:t>
      </w:r>
      <w:r>
        <w:rPr>
          <w:spacing w:val="-3"/>
          <w:w w:val="105"/>
        </w:rPr>
        <w:t xml:space="preserve">by </w:t>
      </w:r>
      <w:r>
        <w:rPr>
          <w:w w:val="105"/>
        </w:rPr>
        <w:t>inferring not only the exact component magnitudes of an odor signal (intensity), but also  which molecular components constitute the high-dimensional signal in the first place (identity). Despite the conflation of these</w:t>
      </w:r>
      <w:r>
        <w:rPr>
          <w:w w:val="105"/>
        </w:rPr>
        <w:t xml:space="preserve"> in practice, it is possible that in this framework, one aspect may </w:t>
      </w:r>
      <w:r>
        <w:rPr>
          <w:spacing w:val="1"/>
          <w:w w:val="105"/>
        </w:rPr>
        <w:t xml:space="preserve">be </w:t>
      </w:r>
      <w:r>
        <w:rPr>
          <w:w w:val="105"/>
        </w:rPr>
        <w:t>preserved while the  other  is</w:t>
      </w:r>
      <w:r>
        <w:rPr>
          <w:spacing w:val="6"/>
          <w:w w:val="105"/>
        </w:rPr>
        <w:t xml:space="preserve"> </w:t>
      </w:r>
      <w:r>
        <w:rPr>
          <w:w w:val="105"/>
        </w:rPr>
        <w:t>violated.</w:t>
      </w:r>
    </w:p>
    <w:p w14:paraId="78E97A55" w14:textId="77777777" w:rsidR="00845F1E" w:rsidRDefault="00845F1E">
      <w:pPr>
        <w:spacing w:line="249" w:lineRule="auto"/>
        <w:jc w:val="both"/>
        <w:sectPr w:rsidR="00845F1E">
          <w:type w:val="continuous"/>
          <w:pgSz w:w="12240" w:h="15840"/>
          <w:pgMar w:top="1500" w:right="0" w:bottom="1580" w:left="1340" w:header="720" w:footer="720" w:gutter="0"/>
          <w:cols w:space="720"/>
        </w:sectPr>
      </w:pPr>
    </w:p>
    <w:p w14:paraId="3007044B" w14:textId="77777777" w:rsidR="00845F1E" w:rsidRDefault="00BA7C68">
      <w:pPr>
        <w:pStyle w:val="BodyText"/>
        <w:spacing w:before="52" w:line="249" w:lineRule="auto"/>
        <w:ind w:left="120" w:right="115" w:firstLine="298"/>
        <w:jc w:val="both"/>
      </w:pPr>
      <w:r>
        <w:rPr>
          <w:w w:val="110"/>
        </w:rPr>
        <w:lastRenderedPageBreak/>
        <w:t xml:space="preserve">Separating errors in odor intensity from those in error </w:t>
      </w:r>
      <w:r>
        <w:rPr>
          <w:spacing w:val="-4"/>
          <w:w w:val="110"/>
        </w:rPr>
        <w:t xml:space="preserve">identity, </w:t>
      </w:r>
      <w:r>
        <w:rPr>
          <w:spacing w:val="-3"/>
          <w:w w:val="110"/>
        </w:rPr>
        <w:t xml:space="preserve">we </w:t>
      </w:r>
      <w:r>
        <w:rPr>
          <w:w w:val="110"/>
        </w:rPr>
        <w:t xml:space="preserve">find that for an un-adaptive system, either or both may contribute depending on odor concentration. </w:t>
      </w:r>
      <w:r>
        <w:rPr>
          <w:spacing w:val="-6"/>
          <w:w w:val="110"/>
        </w:rPr>
        <w:t xml:space="preserve">For </w:t>
      </w:r>
      <w:r>
        <w:rPr>
          <w:w w:val="110"/>
        </w:rPr>
        <w:t>moderate concentrations, the inferred zero</w:t>
      </w:r>
      <w:r>
        <w:rPr>
          <w:spacing w:val="-22"/>
          <w:w w:val="110"/>
        </w:rPr>
        <w:t xml:space="preserve"> </w:t>
      </w:r>
      <w:r>
        <w:rPr>
          <w:w w:val="110"/>
        </w:rPr>
        <w:t>components</w:t>
      </w:r>
      <w:r>
        <w:rPr>
          <w:spacing w:val="-21"/>
          <w:w w:val="110"/>
        </w:rPr>
        <w:t xml:space="preserve"> </w:t>
      </w:r>
      <w:r>
        <w:rPr>
          <w:w w:val="110"/>
        </w:rPr>
        <w:t>reach</w:t>
      </w:r>
      <w:r>
        <w:rPr>
          <w:spacing w:val="-22"/>
          <w:w w:val="110"/>
        </w:rPr>
        <w:t xml:space="preserve"> </w:t>
      </w:r>
      <w:r>
        <w:rPr>
          <w:w w:val="110"/>
        </w:rPr>
        <w:t>a</w:t>
      </w:r>
      <w:r>
        <w:rPr>
          <w:spacing w:val="-22"/>
          <w:w w:val="110"/>
        </w:rPr>
        <w:t xml:space="preserve"> </w:t>
      </w:r>
      <w:r>
        <w:rPr>
          <w:w w:val="110"/>
        </w:rPr>
        <w:t>substantial</w:t>
      </w:r>
      <w:r>
        <w:rPr>
          <w:spacing w:val="-21"/>
          <w:w w:val="110"/>
        </w:rPr>
        <w:t xml:space="preserve"> </w:t>
      </w:r>
      <w:r>
        <w:rPr>
          <w:w w:val="110"/>
        </w:rPr>
        <w:t>fraction</w:t>
      </w:r>
      <w:r>
        <w:rPr>
          <w:spacing w:val="-22"/>
          <w:w w:val="110"/>
        </w:rPr>
        <w:t xml:space="preserve"> </w:t>
      </w:r>
      <w:r>
        <w:rPr>
          <w:w w:val="110"/>
        </w:rPr>
        <w:t>of</w:t>
      </w:r>
      <w:r>
        <w:rPr>
          <w:spacing w:val="-22"/>
          <w:w w:val="110"/>
        </w:rPr>
        <w:t xml:space="preserve"> </w:t>
      </w:r>
      <w:r>
        <w:rPr>
          <w:w w:val="110"/>
        </w:rPr>
        <w:t>the</w:t>
      </w:r>
      <w:r>
        <w:rPr>
          <w:spacing w:val="-21"/>
          <w:w w:val="110"/>
        </w:rPr>
        <w:t xml:space="preserve"> </w:t>
      </w:r>
      <w:r>
        <w:rPr>
          <w:w w:val="110"/>
        </w:rPr>
        <w:t>mean</w:t>
      </w:r>
      <w:r>
        <w:rPr>
          <w:spacing w:val="-22"/>
          <w:w w:val="110"/>
        </w:rPr>
        <w:t xml:space="preserve"> </w:t>
      </w:r>
      <w:r>
        <w:rPr>
          <w:w w:val="110"/>
        </w:rPr>
        <w:t>odor</w:t>
      </w:r>
      <w:r>
        <w:rPr>
          <w:spacing w:val="-22"/>
          <w:w w:val="110"/>
        </w:rPr>
        <w:t xml:space="preserve"> </w:t>
      </w:r>
      <w:r>
        <w:rPr>
          <w:w w:val="110"/>
        </w:rPr>
        <w:t>concentration,</w:t>
      </w:r>
      <w:r>
        <w:rPr>
          <w:spacing w:val="-19"/>
          <w:w w:val="110"/>
        </w:rPr>
        <w:t xml:space="preserve"> </w:t>
      </w:r>
      <w:r>
        <w:rPr>
          <w:w w:val="110"/>
        </w:rPr>
        <w:t>while</w:t>
      </w:r>
      <w:r>
        <w:rPr>
          <w:spacing w:val="-22"/>
          <w:w w:val="110"/>
        </w:rPr>
        <w:t xml:space="preserve"> </w:t>
      </w:r>
      <w:r>
        <w:rPr>
          <w:w w:val="110"/>
        </w:rPr>
        <w:t>the</w:t>
      </w:r>
      <w:r>
        <w:rPr>
          <w:spacing w:val="-21"/>
          <w:w w:val="110"/>
        </w:rPr>
        <w:t xml:space="preserve"> </w:t>
      </w:r>
      <w:r>
        <w:rPr>
          <w:w w:val="110"/>
        </w:rPr>
        <w:t>estimates</w:t>
      </w:r>
      <w:r>
        <w:rPr>
          <w:spacing w:val="-22"/>
          <w:w w:val="110"/>
        </w:rPr>
        <w:t xml:space="preserve"> </w:t>
      </w:r>
      <w:r>
        <w:rPr>
          <w:w w:val="110"/>
        </w:rPr>
        <w:t>of</w:t>
      </w:r>
      <w:r>
        <w:rPr>
          <w:spacing w:val="-22"/>
          <w:w w:val="110"/>
        </w:rPr>
        <w:t xml:space="preserve"> </w:t>
      </w:r>
      <w:r>
        <w:rPr>
          <w:w w:val="110"/>
        </w:rPr>
        <w:t>the</w:t>
      </w:r>
      <w:r>
        <w:rPr>
          <w:spacing w:val="-21"/>
          <w:w w:val="110"/>
        </w:rPr>
        <w:t xml:space="preserve"> </w:t>
      </w:r>
      <w:r>
        <w:rPr>
          <w:w w:val="110"/>
        </w:rPr>
        <w:t>sparse com</w:t>
      </w:r>
      <w:r>
        <w:rPr>
          <w:w w:val="110"/>
        </w:rPr>
        <w:t xml:space="preserve">ponents are largely even with their true values – the identity of the odor is compromised (Fig. 2d). As concentrations increase further, identity is now preserved (zero components are estimated well below the mean), but errors in odor intensity </w:t>
      </w:r>
      <w:r>
        <w:rPr>
          <w:spacing w:val="-3"/>
          <w:w w:val="110"/>
        </w:rPr>
        <w:t xml:space="preserve">have </w:t>
      </w:r>
      <w:r>
        <w:rPr>
          <w:w w:val="110"/>
        </w:rPr>
        <w:t>magnif</w:t>
      </w:r>
      <w:r>
        <w:rPr>
          <w:w w:val="110"/>
        </w:rPr>
        <w:t>ied. This illustrates that in the absence of front-end gain control,</w:t>
      </w:r>
      <w:r>
        <w:rPr>
          <w:spacing w:val="-7"/>
          <w:w w:val="110"/>
        </w:rPr>
        <w:t xml:space="preserve"> </w:t>
      </w:r>
      <w:r>
        <w:rPr>
          <w:w w:val="110"/>
        </w:rPr>
        <w:t>errors</w:t>
      </w:r>
      <w:r>
        <w:rPr>
          <w:spacing w:val="-7"/>
          <w:w w:val="110"/>
        </w:rPr>
        <w:t xml:space="preserve"> </w:t>
      </w:r>
      <w:r>
        <w:rPr>
          <w:w w:val="110"/>
        </w:rPr>
        <w:t>both</w:t>
      </w:r>
      <w:r>
        <w:rPr>
          <w:spacing w:val="-7"/>
          <w:w w:val="110"/>
        </w:rPr>
        <w:t xml:space="preserve"> </w:t>
      </w:r>
      <w:r>
        <w:rPr>
          <w:w w:val="110"/>
        </w:rPr>
        <w:t>in</w:t>
      </w:r>
      <w:r>
        <w:rPr>
          <w:spacing w:val="-7"/>
          <w:w w:val="110"/>
        </w:rPr>
        <w:t xml:space="preserve"> </w:t>
      </w:r>
      <w:r>
        <w:rPr>
          <w:w w:val="110"/>
        </w:rPr>
        <w:t>identity</w:t>
      </w:r>
      <w:r>
        <w:rPr>
          <w:spacing w:val="-7"/>
          <w:w w:val="110"/>
        </w:rPr>
        <w:t xml:space="preserve"> </w:t>
      </w:r>
      <w:r>
        <w:rPr>
          <w:w w:val="110"/>
        </w:rPr>
        <w:t>and</w:t>
      </w:r>
      <w:r>
        <w:rPr>
          <w:spacing w:val="-7"/>
          <w:w w:val="110"/>
        </w:rPr>
        <w:t xml:space="preserve"> </w:t>
      </w:r>
      <w:r>
        <w:rPr>
          <w:w w:val="110"/>
        </w:rPr>
        <w:t>intensity</w:t>
      </w:r>
      <w:r>
        <w:rPr>
          <w:spacing w:val="-7"/>
          <w:w w:val="110"/>
        </w:rPr>
        <w:t xml:space="preserve"> </w:t>
      </w:r>
      <w:r>
        <w:rPr>
          <w:w w:val="110"/>
        </w:rPr>
        <w:t>can</w:t>
      </w:r>
      <w:r>
        <w:rPr>
          <w:spacing w:val="-7"/>
          <w:w w:val="110"/>
        </w:rPr>
        <w:t xml:space="preserve"> </w:t>
      </w:r>
      <w:r>
        <w:rPr>
          <w:w w:val="110"/>
        </w:rPr>
        <w:t>confound</w:t>
      </w:r>
      <w:r>
        <w:rPr>
          <w:spacing w:val="-7"/>
          <w:w w:val="110"/>
        </w:rPr>
        <w:t xml:space="preserve"> </w:t>
      </w:r>
      <w:r>
        <w:rPr>
          <w:w w:val="110"/>
        </w:rPr>
        <w:t>odor</w:t>
      </w:r>
      <w:r>
        <w:rPr>
          <w:spacing w:val="-7"/>
          <w:w w:val="110"/>
        </w:rPr>
        <w:t xml:space="preserve"> </w:t>
      </w:r>
      <w:r>
        <w:rPr>
          <w:w w:val="110"/>
        </w:rPr>
        <w:t>representations,</w:t>
      </w:r>
      <w:r>
        <w:rPr>
          <w:spacing w:val="-7"/>
          <w:w w:val="110"/>
        </w:rPr>
        <w:t xml:space="preserve"> </w:t>
      </w:r>
      <w:r>
        <w:rPr>
          <w:w w:val="110"/>
        </w:rPr>
        <w:t>while</w:t>
      </w:r>
      <w:r>
        <w:rPr>
          <w:spacing w:val="-7"/>
          <w:w w:val="110"/>
        </w:rPr>
        <w:t xml:space="preserve"> </w:t>
      </w:r>
      <w:r>
        <w:rPr>
          <w:spacing w:val="-3"/>
          <w:w w:val="110"/>
        </w:rPr>
        <w:t>Weber</w:t>
      </w:r>
      <w:r>
        <w:rPr>
          <w:spacing w:val="-7"/>
          <w:w w:val="110"/>
        </w:rPr>
        <w:t xml:space="preserve"> </w:t>
      </w:r>
      <w:r>
        <w:rPr>
          <w:w w:val="110"/>
        </w:rPr>
        <w:t>Law</w:t>
      </w:r>
      <w:r>
        <w:rPr>
          <w:spacing w:val="-7"/>
          <w:w w:val="110"/>
        </w:rPr>
        <w:t xml:space="preserve"> </w:t>
      </w:r>
      <w:r>
        <w:rPr>
          <w:w w:val="110"/>
        </w:rPr>
        <w:t>feedback can mitigate these</w:t>
      </w:r>
      <w:r>
        <w:rPr>
          <w:spacing w:val="-34"/>
          <w:w w:val="110"/>
        </w:rPr>
        <w:t xml:space="preserve"> </w:t>
      </w:r>
      <w:r>
        <w:rPr>
          <w:w w:val="110"/>
        </w:rPr>
        <w:t>conflicts.</w:t>
      </w:r>
    </w:p>
    <w:p w14:paraId="183C7D00" w14:textId="77777777" w:rsidR="00845F1E" w:rsidRDefault="00845F1E">
      <w:pPr>
        <w:pStyle w:val="BodyText"/>
        <w:spacing w:before="2"/>
        <w:rPr>
          <w:sz w:val="24"/>
        </w:rPr>
      </w:pPr>
    </w:p>
    <w:p w14:paraId="639434FA" w14:textId="77777777" w:rsidR="00845F1E" w:rsidRDefault="00BA7C68">
      <w:pPr>
        <w:pStyle w:val="Heading5"/>
        <w:tabs>
          <w:tab w:val="left" w:pos="330"/>
        </w:tabs>
        <w:jc w:val="center"/>
      </w:pPr>
      <w:r>
        <w:rPr>
          <w:w w:val="115"/>
        </w:rPr>
        <w:t>c</w:t>
      </w:r>
      <w:r>
        <w:rPr>
          <w:w w:val="115"/>
        </w:rPr>
        <w:tab/>
        <w:t>Inhibitory</w:t>
      </w:r>
      <w:r>
        <w:rPr>
          <w:spacing w:val="15"/>
          <w:w w:val="115"/>
        </w:rPr>
        <w:t xml:space="preserve"> </w:t>
      </w:r>
      <w:r>
        <w:rPr>
          <w:w w:val="115"/>
        </w:rPr>
        <w:t>normalization</w:t>
      </w:r>
    </w:p>
    <w:p w14:paraId="47C13BB4" w14:textId="77777777" w:rsidR="00845F1E" w:rsidRDefault="00BA7C68">
      <w:pPr>
        <w:pStyle w:val="BodyText"/>
        <w:spacing w:before="137"/>
        <w:ind w:left="120"/>
        <w:jc w:val="both"/>
      </w:pPr>
      <w:r>
        <w:rPr>
          <w:color w:val="0000FF"/>
          <w:w w:val="105"/>
        </w:rPr>
        <w:t>forthcoming; perhaps put this in previous section and relegate figures to SI?</w:t>
      </w:r>
    </w:p>
    <w:p w14:paraId="5B1C3CE9" w14:textId="77777777" w:rsidR="00845F1E" w:rsidRDefault="00845F1E">
      <w:pPr>
        <w:pStyle w:val="BodyText"/>
        <w:rPr>
          <w:sz w:val="25"/>
        </w:rPr>
      </w:pPr>
    </w:p>
    <w:p w14:paraId="65598C49" w14:textId="77777777" w:rsidR="00845F1E" w:rsidRDefault="00BA7C68">
      <w:pPr>
        <w:pStyle w:val="Heading5"/>
        <w:tabs>
          <w:tab w:val="left" w:pos="357"/>
        </w:tabs>
        <w:jc w:val="center"/>
      </w:pPr>
      <w:r>
        <w:rPr>
          <w:w w:val="115"/>
        </w:rPr>
        <w:t>d</w:t>
      </w:r>
      <w:r>
        <w:rPr>
          <w:w w:val="115"/>
        </w:rPr>
        <w:tab/>
      </w:r>
      <w:r>
        <w:rPr>
          <w:spacing w:val="-3"/>
          <w:w w:val="115"/>
        </w:rPr>
        <w:t xml:space="preserve">Weber  Law  </w:t>
      </w:r>
      <w:r>
        <w:rPr>
          <w:w w:val="115"/>
        </w:rPr>
        <w:t>scaling aids odor discrimination in conflicting</w:t>
      </w:r>
      <w:r>
        <w:rPr>
          <w:spacing w:val="10"/>
          <w:w w:val="115"/>
        </w:rPr>
        <w:t xml:space="preserve"> </w:t>
      </w:r>
      <w:r>
        <w:rPr>
          <w:w w:val="115"/>
        </w:rPr>
        <w:t>environments</w:t>
      </w:r>
    </w:p>
    <w:p w14:paraId="3767BDF6" w14:textId="77777777" w:rsidR="00845F1E" w:rsidRDefault="00BA7C68">
      <w:pPr>
        <w:pStyle w:val="BodyText"/>
        <w:spacing w:before="137" w:line="244" w:lineRule="auto"/>
        <w:ind w:left="119" w:right="116"/>
        <w:jc w:val="both"/>
      </w:pPr>
      <w:r>
        <w:rPr>
          <w:w w:val="110"/>
        </w:rPr>
        <w:t>Olfactory sensing in naturalistic settings relies on the ability to discriminate multiple odors, which</w:t>
      </w:r>
      <w:r>
        <w:rPr>
          <w:w w:val="110"/>
        </w:rPr>
        <w:t xml:space="preserve"> may differ or overlap in chemical makeup and </w:t>
      </w:r>
      <w:r>
        <w:rPr>
          <w:spacing w:val="-3"/>
          <w:w w:val="110"/>
        </w:rPr>
        <w:t xml:space="preserve">intensity. </w:t>
      </w:r>
      <w:r>
        <w:rPr>
          <w:w w:val="110"/>
        </w:rPr>
        <w:t xml:space="preserve">Though </w:t>
      </w:r>
      <w:r>
        <w:rPr>
          <w:spacing w:val="-3"/>
          <w:w w:val="110"/>
        </w:rPr>
        <w:t xml:space="preserve">Weber </w:t>
      </w:r>
      <w:r>
        <w:rPr>
          <w:w w:val="110"/>
        </w:rPr>
        <w:t xml:space="preserve">Law adaptation can preserve decoding accuracy </w:t>
      </w:r>
      <w:r>
        <w:rPr>
          <w:spacing w:val="-3"/>
          <w:w w:val="110"/>
        </w:rPr>
        <w:t xml:space="preserve">over </w:t>
      </w:r>
      <w:r>
        <w:rPr>
          <w:w w:val="110"/>
        </w:rPr>
        <w:t xml:space="preserve">changes in odor </w:t>
      </w:r>
      <w:r>
        <w:rPr>
          <w:spacing w:val="-3"/>
          <w:w w:val="110"/>
        </w:rPr>
        <w:t xml:space="preserve">intensity, </w:t>
      </w:r>
      <w:r>
        <w:rPr>
          <w:w w:val="110"/>
        </w:rPr>
        <w:t>a system which adapts to mean concentrations alone may well</w:t>
      </w:r>
      <w:r>
        <w:rPr>
          <w:spacing w:val="-19"/>
          <w:w w:val="110"/>
        </w:rPr>
        <w:t xml:space="preserve"> </w:t>
      </w:r>
      <w:r>
        <w:rPr>
          <w:w w:val="110"/>
        </w:rPr>
        <w:t>fail in</w:t>
      </w:r>
      <w:r>
        <w:rPr>
          <w:spacing w:val="-7"/>
          <w:w w:val="110"/>
        </w:rPr>
        <w:t xml:space="preserve"> </w:t>
      </w:r>
      <w:r>
        <w:rPr>
          <w:w w:val="110"/>
        </w:rPr>
        <w:t>the</w:t>
      </w:r>
      <w:r>
        <w:rPr>
          <w:spacing w:val="-7"/>
          <w:w w:val="110"/>
        </w:rPr>
        <w:t xml:space="preserve"> </w:t>
      </w:r>
      <w:r>
        <w:rPr>
          <w:w w:val="110"/>
        </w:rPr>
        <w:t>presence</w:t>
      </w:r>
      <w:r>
        <w:rPr>
          <w:spacing w:val="-7"/>
          <w:w w:val="110"/>
        </w:rPr>
        <w:t xml:space="preserve"> </w:t>
      </w:r>
      <w:r>
        <w:rPr>
          <w:w w:val="110"/>
        </w:rPr>
        <w:t>of</w:t>
      </w:r>
      <w:r>
        <w:rPr>
          <w:spacing w:val="-7"/>
          <w:w w:val="110"/>
        </w:rPr>
        <w:t xml:space="preserve"> </w:t>
      </w:r>
      <w:r>
        <w:rPr>
          <w:w w:val="110"/>
        </w:rPr>
        <w:t>distinct</w:t>
      </w:r>
      <w:r>
        <w:rPr>
          <w:spacing w:val="-7"/>
          <w:w w:val="110"/>
        </w:rPr>
        <w:t xml:space="preserve"> </w:t>
      </w:r>
      <w:r>
        <w:rPr>
          <w:w w:val="110"/>
        </w:rPr>
        <w:t>odors</w:t>
      </w:r>
      <w:r>
        <w:rPr>
          <w:spacing w:val="-7"/>
          <w:w w:val="110"/>
        </w:rPr>
        <w:t xml:space="preserve"> </w:t>
      </w:r>
      <w:r>
        <w:rPr>
          <w:w w:val="110"/>
        </w:rPr>
        <w:t>of</w:t>
      </w:r>
      <w:r>
        <w:rPr>
          <w:spacing w:val="-7"/>
          <w:w w:val="110"/>
        </w:rPr>
        <w:t xml:space="preserve"> </w:t>
      </w:r>
      <w:r>
        <w:rPr>
          <w:w w:val="110"/>
        </w:rPr>
        <w:t>differ</w:t>
      </w:r>
      <w:r>
        <w:rPr>
          <w:w w:val="110"/>
        </w:rPr>
        <w:t>ing</w:t>
      </w:r>
      <w:r>
        <w:rPr>
          <w:spacing w:val="-7"/>
          <w:w w:val="110"/>
        </w:rPr>
        <w:t xml:space="preserve"> </w:t>
      </w:r>
      <w:r>
        <w:rPr>
          <w:w w:val="110"/>
        </w:rPr>
        <w:t>concentrations.</w:t>
      </w:r>
      <w:r>
        <w:rPr>
          <w:spacing w:val="11"/>
          <w:w w:val="110"/>
        </w:rPr>
        <w:t xml:space="preserve"> </w:t>
      </w:r>
      <w:r>
        <w:rPr>
          <w:spacing w:val="-9"/>
          <w:w w:val="110"/>
        </w:rPr>
        <w:t>To</w:t>
      </w:r>
      <w:r>
        <w:rPr>
          <w:spacing w:val="-7"/>
          <w:w w:val="110"/>
        </w:rPr>
        <w:t xml:space="preserve"> </w:t>
      </w:r>
      <w:r>
        <w:rPr>
          <w:w w:val="110"/>
        </w:rPr>
        <w:t>test</w:t>
      </w:r>
      <w:r>
        <w:rPr>
          <w:spacing w:val="-7"/>
          <w:w w:val="110"/>
        </w:rPr>
        <w:t xml:space="preserve"> </w:t>
      </w:r>
      <w:r>
        <w:rPr>
          <w:w w:val="110"/>
        </w:rPr>
        <w:t>this,</w:t>
      </w:r>
      <w:r>
        <w:rPr>
          <w:spacing w:val="-6"/>
          <w:w w:val="110"/>
        </w:rPr>
        <w:t xml:space="preserve"> </w:t>
      </w:r>
      <w:r>
        <w:rPr>
          <w:spacing w:val="-3"/>
          <w:w w:val="110"/>
        </w:rPr>
        <w:t>we</w:t>
      </w:r>
      <w:r>
        <w:rPr>
          <w:spacing w:val="-7"/>
          <w:w w:val="110"/>
        </w:rPr>
        <w:t xml:space="preserve"> </w:t>
      </w:r>
      <w:r>
        <w:rPr>
          <w:w w:val="110"/>
        </w:rPr>
        <w:t>consider</w:t>
      </w:r>
      <w:r>
        <w:rPr>
          <w:spacing w:val="-7"/>
          <w:w w:val="110"/>
        </w:rPr>
        <w:t xml:space="preserve"> </w:t>
      </w:r>
      <w:r>
        <w:rPr>
          <w:spacing w:val="-4"/>
          <w:w w:val="110"/>
        </w:rPr>
        <w:t>two</w:t>
      </w:r>
      <w:r>
        <w:rPr>
          <w:spacing w:val="-7"/>
          <w:w w:val="110"/>
        </w:rPr>
        <w:t xml:space="preserve"> </w:t>
      </w:r>
      <w:r>
        <w:rPr>
          <w:w w:val="110"/>
        </w:rPr>
        <w:t>sparse</w:t>
      </w:r>
      <w:r>
        <w:rPr>
          <w:spacing w:val="-7"/>
          <w:w w:val="110"/>
        </w:rPr>
        <w:t xml:space="preserve"> </w:t>
      </w:r>
      <w:r>
        <w:rPr>
          <w:w w:val="110"/>
        </w:rPr>
        <w:t>odors.</w:t>
      </w:r>
      <w:r>
        <w:rPr>
          <w:spacing w:val="11"/>
          <w:w w:val="110"/>
        </w:rPr>
        <w:t xml:space="preserve"> </w:t>
      </w:r>
      <w:r>
        <w:rPr>
          <w:w w:val="110"/>
        </w:rPr>
        <w:t xml:space="preserve">The first </w:t>
      </w:r>
      <w:r>
        <w:rPr>
          <w:spacing w:val="-3"/>
          <w:w w:val="110"/>
        </w:rPr>
        <w:t xml:space="preserve">we </w:t>
      </w:r>
      <w:r>
        <w:rPr>
          <w:w w:val="110"/>
        </w:rPr>
        <w:t xml:space="preserve">call the “foreground” odor, and hold its component concentrations fixed at </w:t>
      </w:r>
      <w:r>
        <w:rPr>
          <w:i/>
          <w:w w:val="110"/>
        </w:rPr>
        <w:t>s</w:t>
      </w:r>
      <w:r>
        <w:rPr>
          <w:rFonts w:ascii="Arial" w:hAnsi="Arial"/>
          <w:i/>
          <w:w w:val="110"/>
          <w:position w:val="-2"/>
          <w:sz w:val="14"/>
        </w:rPr>
        <w:t>k,</w:t>
      </w:r>
      <w:r>
        <w:rPr>
          <w:w w:val="110"/>
          <w:position w:val="-2"/>
          <w:sz w:val="14"/>
        </w:rPr>
        <w:t>F</w:t>
      </w:r>
      <w:r>
        <w:rPr>
          <w:w w:val="110"/>
        </w:rPr>
        <w:t>. The second,</w:t>
      </w:r>
      <w:r>
        <w:rPr>
          <w:spacing w:val="-34"/>
          <w:w w:val="110"/>
        </w:rPr>
        <w:t xml:space="preserve"> </w:t>
      </w:r>
      <w:r>
        <w:rPr>
          <w:w w:val="110"/>
        </w:rPr>
        <w:t xml:space="preserve">which can span intensities a few orders below or above </w:t>
      </w:r>
      <w:r>
        <w:rPr>
          <w:i/>
          <w:w w:val="110"/>
        </w:rPr>
        <w:t>s</w:t>
      </w:r>
      <w:r>
        <w:rPr>
          <w:rFonts w:ascii="Arial" w:hAnsi="Arial"/>
          <w:i/>
          <w:w w:val="110"/>
          <w:position w:val="-2"/>
          <w:sz w:val="14"/>
        </w:rPr>
        <w:t>k,</w:t>
      </w:r>
      <w:r>
        <w:rPr>
          <w:w w:val="110"/>
          <w:position w:val="-2"/>
          <w:sz w:val="14"/>
        </w:rPr>
        <w:t>F</w:t>
      </w:r>
      <w:r>
        <w:rPr>
          <w:w w:val="110"/>
        </w:rPr>
        <w:t xml:space="preserve">, </w:t>
      </w:r>
      <w:r>
        <w:rPr>
          <w:spacing w:val="-3"/>
          <w:w w:val="110"/>
        </w:rPr>
        <w:t xml:space="preserve">we </w:t>
      </w:r>
      <w:r>
        <w:rPr>
          <w:w w:val="110"/>
        </w:rPr>
        <w:t>refer to as the “background” odor, investigating how</w:t>
      </w:r>
      <w:r>
        <w:rPr>
          <w:spacing w:val="-12"/>
          <w:w w:val="110"/>
        </w:rPr>
        <w:t xml:space="preserve"> </w:t>
      </w:r>
      <w:r>
        <w:rPr>
          <w:w w:val="110"/>
        </w:rPr>
        <w:t>its</w:t>
      </w:r>
      <w:r>
        <w:rPr>
          <w:spacing w:val="-12"/>
          <w:w w:val="110"/>
        </w:rPr>
        <w:t xml:space="preserve"> </w:t>
      </w:r>
      <w:r>
        <w:rPr>
          <w:w w:val="110"/>
        </w:rPr>
        <w:t>intensity</w:t>
      </w:r>
      <w:r>
        <w:rPr>
          <w:spacing w:val="-12"/>
          <w:w w:val="110"/>
        </w:rPr>
        <w:t xml:space="preserve"> </w:t>
      </w:r>
      <w:r>
        <w:rPr>
          <w:w w:val="110"/>
        </w:rPr>
        <w:t>and</w:t>
      </w:r>
      <w:r>
        <w:rPr>
          <w:spacing w:val="-12"/>
          <w:w w:val="110"/>
        </w:rPr>
        <w:t xml:space="preserve"> </w:t>
      </w:r>
      <w:r>
        <w:rPr>
          <w:w w:val="110"/>
        </w:rPr>
        <w:t>complexity</w:t>
      </w:r>
      <w:r>
        <w:rPr>
          <w:spacing w:val="-12"/>
          <w:w w:val="110"/>
        </w:rPr>
        <w:t xml:space="preserve"> </w:t>
      </w:r>
      <w:r>
        <w:rPr>
          <w:w w:val="110"/>
        </w:rPr>
        <w:t>can</w:t>
      </w:r>
      <w:r>
        <w:rPr>
          <w:spacing w:val="-12"/>
          <w:w w:val="110"/>
        </w:rPr>
        <w:t xml:space="preserve"> </w:t>
      </w:r>
      <w:r>
        <w:rPr>
          <w:w w:val="110"/>
        </w:rPr>
        <w:t>affect</w:t>
      </w:r>
      <w:r>
        <w:rPr>
          <w:spacing w:val="-12"/>
          <w:w w:val="110"/>
        </w:rPr>
        <w:t xml:space="preserve"> </w:t>
      </w:r>
      <w:r>
        <w:rPr>
          <w:w w:val="110"/>
        </w:rPr>
        <w:t>the</w:t>
      </w:r>
      <w:r>
        <w:rPr>
          <w:spacing w:val="-12"/>
          <w:w w:val="110"/>
        </w:rPr>
        <w:t xml:space="preserve"> </w:t>
      </w:r>
      <w:r>
        <w:rPr>
          <w:w w:val="110"/>
        </w:rPr>
        <w:t>identification</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foreground</w:t>
      </w:r>
      <w:r>
        <w:rPr>
          <w:spacing w:val="-12"/>
          <w:w w:val="110"/>
        </w:rPr>
        <w:t xml:space="preserve"> </w:t>
      </w:r>
      <w:r>
        <w:rPr>
          <w:w w:val="110"/>
        </w:rPr>
        <w:t>signal.</w:t>
      </w:r>
      <w:r>
        <w:rPr>
          <w:spacing w:val="10"/>
          <w:w w:val="110"/>
        </w:rPr>
        <w:t xml:space="preserve"> </w:t>
      </w:r>
      <w:r>
        <w:rPr>
          <w:spacing w:val="-9"/>
          <w:w w:val="110"/>
        </w:rPr>
        <w:t>We</w:t>
      </w:r>
      <w:r>
        <w:rPr>
          <w:spacing w:val="-12"/>
          <w:w w:val="110"/>
        </w:rPr>
        <w:t xml:space="preserve"> </w:t>
      </w:r>
      <w:r>
        <w:rPr>
          <w:w w:val="110"/>
        </w:rPr>
        <w:t>maintain</w:t>
      </w:r>
      <w:r>
        <w:rPr>
          <w:spacing w:val="-12"/>
          <w:w w:val="110"/>
        </w:rPr>
        <w:t xml:space="preserve"> </w:t>
      </w:r>
      <w:r>
        <w:rPr>
          <w:w w:val="110"/>
        </w:rPr>
        <w:t>the</w:t>
      </w:r>
      <w:r>
        <w:rPr>
          <w:spacing w:val="-12"/>
          <w:w w:val="110"/>
        </w:rPr>
        <w:t xml:space="preserve"> </w:t>
      </w:r>
      <w:r>
        <w:rPr>
          <w:w w:val="110"/>
        </w:rPr>
        <w:t>total nonzero</w:t>
      </w:r>
      <w:r>
        <w:rPr>
          <w:spacing w:val="-14"/>
          <w:w w:val="110"/>
        </w:rPr>
        <w:t xml:space="preserve"> </w:t>
      </w:r>
      <w:r>
        <w:rPr>
          <w:w w:val="110"/>
        </w:rPr>
        <w:t>components</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signal</w:t>
      </w:r>
      <w:r>
        <w:rPr>
          <w:spacing w:val="-14"/>
          <w:w w:val="110"/>
        </w:rPr>
        <w:t xml:space="preserve"> </w:t>
      </w:r>
      <w:r>
        <w:rPr>
          <w:w w:val="110"/>
        </w:rPr>
        <w:t>at</w:t>
      </w:r>
      <w:r>
        <w:rPr>
          <w:spacing w:val="-14"/>
          <w:w w:val="110"/>
        </w:rPr>
        <w:t xml:space="preserve"> </w:t>
      </w:r>
      <w:r>
        <w:rPr>
          <w:w w:val="110"/>
        </w:rPr>
        <w:t>7,</w:t>
      </w:r>
      <w:r>
        <w:rPr>
          <w:spacing w:val="-12"/>
          <w:w w:val="110"/>
        </w:rPr>
        <w:t xml:space="preserve"> </w:t>
      </w:r>
      <w:r>
        <w:rPr>
          <w:w w:val="110"/>
        </w:rPr>
        <w:t>but</w:t>
      </w:r>
      <w:r>
        <w:rPr>
          <w:spacing w:val="-14"/>
          <w:w w:val="110"/>
        </w:rPr>
        <w:t xml:space="preserve"> </w:t>
      </w:r>
      <w:r>
        <w:rPr>
          <w:w w:val="110"/>
        </w:rPr>
        <w:t>split</w:t>
      </w:r>
      <w:r>
        <w:rPr>
          <w:spacing w:val="-14"/>
          <w:w w:val="110"/>
        </w:rPr>
        <w:t xml:space="preserve"> </w:t>
      </w:r>
      <w:r>
        <w:rPr>
          <w:w w:val="110"/>
        </w:rPr>
        <w:t>these</w:t>
      </w:r>
      <w:r>
        <w:rPr>
          <w:spacing w:val="-14"/>
          <w:w w:val="110"/>
        </w:rPr>
        <w:t xml:space="preserve"> </w:t>
      </w:r>
      <w:r>
        <w:rPr>
          <w:w w:val="110"/>
        </w:rPr>
        <w:t>seven</w:t>
      </w:r>
      <w:r>
        <w:rPr>
          <w:spacing w:val="-14"/>
          <w:w w:val="110"/>
        </w:rPr>
        <w:t xml:space="preserve"> </w:t>
      </w:r>
      <w:r>
        <w:rPr>
          <w:w w:val="110"/>
        </w:rPr>
        <w:t>components</w:t>
      </w:r>
      <w:r>
        <w:rPr>
          <w:spacing w:val="-14"/>
          <w:w w:val="110"/>
        </w:rPr>
        <w:t xml:space="preserve"> </w:t>
      </w:r>
      <w:r>
        <w:rPr>
          <w:w w:val="110"/>
        </w:rPr>
        <w:t>between</w:t>
      </w:r>
      <w:r>
        <w:rPr>
          <w:spacing w:val="-14"/>
          <w:w w:val="110"/>
        </w:rPr>
        <w:t xml:space="preserve"> </w:t>
      </w:r>
      <w:r>
        <w:rPr>
          <w:w w:val="110"/>
        </w:rPr>
        <w:t>the</w:t>
      </w:r>
      <w:r>
        <w:rPr>
          <w:spacing w:val="-14"/>
          <w:w w:val="110"/>
        </w:rPr>
        <w:t xml:space="preserve"> </w:t>
      </w:r>
      <w:r>
        <w:rPr>
          <w:spacing w:val="-4"/>
          <w:w w:val="110"/>
        </w:rPr>
        <w:t>two</w:t>
      </w:r>
      <w:r>
        <w:rPr>
          <w:spacing w:val="-14"/>
          <w:w w:val="110"/>
        </w:rPr>
        <w:t xml:space="preserve"> </w:t>
      </w:r>
      <w:r>
        <w:rPr>
          <w:w w:val="110"/>
        </w:rPr>
        <w:t>odors</w:t>
      </w:r>
      <w:r>
        <w:rPr>
          <w:spacing w:val="-14"/>
          <w:w w:val="110"/>
        </w:rPr>
        <w:t xml:space="preserve"> </w:t>
      </w:r>
      <w:r>
        <w:rPr>
          <w:w w:val="110"/>
        </w:rPr>
        <w:t>in</w:t>
      </w:r>
      <w:r>
        <w:rPr>
          <w:spacing w:val="-14"/>
          <w:w w:val="110"/>
        </w:rPr>
        <w:t xml:space="preserve"> </w:t>
      </w:r>
      <w:r>
        <w:rPr>
          <w:w w:val="110"/>
        </w:rPr>
        <w:t>increasing ratios.</w:t>
      </w:r>
    </w:p>
    <w:p w14:paraId="21EF605C" w14:textId="77777777" w:rsidR="00845F1E" w:rsidRDefault="00BA7C68">
      <w:pPr>
        <w:pStyle w:val="BodyText"/>
        <w:spacing w:before="4" w:line="249" w:lineRule="auto"/>
        <w:ind w:left="119" w:right="116" w:firstLine="298"/>
        <w:jc w:val="both"/>
      </w:pPr>
      <w:r>
        <w:rPr>
          <w:spacing w:val="-9"/>
          <w:w w:val="110"/>
        </w:rPr>
        <w:t>We</w:t>
      </w:r>
      <w:r>
        <w:rPr>
          <w:spacing w:val="-28"/>
          <w:w w:val="110"/>
        </w:rPr>
        <w:t xml:space="preserve"> </w:t>
      </w:r>
      <w:r>
        <w:rPr>
          <w:w w:val="110"/>
        </w:rPr>
        <w:t>first</w:t>
      </w:r>
      <w:r>
        <w:rPr>
          <w:spacing w:val="-28"/>
          <w:w w:val="110"/>
        </w:rPr>
        <w:t xml:space="preserve"> </w:t>
      </w:r>
      <w:r>
        <w:rPr>
          <w:w w:val="110"/>
        </w:rPr>
        <w:t>find</w:t>
      </w:r>
      <w:r>
        <w:rPr>
          <w:spacing w:val="-28"/>
          <w:w w:val="110"/>
        </w:rPr>
        <w:t xml:space="preserve"> </w:t>
      </w:r>
      <w:r>
        <w:rPr>
          <w:w w:val="110"/>
        </w:rPr>
        <w:t>that</w:t>
      </w:r>
      <w:r>
        <w:rPr>
          <w:spacing w:val="-28"/>
          <w:w w:val="110"/>
        </w:rPr>
        <w:t xml:space="preserve"> </w:t>
      </w:r>
      <w:r>
        <w:rPr>
          <w:w w:val="110"/>
        </w:rPr>
        <w:t>molecularly</w:t>
      </w:r>
      <w:r>
        <w:rPr>
          <w:spacing w:val="-28"/>
          <w:w w:val="110"/>
        </w:rPr>
        <w:t xml:space="preserve"> </w:t>
      </w:r>
      <w:r>
        <w:rPr>
          <w:w w:val="110"/>
        </w:rPr>
        <w:t>complex</w:t>
      </w:r>
      <w:r>
        <w:rPr>
          <w:spacing w:val="-28"/>
          <w:w w:val="110"/>
        </w:rPr>
        <w:t xml:space="preserve"> </w:t>
      </w:r>
      <w:r>
        <w:rPr>
          <w:w w:val="110"/>
        </w:rPr>
        <w:t>backgrounds,</w:t>
      </w:r>
      <w:r>
        <w:rPr>
          <w:spacing w:val="-27"/>
          <w:w w:val="110"/>
        </w:rPr>
        <w:t xml:space="preserve"> </w:t>
      </w:r>
      <w:r>
        <w:rPr>
          <w:w w:val="110"/>
        </w:rPr>
        <w:t>if</w:t>
      </w:r>
      <w:r>
        <w:rPr>
          <w:spacing w:val="-28"/>
          <w:w w:val="110"/>
        </w:rPr>
        <w:t xml:space="preserve"> </w:t>
      </w:r>
      <w:r>
        <w:rPr>
          <w:w w:val="110"/>
        </w:rPr>
        <w:t>sufficiently</w:t>
      </w:r>
      <w:r>
        <w:rPr>
          <w:spacing w:val="-28"/>
          <w:w w:val="110"/>
        </w:rPr>
        <w:t xml:space="preserve"> </w:t>
      </w:r>
      <w:r>
        <w:rPr>
          <w:w w:val="110"/>
        </w:rPr>
        <w:t>strong,</w:t>
      </w:r>
      <w:r>
        <w:rPr>
          <w:spacing w:val="-27"/>
          <w:w w:val="110"/>
        </w:rPr>
        <w:t xml:space="preserve"> </w:t>
      </w:r>
      <w:r>
        <w:rPr>
          <w:w w:val="110"/>
        </w:rPr>
        <w:t>can</w:t>
      </w:r>
      <w:r>
        <w:rPr>
          <w:spacing w:val="-28"/>
          <w:w w:val="110"/>
        </w:rPr>
        <w:t xml:space="preserve"> </w:t>
      </w:r>
      <w:r>
        <w:rPr>
          <w:w w:val="110"/>
        </w:rPr>
        <w:t>confuse</w:t>
      </w:r>
      <w:r>
        <w:rPr>
          <w:spacing w:val="-28"/>
          <w:w w:val="110"/>
        </w:rPr>
        <w:t xml:space="preserve"> </w:t>
      </w:r>
      <w:r>
        <w:rPr>
          <w:w w:val="110"/>
        </w:rPr>
        <w:t>the</w:t>
      </w:r>
      <w:r>
        <w:rPr>
          <w:spacing w:val="-28"/>
          <w:w w:val="110"/>
        </w:rPr>
        <w:t xml:space="preserve"> </w:t>
      </w:r>
      <w:r>
        <w:rPr>
          <w:w w:val="110"/>
        </w:rPr>
        <w:t>identification</w:t>
      </w:r>
      <w:r>
        <w:rPr>
          <w:spacing w:val="-28"/>
          <w:w w:val="110"/>
        </w:rPr>
        <w:t xml:space="preserve"> </w:t>
      </w:r>
      <w:r>
        <w:rPr>
          <w:w w:val="110"/>
        </w:rPr>
        <w:t>of single</w:t>
      </w:r>
      <w:r>
        <w:rPr>
          <w:spacing w:val="-7"/>
          <w:w w:val="110"/>
        </w:rPr>
        <w:t xml:space="preserve"> </w:t>
      </w:r>
      <w:r>
        <w:rPr>
          <w:w w:val="110"/>
        </w:rPr>
        <w:t>odorant</w:t>
      </w:r>
      <w:r>
        <w:rPr>
          <w:spacing w:val="-7"/>
          <w:w w:val="110"/>
        </w:rPr>
        <w:t xml:space="preserve"> </w:t>
      </w:r>
      <w:r>
        <w:rPr>
          <w:w w:val="110"/>
        </w:rPr>
        <w:t>foregrounds,</w:t>
      </w:r>
      <w:r>
        <w:rPr>
          <w:spacing w:val="-6"/>
          <w:w w:val="110"/>
        </w:rPr>
        <w:t xml:space="preserve"> </w:t>
      </w:r>
      <w:r>
        <w:rPr>
          <w:w w:val="110"/>
        </w:rPr>
        <w:t>both</w:t>
      </w:r>
      <w:r>
        <w:rPr>
          <w:spacing w:val="-7"/>
          <w:w w:val="110"/>
        </w:rPr>
        <w:t xml:space="preserve"> </w:t>
      </w:r>
      <w:r>
        <w:rPr>
          <w:w w:val="110"/>
        </w:rPr>
        <w:t>for</w:t>
      </w:r>
      <w:r>
        <w:rPr>
          <w:spacing w:val="-7"/>
          <w:w w:val="110"/>
        </w:rPr>
        <w:t xml:space="preserve"> </w:t>
      </w:r>
      <w:r>
        <w:rPr>
          <w:w w:val="110"/>
        </w:rPr>
        <w:t>adaptive</w:t>
      </w:r>
      <w:r>
        <w:rPr>
          <w:spacing w:val="-7"/>
          <w:w w:val="110"/>
        </w:rPr>
        <w:t xml:space="preserve"> </w:t>
      </w:r>
      <w:r>
        <w:rPr>
          <w:w w:val="110"/>
        </w:rPr>
        <w:t>and</w:t>
      </w:r>
      <w:r>
        <w:rPr>
          <w:spacing w:val="-7"/>
          <w:w w:val="110"/>
        </w:rPr>
        <w:t xml:space="preserve"> </w:t>
      </w:r>
      <w:r>
        <w:rPr>
          <w:w w:val="110"/>
        </w:rPr>
        <w:t>non-adaptive</w:t>
      </w:r>
      <w:r>
        <w:rPr>
          <w:spacing w:val="-7"/>
          <w:w w:val="110"/>
        </w:rPr>
        <w:t xml:space="preserve"> </w:t>
      </w:r>
      <w:r>
        <w:rPr>
          <w:w w:val="110"/>
        </w:rPr>
        <w:t>systems</w:t>
      </w:r>
      <w:r>
        <w:rPr>
          <w:spacing w:val="-7"/>
          <w:w w:val="110"/>
        </w:rPr>
        <w:t xml:space="preserve"> </w:t>
      </w:r>
      <w:r>
        <w:rPr>
          <w:w w:val="110"/>
        </w:rPr>
        <w:t>(Fig.</w:t>
      </w:r>
      <w:r>
        <w:rPr>
          <w:spacing w:val="-7"/>
          <w:w w:val="110"/>
        </w:rPr>
        <w:t xml:space="preserve"> </w:t>
      </w:r>
      <w:r>
        <w:rPr>
          <w:w w:val="110"/>
        </w:rPr>
        <w:t>4a).</w:t>
      </w:r>
      <w:r>
        <w:rPr>
          <w:spacing w:val="12"/>
          <w:w w:val="110"/>
        </w:rPr>
        <w:t xml:space="preserve"> </w:t>
      </w:r>
      <w:r>
        <w:rPr>
          <w:w w:val="110"/>
        </w:rPr>
        <w:t>Still,</w:t>
      </w:r>
      <w:r>
        <w:rPr>
          <w:spacing w:val="-6"/>
          <w:w w:val="110"/>
        </w:rPr>
        <w:t xml:space="preserve"> </w:t>
      </w:r>
      <w:r>
        <w:rPr>
          <w:w w:val="110"/>
        </w:rPr>
        <w:t>the</w:t>
      </w:r>
      <w:r>
        <w:rPr>
          <w:spacing w:val="-7"/>
          <w:w w:val="110"/>
        </w:rPr>
        <w:t xml:space="preserve"> </w:t>
      </w:r>
      <w:r>
        <w:rPr>
          <w:w w:val="110"/>
        </w:rPr>
        <w:t>adaptive</w:t>
      </w:r>
      <w:r>
        <w:rPr>
          <w:spacing w:val="-7"/>
          <w:w w:val="110"/>
        </w:rPr>
        <w:t xml:space="preserve"> </w:t>
      </w:r>
      <w:r>
        <w:rPr>
          <w:w w:val="110"/>
        </w:rPr>
        <w:t>case</w:t>
      </w:r>
      <w:r>
        <w:rPr>
          <w:spacing w:val="-7"/>
          <w:w w:val="110"/>
        </w:rPr>
        <w:t xml:space="preserve"> </w:t>
      </w:r>
      <w:r>
        <w:rPr>
          <w:w w:val="110"/>
        </w:rPr>
        <w:t>is more</w:t>
      </w:r>
      <w:r>
        <w:rPr>
          <w:spacing w:val="-16"/>
          <w:w w:val="110"/>
        </w:rPr>
        <w:t xml:space="preserve"> </w:t>
      </w:r>
      <w:r>
        <w:rPr>
          <w:w w:val="110"/>
        </w:rPr>
        <w:t>robust</w:t>
      </w:r>
      <w:r>
        <w:rPr>
          <w:spacing w:val="-16"/>
          <w:w w:val="110"/>
        </w:rPr>
        <w:t xml:space="preserve"> </w:t>
      </w:r>
      <w:r>
        <w:rPr>
          <w:w w:val="110"/>
        </w:rPr>
        <w:t>to</w:t>
      </w:r>
      <w:r>
        <w:rPr>
          <w:spacing w:val="-16"/>
          <w:w w:val="110"/>
        </w:rPr>
        <w:t xml:space="preserve"> </w:t>
      </w:r>
      <w:r>
        <w:rPr>
          <w:w w:val="110"/>
        </w:rPr>
        <w:t>decoding</w:t>
      </w:r>
      <w:r>
        <w:rPr>
          <w:spacing w:val="-16"/>
          <w:w w:val="110"/>
        </w:rPr>
        <w:t xml:space="preserve"> </w:t>
      </w:r>
      <w:r>
        <w:rPr>
          <w:w w:val="110"/>
        </w:rPr>
        <w:t>errors,</w:t>
      </w:r>
      <w:r>
        <w:rPr>
          <w:spacing w:val="-15"/>
          <w:w w:val="110"/>
        </w:rPr>
        <w:t xml:space="preserve"> </w:t>
      </w:r>
      <w:r>
        <w:rPr>
          <w:w w:val="110"/>
        </w:rPr>
        <w:t>maintaining</w:t>
      </w:r>
      <w:r>
        <w:rPr>
          <w:spacing w:val="-16"/>
          <w:w w:val="110"/>
        </w:rPr>
        <w:t xml:space="preserve"> </w:t>
      </w:r>
      <w:r>
        <w:rPr>
          <w:w w:val="110"/>
        </w:rPr>
        <w:t>accuracy</w:t>
      </w:r>
      <w:r>
        <w:rPr>
          <w:spacing w:val="-16"/>
          <w:w w:val="110"/>
        </w:rPr>
        <w:t xml:space="preserve"> </w:t>
      </w:r>
      <w:r>
        <w:rPr>
          <w:w w:val="110"/>
        </w:rPr>
        <w:t>to</w:t>
      </w:r>
      <w:r>
        <w:rPr>
          <w:spacing w:val="-16"/>
          <w:w w:val="110"/>
        </w:rPr>
        <w:t xml:space="preserve"> </w:t>
      </w:r>
      <w:r>
        <w:rPr>
          <w:w w:val="110"/>
        </w:rPr>
        <w:t>a</w:t>
      </w:r>
      <w:r>
        <w:rPr>
          <w:spacing w:val="-16"/>
          <w:w w:val="110"/>
        </w:rPr>
        <w:t xml:space="preserve"> </w:t>
      </w:r>
      <w:r>
        <w:rPr>
          <w:w w:val="110"/>
        </w:rPr>
        <w:t>higher</w:t>
      </w:r>
      <w:r>
        <w:rPr>
          <w:spacing w:val="-16"/>
          <w:w w:val="110"/>
        </w:rPr>
        <w:t xml:space="preserve"> </w:t>
      </w:r>
      <w:r>
        <w:rPr>
          <w:w w:val="110"/>
        </w:rPr>
        <w:t>concentration.</w:t>
      </w:r>
      <w:r>
        <w:rPr>
          <w:spacing w:val="5"/>
          <w:w w:val="110"/>
        </w:rPr>
        <w:t xml:space="preserve"> </w:t>
      </w:r>
      <w:r>
        <w:rPr>
          <w:w w:val="110"/>
        </w:rPr>
        <w:t>Meanwhile,</w:t>
      </w:r>
      <w:r>
        <w:rPr>
          <w:spacing w:val="-15"/>
          <w:w w:val="110"/>
        </w:rPr>
        <w:t xml:space="preserve"> </w:t>
      </w:r>
      <w:r>
        <w:rPr>
          <w:w w:val="110"/>
        </w:rPr>
        <w:t>the</w:t>
      </w:r>
      <w:r>
        <w:rPr>
          <w:spacing w:val="-16"/>
          <w:w w:val="110"/>
        </w:rPr>
        <w:t xml:space="preserve"> </w:t>
      </w:r>
      <w:r>
        <w:rPr>
          <w:w w:val="110"/>
        </w:rPr>
        <w:t xml:space="preserve">background odor is now misidentified in the non-adaptive system, until its concentration has sufficiently surpassed the simpler foreground (Fig. 4e). Importantly, there is no regime in which both odors are correctly identified </w:t>
      </w:r>
      <w:r>
        <w:rPr>
          <w:spacing w:val="-3"/>
          <w:w w:val="110"/>
        </w:rPr>
        <w:t>by</w:t>
      </w:r>
      <w:r>
        <w:rPr>
          <w:spacing w:val="-14"/>
          <w:w w:val="110"/>
        </w:rPr>
        <w:t xml:space="preserve"> </w:t>
      </w:r>
      <w:r>
        <w:rPr>
          <w:w w:val="110"/>
        </w:rPr>
        <w:t>a</w:t>
      </w:r>
      <w:r>
        <w:rPr>
          <w:spacing w:val="-14"/>
          <w:w w:val="110"/>
        </w:rPr>
        <w:t xml:space="preserve"> </w:t>
      </w:r>
      <w:r>
        <w:rPr>
          <w:w w:val="110"/>
        </w:rPr>
        <w:t>non-adaptive</w:t>
      </w:r>
      <w:r>
        <w:rPr>
          <w:spacing w:val="-14"/>
          <w:w w:val="110"/>
        </w:rPr>
        <w:t xml:space="preserve"> </w:t>
      </w:r>
      <w:r>
        <w:rPr>
          <w:w w:val="110"/>
        </w:rPr>
        <w:t>system.</w:t>
      </w:r>
      <w:r>
        <w:rPr>
          <w:w w:val="110"/>
        </w:rPr>
        <w:t xml:space="preserve"> </w:t>
      </w:r>
      <w:r>
        <w:rPr>
          <w:spacing w:val="-3"/>
          <w:w w:val="110"/>
        </w:rPr>
        <w:t>Con</w:t>
      </w:r>
      <w:r>
        <w:rPr>
          <w:spacing w:val="-3"/>
          <w:w w:val="110"/>
        </w:rPr>
        <w:t>versely,</w:t>
      </w:r>
      <w:r>
        <w:rPr>
          <w:spacing w:val="-14"/>
          <w:w w:val="110"/>
        </w:rPr>
        <w:t xml:space="preserve"> </w:t>
      </w:r>
      <w:r>
        <w:rPr>
          <w:w w:val="110"/>
        </w:rPr>
        <w:t>enforcing</w:t>
      </w:r>
      <w:r>
        <w:rPr>
          <w:spacing w:val="-14"/>
          <w:w w:val="110"/>
        </w:rPr>
        <w:t xml:space="preserve"> </w:t>
      </w:r>
      <w:r>
        <w:rPr>
          <w:w w:val="110"/>
        </w:rPr>
        <w:t>Weber’s</w:t>
      </w:r>
      <w:r>
        <w:rPr>
          <w:spacing w:val="-14"/>
          <w:w w:val="110"/>
        </w:rPr>
        <w:t xml:space="preserve"> </w:t>
      </w:r>
      <w:r>
        <w:rPr>
          <w:w w:val="110"/>
        </w:rPr>
        <w:t>Law</w:t>
      </w:r>
      <w:r>
        <w:rPr>
          <w:spacing w:val="-14"/>
          <w:w w:val="110"/>
        </w:rPr>
        <w:t xml:space="preserve"> </w:t>
      </w:r>
      <w:r>
        <w:rPr>
          <w:w w:val="110"/>
        </w:rPr>
        <w:t>robustly</w:t>
      </w:r>
      <w:r>
        <w:rPr>
          <w:spacing w:val="-14"/>
          <w:w w:val="110"/>
        </w:rPr>
        <w:t xml:space="preserve"> </w:t>
      </w:r>
      <w:r>
        <w:rPr>
          <w:w w:val="110"/>
        </w:rPr>
        <w:t>identifies</w:t>
      </w:r>
      <w:r>
        <w:rPr>
          <w:spacing w:val="-14"/>
          <w:w w:val="110"/>
        </w:rPr>
        <w:t xml:space="preserve"> </w:t>
      </w:r>
      <w:r>
        <w:rPr>
          <w:w w:val="110"/>
        </w:rPr>
        <w:t>both</w:t>
      </w:r>
      <w:r>
        <w:rPr>
          <w:spacing w:val="-14"/>
          <w:w w:val="110"/>
        </w:rPr>
        <w:t xml:space="preserve"> </w:t>
      </w:r>
      <w:r>
        <w:rPr>
          <w:w w:val="110"/>
        </w:rPr>
        <w:t>odors</w:t>
      </w:r>
      <w:r>
        <w:rPr>
          <w:spacing w:val="-14"/>
          <w:w w:val="110"/>
        </w:rPr>
        <w:t xml:space="preserve"> </w:t>
      </w:r>
      <w:r>
        <w:rPr>
          <w:w w:val="110"/>
        </w:rPr>
        <w:t>in</w:t>
      </w:r>
      <w:r>
        <w:rPr>
          <w:spacing w:val="-14"/>
          <w:w w:val="110"/>
        </w:rPr>
        <w:t xml:space="preserve"> </w:t>
      </w:r>
      <w:r>
        <w:rPr>
          <w:w w:val="110"/>
        </w:rPr>
        <w:t>a</w:t>
      </w:r>
      <w:r>
        <w:rPr>
          <w:spacing w:val="-14"/>
          <w:w w:val="110"/>
        </w:rPr>
        <w:t xml:space="preserve"> </w:t>
      </w:r>
      <w:r>
        <w:rPr>
          <w:w w:val="110"/>
        </w:rPr>
        <w:t>window</w:t>
      </w:r>
      <w:r>
        <w:rPr>
          <w:spacing w:val="-14"/>
          <w:w w:val="110"/>
        </w:rPr>
        <w:t xml:space="preserve"> </w:t>
      </w:r>
      <w:r>
        <w:rPr>
          <w:w w:val="110"/>
        </w:rPr>
        <w:t>of concentrations between 0.1 to 1</w:t>
      </w:r>
      <w:r>
        <w:rPr>
          <w:spacing w:val="-19"/>
          <w:w w:val="110"/>
        </w:rPr>
        <w:t xml:space="preserve"> </w:t>
      </w:r>
      <w:r>
        <w:rPr>
          <w:w w:val="110"/>
        </w:rPr>
        <w:t>(a.u.).</w:t>
      </w:r>
    </w:p>
    <w:p w14:paraId="775062AA" w14:textId="77777777" w:rsidR="00845F1E" w:rsidRDefault="00BA7C68">
      <w:pPr>
        <w:pStyle w:val="BodyText"/>
        <w:spacing w:line="249" w:lineRule="auto"/>
        <w:ind w:left="119" w:right="116" w:firstLine="298"/>
        <w:jc w:val="both"/>
      </w:pPr>
      <w:r>
        <w:rPr>
          <w:w w:val="105"/>
        </w:rPr>
        <w:t>When the foreground odor consists of more molecular constituents (but is still less complex than the background), it is more robustly decod</w:t>
      </w:r>
      <w:r>
        <w:rPr>
          <w:w w:val="105"/>
        </w:rPr>
        <w:t xml:space="preserve">ed in a non-adaptive system (Fig. 4d);  </w:t>
      </w:r>
      <w:r>
        <w:rPr>
          <w:spacing w:val="-3"/>
          <w:w w:val="105"/>
        </w:rPr>
        <w:t xml:space="preserve">however,  </w:t>
      </w:r>
      <w:r>
        <w:rPr>
          <w:w w:val="105"/>
        </w:rPr>
        <w:t>the foreground signal  is more commonly mis-estimated (Fig. 4c). This pattern continues as the complexity of the odors are about equal (Fig. 4e and Fig. 4f). Meanwhile, the accuracy of the adaptive system r</w:t>
      </w:r>
      <w:r>
        <w:rPr>
          <w:w w:val="105"/>
        </w:rPr>
        <w:t xml:space="preserve">emains relatively robust, and its window of accurate odor discrimination has increased. </w:t>
      </w:r>
      <w:r>
        <w:rPr>
          <w:spacing w:val="-3"/>
          <w:w w:val="105"/>
        </w:rPr>
        <w:t xml:space="preserve">Finally, we </w:t>
      </w:r>
      <w:r>
        <w:rPr>
          <w:w w:val="105"/>
        </w:rPr>
        <w:t>find that odors are most easily discerned amid backgrounds of varying concentrations when these backgrounds are molecularly simple (Fig. 4g and    4h).  Whi</w:t>
      </w:r>
      <w:r>
        <w:rPr>
          <w:w w:val="105"/>
        </w:rPr>
        <w:t>le a window of faithful odor discrimination has appeared in the non-adaptive system, this regime       is</w:t>
      </w:r>
      <w:r>
        <w:rPr>
          <w:spacing w:val="22"/>
          <w:w w:val="105"/>
        </w:rPr>
        <w:t xml:space="preserve"> </w:t>
      </w:r>
      <w:r>
        <w:rPr>
          <w:w w:val="105"/>
        </w:rPr>
        <w:t>markedly</w:t>
      </w:r>
      <w:r>
        <w:rPr>
          <w:spacing w:val="22"/>
          <w:w w:val="105"/>
        </w:rPr>
        <w:t xml:space="preserve"> </w:t>
      </w:r>
      <w:r>
        <w:rPr>
          <w:w w:val="105"/>
        </w:rPr>
        <w:t>larger</w:t>
      </w:r>
      <w:r>
        <w:rPr>
          <w:spacing w:val="22"/>
          <w:w w:val="105"/>
        </w:rPr>
        <w:t xml:space="preserve"> </w:t>
      </w:r>
      <w:r>
        <w:rPr>
          <w:w w:val="105"/>
        </w:rPr>
        <w:t>in</w:t>
      </w:r>
      <w:r>
        <w:rPr>
          <w:spacing w:val="22"/>
          <w:w w:val="105"/>
        </w:rPr>
        <w:t xml:space="preserve"> </w:t>
      </w:r>
      <w:r>
        <w:rPr>
          <w:w w:val="105"/>
        </w:rPr>
        <w:t>the</w:t>
      </w:r>
      <w:r>
        <w:rPr>
          <w:spacing w:val="22"/>
          <w:w w:val="105"/>
        </w:rPr>
        <w:t xml:space="preserve"> </w:t>
      </w:r>
      <w:r>
        <w:rPr>
          <w:w w:val="105"/>
        </w:rPr>
        <w:t>adaptive</w:t>
      </w:r>
      <w:r>
        <w:rPr>
          <w:spacing w:val="22"/>
          <w:w w:val="105"/>
        </w:rPr>
        <w:t xml:space="preserve"> </w:t>
      </w:r>
      <w:r>
        <w:rPr>
          <w:w w:val="105"/>
        </w:rPr>
        <w:t>case.</w:t>
      </w:r>
    </w:p>
    <w:p w14:paraId="61E60B44" w14:textId="77777777" w:rsidR="00845F1E" w:rsidRDefault="00BA7C68">
      <w:pPr>
        <w:pStyle w:val="BodyText"/>
        <w:spacing w:line="249" w:lineRule="auto"/>
        <w:ind w:left="119" w:right="117" w:firstLine="298"/>
        <w:jc w:val="both"/>
      </w:pPr>
      <w:r>
        <w:rPr>
          <w:w w:val="110"/>
        </w:rPr>
        <w:t>Together, these results show that in some cases a non-adaptive system of distributed receptors can still discrim</w:t>
      </w:r>
      <w:r>
        <w:rPr>
          <w:w w:val="110"/>
        </w:rPr>
        <w:t>inate</w:t>
      </w:r>
      <w:r>
        <w:rPr>
          <w:spacing w:val="-13"/>
          <w:w w:val="110"/>
        </w:rPr>
        <w:t xml:space="preserve"> </w:t>
      </w:r>
      <w:r>
        <w:rPr>
          <w:spacing w:val="-4"/>
          <w:w w:val="110"/>
        </w:rPr>
        <w:t>two</w:t>
      </w:r>
      <w:r>
        <w:rPr>
          <w:spacing w:val="-13"/>
          <w:w w:val="110"/>
        </w:rPr>
        <w:t xml:space="preserve"> </w:t>
      </w:r>
      <w:r>
        <w:rPr>
          <w:w w:val="110"/>
        </w:rPr>
        <w:t>odors</w:t>
      </w:r>
      <w:r>
        <w:rPr>
          <w:spacing w:val="-13"/>
          <w:w w:val="110"/>
        </w:rPr>
        <w:t xml:space="preserve"> </w:t>
      </w:r>
      <w:r>
        <w:rPr>
          <w:w w:val="110"/>
        </w:rPr>
        <w:t>of</w:t>
      </w:r>
      <w:r>
        <w:rPr>
          <w:spacing w:val="-13"/>
          <w:w w:val="110"/>
        </w:rPr>
        <w:t xml:space="preserve"> </w:t>
      </w:r>
      <w:r>
        <w:rPr>
          <w:w w:val="110"/>
        </w:rPr>
        <w:t>differing</w:t>
      </w:r>
      <w:r>
        <w:rPr>
          <w:spacing w:val="-13"/>
          <w:w w:val="110"/>
        </w:rPr>
        <w:t xml:space="preserve"> </w:t>
      </w:r>
      <w:r>
        <w:rPr>
          <w:w w:val="110"/>
        </w:rPr>
        <w:t>concentrations,</w:t>
      </w:r>
      <w:r>
        <w:rPr>
          <w:spacing w:val="-12"/>
          <w:w w:val="110"/>
        </w:rPr>
        <w:t xml:space="preserve"> </w:t>
      </w:r>
      <w:r>
        <w:rPr>
          <w:w w:val="110"/>
        </w:rPr>
        <w:t>but</w:t>
      </w:r>
      <w:r>
        <w:rPr>
          <w:spacing w:val="-13"/>
          <w:w w:val="110"/>
        </w:rPr>
        <w:t xml:space="preserve"> </w:t>
      </w:r>
      <w:r>
        <w:rPr>
          <w:w w:val="110"/>
        </w:rPr>
        <w:t>accuracy</w:t>
      </w:r>
      <w:r>
        <w:rPr>
          <w:spacing w:val="-13"/>
          <w:w w:val="110"/>
        </w:rPr>
        <w:t xml:space="preserve"> </w:t>
      </w:r>
      <w:r>
        <w:rPr>
          <w:w w:val="110"/>
        </w:rPr>
        <w:t>is</w:t>
      </w:r>
      <w:r>
        <w:rPr>
          <w:spacing w:val="-13"/>
          <w:w w:val="110"/>
        </w:rPr>
        <w:t xml:space="preserve"> </w:t>
      </w:r>
      <w:r>
        <w:rPr>
          <w:w w:val="110"/>
        </w:rPr>
        <w:t>sensitive</w:t>
      </w:r>
      <w:r>
        <w:rPr>
          <w:spacing w:val="-13"/>
          <w:w w:val="110"/>
        </w:rPr>
        <w:t xml:space="preserve"> </w:t>
      </w:r>
      <w:r>
        <w:rPr>
          <w:w w:val="110"/>
        </w:rPr>
        <w:t>to</w:t>
      </w:r>
      <w:r>
        <w:rPr>
          <w:spacing w:val="-13"/>
          <w:w w:val="110"/>
        </w:rPr>
        <w:t xml:space="preserve"> </w:t>
      </w:r>
      <w:r>
        <w:rPr>
          <w:w w:val="110"/>
        </w:rPr>
        <w:t>odor</w:t>
      </w:r>
      <w:r>
        <w:rPr>
          <w:spacing w:val="-13"/>
          <w:w w:val="110"/>
        </w:rPr>
        <w:t xml:space="preserve"> </w:t>
      </w:r>
      <w:r>
        <w:rPr>
          <w:spacing w:val="-3"/>
          <w:w w:val="110"/>
        </w:rPr>
        <w:t>complexity.</w:t>
      </w:r>
      <w:r>
        <w:rPr>
          <w:spacing w:val="2"/>
          <w:w w:val="110"/>
        </w:rPr>
        <w:t xml:space="preserve"> </w:t>
      </w:r>
      <w:r>
        <w:rPr>
          <w:spacing w:val="-3"/>
          <w:w w:val="110"/>
        </w:rPr>
        <w:t xml:space="preserve">Conversely, by </w:t>
      </w:r>
      <w:r>
        <w:rPr>
          <w:w w:val="110"/>
        </w:rPr>
        <w:t>adapting receptor gain to the mean odor concentration in accordance with Weber’s Law,</w:t>
      </w:r>
      <w:r>
        <w:rPr>
          <w:spacing w:val="-24"/>
          <w:w w:val="110"/>
        </w:rPr>
        <w:t xml:space="preserve"> </w:t>
      </w:r>
      <w:r>
        <w:rPr>
          <w:w w:val="110"/>
        </w:rPr>
        <w:t xml:space="preserve">discrimination accuracy is robustly maintained </w:t>
      </w:r>
      <w:r>
        <w:rPr>
          <w:spacing w:val="-3"/>
          <w:w w:val="110"/>
        </w:rPr>
        <w:t xml:space="preserve">over </w:t>
      </w:r>
      <w:r>
        <w:rPr>
          <w:w w:val="110"/>
        </w:rPr>
        <w:t xml:space="preserve">a large range of odor concentrations and relative molecular complex- ities. This suggests that a non-specific strategy of adapting receptor sensitivity to average ORN </w:t>
      </w:r>
      <w:r>
        <w:rPr>
          <w:spacing w:val="-3"/>
          <w:w w:val="110"/>
        </w:rPr>
        <w:t xml:space="preserve">activity, </w:t>
      </w:r>
      <w:r>
        <w:rPr>
          <w:w w:val="110"/>
        </w:rPr>
        <w:t>irrespective</w:t>
      </w:r>
      <w:r>
        <w:rPr>
          <w:spacing w:val="-9"/>
          <w:w w:val="110"/>
        </w:rPr>
        <w:t xml:space="preserve"> </w:t>
      </w:r>
      <w:r>
        <w:rPr>
          <w:w w:val="110"/>
        </w:rPr>
        <w:t>of</w:t>
      </w:r>
      <w:r>
        <w:rPr>
          <w:spacing w:val="-9"/>
          <w:w w:val="110"/>
        </w:rPr>
        <w:t xml:space="preserve"> </w:t>
      </w:r>
      <w:r>
        <w:rPr>
          <w:w w:val="110"/>
        </w:rPr>
        <w:t>odor</w:t>
      </w:r>
      <w:r>
        <w:rPr>
          <w:spacing w:val="-9"/>
          <w:w w:val="110"/>
        </w:rPr>
        <w:t xml:space="preserve"> </w:t>
      </w:r>
      <w:r>
        <w:rPr>
          <w:spacing w:val="-4"/>
          <w:w w:val="110"/>
        </w:rPr>
        <w:t>identity,</w:t>
      </w:r>
      <w:r>
        <w:rPr>
          <w:spacing w:val="-9"/>
          <w:w w:val="110"/>
        </w:rPr>
        <w:t xml:space="preserve"> </w:t>
      </w:r>
      <w:r>
        <w:rPr>
          <w:w w:val="110"/>
        </w:rPr>
        <w:t>can</w:t>
      </w:r>
      <w:r>
        <w:rPr>
          <w:spacing w:val="-9"/>
          <w:w w:val="110"/>
        </w:rPr>
        <w:t xml:space="preserve"> </w:t>
      </w:r>
      <w:r>
        <w:rPr>
          <w:w w:val="110"/>
        </w:rPr>
        <w:t>promote</w:t>
      </w:r>
      <w:r>
        <w:rPr>
          <w:spacing w:val="-9"/>
          <w:w w:val="110"/>
        </w:rPr>
        <w:t xml:space="preserve"> </w:t>
      </w:r>
      <w:r>
        <w:rPr>
          <w:w w:val="110"/>
        </w:rPr>
        <w:t>accurate</w:t>
      </w:r>
      <w:r>
        <w:rPr>
          <w:spacing w:val="-9"/>
          <w:w w:val="110"/>
        </w:rPr>
        <w:t xml:space="preserve"> </w:t>
      </w:r>
      <w:r>
        <w:rPr>
          <w:w w:val="110"/>
        </w:rPr>
        <w:t>odor</w:t>
      </w:r>
      <w:r>
        <w:rPr>
          <w:spacing w:val="-9"/>
          <w:w w:val="110"/>
        </w:rPr>
        <w:t xml:space="preserve"> </w:t>
      </w:r>
      <w:r>
        <w:rPr>
          <w:w w:val="110"/>
        </w:rPr>
        <w:t>discrimination</w:t>
      </w:r>
      <w:r>
        <w:rPr>
          <w:spacing w:val="-9"/>
          <w:w w:val="110"/>
        </w:rPr>
        <w:t xml:space="preserve"> </w:t>
      </w:r>
      <w:r>
        <w:rPr>
          <w:w w:val="110"/>
        </w:rPr>
        <w:t>in</w:t>
      </w:r>
      <w:r>
        <w:rPr>
          <w:spacing w:val="-9"/>
          <w:w w:val="110"/>
        </w:rPr>
        <w:t xml:space="preserve"> </w:t>
      </w:r>
      <w:r>
        <w:rPr>
          <w:w w:val="110"/>
        </w:rPr>
        <w:t>conf</w:t>
      </w:r>
      <w:r>
        <w:rPr>
          <w:w w:val="110"/>
        </w:rPr>
        <w:t>licting</w:t>
      </w:r>
      <w:r>
        <w:rPr>
          <w:spacing w:val="-9"/>
          <w:w w:val="110"/>
        </w:rPr>
        <w:t xml:space="preserve"> </w:t>
      </w:r>
      <w:r>
        <w:rPr>
          <w:w w:val="110"/>
        </w:rPr>
        <w:t>odor</w:t>
      </w:r>
      <w:r>
        <w:rPr>
          <w:spacing w:val="-9"/>
          <w:w w:val="110"/>
        </w:rPr>
        <w:t xml:space="preserve"> </w:t>
      </w:r>
      <w:r>
        <w:rPr>
          <w:w w:val="110"/>
        </w:rPr>
        <w:t>environments.</w:t>
      </w:r>
    </w:p>
    <w:p w14:paraId="514B251D" w14:textId="77777777" w:rsidR="00845F1E" w:rsidRDefault="00845F1E">
      <w:pPr>
        <w:pStyle w:val="BodyText"/>
        <w:spacing w:before="2"/>
        <w:rPr>
          <w:sz w:val="24"/>
        </w:rPr>
      </w:pPr>
    </w:p>
    <w:p w14:paraId="4ADBBB93" w14:textId="77777777" w:rsidR="00845F1E" w:rsidRDefault="00BA7C68">
      <w:pPr>
        <w:pStyle w:val="Heading5"/>
        <w:tabs>
          <w:tab w:val="left" w:pos="590"/>
        </w:tabs>
        <w:spacing w:before="1"/>
        <w:ind w:left="256"/>
      </w:pPr>
      <w:r>
        <w:rPr>
          <w:w w:val="115"/>
        </w:rPr>
        <w:t>e</w:t>
      </w:r>
      <w:r>
        <w:rPr>
          <w:w w:val="115"/>
        </w:rPr>
        <w:tab/>
        <w:t>Dynamic</w:t>
      </w:r>
      <w:r>
        <w:rPr>
          <w:spacing w:val="21"/>
          <w:w w:val="115"/>
        </w:rPr>
        <w:t xml:space="preserve"> </w:t>
      </w:r>
      <w:r>
        <w:rPr>
          <w:w w:val="115"/>
        </w:rPr>
        <w:t>adaptation</w:t>
      </w:r>
      <w:r>
        <w:rPr>
          <w:spacing w:val="21"/>
          <w:w w:val="115"/>
        </w:rPr>
        <w:t xml:space="preserve"> </w:t>
      </w:r>
      <w:r>
        <w:rPr>
          <w:w w:val="115"/>
        </w:rPr>
        <w:t>preserves</w:t>
      </w:r>
      <w:r>
        <w:rPr>
          <w:spacing w:val="21"/>
          <w:w w:val="115"/>
        </w:rPr>
        <w:t xml:space="preserve"> </w:t>
      </w:r>
      <w:r>
        <w:rPr>
          <w:w w:val="115"/>
        </w:rPr>
        <w:t>active</w:t>
      </w:r>
      <w:r>
        <w:rPr>
          <w:spacing w:val="21"/>
          <w:w w:val="115"/>
        </w:rPr>
        <w:t xml:space="preserve"> </w:t>
      </w:r>
      <w:r>
        <w:rPr>
          <w:w w:val="115"/>
        </w:rPr>
        <w:t>odor</w:t>
      </w:r>
      <w:r>
        <w:rPr>
          <w:spacing w:val="21"/>
          <w:w w:val="115"/>
        </w:rPr>
        <w:t xml:space="preserve"> </w:t>
      </w:r>
      <w:r>
        <w:rPr>
          <w:w w:val="115"/>
        </w:rPr>
        <w:t>perception</w:t>
      </w:r>
      <w:r>
        <w:rPr>
          <w:spacing w:val="21"/>
          <w:w w:val="115"/>
        </w:rPr>
        <w:t xml:space="preserve"> </w:t>
      </w:r>
      <w:r>
        <w:rPr>
          <w:w w:val="115"/>
        </w:rPr>
        <w:t>in</w:t>
      </w:r>
      <w:r>
        <w:rPr>
          <w:spacing w:val="21"/>
          <w:w w:val="115"/>
        </w:rPr>
        <w:t xml:space="preserve"> </w:t>
      </w:r>
      <w:r>
        <w:rPr>
          <w:w w:val="115"/>
        </w:rPr>
        <w:t>fluctuating</w:t>
      </w:r>
      <w:r>
        <w:rPr>
          <w:spacing w:val="21"/>
          <w:w w:val="115"/>
        </w:rPr>
        <w:t xml:space="preserve"> </w:t>
      </w:r>
      <w:r>
        <w:rPr>
          <w:w w:val="115"/>
        </w:rPr>
        <w:t>odor</w:t>
      </w:r>
      <w:r>
        <w:rPr>
          <w:spacing w:val="21"/>
          <w:w w:val="115"/>
        </w:rPr>
        <w:t xml:space="preserve"> </w:t>
      </w:r>
      <w:r>
        <w:rPr>
          <w:w w:val="115"/>
        </w:rPr>
        <w:t>environments</w:t>
      </w:r>
    </w:p>
    <w:p w14:paraId="6AB7E1C6" w14:textId="77777777" w:rsidR="00845F1E" w:rsidRDefault="00BA7C68">
      <w:pPr>
        <w:pStyle w:val="BodyText"/>
        <w:spacing w:before="138" w:line="249" w:lineRule="auto"/>
        <w:ind w:left="119" w:right="117"/>
        <w:jc w:val="both"/>
      </w:pPr>
      <w:r>
        <w:rPr>
          <w:w w:val="110"/>
        </w:rPr>
        <w:t xml:space="preserve">So far, </w:t>
      </w:r>
      <w:r>
        <w:rPr>
          <w:spacing w:val="-3"/>
          <w:w w:val="110"/>
        </w:rPr>
        <w:t xml:space="preserve">we have </w:t>
      </w:r>
      <w:r>
        <w:rPr>
          <w:w w:val="110"/>
        </w:rPr>
        <w:t>assumed that odor signals are static in time, and that adaptation from the neural circuitry feeds back onto the receptor sensitivity instantly and perfectly. But realistic odor environments are highly intermittent</w:t>
      </w:r>
      <w:r>
        <w:rPr>
          <w:spacing w:val="-10"/>
          <w:w w:val="110"/>
        </w:rPr>
        <w:t xml:space="preserve"> </w:t>
      </w:r>
      <w:r>
        <w:rPr>
          <w:w w:val="110"/>
        </w:rPr>
        <w:t>and</w:t>
      </w:r>
      <w:r>
        <w:rPr>
          <w:spacing w:val="-10"/>
          <w:w w:val="110"/>
        </w:rPr>
        <w:t xml:space="preserve"> </w:t>
      </w:r>
      <w:r>
        <w:rPr>
          <w:w w:val="110"/>
        </w:rPr>
        <w:t>widely</w:t>
      </w:r>
      <w:r>
        <w:rPr>
          <w:spacing w:val="-10"/>
          <w:w w:val="110"/>
        </w:rPr>
        <w:t xml:space="preserve"> </w:t>
      </w:r>
      <w:r>
        <w:rPr>
          <w:w w:val="110"/>
        </w:rPr>
        <w:t>fluctuating,</w:t>
      </w:r>
      <w:r>
        <w:rPr>
          <w:spacing w:val="-8"/>
          <w:w w:val="110"/>
        </w:rPr>
        <w:t xml:space="preserve"> </w:t>
      </w:r>
      <w:r>
        <w:rPr>
          <w:w w:val="110"/>
        </w:rPr>
        <w:t>exhibiting</w:t>
      </w:r>
      <w:r>
        <w:rPr>
          <w:spacing w:val="-10"/>
          <w:w w:val="110"/>
        </w:rPr>
        <w:t xml:space="preserve"> </w:t>
      </w:r>
      <w:r>
        <w:rPr>
          <w:w w:val="110"/>
        </w:rPr>
        <w:t>odor</w:t>
      </w:r>
      <w:r>
        <w:rPr>
          <w:spacing w:val="-10"/>
          <w:w w:val="110"/>
        </w:rPr>
        <w:t xml:space="preserve"> </w:t>
      </w:r>
      <w:r>
        <w:rPr>
          <w:w w:val="110"/>
        </w:rPr>
        <w:t>concentrations</w:t>
      </w:r>
      <w:r>
        <w:rPr>
          <w:spacing w:val="-10"/>
          <w:w w:val="110"/>
        </w:rPr>
        <w:t xml:space="preserve"> </w:t>
      </w:r>
      <w:r>
        <w:rPr>
          <w:w w:val="110"/>
        </w:rPr>
        <w:t>that</w:t>
      </w:r>
      <w:r>
        <w:rPr>
          <w:spacing w:val="-10"/>
          <w:w w:val="110"/>
        </w:rPr>
        <w:t xml:space="preserve"> </w:t>
      </w:r>
      <w:r>
        <w:rPr>
          <w:w w:val="110"/>
        </w:rPr>
        <w:t>can</w:t>
      </w:r>
      <w:r>
        <w:rPr>
          <w:spacing w:val="-10"/>
          <w:w w:val="110"/>
        </w:rPr>
        <w:t xml:space="preserve"> </w:t>
      </w:r>
      <w:r>
        <w:rPr>
          <w:w w:val="110"/>
        </w:rPr>
        <w:t>span</w:t>
      </w:r>
      <w:r>
        <w:rPr>
          <w:spacing w:val="-10"/>
          <w:w w:val="110"/>
        </w:rPr>
        <w:t xml:space="preserve"> </w:t>
      </w:r>
      <w:r>
        <w:rPr>
          <w:w w:val="110"/>
        </w:rPr>
        <w:t>several</w:t>
      </w:r>
      <w:r>
        <w:rPr>
          <w:spacing w:val="-10"/>
          <w:w w:val="110"/>
        </w:rPr>
        <w:t xml:space="preserve"> </w:t>
      </w:r>
      <w:r>
        <w:rPr>
          <w:w w:val="110"/>
        </w:rPr>
        <w:t>orders</w:t>
      </w:r>
      <w:r>
        <w:rPr>
          <w:spacing w:val="-11"/>
          <w:w w:val="110"/>
        </w:rPr>
        <w:t xml:space="preserve"> </w:t>
      </w:r>
      <w:r>
        <w:rPr>
          <w:w w:val="110"/>
        </w:rPr>
        <w:t>[8].</w:t>
      </w:r>
      <w:r>
        <w:rPr>
          <w:spacing w:val="13"/>
          <w:w w:val="110"/>
        </w:rPr>
        <w:t xml:space="preserve"> </w:t>
      </w:r>
      <w:r>
        <w:rPr>
          <w:spacing w:val="-3"/>
          <w:w w:val="110"/>
        </w:rPr>
        <w:t xml:space="preserve">Further, </w:t>
      </w:r>
      <w:r>
        <w:rPr>
          <w:w w:val="110"/>
        </w:rPr>
        <w:t xml:space="preserve">limitations on energy consumption can limit adaptation speed and accuracy [22].  </w:t>
      </w:r>
      <w:r>
        <w:rPr>
          <w:spacing w:val="-9"/>
          <w:w w:val="110"/>
        </w:rPr>
        <w:t xml:space="preserve">To </w:t>
      </w:r>
      <w:r>
        <w:rPr>
          <w:w w:val="110"/>
        </w:rPr>
        <w:t>account for</w:t>
      </w:r>
      <w:r>
        <w:rPr>
          <w:spacing w:val="23"/>
          <w:w w:val="110"/>
        </w:rPr>
        <w:t xml:space="preserve"> </w:t>
      </w:r>
      <w:r>
        <w:rPr>
          <w:w w:val="110"/>
        </w:rPr>
        <w:t>temporal</w:t>
      </w:r>
    </w:p>
    <w:p w14:paraId="2B5D4DEF" w14:textId="77777777" w:rsidR="00845F1E" w:rsidRDefault="00845F1E">
      <w:pPr>
        <w:spacing w:line="249" w:lineRule="auto"/>
        <w:jc w:val="both"/>
        <w:sectPr w:rsidR="00845F1E">
          <w:pgSz w:w="12240" w:h="15840"/>
          <w:pgMar w:top="1400" w:right="1320" w:bottom="1580" w:left="1320" w:header="0" w:footer="1389" w:gutter="0"/>
          <w:cols w:space="720"/>
        </w:sectPr>
      </w:pPr>
    </w:p>
    <w:p w14:paraId="35839DF8" w14:textId="77777777" w:rsidR="00845F1E" w:rsidRDefault="00845F1E">
      <w:pPr>
        <w:pStyle w:val="BodyText"/>
      </w:pPr>
    </w:p>
    <w:p w14:paraId="15500C43" w14:textId="77777777" w:rsidR="00845F1E" w:rsidRDefault="00845F1E">
      <w:pPr>
        <w:pStyle w:val="BodyText"/>
      </w:pPr>
    </w:p>
    <w:p w14:paraId="3AF31FA9" w14:textId="77777777" w:rsidR="00845F1E" w:rsidRDefault="00845F1E">
      <w:pPr>
        <w:pStyle w:val="BodyText"/>
      </w:pPr>
    </w:p>
    <w:p w14:paraId="1C126E83" w14:textId="77777777" w:rsidR="00845F1E" w:rsidRDefault="00845F1E">
      <w:pPr>
        <w:pStyle w:val="BodyText"/>
      </w:pPr>
    </w:p>
    <w:p w14:paraId="0A266272" w14:textId="77777777" w:rsidR="00845F1E" w:rsidRDefault="00845F1E">
      <w:pPr>
        <w:pStyle w:val="BodyText"/>
      </w:pPr>
    </w:p>
    <w:p w14:paraId="7D9B747F" w14:textId="77777777" w:rsidR="00845F1E" w:rsidRDefault="00845F1E">
      <w:pPr>
        <w:pStyle w:val="BodyText"/>
        <w:spacing w:before="2"/>
        <w:rPr>
          <w:sz w:val="22"/>
        </w:rPr>
      </w:pPr>
    </w:p>
    <w:p w14:paraId="4FD1181C" w14:textId="77777777" w:rsidR="00845F1E" w:rsidRDefault="00BA7C68">
      <w:pPr>
        <w:pStyle w:val="Heading1"/>
      </w:pPr>
      <w:r>
        <w:t>A</w:t>
      </w:r>
    </w:p>
    <w:p w14:paraId="2396BA46" w14:textId="77777777" w:rsidR="00845F1E" w:rsidRDefault="00845F1E">
      <w:pPr>
        <w:pStyle w:val="BodyText"/>
        <w:rPr>
          <w:rFonts w:ascii="Verdana"/>
          <w:b/>
          <w:sz w:val="62"/>
        </w:rPr>
      </w:pPr>
    </w:p>
    <w:p w14:paraId="6874C992" w14:textId="77777777" w:rsidR="00845F1E" w:rsidRDefault="00845F1E">
      <w:pPr>
        <w:pStyle w:val="BodyText"/>
        <w:rPr>
          <w:rFonts w:ascii="Verdana"/>
          <w:b/>
          <w:sz w:val="62"/>
        </w:rPr>
      </w:pPr>
    </w:p>
    <w:p w14:paraId="6365E471" w14:textId="77777777" w:rsidR="00845F1E" w:rsidRDefault="00845F1E">
      <w:pPr>
        <w:pStyle w:val="BodyText"/>
        <w:rPr>
          <w:rFonts w:ascii="Verdana"/>
          <w:b/>
          <w:sz w:val="62"/>
        </w:rPr>
      </w:pPr>
    </w:p>
    <w:p w14:paraId="56F9AD4C" w14:textId="77777777" w:rsidR="00845F1E" w:rsidRDefault="00845F1E">
      <w:pPr>
        <w:pStyle w:val="BodyText"/>
        <w:rPr>
          <w:rFonts w:ascii="Verdana"/>
          <w:b/>
          <w:sz w:val="62"/>
        </w:rPr>
      </w:pPr>
    </w:p>
    <w:p w14:paraId="437A2C2D" w14:textId="77777777" w:rsidR="00845F1E" w:rsidRDefault="00BA7C68">
      <w:pPr>
        <w:spacing w:before="416"/>
        <w:ind w:left="819"/>
        <w:rPr>
          <w:rFonts w:ascii="Verdana"/>
          <w:b/>
          <w:sz w:val="52"/>
        </w:rPr>
      </w:pPr>
      <w:r>
        <w:pict w14:anchorId="7E0FA94F">
          <v:shape id="_x0000_s3530" type="#_x0000_t202" alt="" style="position:absolute;left:0;text-align:left;margin-left:77.45pt;margin-top:98.85pt;width:30.35pt;height:100.3pt;z-index:3184;mso-wrap-style:square;mso-wrap-edited:f;mso-width-percent:0;mso-height-percent:0;mso-position-horizontal-relative:page;mso-width-percent:0;mso-height-percent:0;v-text-anchor:top" filled="f" stroked="f">
            <v:textbox style="layout-flow:vertical;mso-layout-flow-alt:bottom-to-top" inset="0,0,0,0">
              <w:txbxContent>
                <w:p w14:paraId="04298BE9" w14:textId="77777777" w:rsidR="00845F1E" w:rsidRDefault="00BA7C68">
                  <w:pPr>
                    <w:spacing w:before="26" w:line="285" w:lineRule="auto"/>
                    <w:ind w:left="377" w:right="-766" w:hanging="358"/>
                    <w:rPr>
                      <w:rFonts w:ascii="Verdana"/>
                      <w:sz w:val="21"/>
                    </w:rPr>
                  </w:pPr>
                  <w:r>
                    <w:rPr>
                      <w:rFonts w:ascii="Verdana"/>
                      <w:spacing w:val="-1"/>
                      <w:w w:val="103"/>
                      <w:sz w:val="21"/>
                    </w:rPr>
                    <w:t>Cor</w:t>
                  </w:r>
                  <w:r>
                    <w:rPr>
                      <w:rFonts w:ascii="Verdana"/>
                      <w:w w:val="103"/>
                      <w:sz w:val="21"/>
                    </w:rPr>
                    <w:t>r</w:t>
                  </w:r>
                  <w:r>
                    <w:rPr>
                      <w:rFonts w:ascii="Verdana"/>
                      <w:spacing w:val="-1"/>
                      <w:w w:val="103"/>
                      <w:sz w:val="21"/>
                    </w:rPr>
                    <w:t>ectl</w:t>
                  </w:r>
                  <w:r>
                    <w:rPr>
                      <w:rFonts w:ascii="Verdana"/>
                      <w:w w:val="103"/>
                      <w:sz w:val="21"/>
                    </w:rPr>
                    <w:t>y</w:t>
                  </w:r>
                  <w:r>
                    <w:rPr>
                      <w:rFonts w:ascii="Verdana"/>
                      <w:sz w:val="21"/>
                    </w:rPr>
                    <w:t xml:space="preserve"> </w:t>
                  </w:r>
                  <w:r>
                    <w:rPr>
                      <w:rFonts w:ascii="Verdana"/>
                      <w:spacing w:val="-1"/>
                      <w:w w:val="103"/>
                      <w:sz w:val="21"/>
                    </w:rPr>
                    <w:t>decoded signa</w:t>
                  </w:r>
                  <w:r>
                    <w:rPr>
                      <w:rFonts w:ascii="Verdana"/>
                      <w:spacing w:val="-2"/>
                      <w:w w:val="103"/>
                      <w:sz w:val="21"/>
                    </w:rPr>
                    <w:t>l</w:t>
                  </w:r>
                  <w:r>
                    <w:rPr>
                      <w:rFonts w:ascii="Verdana"/>
                      <w:w w:val="103"/>
                      <w:sz w:val="21"/>
                    </w:rPr>
                    <w:t>s</w:t>
                  </w:r>
                  <w:r>
                    <w:rPr>
                      <w:rFonts w:ascii="Verdana"/>
                      <w:sz w:val="21"/>
                    </w:rPr>
                    <w:t xml:space="preserve"> </w:t>
                  </w:r>
                  <w:r>
                    <w:rPr>
                      <w:rFonts w:ascii="Verdana"/>
                      <w:spacing w:val="-1"/>
                      <w:w w:val="103"/>
                      <w:sz w:val="21"/>
                    </w:rPr>
                    <w:t>(%)</w:t>
                  </w:r>
                </w:p>
              </w:txbxContent>
            </v:textbox>
            <w10:wrap anchorx="page"/>
          </v:shape>
        </w:pict>
      </w:r>
      <w:r>
        <w:rPr>
          <w:rFonts w:ascii="Verdana"/>
          <w:b/>
          <w:sz w:val="52"/>
        </w:rPr>
        <w:t>B</w:t>
      </w:r>
    </w:p>
    <w:p w14:paraId="40FDA5F2" w14:textId="77777777" w:rsidR="00845F1E" w:rsidRDefault="00BA7C68">
      <w:pPr>
        <w:pStyle w:val="BodyText"/>
        <w:spacing w:before="7"/>
        <w:rPr>
          <w:rFonts w:ascii="Verdana"/>
          <w:b/>
          <w:sz w:val="27"/>
        </w:rPr>
      </w:pPr>
      <w:r>
        <w:pict w14:anchorId="43044A5C">
          <v:group id="_x0000_s3444" alt="" style="position:absolute;margin-left:113.1pt;margin-top:18.75pt;width:400.5pt;height:146.95pt;z-index:3160;mso-wrap-distance-left:0;mso-wrap-distance-right:0;mso-position-horizontal-relative:page" coordorigin="2262,375" coordsize="8010,2939">
            <v:shape id="_x0000_s3445" type="#_x0000_t75" alt="" style="position:absolute;left:2261;top:374;width:8010;height:2939">
              <v:imagedata r:id="rId111" o:title=""/>
            </v:shape>
            <v:shape id="_x0000_s3446" alt="" style="position:absolute;left:6896;top:691;width:670;height:2" coordorigin="6897,692" coordsize="670,0" path="m6897,692r382,l7478,692r76,l7566,692e" filled="f" strokeweight=".34261mm">
              <v:path arrowok="t"/>
            </v:shape>
            <v:shape id="_x0000_s3447" type="#_x0000_t75" alt="" style="position:absolute;left:7460;top:641;width:135;height:101">
              <v:imagedata r:id="rId112" o:title=""/>
            </v:shape>
            <v:rect id="_x0000_s3448" alt="" style="position:absolute;left:2770;top:944;width:2089;height:1894" stroked="f"/>
            <v:rect id="_x0000_s3449" alt="" style="position:absolute;left:3093;top:1021;width:1612;height:1602" stroked="f"/>
            <v:shape id="_x0000_s3450" alt="" style="position:absolute;left:3093;top:1175;width:1612;height:1417" coordorigin="3093,1176" coordsize="1612,1417" path="m3093,2485r17,-62l3126,2300r16,61l3159,2269r16,-61l3191,1992r17,-108l3224,1761r16,-200l3256,1391r17,-154l3289,1268r16,-92l3322,1268r16,185l3354,1807r16,170l3387,1930r16,-15l3419,1900r16,-93l3452,1869r16,-31l3484,1823r17,15l3517,1761r16,31l3549,1792r33,61l3598,1853r17,77l3631,1853r16,-15l3663,1930r17,-15l3696,1992r16,-62l3729,1884r16,46l3761,1930r16,62l3794,1930r16,31l3826,1977r16,46l3859,1977r16,61l3891,2115r17,15l3924,2177r16,l3956,2285r17,30l3989,2392r16,123l4022,2562r16,15l4054,2577r16,15l4347,2592r16,-30l4380,2485r16,-139l4412,2331r17,77l4445,2577r16,15l4705,2592e" filled="f" strokecolor="#d82423" strokeweight=".50947mm">
              <v:path arrowok="t"/>
            </v:shape>
            <v:shape id="_x0000_s3451" alt="" style="position:absolute;left:3093;top:1175;width:1612;height:1417" coordorigin="3093,1176" coordsize="1612,1417" path="m3093,2485r17,-62l3126,2300r16,61l3159,2269r16,-61l3191,1992r17,-108l3224,1761r16,-200l3256,1391r17,-154l3289,1268r16,-92l3322,1268r16,185l3370,2161r17,339l3403,2562r32,30l4705,2592e" filled="f" strokecolor="#2d7ebc" strokeweight=".50947mm">
              <v:path arrowok="t"/>
            </v:shape>
            <v:shape id="_x0000_s3452" alt="" style="position:absolute;left:2961;top:2512;width:14;height:23" coordorigin="2961,2513" coordsize="14,23" o:spt="100" adj="0,,0" path="m2974,2532r-12,l2962,2535r12,l2974,2532xm2970,2515r-3,l2967,2532r3,l2970,2515xm2970,2513r-3,l2961,2514r,2l2967,2515r3,l2970,2513xe" fillcolor="black" stroked="f">
              <v:stroke joinstyle="round"/>
              <v:formulas/>
              <v:path arrowok="t" o:connecttype="segments"/>
            </v:shape>
            <v:shape id="_x0000_s3453" alt="" style="position:absolute;left:3033;top:2512;width:15;height:24" coordorigin="3034,2512" coordsize="15,24" o:spt="100" adj="0,,0" path="m3044,2512r-6,l3037,2513r-2,2l3034,2517r,12l3034,2530r3,4l3038,2535r6,l3045,2534r1,-1l3039,2533r-1,-1l3037,2530r,-1l3037,2518r,-1l3038,2515r1,l3046,2515r-1,-2l3044,2512xm3046,2515r-3,l3044,2515r1,3l3045,2529r-1,3l3043,2533r3,l3048,2530r,-1l3048,2517r-2,-2xe" fillcolor="black" stroked="f">
              <v:stroke joinstyle="round"/>
              <v:formulas/>
              <v:path arrowok="t" o:connecttype="segments"/>
            </v:shape>
            <v:line id="_x0000_s3454" alt="" style="position:absolute" from="3108,2552" to="3122,2552" strokeweight=".02981mm"/>
            <v:shape id="_x0000_s3455" alt="" style="position:absolute;left:3175;top:2542;width:11;height:16" coordorigin="3175,2543" coordsize="11,16" o:spt="100" adj="0,,0" path="m3184,2544r-3,l3182,2545r,l3183,2546r,3l3182,2549r-1,2l3175,2557r,1l3185,2558r,-1l3178,2557r3,-3l3182,2552r1,l3184,2550r1,-1l3185,2545r-1,-1xm3181,2543r-3,l3178,2543r-1,l3175,2544r,2l3177,2545r1,l3179,2544r5,l3183,2543r-2,xe" fillcolor="black" stroked="f">
              <v:stroke joinstyle="round"/>
              <v:formulas/>
              <v:path arrowok="t" o:connecttype="segments"/>
            </v:shape>
            <v:shape id="_x0000_s3456" alt="" style="position:absolute;left:3532;top:2512;width:14;height:23" coordorigin="3532,2513" coordsize="14,23" o:spt="100" adj="0,,0" path="m3546,2532r-13,l3533,2535r13,l3546,2532xm3541,2515r-3,l3538,2532r3,l3541,2515xm3541,2513r-3,l3532,2514r,2l3538,2515r3,l3541,2513xe" fillcolor="black" stroked="f">
              <v:stroke joinstyle="round"/>
              <v:formulas/>
              <v:path arrowok="t" o:connecttype="segments"/>
            </v:shape>
            <v:shape id="_x0000_s3457" alt="" style="position:absolute;left:3604;top:2512;width:15;height:24" coordorigin="3605,2512" coordsize="15,24" o:spt="100" adj="0,,0" path="m3615,2512r-5,l3608,2513r-3,4l3605,2529r,1l3608,2534r2,1l3615,2535r2,-1l3618,2533r-7,l3610,2532r-1,-2l3608,2529r,-2l3608,2518r1,-1l3610,2515r1,l3618,2515r-1,-2l3615,2512xm3618,2515r-4,l3615,2515r1,2l3617,2518r,9l3617,2529r-1,2l3615,2532r-1,1l3618,2533r1,-3l3620,2529r-1,-12l3618,2515xe" fillcolor="black" stroked="f">
              <v:stroke joinstyle="round"/>
              <v:formulas/>
              <v:path arrowok="t" o:connecttype="segments"/>
            </v:shape>
            <v:shape id="_x0000_s3458" alt="" style="position:absolute;left:3678;top:2542;width:11;height:17" coordorigin="3679,2543" coordsize="11,17" o:spt="100" adj="0,,0" path="m3686,2543r-4,l3681,2543r-1,2l3679,2546r,8l3679,2555r1,2l3681,2558r1,1l3686,2559r1,-1l3688,2557r-5,l3682,2557r-1,-3l3681,2547r1,-2l3683,2544r5,l3687,2543r-1,xm3688,2544r-3,l3686,2545r1,2l3687,2554r-1,3l3685,2557r3,l3688,2557r1,-2l3689,2554r,-8l3688,2544xe" fillcolor="black" stroked="f">
              <v:stroke joinstyle="round"/>
              <v:formulas/>
              <v:path arrowok="t" o:connecttype="segments"/>
            </v:shape>
            <v:shape id="_x0000_s3459" alt="" style="position:absolute;left:4069;top:2512;width:14;height:23" coordorigin="4070,2513" coordsize="14,23" o:spt="100" adj="0,,0" path="m4083,2532r-13,l4070,2535r13,l4083,2532xm4078,2515r-3,l4075,2532r3,l4078,2515xm4078,2513r-3,l4070,2514r,2l4075,2515r3,l4078,2513xe" fillcolor="black" stroked="f">
              <v:stroke joinstyle="round"/>
              <v:formulas/>
              <v:path arrowok="t" o:connecttype="segments"/>
            </v:shape>
            <v:shape id="_x0000_s3460" alt="" style="position:absolute;left:4142;top:2512;width:15;height:24" coordorigin="4142,2512" coordsize="15,24" o:spt="100" adj="0,,0" path="m4152,2512r-5,l4145,2513r-2,4l4142,2529r1,1l4144,2533r1,1l4147,2535r5,l4154,2534r1,-1l4148,2533r-1,-1l4145,2529r,-11l4146,2517r1,-2l4148,2515r7,l4154,2513r-2,-1xm4155,2515r-4,l4152,2515r1,2l4154,2518r,11l4153,2531r-1,1l4151,2533r4,l4157,2530r,-1l4157,2517r-2,-2xe" fillcolor="black" stroked="f">
              <v:stroke joinstyle="round"/>
              <v:formulas/>
              <v:path arrowok="t" o:connecttype="segments"/>
            </v:shape>
            <v:shape id="_x0000_s3461" alt="" style="position:absolute;left:4216;top:2542;width:10;height:16" coordorigin="4216,2543" coordsize="10,16" o:spt="100" adj="0,,0" path="m4225,2544r-4,l4222,2545r1,l4224,2546r,2l4223,2550r-1,1l4221,2552r-2,2l4216,2557r,1l4226,2558r,-1l4219,2557r3,-4l4222,2552r2,l4225,2550r,-1l4226,2548r-1,-3l4225,2544xm4222,2543r-3,l4219,2543r-1,l4216,2544r,2l4218,2545r2,-1l4225,2544r-1,-1l4222,2543xe" fillcolor="black" stroked="f">
              <v:stroke joinstyle="round"/>
              <v:formulas/>
              <v:path arrowok="t" o:connecttype="segments"/>
            </v:shape>
            <v:shape id="_x0000_s3462" alt="" style="position:absolute;left:4606;top:2512;width:14;height:23" coordorigin="4607,2513" coordsize="14,23" o:spt="100" adj="0,,0" path="m4620,2533r-13,l4607,2535r13,l4620,2533xm4615,2515r-3,l4612,2533r3,l4615,2515xm4615,2513r-3,l4607,2514r,2l4612,2515r3,l4615,2513xe" fillcolor="black" stroked="f">
              <v:stroke joinstyle="round"/>
              <v:formulas/>
              <v:path arrowok="t" o:connecttype="segments"/>
            </v:shape>
            <v:shape id="_x0000_s3463" alt="" style="position:absolute;left:4679;top:2512;width:15;height:24" coordorigin="4679,2512" coordsize="15,24" o:spt="100" adj="0,,0" path="m4689,2512r-5,l4682,2513r-2,4l4679,2529r1,2l4682,2534r2,1l4689,2535r2,-1l4692,2533r-7,l4684,2532r-1,-1l4683,2529r-1,-1l4683,2518r,-1l4684,2515r1,l4692,2515r-1,-2l4689,2512xm4692,2515r-4,l4690,2515r1,2l4691,2518r,10l4691,2529r-1,2l4690,2532r-2,1l4692,2533r2,-2l4694,2529r,-12l4692,2515xe" fillcolor="black" stroked="f">
              <v:stroke joinstyle="round"/>
              <v:formulas/>
              <v:path arrowok="t" o:connecttype="segments"/>
            </v:shape>
            <v:shape id="_x0000_s3464" alt="" style="position:absolute;left:4752;top:2542;width:12;height:16" coordorigin="4753,2543" coordsize="12,16" o:spt="100" adj="0,,0" path="m4762,2555r-2,l4760,2558r2,l4762,2555xm4762,2543r-3,l4753,2553r,2l4764,2555r,-2l4754,2553r6,-8l4762,2545r,-2xm4762,2545r-2,l4760,2553r2,l4762,2545xe" fillcolor="black" stroked="f">
              <v:stroke joinstyle="round"/>
              <v:formulas/>
              <v:path arrowok="t" o:connecttype="segments"/>
            </v:shape>
            <v:shape id="_x0000_s3465" alt="" style="position:absolute;left:2971;top:2387;width:15;height:24" coordorigin="2972,2388" coordsize="15,24" o:spt="100" adj="0,,0" path="m2982,2388r-5,l2975,2389r-3,4l2972,2405r,1l2975,2410r2,1l2982,2411r2,-1l2985,2409r-7,l2976,2408r,-2l2975,2405r,-2l2975,2394r1,-1l2976,2391r2,-1l2985,2390r-1,-1l2982,2388xm2985,2390r-4,l2982,2391r1,2l2983,2394r1,9l2983,2405r,1l2982,2408r-1,1l2985,2409r1,-3l2987,2405r-1,-12l2985,2390xe" fillcolor="black" stroked="f">
              <v:stroke joinstyle="round"/>
              <v:formulas/>
              <v:path arrowok="t" o:connecttype="segments"/>
            </v:shape>
            <v:shape id="_x0000_s3466" alt="" style="position:absolute;left:2898;top:1618;width:15;height:23" coordorigin="2898,1618" coordsize="15,23" o:spt="100" adj="0,,0" path="m2898,1637r,3l2899,1641r3,l2907,1641r2,l2911,1639r-9,l2901,1638r-1,l2898,1637xm2911,1629r-5,l2907,1629r2,2l2909,1636r,l2908,1637r-1,1l2906,1639r5,l2912,1638r1,-2l2913,1631r-1,-1l2911,1629xm2911,1618r-12,l2899,1630r2,-1l2903,1629r8,l2911,1628r-2,-1l2908,1626r-6,l2902,1621r9,l2911,1618xm2907,1626r-3,l2903,1626r,l2903,1626r5,l2907,1626xe" fillcolor="black" stroked="f">
              <v:stroke joinstyle="round"/>
              <v:formulas/>
              <v:path arrowok="t" o:connecttype="segments"/>
            </v:shape>
            <v:shape id="_x0000_s3467" alt="" style="position:absolute;left:2971;top:1618;width:15;height:24" coordorigin="2972,1618" coordsize="15,24" o:spt="100" adj="0,,0" path="m2982,1618r-5,l2975,1619r-3,4l2972,1635r,1l2975,1640r2,1l2982,1641r2,-1l2985,1639r-7,l2976,1638r,-2l2975,1635r,-2l2975,1624r1,-1l2976,1621r2,-1l2985,1620r-1,-1l2982,1618xm2985,1620r-4,l2982,1621r1,2l2983,1624r1,9l2983,1635r,1l2982,1638r-1,1l2985,1639r1,-3l2987,1635r-1,-12l2985,1620xe" fillcolor="black" stroked="f">
              <v:stroke joinstyle="round"/>
              <v:formulas/>
              <v:path arrowok="t" o:connecttype="segments"/>
            </v:shape>
            <v:shape id="_x0000_s3468" alt="" style="position:absolute;left:2825;top:848;width:14;height:23" coordorigin="2826,849" coordsize="14,23" o:spt="100" adj="0,,0" path="m2839,868r-13,l2826,871r13,l2839,868xm2834,851r-3,l2831,868r3,l2834,851xm2834,849r-3,l2826,850r,2l2831,851r3,l2834,849xe" fillcolor="black" stroked="f">
              <v:stroke joinstyle="round"/>
              <v:formulas/>
              <v:path arrowok="t" o:connecttype="segments"/>
            </v:shape>
            <v:shape id="_x0000_s3469" alt="" style="position:absolute;left:2898;top:848;width:15;height:24" coordorigin="2898,848" coordsize="15,24" o:spt="100" adj="0,,0" path="m2908,848r-5,l2901,849r-1,2l2899,853r-1,12l2899,866r1,2l2901,870r2,1l2908,871r2,-1l2911,869r-7,l2903,868r-2,-3l2901,854r2,-3l2904,850r7,l2910,849r-2,-1xm2911,850r-4,l2908,851r1,2l2910,854r,11l2909,867r-1,1l2907,869r4,l2913,866r,-1l2913,853r-2,-3xe" fillcolor="black" stroked="f">
              <v:stroke joinstyle="round"/>
              <v:formulas/>
              <v:path arrowok="t" o:connecttype="segments"/>
            </v:shape>
            <v:shape id="_x0000_s3470" alt="" style="position:absolute;left:2971;top:848;width:15;height:24" coordorigin="2972,848" coordsize="15,24" o:spt="100" adj="0,,0" path="m2982,848r-5,l2975,849r-3,4l2972,865r,2l2973,868r2,2l2977,871r5,l2984,870r,-1l2978,869r-2,-1l2976,866r-1,-1l2975,863r,-9l2976,853r,-2l2978,850r6,l2984,849r-2,-1xm2984,850r-3,l2982,851r1,2l2983,854r1,9l2983,865r,2l2982,868r-1,1l2984,869r2,-2l2987,865r-1,-12l2984,850xe" fillcolor="black" stroked="f">
              <v:stroke joinstyle="round"/>
              <v:formulas/>
              <v:path arrowok="t" o:connecttype="segments"/>
            </v:shape>
            <v:line id="_x0000_s3471" alt="" style="position:absolute" from="3093,2623" to="3093,1022" strokeweight=".1019mm"/>
            <v:line id="_x0000_s3472" alt="" style="position:absolute" from="4705,2623" to="4705,1022" strokeweight=".1019mm"/>
            <v:line id="_x0000_s3473" alt="" style="position:absolute" from="3093,2623" to="4705,2623" strokeweight=".1019mm"/>
            <v:line id="_x0000_s3474" alt="" style="position:absolute" from="3093,1022" to="4705,1022" strokeweight=".1019mm"/>
            <v:rect id="_x0000_s3475" alt="" style="position:absolute;left:5184;top:986;width:2089;height:1894" stroked="f"/>
            <v:rect id="_x0000_s3476" alt="" style="position:absolute;left:5507;top:1063;width:1612;height:1602" stroked="f"/>
            <v:shape id="_x0000_s3477" alt="" style="position:absolute;left:5507;top:1156;width:1612;height:1479" coordorigin="5508,1156" coordsize="1612,1479" path="m5508,2357r16,-108l5540,2172r17,-246l5573,1972r16,-231l5605,1695r17,-108l5638,1449r16,-108l5670,1310r17,-62l5703,1218r16,-62l5736,1202r16,93l5768,1480r16,246l5801,1618r16,-62l5833,1587r17,-31l5866,1618r16,-77l5898,1556r17,-46l5931,1541r16,-15l5964,1526r16,46l5996,1510r16,31l6029,1541r16,77l6061,1526r16,61l6094,1587r16,-46l6143,1603r16,-16l6175,1556r17,l6208,1526r16,92l6240,1618r17,-62l6273,1603r16,-47l6305,1541r17,46l6338,1572r16,61l6371,1618r16,-77l6403,1695r16,92l6436,1864r16,77l6468,2172r17,216l6501,2573r32,61l6761,2634r17,-31l6794,2465r16,-123l6826,2296r17,138l6859,2619r16,15l7119,2634e" filled="f" strokecolor="#d82423" strokeweight=".50947mm">
              <v:path arrowok="t"/>
            </v:shape>
            <v:shape id="_x0000_s3478" alt="" style="position:absolute;left:5507;top:1156;width:1612;height:1479" coordorigin="5508,1156" coordsize="1612,1479" path="m5508,2357r16,-108l5540,2172r17,-246l5573,1972r16,-231l5605,1695r17,-108l5638,1449r16,-108l5670,1310r17,-62l5703,1218r16,-62l5736,1202r16,93l5768,1480r16,354l5801,2141r16,355l5833,2619r17,15l7119,2634e" filled="f" strokecolor="#2d7ebc" strokeweight=".50947mm">
              <v:path arrowok="t"/>
            </v:shape>
            <v:shape id="_x0000_s3479" alt="" style="position:absolute;left:5375;top:2554;width:14;height:23" coordorigin="5375,2555" coordsize="14,23" o:spt="100" adj="0,,0" path="m5389,2574r-13,l5376,2577r13,l5389,2574xm5384,2557r-3,l5381,2574r3,l5384,2557xm5384,2555r-3,l5375,2556r,2l5381,2557r3,l5384,2555xe" fillcolor="black" stroked="f">
              <v:stroke joinstyle="round"/>
              <v:formulas/>
              <v:path arrowok="t" o:connecttype="segments"/>
            </v:shape>
            <v:shape id="_x0000_s3480" alt="" style="position:absolute;left:5447;top:2554;width:15;height:24" coordorigin="5448,2554" coordsize="15,24" o:spt="100" adj="0,,0" path="m5458,2554r-5,l5451,2555r-2,2l5448,2559r,12l5448,2572r2,2l5451,2576r2,1l5458,2577r2,-1l5460,2575r-6,l5452,2574r,-2l5451,2571r,-11l5452,2559r,-2l5454,2556r6,l5460,2555r-2,-1xm5460,2556r-3,l5458,2557r1,2l5460,2560r,11l5459,2572r-1,2l5457,2575r3,l5462,2572r1,-1l5462,2559r-2,-3xe" fillcolor="black" stroked="f">
              <v:stroke joinstyle="round"/>
              <v:formulas/>
              <v:path arrowok="t" o:connecttype="segments"/>
            </v:shape>
            <v:line id="_x0000_s3481" alt="" style="position:absolute" from="5522,2594" to="5536,2594" strokeweight=".03286mm"/>
            <v:shape id="_x0000_s3482" alt="" style="position:absolute;left:5589;top:2584;width:11;height:16" coordorigin="5589,2584" coordsize="11,16" o:spt="100" adj="0,,0" path="m5599,2586r-4,l5596,2586r1,1l5597,2590r,l5596,2591r-2,3l5591,2597r-1,1l5589,2599r,1l5599,2600r,-1l5592,2599r2,-2l5595,2595r1,-1l5597,2593r1,-1l5599,2591r,-1l5599,2586r,xm5595,2584r-2,l5590,2585r,l5590,2588r1,-1l5592,2587r1,-1l5599,2586r-1,l5597,2585r-2,-1xe" fillcolor="black" stroked="f">
              <v:stroke joinstyle="round"/>
              <v:formulas/>
              <v:path arrowok="t" o:connecttype="segments"/>
            </v:shape>
            <v:shape id="_x0000_s3483" alt="" style="position:absolute;left:5946;top:2554;width:14;height:23" coordorigin="5947,2555" coordsize="14,23" o:spt="100" adj="0,,0" path="m5960,2574r-13,l5947,2577r13,l5960,2574xm5955,2557r-3,l5952,2574r3,l5955,2557xm5955,2555r-3,l5947,2556r,2l5952,2557r3,l5955,2555xe" fillcolor="black" stroked="f">
              <v:stroke joinstyle="round"/>
              <v:formulas/>
              <v:path arrowok="t" o:connecttype="segments"/>
            </v:shape>
            <v:shape id="_x0000_s3484" alt="" style="position:absolute;left:6019;top:2554;width:15;height:24" coordorigin="6019,2554" coordsize="15,24" o:spt="100" adj="0,,0" path="m6029,2554r-5,l6022,2555r-2,4l6019,2571r1,1l6022,2576r2,1l6029,2577r2,-1l6032,2575r-7,l6024,2574r-1,-2l6022,2571r,-11l6023,2559r1,-2l6025,2556r7,l6031,2555r-2,-1xm6032,2556r-4,l6029,2557r2,3l6031,2571r-2,3l6028,2575r4,l6033,2572r1,-1l6034,2559r-2,-3xe" fillcolor="black" stroked="f">
              <v:stroke joinstyle="round"/>
              <v:formulas/>
              <v:path arrowok="t" o:connecttype="segments"/>
            </v:shape>
            <v:shape id="_x0000_s3485" alt="" style="position:absolute;left:6093;top:2584;width:11;height:17" coordorigin="6093,2584" coordsize="11,17" o:spt="100" adj="0,,0" path="m6100,2584r-4,l6095,2585r-2,3l6093,2596r,1l6095,2600r1,1l6100,2601r1,-1l6102,2599r-5,l6096,2598r-1,-2l6096,2588r,-1l6097,2586r5,l6101,2585r-1,-1xm6102,2586r-3,l6100,2587r1,1l6101,2596r-1,2l6099,2599r3,l6103,2597r,-1l6103,2588r-1,-2xe" fillcolor="black" stroked="f">
              <v:stroke joinstyle="round"/>
              <v:formulas/>
              <v:path arrowok="t" o:connecttype="segments"/>
            </v:shape>
            <v:shape id="_x0000_s3486" alt="" style="position:absolute;left:6483;top:2554;width:14;height:23" coordorigin="6484,2555" coordsize="14,23" o:spt="100" adj="0,,0" path="m6497,2574r-13,l6484,2577r13,l6497,2574xm6492,2557r-3,l6489,2574r3,l6492,2557xm6492,2555r-3,l6484,2556r,2l6489,2557r3,l6492,2555xe" fillcolor="black" stroked="f">
              <v:stroke joinstyle="round"/>
              <v:formulas/>
              <v:path arrowok="t" o:connecttype="segments"/>
            </v:shape>
            <v:shape id="_x0000_s3487" alt="" style="position:absolute;left:6556;top:2554;width:15;height:24" coordorigin="6556,2554" coordsize="15,24" o:spt="100" adj="0,,0" path="m6566,2554r-5,l6559,2555r-2,4l6556,2571r1,1l6558,2574r1,2l6561,2577r5,l6568,2576r1,-1l6562,2575r-1,-1l6559,2571r,-11l6561,2557r1,-1l6569,2556r-1,-1l6566,2554xm6569,2556r-4,l6567,2557r,2l6568,2560r,11l6567,2572r,2l6565,2575r4,l6569,2574r2,-2l6571,2571r,-12l6569,2557r,-1xe" fillcolor="black" stroked="f">
              <v:stroke joinstyle="round"/>
              <v:formulas/>
              <v:path arrowok="t" o:connecttype="segments"/>
            </v:shape>
            <v:shape id="_x0000_s3488" alt="" style="position:absolute;left:6630;top:2584;width:10;height:16" coordorigin="6630,2584" coordsize="10,16" o:spt="100" adj="0,,0" path="m6639,2586r-3,l6636,2586r1,1l6638,2587r,3l6637,2590r,1l6635,2594r-1,1l6632,2597r-2,2l6630,2600r10,l6640,2599r-7,l6635,2597r2,-3l6638,2593r,l6639,2592r1,-1l6639,2586xm6636,2584r-2,l6631,2585r-1,l6630,2588r1,-1l6632,2587r1,l6633,2586r6,l6639,2586r-1,-1l6636,2584xe" fillcolor="black" stroked="f">
              <v:stroke joinstyle="round"/>
              <v:formulas/>
              <v:path arrowok="t" o:connecttype="segments"/>
            </v:shape>
            <v:shape id="_x0000_s3489" alt="" style="position:absolute;left:7021;top:2554;width:14;height:23" coordorigin="7021,2555" coordsize="14,23" o:spt="100" adj="0,,0" path="m7034,2574r-12,l7022,2577r12,l7034,2574xm7030,2557r-4,l7026,2574r4,l7030,2557xm7030,2555r-4,l7021,2556r,2l7026,2557r4,l7030,2555xe" fillcolor="black" stroked="f">
              <v:stroke joinstyle="round"/>
              <v:formulas/>
              <v:path arrowok="t" o:connecttype="segments"/>
            </v:shape>
            <v:shape id="_x0000_s3490" alt="" style="position:absolute;left:7093;top:2554;width:15;height:24" coordorigin="7094,2554" coordsize="15,24" o:spt="100" adj="0,,0" path="m7104,2554r-6,l7097,2555r-2,2l7094,2559r,12l7094,2573r3,3l7098,2577r6,l7105,2576r1,-1l7099,2575r-1,-1l7097,2572r,-1l7096,2569r1,-9l7097,2559r1,-2l7099,2557r7,l7105,2555r-1,-1xm7106,2557r-3,l7104,2557r1,2l7105,2560r1,9l7105,2571r,2l7104,2574r-1,1l7106,2575r2,-3l7108,2571r,-12l7106,2557xe" fillcolor="black" stroked="f">
              <v:stroke joinstyle="round"/>
              <v:formulas/>
              <v:path arrowok="t" o:connecttype="segments"/>
            </v:shape>
            <v:shape id="_x0000_s3491" alt="" style="position:absolute;left:7167;top:2584;width:12;height:16" coordorigin="7167,2585" coordsize="12,16" o:spt="100" adj="0,,0" path="m7176,2597r-2,l7174,2600r2,l7176,2597xm7176,2585r-3,l7167,2595r,2l7178,2597r,-2l7169,2595r5,-8l7176,2587r,-2xm7176,2587r-2,l7174,2595r2,l7176,2587xe" fillcolor="black" stroked="f">
              <v:stroke joinstyle="round"/>
              <v:formulas/>
              <v:path arrowok="t" o:connecttype="segments"/>
            </v:shape>
            <v:shape id="_x0000_s3492" alt="" style="position:absolute;left:5386;top:2429;width:15;height:24" coordorigin="5386,2430" coordsize="15,24" o:spt="100" adj="0,,0" path="m5396,2430r-5,l5389,2431r-2,2l5386,2435r,12l5386,2448r2,2l5389,2452r2,1l5396,2453r2,-1l5399,2450r-7,l5391,2450r-1,-2l5389,2447r,-11l5390,2434r1,-1l5392,2432r7,l5398,2431r-2,-1xm5399,2432r-4,l5396,2433r2,3l5398,2447r-2,3l5395,2450r4,l5400,2448r1,-1l5400,2435r-1,-3xe" fillcolor="black" stroked="f">
              <v:stroke joinstyle="round"/>
              <v:formulas/>
              <v:path arrowok="t" o:connecttype="segments"/>
            </v:shape>
            <v:shape id="_x0000_s3493" alt="" style="position:absolute;left:5312;top:1660;width:15;height:23" coordorigin="5313,1660" coordsize="15,23" o:spt="100" adj="0,,0" path="m5313,1679r,3l5314,1682r3,1l5321,1683r2,-1l5325,1680r-8,l5315,1680r-2,-1l5313,1679xm5325,1670r-5,l5321,1671r2,2l5324,1678r-1,l5321,1680r-1,l5325,1680r1,-1l5327,1678r,-5l5326,1672r,-1l5325,1670xm5325,1660r-12,l5313,1672r1,-1l5317,1670r8,l5323,1668r,l5316,1668r,-5l5325,1663r,-3xm5321,1668r-3,l5317,1668r,l5316,1668r7,l5321,1668xe" fillcolor="black" stroked="f">
              <v:stroke joinstyle="round"/>
              <v:formulas/>
              <v:path arrowok="t" o:connecttype="segments"/>
            </v:shape>
            <v:shape id="_x0000_s3494" alt="" style="position:absolute;left:5386;top:1659;width:15;height:24" coordorigin="5386,1660" coordsize="15,24" o:spt="100" adj="0,,0" path="m5396,1660r-5,l5389,1661r-2,4l5386,1677r,1l5388,1681r1,1l5391,1683r5,l5398,1682r1,-1l5392,1681r-1,-1l5390,1678r-1,-1l5389,1666r1,-1l5391,1663r1,-1l5399,1662r-1,-1l5396,1660xm5399,1662r-4,l5396,1663r2,3l5398,1677r-2,3l5395,1681r4,l5400,1678r1,-1l5400,1665r-1,-3xe" fillcolor="black" stroked="f">
              <v:stroke joinstyle="round"/>
              <v:formulas/>
              <v:path arrowok="t" o:connecttype="segments"/>
            </v:shape>
            <v:shape id="_x0000_s3495" alt="" style="position:absolute;left:5239;top:890;width:14;height:23" coordorigin="5240,890" coordsize="14,23" o:spt="100" adj="0,,0" path="m5253,910r-13,l5240,913r13,l5253,910xm5248,893r-3,l5245,910r3,l5248,893xm5248,890r-3,l5240,891r,3l5245,893r3,l5248,890xe" fillcolor="black" stroked="f">
              <v:stroke joinstyle="round"/>
              <v:formulas/>
              <v:path arrowok="t" o:connecttype="segments"/>
            </v:shape>
            <v:shape id="_x0000_s3496" alt="" style="position:absolute;left:5312;top:890;width:15;height:24" coordorigin="5313,890" coordsize="15,24" o:spt="100" adj="0,,0" path="m5322,890r-5,l5315,891r-2,4l5313,907r,1l5315,912r2,1l5322,913r2,-1l5325,911r-7,l5317,910r-1,-2l5316,907r-1,-2l5316,896r,-1l5317,893r1,-1l5325,892r-1,-1l5322,890xm5325,892r-4,l5323,893r1,3l5324,905r,2l5323,908r,2l5321,911r4,l5327,908r,-1l5327,895r-2,-3xe" fillcolor="black" stroked="f">
              <v:stroke joinstyle="round"/>
              <v:formulas/>
              <v:path arrowok="t" o:connecttype="segments"/>
            </v:shape>
            <v:shape id="_x0000_s3497" alt="" style="position:absolute;left:5386;top:890;width:15;height:24" coordorigin="5386,890" coordsize="15,24" o:spt="100" adj="0,,0" path="m5396,890r-5,l5389,891r-2,2l5386,895r,12l5387,908r1,2l5389,912r2,1l5396,913r2,-1l5399,911r-7,l5391,910r-1,-2l5389,907r,-11l5390,895r1,-2l5392,892r7,l5398,891r-2,-1xm5399,892r-4,l5396,893r2,3l5398,907r-2,3l5395,911r4,l5400,908r1,-1l5400,895r-1,-3xe" fillcolor="black" stroked="f">
              <v:stroke joinstyle="round"/>
              <v:formulas/>
              <v:path arrowok="t" o:connecttype="segments"/>
            </v:shape>
            <v:line id="_x0000_s3498" alt="" style="position:absolute" from="5508,2665" to="5508,1064" strokeweight=".1019mm"/>
            <v:line id="_x0000_s3499" alt="" style="position:absolute" from="7119,2665" to="7119,1064" strokeweight=".1019mm"/>
            <v:line id="_x0000_s3500" alt="" style="position:absolute" from="5508,2665" to="7119,2665" strokeweight=".1019mm"/>
            <v:line id="_x0000_s3501" alt="" style="position:absolute" from="5508,1064" to="7119,1064" strokeweight=".1019mm"/>
            <v:rect id="_x0000_s3502" alt="" style="position:absolute;left:7801;top:986;width:2089;height:1894" stroked="f"/>
            <v:rect id="_x0000_s3503" alt="" style="position:absolute;left:8124;top:1063;width:1612;height:1602" stroked="f"/>
            <v:shape id="_x0000_s3504" alt="" style="position:absolute;left:8124;top:1094;width:1612;height:1540" coordorigin="8124,1095" coordsize="1612,1540" path="m8124,2111r17,-139l8157,1710r16,-323l8190,1279r16,-61l8222,1248r16,-46l8255,1187r16,-15l8287,1172r33,-31l8336,1125r16,16l8385,1110r49,l8450,1095r33,l8499,1110r16,-15l8710,1095r17,15l8841,1110r16,-15l8873,1110r49,l8939,1095r16,15l8971,1095r228,l9215,1110r17,l9248,1156r16,62l9280,1233r17,62l9313,1341r16,92l9345,1526r17,92l9378,1633r16,93l9410,1787r17,201l9443,2203r16,200l9476,2619r16,15l9736,2634e" filled="f" strokecolor="#d82423" strokeweight=".50947mm">
              <v:path arrowok="t"/>
            </v:shape>
            <v:shape id="_x0000_s3505" alt="" style="position:absolute;left:8124;top:1094;width:1612;height:1540" coordorigin="8124,1095" coordsize="1612,1540" path="m8124,2111r17,-139l8157,1710r16,-323l8190,1279r16,-61l8222,1248r16,-46l8255,1187r16,-15l8287,1172r33,-31l8336,1125r16,16l8401,1095r33,l8450,1110r16,-15l8548,1095r16,30l8580,1202r17,555l8613,2449r16,185l9736,2634e" filled="f" strokecolor="#2d7ebc" strokeweight=".50947mm">
              <v:path arrowok="t"/>
            </v:shape>
            <v:shape id="_x0000_s3506" alt="" style="position:absolute;left:7991;top:2554;width:14;height:23" coordorigin="7992,2555" coordsize="14,23" o:spt="100" adj="0,,0" path="m8005,2574r-13,l7992,2577r13,l8005,2574xm8000,2557r-3,l7997,2574r3,l8000,2557xm8000,2555r-3,l7992,2556r,2l7997,2557r3,l8000,2555xe" fillcolor="black" stroked="f">
              <v:stroke joinstyle="round"/>
              <v:formulas/>
              <v:path arrowok="t" o:connecttype="segments"/>
            </v:shape>
            <v:shape id="_x0000_s3507" alt="" style="position:absolute;left:8064;top:2554;width:15;height:24" coordorigin="8065,2554" coordsize="15,24" o:spt="100" adj="0,,0" path="m8074,2554r-5,l8067,2555r-2,4l8065,2571r,1l8067,2576r2,1l8074,2577r2,-1l8077,2575r-7,l8069,2574r-1,-2l8068,2571r,-11l8068,2559r1,-2l8070,2556r7,l8076,2555r-2,-1xm8077,2556r-4,l8075,2557r1,3l8076,2571r-1,3l8073,2575r4,l8079,2572r,-1l8079,2559r-2,-3xe" fillcolor="black" stroked="f">
              <v:stroke joinstyle="round"/>
              <v:formulas/>
              <v:path arrowok="t" o:connecttype="segments"/>
            </v:shape>
            <v:line id="_x0000_s3508" alt="" style="position:absolute" from="8139,2594" to="8152,2594" strokeweight=".03286mm"/>
            <v:shape id="_x0000_s3509" alt="" style="position:absolute;left:8206;top:2584;width:11;height:16" coordorigin="8206,2584" coordsize="11,16" o:spt="100" adj="0,,0" path="m8215,2586r-3,l8212,2586r2,1l8214,2590r-1,l8213,2591r-2,3l8209,2595r-1,2l8207,2598r-1,1l8206,2600r10,l8216,2599r-7,l8211,2597r3,-4l8214,2593r1,-1l8216,2590r-1,-4xm8212,2584r-2,l8207,2585r-1,l8206,2588r2,-1l8209,2587r,-1l8215,2586r,l8214,2585r-2,-1xe" fillcolor="black" stroked="f">
              <v:stroke joinstyle="round"/>
              <v:formulas/>
              <v:path arrowok="t" o:connecttype="segments"/>
            </v:shape>
            <v:shape id="_x0000_s3510" alt="" style="position:absolute;left:8563;top:2554;width:14;height:23" coordorigin="8563,2555" coordsize="14,23" o:spt="100" adj="0,,0" path="m8577,2574r-13,l8564,2577r13,l8577,2574xm8572,2557r-3,l8569,2574r3,l8572,2557xm8572,2555r-3,l8563,2556r,2l8569,2557r3,l8572,2555xe" fillcolor="black" stroked="f">
              <v:stroke joinstyle="round"/>
              <v:formulas/>
              <v:path arrowok="t" o:connecttype="segments"/>
            </v:shape>
            <v:shape id="_x0000_s3511" alt="" style="position:absolute;left:8635;top:2554;width:15;height:24" coordorigin="8636,2554" coordsize="15,24" o:spt="100" adj="0,,0" path="m8646,2554r-5,l8639,2555r-3,4l8636,2571r,1l8637,2574r2,2l8641,2577r5,l8648,2576r1,-1l8642,2575r-1,-1l8640,2572r-1,-1l8639,2569r,-9l8640,2559r1,-2l8642,2556r7,l8648,2555r-2,-1xm8649,2556r-4,l8646,2557r1,2l8647,2560r1,9l8647,2571r,1l8646,2574r-1,1l8649,2575r1,-3l8651,2571r-1,-12l8649,2556xe" fillcolor="black" stroked="f">
              <v:stroke joinstyle="round"/>
              <v:formulas/>
              <v:path arrowok="t" o:connecttype="segments"/>
            </v:shape>
            <v:shape id="_x0000_s3512" alt="" style="position:absolute;left:8709;top:2584;width:11;height:17" coordorigin="8710,2584" coordsize="11,17" o:spt="100" adj="0,,0" path="m8717,2584r-4,l8712,2585r-1,2l8710,2588r,8l8710,2597r2,3l8713,2601r4,l8718,2600r1,-1l8714,2599r-1,-1l8712,2596r,-8l8713,2587r1,-1l8719,2586r-1,-1l8717,2584xm8719,2586r-3,l8717,2587r1,1l8718,2596r-1,2l8716,2599r3,l8720,2597r,-9l8719,2586xe" fillcolor="black" stroked="f">
              <v:stroke joinstyle="round"/>
              <v:formulas/>
              <v:path arrowok="t" o:connecttype="segments"/>
            </v:shape>
            <v:shape id="_x0000_s3513" alt="" style="position:absolute;left:9100;top:2554;width:14;height:23" coordorigin="9101,2555" coordsize="14,23" o:spt="100" adj="0,,0" path="m9114,2574r-13,l9101,2577r13,l9114,2574xm9109,2557r-3,l9106,2574r3,l9109,2557xm9109,2555r-3,l9101,2556r,2l9106,2557r3,l9109,2555xe" fillcolor="black" stroked="f">
              <v:stroke joinstyle="round"/>
              <v:formulas/>
              <v:path arrowok="t" o:connecttype="segments"/>
            </v:shape>
            <v:shape id="_x0000_s3514" alt="" style="position:absolute;left:9173;top:2554;width:15;height:24" coordorigin="9173,2554" coordsize="15,24" o:spt="100" adj="0,,0" path="m9183,2554r-5,l9176,2555r-1,2l9173,2559r,12l9174,2572r1,2l9176,2576r2,1l9183,2577r2,-1l9186,2575r-7,l9178,2574r-1,-2l9176,2571r,-11l9177,2559r1,-2l9179,2556r7,l9185,2555r-2,-1xm9186,2556r-4,l9183,2557r1,2l9185,2560r,11l9184,2572r-1,2l9182,2575r4,l9187,2572r1,-1l9188,2559r-2,-3xe" fillcolor="black" stroked="f">
              <v:stroke joinstyle="round"/>
              <v:formulas/>
              <v:path arrowok="t" o:connecttype="segments"/>
            </v:shape>
            <v:shape id="_x0000_s3515" alt="" style="position:absolute;left:9246;top:2584;width:10;height:16" coordorigin="9247,2584" coordsize="10,16" o:spt="100" adj="0,,0" path="m9256,2586r-4,l9253,2586r1,1l9254,2590r,2l9253,2593r-4,4l9247,2599r,1l9257,2600r,-1l9249,2599r2,-2l9254,2593r1,l9256,2592r,-1l9256,2586xm9253,2584r-2,l9248,2585r-1,l9247,2588r1,-1l9249,2587r,l9250,2586r6,l9254,2585r-1,-1xe" fillcolor="black" stroked="f">
              <v:stroke joinstyle="round"/>
              <v:formulas/>
              <v:path arrowok="t" o:connecttype="segments"/>
            </v:shape>
            <v:shape id="_x0000_s3516" alt="" style="position:absolute;left:9637;top:2554;width:14;height:23" coordorigin="9638,2555" coordsize="14,23" o:spt="100" adj="0,,0" path="m9651,2574r-13,l9638,2577r13,l9651,2574xm9646,2557r-3,l9643,2574r3,l9646,2557xm9646,2555r-3,l9638,2556r,2l9643,2557r3,l9646,2555xe" fillcolor="black" stroked="f">
              <v:stroke joinstyle="round"/>
              <v:formulas/>
              <v:path arrowok="t" o:connecttype="segments"/>
            </v:shape>
            <v:shape id="_x0000_s3517" alt="" style="position:absolute;left:9710;top:2554;width:15;height:24" coordorigin="9710,2554" coordsize="15,24" o:spt="100" adj="0,,0" path="m9720,2554r-5,l9713,2555r-2,4l9710,2571r1,1l9713,2576r2,1l9720,2577r2,-1l9723,2575r-7,l9715,2574r-1,-2l9714,2571r-1,-2l9714,2560r,-1l9715,2557r1,l9723,2557r-1,-2l9720,2554xm9723,2557r-4,l9720,2557r1,2l9722,2560r,9l9722,2571r-1,2l9720,2574r-1,1l9723,2575r2,-3l9725,2571r,-12l9724,2557r-1,xe" fillcolor="black" stroked="f">
              <v:stroke joinstyle="round"/>
              <v:formulas/>
              <v:path arrowok="t" o:connecttype="segments"/>
            </v:shape>
            <v:shape id="_x0000_s3518" alt="" style="position:absolute;left:9783;top:2584;width:12;height:16" coordorigin="9784,2585" coordsize="12,16" o:spt="100" adj="0,,0" path="m9793,2597r-2,l9791,2600r2,l9793,2597xm9793,2585r-3,l9784,2595r,2l9795,2597r,-2l9785,2595r6,-8l9793,2587r,-2xm9793,2587r-2,l9791,2595r2,l9793,2587xe" fillcolor="black" stroked="f">
              <v:stroke joinstyle="round"/>
              <v:formulas/>
              <v:path arrowok="t" o:connecttype="segments"/>
            </v:shape>
            <v:shape id="_x0000_s3519" alt="" style="position:absolute;left:8002;top:2429;width:15;height:24" coordorigin="8003,2430" coordsize="15,24" o:spt="100" adj="0,,0" path="m8013,2430r-5,l8006,2431r-3,4l8003,2447r,1l8006,2452r2,1l8013,2453r1,-1l8015,2450r-6,l8007,2450r-1,-2l8006,2447r-1,-2l8006,2436r1,-2l8007,2433r2,-1l8015,2432r-1,-1l8013,2430xm8015,2432r-3,l8013,2433r1,2l8014,2436r1,9l8014,2447r,1l8013,2450r-1,l8015,2450r2,-2l8017,2447r,-12l8015,2432xe" fillcolor="black" stroked="f">
              <v:stroke joinstyle="round"/>
              <v:formulas/>
              <v:path arrowok="t" o:connecttype="segments"/>
            </v:shape>
            <v:shape id="_x0000_s3520" alt="" style="position:absolute;left:7929;top:1660;width:15;height:23" coordorigin="7929,1660" coordsize="15,23" o:spt="100" adj="0,,0" path="m7929,1679r,3l7930,1682r4,1l7938,1683r2,-1l7942,1680r-8,l7932,1680r-1,l7929,1679xm7942,1670r-5,l7938,1671r2,2l7940,1678r,l7938,1680r-1,l7942,1680r1,l7943,1679r1,-1l7943,1673r,-1l7943,1671r-1,-1xm7942,1660r-12,l7930,1672r1,-1l7934,1670r8,l7942,1670r-2,-2l7939,1668r-6,l7933,1663r9,l7942,1660xm7938,1668r-3,l7934,1668r,l7933,1668r6,l7938,1668xe" fillcolor="black" stroked="f">
              <v:stroke joinstyle="round"/>
              <v:formulas/>
              <v:path arrowok="t" o:connecttype="segments"/>
            </v:shape>
            <v:shape id="_x0000_s3521" alt="" style="position:absolute;left:8002;top:1659;width:15;height:24" coordorigin="8003,1660" coordsize="15,24" o:spt="100" adj="0,,0" path="m8013,1660r-5,l8006,1661r-3,4l8003,1677r,1l8006,1682r2,1l8013,1683r1,-1l8015,1681r-6,l8007,1680r-1,-2l8006,1677r,-2l8006,1666r1,-1l8007,1663r2,-1l8015,1662r-1,-1l8013,1660xm8015,1662r-3,l8013,1663r1,2l8014,1666r1,9l8014,1677r,1l8013,1680r-1,1l8015,1681r2,-3l8018,1677r-1,-12l8015,1662xe" fillcolor="black" stroked="f">
              <v:stroke joinstyle="round"/>
              <v:formulas/>
              <v:path arrowok="t" o:connecttype="segments"/>
            </v:shape>
            <v:shape id="_x0000_s3522" alt="" style="position:absolute;left:7856;top:890;width:14;height:23" coordorigin="7857,890" coordsize="14,23" o:spt="100" adj="0,,0" path="m7870,910r-13,l7857,913r13,l7870,910xm7865,893r-3,l7862,910r3,l7865,893xm7865,890r-3,l7857,891r,3l7862,893r3,l7865,890xe" fillcolor="black" stroked="f">
              <v:stroke joinstyle="round"/>
              <v:formulas/>
              <v:path arrowok="t" o:connecttype="segments"/>
            </v:shape>
            <v:shape id="_x0000_s3523" alt="" style="position:absolute;left:7929;top:890;width:15;height:24" coordorigin="7929,890" coordsize="15,24" o:spt="100" adj="0,,0" path="m7939,890r-5,l7932,891r-3,4l7929,907r1,1l7932,912r2,1l7939,913r2,-1l7942,911r-7,l7934,910r-1,-2l7932,907r,-2l7932,896r1,-1l7934,893r1,-1l7942,892r-1,-1l7939,890xm7942,892r-4,l7939,893r2,3l7941,905r,2l7940,908r-1,2l7938,911r4,l7943,908r1,-1l7944,895r-2,-3xe" fillcolor="black" stroked="f">
              <v:stroke joinstyle="round"/>
              <v:formulas/>
              <v:path arrowok="t" o:connecttype="segments"/>
            </v:shape>
            <v:shape id="_x0000_s3524" alt="" style="position:absolute;left:8002;top:890;width:15;height:24" coordorigin="8003,890" coordsize="15,24" o:spt="100" adj="0,,0" path="m8013,890r-5,l8006,891r-3,4l8003,907r,1l8006,912r2,1l8013,913r1,-1l8015,911r-6,l8007,910r-1,-2l8006,907r,-2l8006,896r1,-1l8007,893r2,-1l8016,892r-2,-1l8013,890xm8016,892r-4,l8013,893r1,2l8014,896r1,9l8014,907r,1l8013,910r-1,1l8015,911r2,-3l8018,907r-1,-12l8016,892xe" fillcolor="black" stroked="f">
              <v:stroke joinstyle="round"/>
              <v:formulas/>
              <v:path arrowok="t" o:connecttype="segments"/>
            </v:shape>
            <v:line id="_x0000_s3525" alt="" style="position:absolute" from="8124,2665" to="8124,1064" strokeweight=".1019mm"/>
            <v:line id="_x0000_s3526" alt="" style="position:absolute" from="9736,2665" to="9736,1064" strokeweight=".1019mm"/>
            <v:line id="_x0000_s3527" alt="" style="position:absolute" from="8124,2665" to="9736,2665" strokeweight=".1019mm"/>
            <v:line id="_x0000_s3528" alt="" style="position:absolute" from="8124,1064" to="9736,1064" strokeweight=".1019mm"/>
            <v:shape id="_x0000_s3529" type="#_x0000_t202" alt="" style="position:absolute;left:3082;top:539;width:3662;height:264;mso-wrap-style:square;v-text-anchor:top" filled="f" stroked="f">
              <v:textbox inset="0,0,0,0">
                <w:txbxContent>
                  <w:p w14:paraId="304BB43D" w14:textId="77777777" w:rsidR="00845F1E" w:rsidRDefault="00BA7C68">
                    <w:pPr>
                      <w:spacing w:before="6"/>
                      <w:rPr>
                        <w:rFonts w:ascii="Verdana"/>
                        <w:sz w:val="21"/>
                      </w:rPr>
                    </w:pPr>
                    <w:r>
                      <w:rPr>
                        <w:rFonts w:ascii="Verdana"/>
                        <w:w w:val="105"/>
                        <w:sz w:val="21"/>
                      </w:rPr>
                      <w:t>increasing</w:t>
                    </w:r>
                    <w:r>
                      <w:rPr>
                        <w:rFonts w:ascii="Verdana"/>
                        <w:spacing w:val="-47"/>
                        <w:w w:val="105"/>
                        <w:sz w:val="21"/>
                      </w:rPr>
                      <w:t xml:space="preserve"> </w:t>
                    </w:r>
                    <w:r>
                      <w:rPr>
                        <w:rFonts w:ascii="Verdana"/>
                        <w:w w:val="105"/>
                        <w:sz w:val="21"/>
                      </w:rPr>
                      <w:t>normalization</w:t>
                    </w:r>
                    <w:r>
                      <w:rPr>
                        <w:rFonts w:ascii="Verdana"/>
                        <w:spacing w:val="-47"/>
                        <w:w w:val="105"/>
                        <w:sz w:val="21"/>
                      </w:rPr>
                      <w:t xml:space="preserve"> </w:t>
                    </w:r>
                    <w:r>
                      <w:rPr>
                        <w:rFonts w:ascii="Verdana"/>
                        <w:w w:val="105"/>
                        <w:sz w:val="21"/>
                      </w:rPr>
                      <w:t>strength</w:t>
                    </w:r>
                  </w:p>
                </w:txbxContent>
              </v:textbox>
            </v:shape>
            <w10:wrap type="topAndBottom" anchorx="page"/>
          </v:group>
        </w:pict>
      </w:r>
    </w:p>
    <w:p w14:paraId="5DD40875" w14:textId="77777777" w:rsidR="00845F1E" w:rsidRDefault="00BA7C68">
      <w:pPr>
        <w:spacing w:before="77"/>
        <w:ind w:left="154" w:right="17"/>
        <w:jc w:val="center"/>
        <w:rPr>
          <w:rFonts w:ascii="Verdana"/>
          <w:sz w:val="21"/>
        </w:rPr>
      </w:pPr>
      <w:r>
        <w:rPr>
          <w:rFonts w:ascii="Verdana"/>
          <w:w w:val="105"/>
          <w:sz w:val="21"/>
        </w:rPr>
        <w:t>Mean odorant strength</w:t>
      </w:r>
    </w:p>
    <w:p w14:paraId="2A555EA6" w14:textId="77777777" w:rsidR="00845F1E" w:rsidRDefault="00845F1E">
      <w:pPr>
        <w:pStyle w:val="BodyText"/>
        <w:rPr>
          <w:rFonts w:ascii="Verdana"/>
        </w:rPr>
      </w:pPr>
    </w:p>
    <w:p w14:paraId="281CE098" w14:textId="77777777" w:rsidR="00845F1E" w:rsidRDefault="00845F1E">
      <w:pPr>
        <w:pStyle w:val="BodyText"/>
        <w:rPr>
          <w:rFonts w:ascii="Verdana"/>
        </w:rPr>
      </w:pPr>
    </w:p>
    <w:p w14:paraId="76E0FC56" w14:textId="77777777" w:rsidR="00845F1E" w:rsidRDefault="00845F1E">
      <w:pPr>
        <w:pStyle w:val="BodyText"/>
        <w:spacing w:before="9"/>
        <w:rPr>
          <w:rFonts w:ascii="Verdana"/>
          <w:sz w:val="27"/>
        </w:rPr>
      </w:pPr>
    </w:p>
    <w:p w14:paraId="303D5645" w14:textId="77777777" w:rsidR="00845F1E" w:rsidRDefault="00BA7C68">
      <w:pPr>
        <w:pStyle w:val="BodyText"/>
        <w:spacing w:before="63" w:line="249" w:lineRule="auto"/>
        <w:ind w:left="100"/>
      </w:pPr>
      <w:r>
        <w:rPr>
          <w:w w:val="110"/>
        </w:rPr>
        <w:t xml:space="preserve">Figure 3: </w:t>
      </w:r>
      <w:r>
        <w:rPr>
          <w:b/>
          <w:w w:val="110"/>
        </w:rPr>
        <w:t xml:space="preserve">A </w:t>
      </w:r>
      <w:r>
        <w:rPr>
          <w:w w:val="110"/>
        </w:rPr>
        <w:t xml:space="preserve">Schematic of divisive normalization </w:t>
      </w:r>
      <w:r>
        <w:rPr>
          <w:w w:val="150"/>
        </w:rPr>
        <w:t xml:space="preserve">/ </w:t>
      </w:r>
      <w:r>
        <w:rPr>
          <w:w w:val="110"/>
        </w:rPr>
        <w:t>lateral inhibition B Increasing divisive normalization w and w/o Weber Law</w:t>
      </w:r>
    </w:p>
    <w:p w14:paraId="3C23659D" w14:textId="77777777" w:rsidR="00845F1E" w:rsidRDefault="00845F1E">
      <w:pPr>
        <w:spacing w:line="249" w:lineRule="auto"/>
        <w:sectPr w:rsidR="00845F1E">
          <w:pgSz w:w="12240" w:h="15840"/>
          <w:pgMar w:top="1500" w:right="1320" w:bottom="1580" w:left="1340" w:header="0" w:footer="1389" w:gutter="0"/>
          <w:cols w:space="720"/>
        </w:sectPr>
      </w:pPr>
    </w:p>
    <w:p w14:paraId="34FE1BFE" w14:textId="77777777" w:rsidR="00845F1E" w:rsidRDefault="00845F1E">
      <w:pPr>
        <w:pStyle w:val="BodyText"/>
        <w:spacing w:before="9"/>
        <w:rPr>
          <w:sz w:val="22"/>
        </w:rPr>
      </w:pPr>
    </w:p>
    <w:p w14:paraId="13849E97" w14:textId="77777777" w:rsidR="00845F1E" w:rsidRDefault="00845F1E">
      <w:pPr>
        <w:sectPr w:rsidR="00845F1E">
          <w:pgSz w:w="12240" w:h="15840"/>
          <w:pgMar w:top="1500" w:right="0" w:bottom="1580" w:left="1340" w:header="0" w:footer="1389" w:gutter="0"/>
          <w:cols w:space="720"/>
        </w:sectPr>
      </w:pPr>
    </w:p>
    <w:p w14:paraId="61C4CCFD" w14:textId="77777777" w:rsidR="00845F1E" w:rsidRDefault="00845F1E">
      <w:pPr>
        <w:pStyle w:val="BodyText"/>
        <w:rPr>
          <w:sz w:val="12"/>
        </w:rPr>
      </w:pPr>
    </w:p>
    <w:p w14:paraId="55F8E059" w14:textId="77777777" w:rsidR="00845F1E" w:rsidRDefault="00845F1E">
      <w:pPr>
        <w:pStyle w:val="BodyText"/>
        <w:spacing w:before="6"/>
        <w:rPr>
          <w:sz w:val="16"/>
        </w:rPr>
      </w:pPr>
    </w:p>
    <w:p w14:paraId="47C39963" w14:textId="77777777" w:rsidR="00845F1E" w:rsidRDefault="00BA7C68">
      <w:pPr>
        <w:ind w:left="1469"/>
        <w:rPr>
          <w:rFonts w:ascii="Verdana"/>
          <w:sz w:val="10"/>
        </w:rPr>
      </w:pPr>
      <w:r>
        <w:pict w14:anchorId="659A5CA8">
          <v:shape id="_x0000_s3443" type="#_x0000_t202" alt="" style="position:absolute;left:0;text-align:left;margin-left:91.5pt;margin-top:10.1pt;width:15.7pt;height:66.1pt;z-index:3712;mso-wrap-style:square;mso-wrap-edited:f;mso-width-percent:0;mso-height-percent:0;mso-position-horizontal-relative:page;mso-width-percent:0;mso-height-percent:0;v-text-anchor:top" filled="f" stroked="f">
            <v:textbox style="layout-flow:vertical;mso-layout-flow-alt:bottom-to-top" inset="0,0,0,0">
              <w:txbxContent>
                <w:p w14:paraId="503AD55F" w14:textId="77777777" w:rsidR="00845F1E" w:rsidRDefault="00BA7C68">
                  <w:pPr>
                    <w:spacing w:before="20" w:line="252" w:lineRule="auto"/>
                    <w:ind w:left="20" w:right="-306" w:firstLine="142"/>
                    <w:rPr>
                      <w:rFonts w:ascii="Verdana"/>
                      <w:sz w:val="11"/>
                    </w:rPr>
                  </w:pPr>
                  <w:r>
                    <w:rPr>
                      <w:rFonts w:ascii="Verdana"/>
                      <w:spacing w:val="-1"/>
                      <w:sz w:val="11"/>
                    </w:rPr>
                    <w:t>Cor</w:t>
                  </w:r>
                  <w:r>
                    <w:rPr>
                      <w:rFonts w:ascii="Verdana"/>
                      <w:sz w:val="11"/>
                    </w:rPr>
                    <w:t>r</w:t>
                  </w:r>
                  <w:r>
                    <w:rPr>
                      <w:rFonts w:ascii="Verdana"/>
                      <w:spacing w:val="-1"/>
                      <w:sz w:val="11"/>
                    </w:rPr>
                    <w:t>ectl</w:t>
                  </w:r>
                  <w:r>
                    <w:rPr>
                      <w:rFonts w:ascii="Verdana"/>
                      <w:sz w:val="11"/>
                    </w:rPr>
                    <w:t>y</w:t>
                  </w:r>
                  <w:r>
                    <w:rPr>
                      <w:rFonts w:ascii="Verdana"/>
                      <w:spacing w:val="-1"/>
                      <w:sz w:val="11"/>
                    </w:rPr>
                    <w:t xml:space="preserve"> decoded foregr</w:t>
                  </w:r>
                  <w:r>
                    <w:rPr>
                      <w:rFonts w:ascii="Verdana"/>
                      <w:sz w:val="11"/>
                    </w:rPr>
                    <w:t>o</w:t>
                  </w:r>
                  <w:r>
                    <w:rPr>
                      <w:rFonts w:ascii="Verdana"/>
                      <w:spacing w:val="-1"/>
                      <w:sz w:val="11"/>
                    </w:rPr>
                    <w:t>un</w:t>
                  </w:r>
                  <w:r>
                    <w:rPr>
                      <w:rFonts w:ascii="Verdana"/>
                      <w:sz w:val="11"/>
                    </w:rPr>
                    <w:t>d</w:t>
                  </w:r>
                  <w:r>
                    <w:rPr>
                      <w:rFonts w:ascii="Verdana"/>
                      <w:spacing w:val="-1"/>
                      <w:sz w:val="11"/>
                    </w:rPr>
                    <w:t xml:space="preserve"> signal</w:t>
                  </w:r>
                  <w:r>
                    <w:rPr>
                      <w:rFonts w:ascii="Verdana"/>
                      <w:sz w:val="11"/>
                    </w:rPr>
                    <w:t>s</w:t>
                  </w:r>
                  <w:r>
                    <w:rPr>
                      <w:rFonts w:ascii="Verdana"/>
                      <w:spacing w:val="-1"/>
                      <w:sz w:val="11"/>
                    </w:rPr>
                    <w:t xml:space="preserve"> (%)</w:t>
                  </w:r>
                </w:p>
              </w:txbxContent>
            </v:textbox>
            <w10:wrap anchorx="page"/>
          </v:shape>
        </w:pict>
      </w:r>
      <w:r>
        <w:pict w14:anchorId="02AC4561">
          <v:shape id="_x0000_s3442" type="#_x0000_t202" alt="" style="position:absolute;left:0;text-align:left;margin-left:97.5pt;margin-top:-11.4pt;width:9.35pt;height:14.6pt;z-index:3760;mso-wrap-style:square;mso-wrap-edited:f;mso-width-percent:0;mso-height-percent:0;mso-position-horizontal-relative:page;mso-width-percent:0;mso-height-percent:0;v-text-anchor:top" filled="f" stroked="f">
            <v:textbox inset="0,0,0,0">
              <w:txbxContent>
                <w:p w14:paraId="51E9A664" w14:textId="77777777" w:rsidR="00845F1E" w:rsidRDefault="00BA7C68">
                  <w:pPr>
                    <w:rPr>
                      <w:rFonts w:ascii="Verdana"/>
                      <w:b/>
                      <w:sz w:val="24"/>
                    </w:rPr>
                  </w:pPr>
                  <w:r>
                    <w:rPr>
                      <w:rFonts w:ascii="Verdana"/>
                      <w:b/>
                      <w:sz w:val="24"/>
                    </w:rPr>
                    <w:t>A</w:t>
                  </w:r>
                </w:p>
              </w:txbxContent>
            </v:textbox>
            <w10:wrap anchorx="page"/>
          </v:shape>
        </w:pict>
      </w:r>
      <w:r>
        <w:pict w14:anchorId="40ACC83A">
          <v:shape id="_x0000_s3441" type="#_x0000_t202" alt="" style="position:absolute;left:0;text-align:left;margin-left:209.1pt;margin-top:-11.4pt;width:8.7pt;height:14.6pt;z-index:3784;mso-wrap-style:square;mso-wrap-edited:f;mso-width-percent:0;mso-height-percent:0;mso-position-horizontal-relative:page;mso-width-percent:0;mso-height-percent:0;v-text-anchor:top" filled="f" stroked="f">
            <v:textbox inset="0,0,0,0">
              <w:txbxContent>
                <w:p w14:paraId="42F1F4E4" w14:textId="77777777" w:rsidR="00845F1E" w:rsidRDefault="00BA7C68">
                  <w:pPr>
                    <w:rPr>
                      <w:rFonts w:ascii="Verdana"/>
                      <w:b/>
                      <w:sz w:val="24"/>
                    </w:rPr>
                  </w:pPr>
                  <w:r>
                    <w:rPr>
                      <w:rFonts w:ascii="Verdana"/>
                      <w:b/>
                      <w:sz w:val="24"/>
                    </w:rPr>
                    <w:t>C</w:t>
                  </w:r>
                </w:p>
              </w:txbxContent>
            </v:textbox>
            <w10:wrap anchorx="page"/>
          </v:shape>
        </w:pict>
      </w:r>
      <w:r>
        <w:rPr>
          <w:rFonts w:ascii="Verdana"/>
          <w:color w:val="000080"/>
          <w:sz w:val="10"/>
        </w:rPr>
        <w:t>non-adaptive system</w:t>
      </w:r>
    </w:p>
    <w:p w14:paraId="35E049C0" w14:textId="77777777" w:rsidR="00845F1E" w:rsidRDefault="00BA7C68">
      <w:pPr>
        <w:pStyle w:val="BodyText"/>
        <w:rPr>
          <w:rFonts w:ascii="Verdana"/>
          <w:sz w:val="12"/>
        </w:rPr>
      </w:pPr>
      <w:r>
        <w:br w:type="column"/>
      </w:r>
    </w:p>
    <w:p w14:paraId="787A1BF8" w14:textId="77777777" w:rsidR="00845F1E" w:rsidRDefault="00845F1E">
      <w:pPr>
        <w:pStyle w:val="BodyText"/>
        <w:spacing w:before="5"/>
        <w:rPr>
          <w:rFonts w:ascii="Verdana"/>
          <w:sz w:val="12"/>
        </w:rPr>
      </w:pPr>
    </w:p>
    <w:p w14:paraId="7F8FF565" w14:textId="77777777" w:rsidR="00845F1E" w:rsidRDefault="00BA7C68">
      <w:pPr>
        <w:ind w:left="609"/>
        <w:rPr>
          <w:rFonts w:ascii="Verdana"/>
          <w:sz w:val="10"/>
        </w:rPr>
      </w:pPr>
      <w:r>
        <w:rPr>
          <w:rFonts w:ascii="Verdana"/>
          <w:sz w:val="10"/>
        </w:rPr>
        <w:t>odor complexity</w:t>
      </w:r>
    </w:p>
    <w:p w14:paraId="50C63115" w14:textId="77777777" w:rsidR="00845F1E" w:rsidRDefault="00845F1E">
      <w:pPr>
        <w:rPr>
          <w:rFonts w:ascii="Verdana"/>
          <w:sz w:val="10"/>
        </w:rPr>
        <w:sectPr w:rsidR="00845F1E">
          <w:type w:val="continuous"/>
          <w:pgSz w:w="12240" w:h="15840"/>
          <w:pgMar w:top="1500" w:right="0" w:bottom="1580" w:left="1340" w:header="720" w:footer="720" w:gutter="0"/>
          <w:cols w:num="2" w:space="720" w:equalWidth="0">
            <w:col w:w="3016" w:space="421"/>
            <w:col w:w="7463"/>
          </w:cols>
        </w:sectPr>
      </w:pPr>
    </w:p>
    <w:p w14:paraId="5E55C32D" w14:textId="77777777" w:rsidR="00845F1E" w:rsidRDefault="00BA7C68">
      <w:pPr>
        <w:pStyle w:val="BodyText"/>
        <w:tabs>
          <w:tab w:val="left" w:pos="3114"/>
          <w:tab w:val="left" w:pos="5267"/>
          <w:tab w:val="left" w:pos="7390"/>
        </w:tabs>
        <w:ind w:left="898"/>
        <w:rPr>
          <w:rFonts w:ascii="Verdana"/>
        </w:rPr>
      </w:pPr>
      <w:r>
        <w:rPr>
          <w:rFonts w:ascii="Verdana"/>
        </w:rPr>
      </w:r>
      <w:r>
        <w:rPr>
          <w:rFonts w:ascii="Verdana"/>
        </w:rPr>
        <w:pict w14:anchorId="3279D5B5">
          <v:group id="_x0000_s3355" alt="" style="width:95.6pt;height:76.4pt;mso-position-horizontal-relative:char;mso-position-vertical-relative:line" coordsize="1912,1528">
            <v:rect id="_x0000_s3356" alt="" style="position:absolute;left:217;top:63;width:1357;height:1348" fillcolor="#d4ffd4" stroked="f"/>
            <v:line id="_x0000_s3357" alt="" style="position:absolute" from="218,1411" to="218,1432" strokeweight=".08575mm"/>
            <v:shape id="_x0000_s3358" alt="" style="position:absolute;left:113;top:1455;width:43;height:71" coordorigin="114,1455" coordsize="43,71" o:spt="100" adj="0,,0" path="m156,1518r-41,l115,1526r41,l156,1518xm140,1464r-9,l131,1518r9,l140,1464xm140,1455r-9,l114,1459r,8l131,1464r9,l140,1455xe" fillcolor="black" stroked="f">
              <v:stroke joinstyle="round"/>
              <v:formulas/>
              <v:path arrowok="t" o:connecttype="segments"/>
            </v:shape>
            <v:shape id="_x0000_s3359" alt="" style="position:absolute;left:171;top:1454;width:49;height:74" coordorigin="171,1454" coordsize="49,74" o:spt="100" adj="0,,0" path="m204,1454r-16,l182,1457r-4,6l174,1470r-3,9l171,1503r3,9l178,1518r4,6l188,1528r16,l210,1524r3,-4l191,1520r-4,-2l182,1508r-1,-7l181,1481r1,-7l187,1464r4,-2l213,1462r-3,-5l204,1454xm213,1462r-12,l205,1464r5,10l211,1481r,20l210,1508r-5,10l201,1520r12,l218,1512r2,-9l220,1479r-2,-9l213,1462xe" fillcolor="black" stroked="f">
              <v:stroke joinstyle="round"/>
              <v:formulas/>
              <v:path arrowok="t" o:connecttype="segments"/>
            </v:shape>
            <v:line id="_x0000_s3360" alt="" style="position:absolute" from="235,1468" to="278,1468" strokeweight=".1006mm"/>
            <v:shape id="_x0000_s3361" alt="" style="position:absolute;left:289;top:1438;width:32;height:51" coordorigin="290,1438" coordsize="32,51" o:spt="100" adj="0,,0" path="m319,1444r-12,l310,1445r2,2l313,1448r1,2l314,1455r,1l312,1460r-1,2l309,1464r-1,1l305,1468r-5,5l290,1483r,6l321,1489r,-6l298,1483r10,-9l314,1467r2,-2l318,1462r1,-2l320,1458r1,-1l321,1455r,-7l320,1445r-1,-1xm309,1438r-7,l300,1439r-5,1l293,1441r-3,1l290,1449r3,-2l295,1446r3,-1l300,1445r2,-1l319,1444r-5,-4l309,1438xe" fillcolor="black" stroked="f">
              <v:stroke joinstyle="round"/>
              <v:formulas/>
              <v:path arrowok="t" o:connecttype="segments"/>
            </v:shape>
            <v:line id="_x0000_s3362" alt="" style="position:absolute" from="670,1411" to="670,1432" strokeweight=".08575mm"/>
            <v:shape id="_x0000_s3363" alt="" style="position:absolute;left:594;top:1455;width:43;height:71" coordorigin="595,1455" coordsize="43,71" o:spt="100" adj="0,,0" path="m637,1518r-41,l596,1526r41,l637,1518xm621,1464r-9,l612,1518r9,l621,1464xm621,1455r-9,l595,1459r,8l612,1464r9,l621,1455xe" fillcolor="black" stroked="f">
              <v:stroke joinstyle="round"/>
              <v:formulas/>
              <v:path arrowok="t" o:connecttype="segments"/>
            </v:shape>
            <v:shape id="_x0000_s3364" alt="" style="position:absolute;left:652;top:1454;width:49;height:74" coordorigin="652,1454" coordsize="49,74" o:spt="100" adj="0,,0" path="m685,1454r-16,l663,1457r-4,6l654,1470r-2,9l652,1503r2,9l659,1518r4,6l669,1528r16,l691,1524r3,-4l672,1520r-4,-2l663,1508r-1,-7l662,1481r1,-7l668,1464r4,-2l694,1462r-3,-5l685,1454xm694,1462r-12,l685,1464r5,10l692,1481r,20l690,1508r-5,10l682,1520r12,l699,1512r2,-9l701,1479r-2,-9l694,1462xe" fillcolor="black" stroked="f">
              <v:stroke joinstyle="round"/>
              <v:formulas/>
              <v:path arrowok="t" o:connecttype="segments"/>
            </v:shape>
            <v:shape id="_x0000_s3365" alt="" style="position:absolute;left:713;top:1438;width:35;height:52" coordorigin="713,1438" coordsize="35,52" o:spt="100" adj="0,,0" path="m736,1438r-11,l720,1441r-2,4l715,1450r-2,6l713,1473r2,6l720,1488r5,2l736,1490r4,-2l742,1485r-15,l724,1483r-3,-7l720,1471r,-14l721,1452r3,-6l727,1444r15,l740,1441r-4,-3xm742,1444r-8,l736,1446r4,6l741,1457r,14l740,1476r-4,7l734,1485r8,l746,1479r1,-6l747,1456r-1,-6l742,1444xe" fillcolor="black" stroked="f">
              <v:stroke joinstyle="round"/>
              <v:formulas/>
              <v:path arrowok="t" o:connecttype="segments"/>
            </v:shape>
            <v:line id="_x0000_s3366" alt="" style="position:absolute" from="1122,1411" to="1122,1432" strokeweight=".08575mm"/>
            <v:shape id="_x0000_s3367" alt="" style="position:absolute;left:1046;top:1455;width:43;height:71" coordorigin="1047,1455" coordsize="43,71" o:spt="100" adj="0,,0" path="m1089,1518r-41,l1048,1526r41,l1089,1518xm1073,1464r-9,l1064,1518r9,l1073,1464xm1073,1455r-9,l1047,1459r,8l1064,1464r9,l1073,1455xe" fillcolor="black" stroked="f">
              <v:stroke joinstyle="round"/>
              <v:formulas/>
              <v:path arrowok="t" o:connecttype="segments"/>
            </v:shape>
            <v:shape id="_x0000_s3368" alt="" style="position:absolute;left:1104;top:1454;width:49;height:74" coordorigin="1104,1454" coordsize="49,74" o:spt="100" adj="0,,0" path="m1137,1454r-16,l1115,1457r-4,6l1106,1470r-2,9l1104,1503r2,9l1111,1518r4,6l1121,1528r16,l1143,1524r3,-4l1124,1520r-4,-2l1115,1508r-1,-7l1114,1481r1,-7l1120,1464r4,-2l1146,1462r-3,-5l1137,1454xm1146,1462r-12,l1138,1464r5,10l1144,1481r,20l1143,1508r-5,10l1134,1520r12,l1151,1512r2,-9l1153,1479r-2,-9l1146,1462xe" fillcolor="black" stroked="f">
              <v:stroke joinstyle="round"/>
              <v:formulas/>
              <v:path arrowok="t" o:connecttype="segments"/>
            </v:shape>
            <v:shape id="_x0000_s3369" alt="" style="position:absolute;left:1165;top:1438;width:32;height:51" coordorigin="1166,1438" coordsize="32,51" o:spt="100" adj="0,,0" path="m1195,1444r-12,l1186,1445r2,2l1189,1448r1,2l1190,1455r,1l1188,1460r-1,2l1184,1464r-1,1l1181,1468r-5,5l1166,1483r,6l1197,1489r,-6l1174,1483r9,-9l1189,1467r3,-2l1194,1462r1,-2l1197,1457r,-2l1197,1448r-2,-3l1195,1444xm1185,1438r-7,l1176,1439r-5,1l1169,1441r-3,1l1166,1449r3,-2l1171,1446r3,-1l1176,1445r2,-1l1195,1444r-6,-4l1185,1438xe" fillcolor="black" stroked="f">
              <v:stroke joinstyle="round"/>
              <v:formulas/>
              <v:path arrowok="t" o:connecttype="segments"/>
            </v:shape>
            <v:line id="_x0000_s3370" alt="" style="position:absolute" from="1574,1411" to="1574,1432" strokeweight=".08575mm"/>
            <v:shape id="_x0000_s3371" alt="" style="position:absolute;left:1498;top:1455;width:43;height:71" coordorigin="1499,1455" coordsize="43,71" o:spt="100" adj="0,,0" path="m1541,1518r-41,l1500,1526r41,l1541,1518xm1525,1464r-9,l1516,1518r9,l1525,1464xm1525,1455r-9,l1499,1459r,9l1516,1464r9,l1525,1455xe" fillcolor="black" stroked="f">
              <v:stroke joinstyle="round"/>
              <v:formulas/>
              <v:path arrowok="t" o:connecttype="segments"/>
            </v:shape>
            <v:shape id="_x0000_s3372" alt="" style="position:absolute;left:1556;top:1454;width:49;height:74" coordorigin="1556,1454" coordsize="49,74" o:spt="100" adj="0,,0" path="m1589,1454r-16,l1567,1457r-4,7l1559,1470r-3,9l1556,1503r3,9l1563,1518r4,7l1573,1528r16,l1595,1525r3,-5l1576,1520r-4,-2l1567,1508r-1,-7l1566,1481r1,-7l1572,1464r4,-2l1598,1462r-3,-5l1589,1454xm1598,1462r-12,l1590,1464r2,5l1595,1474r1,7l1596,1501r-1,7l1592,1513r-2,5l1586,1520r12,l1603,1512r2,-9l1605,1479r-2,-9l1598,1462xe" fillcolor="black" stroked="f">
              <v:stroke joinstyle="round"/>
              <v:formulas/>
              <v:path arrowok="t" o:connecttype="segments"/>
            </v:shape>
            <v:shape id="_x0000_s3373" alt="" style="position:absolute;left:1616;top:1439;width:37;height:50" coordorigin="1616,1439" coordsize="37,50" o:spt="100" adj="0,,0" path="m1645,1477r-6,l1639,1489r6,l1645,1477xm1645,1439r-8,l1616,1471r,6l1652,1477r,-5l1622,1472r17,-27l1645,1445r,-6xm1645,1445r-6,l1639,1472r6,l1645,1445xe" fillcolor="black" stroked="f">
              <v:stroke joinstyle="round"/>
              <v:formulas/>
              <v:path arrowok="t" o:connecttype="segments"/>
            </v:shape>
            <v:line id="_x0000_s3374" alt="" style="position:absolute" from="286,1411" to="286,1423" strokeweight=".06431mm"/>
            <v:line id="_x0000_s3375" alt="" style="position:absolute" from="325,1411" to="325,1423" strokeweight=".06431mm"/>
            <v:line id="_x0000_s3376" alt="" style="position:absolute" from="354,1411" to="354,1423" strokeweight=".06431mm"/>
            <v:line id="_x0000_s3377" alt="" style="position:absolute" from="375,1411" to="375,1423" strokeweight=".06431mm"/>
            <v:line id="_x0000_s3378" alt="" style="position:absolute" from="393,1411" to="393,1423" strokeweight=".06431mm"/>
            <v:line id="_x0000_s3379" alt="" style="position:absolute" from="408,1411" to="408,1423" strokeweight=".06431mm"/>
            <v:line id="_x0000_s3380" alt="" style="position:absolute" from="422,1411" to="422,1423" strokeweight=".06431mm"/>
            <v:line id="_x0000_s3381" alt="" style="position:absolute" from="433,1411" to="433,1423" strokeweight=".06431mm"/>
            <v:line id="_x0000_s3382" alt="" style="position:absolute" from="512,1411" to="512,1423" strokeweight=".06431mm"/>
            <v:line id="_x0000_s3383" alt="" style="position:absolute" from="551,1411" to="551,1423" strokeweight=".06431mm"/>
            <v:line id="_x0000_s3384" alt="" style="position:absolute" from="580,1411" to="580,1423" strokeweight=".06431mm"/>
            <v:line id="_x0000_s3385" alt="" style="position:absolute" from="602,1411" to="602,1423" strokeweight=".06431mm"/>
            <v:line id="_x0000_s3386" alt="" style="position:absolute" from="619,1411" to="619,1423" strokeweight=".06431mm"/>
            <v:line id="_x0000_s3387" alt="" style="position:absolute" from="635,1411" to="635,1423" strokeweight=".06431mm"/>
            <v:line id="_x0000_s3388" alt="" style="position:absolute" from="648,1411" to="648,1423" strokeweight=".06431mm"/>
            <v:line id="_x0000_s3389" alt="" style="position:absolute" from="659,1411" to="659,1423" strokeweight=".06431mm"/>
            <v:line id="_x0000_s3390" alt="" style="position:absolute" from="738,1411" to="738,1423" strokeweight=".06431mm"/>
            <v:line id="_x0000_s3391" alt="" style="position:absolute" from="777,1411" to="777,1423" strokeweight=".06431mm"/>
            <v:line id="_x0000_s3392" alt="" style="position:absolute" from="806,1411" to="806,1423" strokeweight=".06431mm"/>
            <v:line id="_x0000_s3393" alt="" style="position:absolute" from="828,1411" to="828,1423" strokeweight=".06431mm"/>
            <v:line id="_x0000_s3394" alt="" style="position:absolute" from="845,1411" to="845,1423" strokeweight=".06431mm"/>
            <v:line id="_x0000_s3395" alt="" style="position:absolute" from="861,1411" to="861,1423" strokeweight=".06431mm"/>
            <v:line id="_x0000_s3396" alt="" style="position:absolute" from="874,1411" to="874,1423" strokeweight=".06431mm"/>
            <v:line id="_x0000_s3397" alt="" style="position:absolute" from="885,1411" to="885,1423" strokeweight=".06431mm"/>
            <v:line id="_x0000_s3398" alt="" style="position:absolute" from="964,1411" to="964,1423" strokeweight=".06431mm"/>
            <v:line id="_x0000_s3399" alt="" style="position:absolute" from="1003,1411" to="1003,1423" strokeweight=".06431mm"/>
            <v:line id="_x0000_s3400" alt="" style="position:absolute" from="1032,1411" to="1032,1423" strokeweight=".06431mm"/>
            <v:line id="_x0000_s3401" alt="" style="position:absolute" from="1054,1411" to="1054,1423" strokeweight=".06431mm"/>
            <v:line id="_x0000_s3402" alt="" style="position:absolute" from="1072,1411" to="1072,1423" strokeweight=".06431mm"/>
            <v:line id="_x0000_s3403" alt="" style="position:absolute" from="1087,1411" to="1087,1423" strokeweight=".06431mm"/>
            <v:line id="_x0000_s3404" alt="" style="position:absolute" from="1100,1411" to="1100,1423" strokeweight=".06431mm"/>
            <v:line id="_x0000_s3405" alt="" style="position:absolute" from="1111,1411" to="1111,1423" strokeweight=".06431mm"/>
            <v:line id="_x0000_s3406" alt="" style="position:absolute" from="1190,1411" to="1190,1423" strokeweight=".06431mm"/>
            <v:line id="_x0000_s3407" alt="" style="position:absolute" from="1230,1411" to="1230,1423" strokeweight=".06431mm"/>
            <v:line id="_x0000_s3408" alt="" style="position:absolute" from="1258,1411" to="1258,1423" strokeweight=".06431mm"/>
            <v:line id="_x0000_s3409" alt="" style="position:absolute" from="1280,1411" to="1280,1423" strokeweight=".06431mm"/>
            <v:line id="_x0000_s3410" alt="" style="position:absolute" from="1298,1411" to="1298,1423" strokeweight=".06431mm"/>
            <v:line id="_x0000_s3411" alt="" style="position:absolute" from="1313,1411" to="1313,1423" strokeweight=".06431mm"/>
            <v:line id="_x0000_s3412" alt="" style="position:absolute" from="1326,1411" to="1326,1423" strokeweight=".06431mm"/>
            <v:line id="_x0000_s3413" alt="" style="position:absolute" from="1337,1411" to="1337,1423" strokeweight=".06431mm"/>
            <v:line id="_x0000_s3414" alt="" style="position:absolute" from="1416,1411" to="1416,1423" strokeweight=".06431mm"/>
            <v:line id="_x0000_s3415" alt="" style="position:absolute" from="1456,1411" to="1456,1423" strokeweight=".06431mm"/>
            <v:line id="_x0000_s3416" alt="" style="position:absolute" from="1484,1411" to="1484,1423" strokeweight=".06431mm"/>
            <v:line id="_x0000_s3417" alt="" style="position:absolute" from="1506,1411" to="1506,1423" strokeweight=".06431mm"/>
            <v:line id="_x0000_s3418" alt="" style="position:absolute" from="1524,1411" to="1524,1423" strokeweight=".06431mm"/>
            <v:line id="_x0000_s3419" alt="" style="position:absolute" from="1539,1411" to="1539,1423" strokeweight=".06431mm"/>
            <v:line id="_x0000_s3420" alt="" style="position:absolute" from="1552,1411" to="1552,1423" strokeweight=".06431mm"/>
            <v:line id="_x0000_s3421" alt="" style="position:absolute" from="1563,1411" to="1563,1423" strokeweight=".06431mm"/>
            <v:line id="_x0000_s3422" alt="" style="position:absolute" from="217,1349" to="196,1349" strokeweight=".08575mm"/>
            <v:shape id="_x0000_s3423" alt="" style="position:absolute;left:119;top:1314;width:50;height:74" coordorigin="119,1314" coordsize="50,74" o:spt="100" adj="0,,0" path="m152,1314r-16,l130,1317r-4,6l122,1330r-3,9l119,1363r3,9l126,1378r4,7l136,1388r16,l158,1385r3,-5l139,1380r-4,-2l130,1368r-1,-7l129,1341r1,-7l133,1329r2,-5l139,1322r22,l158,1317r-6,-3xm161,1322r-12,l153,1324r5,10l159,1341r,20l158,1368r-5,10l149,1380r12,l166,1372r3,-9l169,1339r-3,-9l161,1322xe" fillcolor="black" stroked="f">
              <v:stroke joinstyle="round"/>
              <v:formulas/>
              <v:path arrowok="t" o:connecttype="segments"/>
            </v:shape>
            <v:line id="_x0000_s3424" alt="" style="position:absolute" from="217,737" to="196,737" strokeweight=".08575mm"/>
            <v:shape id="_x0000_s3425" alt="" style="position:absolute;left:58;top:702;width:46;height:73" coordorigin="59,703" coordsize="46,73" o:spt="100" adj="0,,0" path="m59,762r,10l62,773r3,1l68,774r3,1l74,775r12,l93,773r4,-4l99,767r-25,l71,767r-3,-1l65,765r-3,-1l59,762xm99,735r-16,l87,736r6,6l95,746r,10l93,760r-6,6l83,767r16,l102,765r3,-6l105,744r-3,-6l99,735xm99,703r-37,l62,738r2,-1l67,736r3,l72,735r3,l99,735r-6,-6l91,728r-21,l70,711r29,l99,703xm87,727r-10,l76,727r-3,l72,728r-2,l91,728r-4,-1xe" fillcolor="black" stroked="f">
              <v:stroke joinstyle="round"/>
              <v:formulas/>
              <v:path arrowok="t" o:connecttype="segments"/>
            </v:shape>
            <v:shape id="_x0000_s3426" alt="" style="position:absolute;left:119;top:701;width:50;height:74" coordorigin="119,702" coordsize="50,74" o:spt="100" adj="0,,0" path="m152,702r-16,l130,705r-8,12l119,726r,24l122,759r8,13l136,775r16,l158,772r3,-5l139,767r-4,-2l133,760r-3,-5l129,748r,-19l130,721r3,-5l135,712r4,-3l161,709r-3,-4l152,702xm161,709r-12,l153,712r5,9l159,729r,19l158,755r-5,10l149,767r12,l166,759r3,-9l169,726r-3,-9l161,709xe" fillcolor="black" stroked="f">
              <v:stroke joinstyle="round"/>
              <v:formulas/>
              <v:path arrowok="t" o:connecttype="segments"/>
            </v:shape>
            <v:line id="_x0000_s3427" alt="" style="position:absolute" from="217,124" to="196,124" strokeweight=".08575mm"/>
            <v:shape id="_x0000_s3428" alt="" style="position:absolute;top:90;width:43;height:71" coordorigin=",90" coordsize="43,71" o:spt="100" adj="0,,0" path="m42,153r-41,l1,161r41,l42,153xm27,99r-10,l17,153r10,l27,99xm27,90r-10,l,94r,8l17,99r10,l27,90xe" fillcolor="black" stroked="f">
              <v:stroke joinstyle="round"/>
              <v:formulas/>
              <v:path arrowok="t" o:connecttype="segments"/>
            </v:shape>
            <v:shape id="_x0000_s3429" alt="" style="position:absolute;left:57;top:89;width:49;height:74" coordorigin="58,89" coordsize="49,74" o:spt="100" adj="0,,0" path="m90,89r-16,l68,92r-8,13l58,114r,24l60,147r8,12l74,163r16,l96,159r3,-4l77,155r-4,-2l68,143r-1,-7l67,116r1,-7l71,104r2,-5l77,97r22,l96,92,90,89xm99,97r-12,l91,99r5,10l97,116r,20l96,143r-5,10l87,155r12,l105,147r2,-9l107,114r-2,-9l100,98,99,97xe" fillcolor="black" stroked="f">
              <v:stroke joinstyle="round"/>
              <v:formulas/>
              <v:path arrowok="t" o:connecttype="segments"/>
            </v:shape>
            <v:shape id="_x0000_s3430" alt="" style="position:absolute;left:119;top:89;width:50;height:74" coordorigin="119,89" coordsize="50,74" o:spt="100" adj="0,,0" path="m152,89r-16,l130,92r-8,13l119,114r,24l122,147r8,12l136,163r16,l158,159r3,-4l139,155r-4,-2l133,148r-3,-5l129,136r,-20l130,109r3,-5l135,99r4,-2l161,97r-3,-5l152,89xm161,97r-12,l153,99r5,10l159,116r,20l158,143r-5,10l149,155r12,l166,147r3,-9l169,114r-3,-9l161,97xe" fillcolor="black" stroked="f">
              <v:stroke joinstyle="round"/>
              <v:formulas/>
              <v:path arrowok="t" o:connecttype="segments"/>
            </v:shape>
            <v:shape id="_x0000_s3431" alt="" style="position:absolute;left:217;top:124;width:1357;height:1225" coordorigin="218,124" coordsize="1357,1225" path="m218,124r602,l834,137r14,12l861,198r14,73l889,357r14,221l916,724r14,172l944,1006r13,147l971,1215r14,49l998,1251r14,37l1026,1325r13,l1053,1337r14,-12l1081,1337r13,-12l1108,1349r205,l1327,1337r14,-24l1355,1239r13,-98l1382,1055r14,-110l1409,835r14,-37l1437,823r13,85l1464,1104r14,98l1492,1300r13,25l1519,1349r55,e" filled="f" strokecolor="#d82423" strokeweight=".53592mm">
              <v:path arrowok="t"/>
            </v:shape>
            <v:shape id="_x0000_s3432" alt="" style="position:absolute;left:217;top:124;width:1357;height:1225" coordorigin="218,124" coordsize="1357,1225" path="m218,124r260,l491,137r14,l519,149r27,l560,173r14,61l587,271r14,74l615,467r13,160l642,749r14,110l670,994r13,86l697,1190r14,37l724,1251r14,49l752,1325r13,l779,1337r14,12l1574,1349e" filled="f" strokecolor="#2d7ebc" strokeweight=".53592mm">
              <v:path arrowok="t"/>
            </v:shape>
            <v:line id="_x0000_s3433" alt="" style="position:absolute" from="218,1411" to="218,63" strokeweight=".08575mm"/>
            <v:line id="_x0000_s3434" alt="" style="position:absolute" from="1574,1411" to="1574,63" strokeweight=".08575mm"/>
            <v:line id="_x0000_s3435" alt="" style="position:absolute" from="218,1411" to="1574,1411" strokeweight=".08575mm"/>
            <v:line id="_x0000_s3436" alt="" style="position:absolute" from="218,63" to="1574,63" strokeweight=".08575mm"/>
            <v:line id="_x0000_s3437" alt="" style="position:absolute" from="929,832" to="1369,615" strokeweight=".15208mm">
              <v:stroke dashstyle="1 1"/>
            </v:line>
            <v:line id="_x0000_s3438" alt="" style="position:absolute" from="601,345" to="924,4" strokeweight=".15208mm">
              <v:stroke dashstyle="1 1"/>
            </v:line>
            <v:shape id="_x0000_s3439" type="#_x0000_t75" alt="" style="position:absolute;left:1621;top:89;width:163;height:131">
              <v:imagedata r:id="rId113" o:title=""/>
            </v:shape>
            <v:shape id="_x0000_s3440" type="#_x0000_t202" alt="" style="position:absolute;left:1068;top:452;width:844;height:122;mso-wrap-style:square;v-text-anchor:top" filled="f" stroked="f">
              <v:textbox inset="0,0,0,0">
                <w:txbxContent>
                  <w:p w14:paraId="3550DE60" w14:textId="77777777" w:rsidR="00845F1E" w:rsidRDefault="00BA7C68">
                    <w:pPr>
                      <w:rPr>
                        <w:rFonts w:ascii="Verdana"/>
                        <w:sz w:val="10"/>
                      </w:rPr>
                    </w:pPr>
                    <w:r>
                      <w:rPr>
                        <w:rFonts w:ascii="Verdana"/>
                        <w:color w:val="D40000"/>
                        <w:sz w:val="10"/>
                      </w:rPr>
                      <w:t>adaptive system</w:t>
                    </w:r>
                  </w:p>
                </w:txbxContent>
              </v:textbox>
            </v:shape>
            <w10:anchorlock/>
          </v:group>
        </w:pict>
      </w:r>
      <w:r>
        <w:rPr>
          <w:rFonts w:ascii="Verdana"/>
        </w:rPr>
        <w:tab/>
      </w:r>
      <w:r>
        <w:rPr>
          <w:rFonts w:ascii="Verdana"/>
        </w:rPr>
      </w:r>
      <w:r>
        <w:rPr>
          <w:rFonts w:ascii="Verdana"/>
        </w:rPr>
        <w:pict w14:anchorId="6537FA05">
          <v:group id="_x0000_s3271" alt="" style="width:88.3pt;height:76.85pt;mso-position-horizontal-relative:char;mso-position-vertical-relative:line" coordsize="1766,1537">
            <v:line id="_x0000_s3272" alt="" style="position:absolute" from="217,1419" to="217,1441" strokeweight=".08575mm"/>
            <v:shape id="_x0000_s3273" alt="" style="position:absolute;left:113;top:1464;width:43;height:71" coordorigin="114,1464" coordsize="43,71" o:spt="100" adj="0,,0" path="m156,1527r-41,l115,1535r41,l156,1527xm140,1473r-9,l131,1527r9,l140,1473xm140,1464r-9,l114,1468r,8l131,1473r9,l140,1464xe" fillcolor="black" stroked="f">
              <v:stroke joinstyle="round"/>
              <v:formulas/>
              <v:path arrowok="t" o:connecttype="segments"/>
            </v:shape>
            <v:shape id="_x0000_s3274" alt="" style="position:absolute;left:171;top:1462;width:49;height:74" coordorigin="171,1463" coordsize="49,74" o:spt="100" adj="0,,0" path="m204,1463r-16,l182,1466r-8,13l171,1488r,24l174,1521r8,12l188,1536r16,l210,1533r3,-4l191,1529r-4,-3l185,1522r-3,-5l181,1509r,-19l182,1483r3,-5l187,1473r4,-3l213,1470r-3,-4l204,1463xm213,1470r-12,l205,1473r5,10l211,1490r,19l210,1517r-5,9l201,1529r12,l218,1521r2,-9l220,1488r-2,-9l214,1472r-1,-2xe" fillcolor="black" stroked="f">
              <v:stroke joinstyle="round"/>
              <v:formulas/>
              <v:path arrowok="t" o:connecttype="segments"/>
            </v:shape>
            <v:line id="_x0000_s3275" alt="" style="position:absolute" from="235,1476" to="278,1476" strokeweight=".09914mm"/>
            <v:shape id="_x0000_s3276" alt="" style="position:absolute;left:289;top:1447;width:32;height:51" coordorigin="290,1447" coordsize="32,51" o:spt="100" adj="0,,0" path="m319,1453r-12,l310,1454r3,3l314,1459r,4l314,1465r-2,3l311,1471r-2,2l307,1474r-2,3l300,1482r-10,10l290,1498r31,l321,1492r-23,l303,1487r12,-13l318,1471r1,-2l321,1465r,-2l321,1457r-1,-3l319,1453xm309,1447r-7,l300,1448r-2,l295,1449r-2,l290,1451r,6l293,1456r2,-1l298,1454r2,-1l302,1453r17,l313,1449r-4,-2xe" fillcolor="black" stroked="f">
              <v:stroke joinstyle="round"/>
              <v:formulas/>
              <v:path arrowok="t" o:connecttype="segments"/>
            </v:shape>
            <v:line id="_x0000_s3277" alt="" style="position:absolute" from="285,1419" to="285,1432" strokeweight=".06431mm"/>
            <v:line id="_x0000_s3278" alt="" style="position:absolute" from="325,1419" to="325,1432" strokeweight=".06431mm"/>
            <v:line id="_x0000_s3279" alt="" style="position:absolute" from="354,1419" to="354,1432" strokeweight=".06431mm"/>
            <v:line id="_x0000_s3280" alt="" style="position:absolute" from="375,1419" to="375,1432" strokeweight=".06431mm"/>
            <v:line id="_x0000_s3281" alt="" style="position:absolute" from="393,1419" to="393,1432" strokeweight=".06431mm"/>
            <v:line id="_x0000_s3282" alt="" style="position:absolute" from="408,1419" to="408,1432" strokeweight=".06431mm"/>
            <v:line id="_x0000_s3283" alt="" style="position:absolute" from="422,1419" to="422,1432" strokeweight=".06431mm"/>
            <v:line id="_x0000_s3284" alt="" style="position:absolute" from="433,1419" to="433,1432" strokeweight=".06431mm"/>
            <v:line id="_x0000_s3285" alt="" style="position:absolute" from="217,1358" to="196,1358" strokeweight=".08575mm"/>
            <v:shape id="_x0000_s3286" alt="" style="position:absolute;left:119;top:1322;width:49;height:74" coordorigin="119,1323" coordsize="49,74" o:spt="100" adj="0,,0" path="m152,1323r-16,l130,1326r-4,6l122,1339r-3,9l119,1372r3,9l130,1393r6,3l152,1396r6,-3l161,1389r-22,l135,1386r-5,-9l129,1369r,-19l130,1343r5,-10l139,1331r22,l158,1326r-6,-3xm161,1331r-12,l153,1333r2,5l158,1343r1,7l159,1369r-1,8l155,1382r-2,4l149,1389r12,l162,1387r4,-6l168,1372r,-24l166,1339r-5,-8xe" fillcolor="black" stroked="f">
              <v:stroke joinstyle="round"/>
              <v:formulas/>
              <v:path arrowok="t" o:connecttype="segments"/>
            </v:shape>
            <v:line id="_x0000_s3287" alt="" style="position:absolute" from="670,1419" to="670,1441" strokeweight=".08575mm"/>
            <v:shape id="_x0000_s3288" alt="" style="position:absolute;left:594;top:1464;width:43;height:71" coordorigin="595,1464" coordsize="43,71" o:spt="100" adj="0,,0" path="m637,1527r-41,l596,1535r41,l637,1527xm621,1473r-9,l612,1527r9,l621,1473xm621,1464r-9,l595,1468r,8l612,1473r9,l621,1464xe" fillcolor="black" stroked="f">
              <v:stroke joinstyle="round"/>
              <v:formulas/>
              <v:path arrowok="t" o:connecttype="segments"/>
            </v:shape>
            <v:shape id="_x0000_s3289" alt="" style="position:absolute;left:652;top:1462;width:49;height:74" coordorigin="652,1463" coordsize="49,74" o:spt="100" adj="0,,0" path="m685,1463r-16,l663,1466r-9,13l652,1488r,24l654,1521r9,12l669,1536r16,l691,1533r3,-4l672,1529r-4,-3l666,1522r-3,-5l662,1509r,-19l663,1483r3,-5l668,1473r4,-3l694,1470r-3,-4l685,1463xm694,1470r-12,l685,1473r5,10l692,1490r,19l690,1517r-5,9l682,1529r12,l699,1521r2,-9l701,1488r-2,-9l695,1472r-1,-2xe" fillcolor="black" stroked="f">
              <v:stroke joinstyle="round"/>
              <v:formulas/>
              <v:path arrowok="t" o:connecttype="segments"/>
            </v:shape>
            <v:shape id="_x0000_s3290" alt="" style="position:absolute;left:713;top:1447;width:35;height:52" coordorigin="713,1447" coordsize="35,52" o:spt="100" adj="0,,0" path="m736,1447r-11,l720,1449r-3,5l715,1458r-2,7l713,1481r2,7l720,1497r5,2l736,1499r4,-2l742,1493r-15,l724,1492r-3,-7l720,1480r,-14l721,1461r1,-3l724,1454r3,-1l742,1453r-2,-4l736,1447xm742,1453r-8,l736,1454r2,4l740,1461r1,5l741,1480r-1,5l738,1488r-2,4l734,1493r8,l743,1492r3,-4l747,1481r,-16l746,1458r-4,-5xe" fillcolor="black" stroked="f">
              <v:stroke joinstyle="round"/>
              <v:formulas/>
              <v:path arrowok="t" o:connecttype="segments"/>
            </v:shape>
            <v:line id="_x0000_s3291" alt="" style="position:absolute" from="512,1419" to="512,1432" strokeweight=".06431mm"/>
            <v:line id="_x0000_s3292" alt="" style="position:absolute" from="551,1419" to="551,1432" strokeweight=".06431mm"/>
            <v:line id="_x0000_s3293" alt="" style="position:absolute" from="580,1419" to="580,1432" strokeweight=".06431mm"/>
            <v:line id="_x0000_s3294" alt="" style="position:absolute" from="601,1419" to="601,1432" strokeweight=".06431mm"/>
            <v:line id="_x0000_s3295" alt="" style="position:absolute" from="619,1419" to="619,1432" strokeweight=".06431mm"/>
            <v:line id="_x0000_s3296" alt="" style="position:absolute" from="635,1419" to="635,1432" strokeweight=".06431mm"/>
            <v:line id="_x0000_s3297" alt="" style="position:absolute" from="648,1419" to="648,1432" strokeweight=".06431mm"/>
            <v:line id="_x0000_s3298" alt="" style="position:absolute" from="659,1419" to="659,1432" strokeweight=".06431mm"/>
            <v:line id="_x0000_s3299" alt="" style="position:absolute" from="738,1419" to="738,1432" strokeweight=".06431mm"/>
            <v:line id="_x0000_s3300" alt="" style="position:absolute" from="777,1419" to="777,1432" strokeweight=".06431mm"/>
            <v:line id="_x0000_s3301" alt="" style="position:absolute" from="806,1419" to="806,1432" strokeweight=".06431mm"/>
            <v:line id="_x0000_s3302" alt="" style="position:absolute" from="828,1419" to="828,1432" strokeweight=".06431mm"/>
            <v:line id="_x0000_s3303" alt="" style="position:absolute" from="845,1419" to="845,1432" strokeweight=".06431mm"/>
            <v:line id="_x0000_s3304" alt="" style="position:absolute" from="861,1419" to="861,1432" strokeweight=".06431mm"/>
            <v:line id="_x0000_s3305" alt="" style="position:absolute" from="874,1419" to="874,1432" strokeweight=".06431mm"/>
            <v:line id="_x0000_s3306" alt="" style="position:absolute" from="885,1419" to="885,1432" strokeweight=".06431mm"/>
            <v:line id="_x0000_s3307" alt="" style="position:absolute" from="1122,1419" to="1122,1441" strokeweight=".08575mm"/>
            <v:shape id="_x0000_s3308" alt="" style="position:absolute;left:1046;top:1464;width:43;height:71" coordorigin="1047,1464" coordsize="43,71" o:spt="100" adj="0,,0" path="m1089,1527r-41,l1048,1535r41,l1089,1527xm1073,1473r-9,l1064,1527r9,l1073,1473xm1073,1464r-9,l1047,1468r,8l1064,1473r9,l1073,1464xe" fillcolor="black" stroked="f">
              <v:stroke joinstyle="round"/>
              <v:formulas/>
              <v:path arrowok="t" o:connecttype="segments"/>
            </v:shape>
            <v:shape id="_x0000_s3309" alt="" style="position:absolute;left:1104;top:1462;width:49;height:74" coordorigin="1104,1463" coordsize="49,74" o:spt="100" adj="0,,0" path="m1137,1463r-16,l1115,1466r-9,13l1104,1488r,24l1106,1521r9,12l1121,1536r16,l1143,1533r3,-4l1124,1529r-4,-3l1118,1522r-3,-5l1114,1509r,-19l1115,1483r3,-5l1120,1473r4,-3l1146,1470r-3,-4l1137,1463xm1146,1470r-12,l1138,1473r5,10l1144,1490r,19l1143,1517r-5,9l1134,1529r12,l1151,1521r2,-9l1153,1488r-2,-9l1146,1470xe" fillcolor="black" stroked="f">
              <v:stroke joinstyle="round"/>
              <v:formulas/>
              <v:path arrowok="t" o:connecttype="segments"/>
            </v:shape>
            <v:shape id="_x0000_s3310" alt="" style="position:absolute;left:1165;top:1447;width:32;height:51" coordorigin="1166,1447" coordsize="32,51" o:spt="100" adj="0,,0" path="m1194,1453r-11,l1186,1454r3,3l1190,1459r,4l1190,1465r-2,3l1187,1471r-3,2l1183,1474r-2,3l1176,1482r-10,10l1166,1498r31,l1197,1492r-23,l1179,1487r12,-13l1194,1471r1,-2l1197,1465r,-2l1197,1457r-2,-3l1194,1453xm1185,1447r-7,l1176,1448r-2,l1171,1449r-2,l1166,1451r,6l1169,1456r2,-1l1174,1454r2,-1l1178,1453r16,l1189,1449r-4,-2xe" fillcolor="black" stroked="f">
              <v:stroke joinstyle="round"/>
              <v:formulas/>
              <v:path arrowok="t" o:connecttype="segments"/>
            </v:shape>
            <v:line id="_x0000_s3311" alt="" style="position:absolute" from="964,1419" to="964,1432" strokeweight=".06431mm"/>
            <v:line id="_x0000_s3312" alt="" style="position:absolute" from="1003,1419" to="1003,1432" strokeweight=".06431mm"/>
            <v:line id="_x0000_s3313" alt="" style="position:absolute" from="1032,1419" to="1032,1432" strokeweight=".06431mm"/>
            <v:line id="_x0000_s3314" alt="" style="position:absolute" from="1054,1419" to="1054,1432" strokeweight=".06431mm"/>
            <v:line id="_x0000_s3315" alt="" style="position:absolute" from="1071,1419" to="1071,1432" strokeweight=".06431mm"/>
            <v:line id="_x0000_s3316" alt="" style="position:absolute" from="1087,1419" to="1087,1432" strokeweight=".06431mm"/>
            <v:line id="_x0000_s3317" alt="" style="position:absolute" from="1100,1419" to="1100,1432" strokeweight=".06431mm"/>
            <v:line id="_x0000_s3318" alt="" style="position:absolute" from="1111,1419" to="1111,1432" strokeweight=".06431mm"/>
            <v:line id="_x0000_s3319" alt="" style="position:absolute" from="1190,1419" to="1190,1432" strokeweight=".06431mm"/>
            <v:line id="_x0000_s3320" alt="" style="position:absolute" from="1229,1419" to="1229,1432" strokeweight=".06431mm"/>
            <v:line id="_x0000_s3321" alt="" style="position:absolute" from="1258,1419" to="1258,1432" strokeweight=".06431mm"/>
            <v:line id="_x0000_s3322" alt="" style="position:absolute" from="1280,1419" to="1280,1432" strokeweight=".06431mm"/>
            <v:line id="_x0000_s3323" alt="" style="position:absolute" from="1298,1419" to="1298,1432" strokeweight=".06431mm"/>
            <v:line id="_x0000_s3324" alt="" style="position:absolute" from="1313,1419" to="1313,1432" strokeweight=".06431mm"/>
            <v:line id="_x0000_s3325" alt="" style="position:absolute" from="1326,1419" to="1326,1432" strokeweight=".06431mm"/>
            <v:line id="_x0000_s3326" alt="" style="position:absolute" from="1337,1419" to="1337,1432" strokeweight=".06431mm"/>
            <v:line id="_x0000_s3327" alt="" style="position:absolute" from="1574,1419" to="1574,1441" strokeweight=".08575mm"/>
            <v:shape id="_x0000_s3328" alt="" style="position:absolute;left:1498;top:1464;width:43;height:71" coordorigin="1499,1464" coordsize="43,71" o:spt="100" adj="0,,0" path="m1541,1527r-41,l1500,1535r41,l1541,1527xm1525,1473r-9,l1516,1527r9,l1525,1473xm1525,1464r-9,l1499,1468r,8l1516,1473r9,l1525,1464xe" fillcolor="black" stroked="f">
              <v:stroke joinstyle="round"/>
              <v:formulas/>
              <v:path arrowok="t" o:connecttype="segments"/>
            </v:shape>
            <v:shape id="_x0000_s3329" alt="" style="position:absolute;left:1556;top:1462;width:50;height:74" coordorigin="1556,1463" coordsize="50,74" o:spt="100" adj="0,,0" path="m1589,1463r-16,l1567,1466r-4,6l1559,1479r-3,9l1556,1512r3,9l1567,1533r6,4l1589,1537r6,-4l1598,1529r-22,l1572,1526r-2,-4l1567,1517r-1,-8l1566,1490r1,-7l1570,1478r2,-5l1576,1471r22,l1595,1466r-6,-3xm1598,1471r-12,l1590,1473r5,10l1596,1490r,19l1595,1517r-5,9l1586,1529r12,l1603,1521r2,-9l1605,1488r-2,-9l1598,1471xe" fillcolor="black" stroked="f">
              <v:stroke joinstyle="round"/>
              <v:formulas/>
              <v:path arrowok="t" o:connecttype="segments"/>
            </v:shape>
            <v:shape id="_x0000_s3330" alt="" style="position:absolute;left:1616;top:1448;width:37;height:50" coordorigin="1616,1448" coordsize="37,50" o:spt="100" adj="0,,0" path="m1645,1486r-6,l1639,1498r6,l1645,1486xm1645,1448r-8,l1616,1480r,6l1652,1486r,-5l1622,1481r17,-27l1645,1454r,-6xm1645,1454r-6,l1639,1481r6,l1645,1454xe" fillcolor="black" stroked="f">
              <v:stroke joinstyle="round"/>
              <v:formulas/>
              <v:path arrowok="t" o:connecttype="segments"/>
            </v:shape>
            <v:line id="_x0000_s3331" alt="" style="position:absolute" from="1416,1419" to="1416,1432" strokeweight=".06431mm"/>
            <v:line id="_x0000_s3332" alt="" style="position:absolute" from="1456,1419" to="1456,1432" strokeweight=".06431mm"/>
            <v:line id="_x0000_s3333" alt="" style="position:absolute" from="1484,1419" to="1484,1432" strokeweight=".06431mm"/>
            <v:line id="_x0000_s3334" alt="" style="position:absolute" from="1506,1419" to="1506,1432" strokeweight=".06431mm"/>
            <v:line id="_x0000_s3335" alt="" style="position:absolute" from="1524,1419" to="1524,1432" strokeweight=".06431mm"/>
            <v:line id="_x0000_s3336" alt="" style="position:absolute" from="1539,1419" to="1539,1432" strokeweight=".06431mm"/>
            <v:line id="_x0000_s3337" alt="" style="position:absolute" from="1552,1419" to="1552,1432" strokeweight=".06431mm"/>
            <v:line id="_x0000_s3338" alt="" style="position:absolute" from="1563,1419" to="1563,1432" strokeweight=".06431mm"/>
            <v:line id="_x0000_s3339" alt="" style="position:absolute" from="217,746" to="196,746" strokeweight=".08575mm"/>
            <v:shape id="_x0000_s3340" alt="" style="position:absolute;left:58;top:711;width:46;height:73" coordorigin="59,712" coordsize="46,73" o:spt="100" adj="0,,0" path="m59,771r,10l62,782r3,1l68,783r3,1l74,784r12,l93,782r6,-6l74,776r-3,-1l68,775r-4,-1l61,773r-2,-2xm99,744r-16,l87,745r6,6l95,755r,10l93,769r-6,5l83,776r16,l102,773r3,-6l105,752r-3,-5l99,744xm99,712r-37,l62,747r2,-1l67,745r5,-1l75,744r24,l93,738r-2,-1l70,737r,-17l99,720r,-8xm87,736r-10,l76,736r-3,l72,737r-2,l91,737r-4,-1xe" fillcolor="black" stroked="f">
              <v:stroke joinstyle="round"/>
              <v:formulas/>
              <v:path arrowok="t" o:connecttype="segments"/>
            </v:shape>
            <v:shape id="_x0000_s3341" alt="" style="position:absolute;left:119;top:710;width:49;height:74" coordorigin="119,710" coordsize="49,74" o:spt="100" adj="0,,0" path="m152,710r-16,l130,714r-8,12l119,735r,24l122,768r4,7l130,781r6,3l152,784r6,-3l161,776r-22,l135,774r-5,-10l129,757r,-20l130,730r5,-10l139,718r22,l158,714r-6,-4xm161,718r-12,l153,720r2,5l158,730r1,7l159,757r-1,7l155,769r-2,5l149,776r12,l166,768r2,-9l168,735r-2,-9l162,720r-1,-2xe" fillcolor="black" stroked="f">
              <v:stroke joinstyle="round"/>
              <v:formulas/>
              <v:path arrowok="t" o:connecttype="segments"/>
            </v:shape>
            <v:line id="_x0000_s3342" alt="" style="position:absolute" from="217,133" to="196,133" strokeweight=".08575mm"/>
            <v:shape id="_x0000_s3343" alt="" style="position:absolute;top:99;width:43;height:71" coordorigin=",99" coordsize="43,71" o:spt="100" adj="0,,0" path="m42,162r-41,l1,170r41,l42,162xm27,108r-10,l17,162r10,l27,108xm27,99r-10,l,103r,8l17,108r10,l27,99xe" fillcolor="black" stroked="f">
              <v:stroke joinstyle="round"/>
              <v:formulas/>
              <v:path arrowok="t" o:connecttype="segments"/>
            </v:shape>
            <v:shape id="_x0000_s3344" alt="" style="position:absolute;left:57;top:97;width:49;height:74" coordorigin="58,98" coordsize="49,74" o:spt="100" adj="0,,0" path="m90,98r-16,l68,101r-4,6l60,114r-2,9l58,147r2,9l68,168r6,3l90,171r6,-3l99,164r-22,l73,161r-5,-9l67,144r,-19l68,118r5,-10l77,105r22,l96,101,90,98xm99,105r-12,l91,108r2,5l96,118r1,7l97,144r-1,8l93,157r-2,4l87,164r12,l100,162r4,-6l107,147r,-24l104,114r-5,-9xe" fillcolor="black" stroked="f">
              <v:stroke joinstyle="round"/>
              <v:formulas/>
              <v:path arrowok="t" o:connecttype="segments"/>
            </v:shape>
            <v:shape id="_x0000_s3345" alt="" style="position:absolute;left:119;top:97;width:49;height:74" coordorigin="119,98" coordsize="49,74" o:spt="100" adj="0,,0" path="m152,98r-16,l130,101r-8,13l119,123r,24l122,156r4,6l130,168r6,3l152,171r6,-3l161,164r-22,l135,161r-5,-9l129,144r,-19l130,118r5,-10l139,105r22,l158,101r-6,-3xm161,105r-12,l153,108r2,5l158,118r1,7l159,144r-1,8l153,161r-4,3l161,164r5,-8l168,147r,-24l166,114r-4,-7l161,105xe" fillcolor="black" stroked="f">
              <v:stroke joinstyle="round"/>
              <v:formulas/>
              <v:path arrowok="t" o:connecttype="segments"/>
            </v:shape>
            <v:shape id="_x0000_s3346" alt="" style="position:absolute;left:217;top:133;width:1357;height:1225" coordorigin="217,133" coordsize="1357,1225" path="m217,133r631,l861,145r14,13l889,194r13,74l916,378r14,74l944,550r13,171l971,819r14,135l998,1015r14,98l1026,1125r13,86l1053,1199r14,24l1081,1187r13,l1108,1223r14,86l1135,1297r14,24l1163,1346r41,l1218,1358r13,-12l1245,1321r14,37l1272,1321r14,-24l1300,1272r13,-36l1327,1138r14,-98l1355,942r13,-62l1382,893r14,73l1409,1015r14,98l1450,1260r28,74l1492,1346r13,12l1574,1358e" filled="f" strokecolor="#d82423" strokeweight=".53592mm">
              <v:path arrowok="t"/>
            </v:shape>
            <v:shape id="_x0000_s3347" alt="" style="position:absolute;left:217;top:1002;width:1357;height:356" coordorigin="217,1003" coordsize="1357,356" path="m217,1003r14,12l245,1015r14,37l272,1015r14,25l313,1040r14,-13l341,1101r13,-61l368,1040r14,12l396,1064r13,l423,1101r14,12l450,1113r14,25l478,1174r13,-36l505,1162r28,49l546,1211r14,37l574,1223r13,13l601,1272r14,l628,1309r14,-12l656,1321r14,l683,1334r28,l724,1346r28,l765,1358r14,-12l793,1358r14,-12l820,1358r14,-12l848,1346r13,12l875,1358r14,-12l902,1358r42,l957,1346r14,12l1574,1358e" filled="f" strokecolor="#2d7ebc" strokeweight=".53592mm">
              <v:path arrowok="t"/>
            </v:shape>
            <v:line id="_x0000_s3348" alt="" style="position:absolute" from="216,72" to="216,1419" strokeweight=".04286mm"/>
            <v:line id="_x0000_s3349" alt="" style="position:absolute" from="1575,72" to="1575,1419" strokeweight=".04322mm"/>
            <v:line id="_x0000_s3350" alt="" style="position:absolute" from="217,1421" to="1574,1421" strokeweight=".04286mm"/>
            <v:line id="_x0000_s3351" alt="" style="position:absolute" from="217,71" to="1574,71" strokeweight=".04286mm"/>
            <v:rect id="_x0000_s3352" alt="" style="position:absolute;left:217;top:71;width:1357;height:1348" fillcolor="#d4ffd4" stroked="f"/>
            <v:line id="_x0000_s3353" alt="" style="position:absolute" from="1421,4" to="1617,248" strokeweight=".15mm">
              <v:stroke dashstyle="1 1"/>
            </v:line>
            <v:shape id="_x0000_s3354" type="#_x0000_t75" alt="" style="position:absolute;left:1602;top:107;width:163;height:245">
              <v:imagedata r:id="rId114" o:title=""/>
            </v:shape>
            <w10:anchorlock/>
          </v:group>
        </w:pict>
      </w:r>
      <w:r>
        <w:rPr>
          <w:rFonts w:ascii="Verdana"/>
        </w:rPr>
        <w:tab/>
      </w:r>
      <w:r>
        <w:rPr>
          <w:rFonts w:ascii="Verdana"/>
        </w:rPr>
      </w:r>
      <w:r>
        <w:rPr>
          <w:rFonts w:ascii="Verdana"/>
        </w:rPr>
        <w:pict w14:anchorId="498518D8">
          <v:group id="_x0000_s3186" alt="" style="width:87.9pt;height:73.4pt;mso-position-horizontal-relative:char;mso-position-vertical-relative:line" coordsize="1758,1468">
            <v:line id="_x0000_s3187" alt="" style="position:absolute" from="217,1350" to="217,1371" strokeweight=".08575mm"/>
            <v:shape id="_x0000_s3188" alt="" style="position:absolute;left:113;top:1395;width:43;height:71" coordorigin="114,1395" coordsize="43,71" o:spt="100" adj="0,,0" path="m156,1458r-41,l115,1466r41,l156,1458xm140,1404r-9,l131,1458r9,l140,1404xm140,1395r-9,l114,1398r,9l131,1404r9,l140,1395xe" fillcolor="black" stroked="f">
              <v:stroke joinstyle="round"/>
              <v:formulas/>
              <v:path arrowok="t" o:connecttype="segments"/>
            </v:shape>
            <v:shape id="_x0000_s3189" alt="" style="position:absolute;left:171;top:1393;width:49;height:74" coordorigin="171,1394" coordsize="49,74" o:spt="100" adj="0,,0" path="m204,1394r-16,l182,1397r-8,12l171,1419r,23l174,1452r4,6l182,1464r6,3l204,1467r6,-3l213,1460r-22,l187,1457r-5,-9l181,1440r,-19l182,1413r5,-9l191,1401r22,l210,1397r-6,-3xm213,1401r-12,l205,1404r2,5l210,1413r1,8l211,1440r-1,8l207,1452r-2,5l201,1460r12,l218,1452r2,-10l220,1419r-2,-10l213,1401xe" fillcolor="black" stroked="f">
              <v:stroke joinstyle="round"/>
              <v:formulas/>
              <v:path arrowok="t" o:connecttype="segments"/>
            </v:shape>
            <v:line id="_x0000_s3190" alt="" style="position:absolute" from="235,1407" to="278,1407" strokeweight=".09914mm"/>
            <v:shape id="_x0000_s3191" alt="" style="position:absolute;left:289;top:1378;width:32;height:51" coordorigin="290,1378" coordsize="32,51" o:spt="100" adj="0,,0" path="m319,1384r-12,l310,1385r2,1l313,1388r1,2l314,1394r,2l312,1399r-1,2l307,1405r-7,7l296,1417r-6,6l290,1429r31,l321,1423r-23,l303,1418r12,-13l316,1405r2,-3l319,1400r1,-2l321,1396r,-2l321,1388r-1,-3l319,1384xm309,1378r-7,l300,1378r-2,1l295,1380r-2,l290,1381r,7l293,1387r2,-1l298,1385r2,-1l302,1384r17,l313,1379r-4,-1xe" fillcolor="black" stroked="f">
              <v:stroke joinstyle="round"/>
              <v:formulas/>
              <v:path arrowok="t" o:connecttype="segments"/>
            </v:shape>
            <v:line id="_x0000_s3192" alt="" style="position:absolute" from="285,1350" to="285,1362" strokeweight=".06431mm"/>
            <v:line id="_x0000_s3193" alt="" style="position:absolute" from="325,1350" to="325,1362" strokeweight=".06431mm"/>
            <v:line id="_x0000_s3194" alt="" style="position:absolute" from="353,1350" to="353,1362" strokeweight=".06431mm"/>
            <v:line id="_x0000_s3195" alt="" style="position:absolute" from="375,1350" to="375,1362" strokeweight=".06431mm"/>
            <v:line id="_x0000_s3196" alt="" style="position:absolute" from="393,1350" to="393,1362" strokeweight=".06431mm"/>
            <v:line id="_x0000_s3197" alt="" style="position:absolute" from="408,1350" to="408,1362" strokeweight=".06431mm"/>
            <v:line id="_x0000_s3198" alt="" style="position:absolute" from="422,1350" to="422,1362" strokeweight=".06431mm"/>
            <v:line id="_x0000_s3199" alt="" style="position:absolute" from="433,1350" to="433,1362" strokeweight=".06431mm"/>
            <v:line id="_x0000_s3200" alt="" style="position:absolute" from="217,1289" to="196,1289" strokeweight=".08575mm"/>
            <v:shape id="_x0000_s3201" alt="" style="position:absolute;left:119;top:1253;width:49;height:74" coordorigin="119,1254" coordsize="49,74" o:spt="100" adj="0,,0" path="m152,1254r-16,l130,1257r-8,12l119,1279r,23l122,1312r4,6l130,1324r6,3l152,1327r6,-3l161,1320r-22,l135,1317r-5,-9l129,1300r,-19l130,1273r5,-9l139,1261r22,l158,1257r-6,-3xm161,1261r-12,l153,1264r5,9l159,1281r,19l158,1308r-5,9l149,1320r12,l166,1312r2,-10l168,1279r-2,-10l162,1263r-1,-2xe" fillcolor="black" stroked="f">
              <v:stroke joinstyle="round"/>
              <v:formulas/>
              <v:path arrowok="t" o:connecttype="segments"/>
            </v:shape>
            <v:line id="_x0000_s3202" alt="" style="position:absolute" from="670,1350" to="670,1371" strokeweight=".08575mm"/>
            <v:shape id="_x0000_s3203" alt="" style="position:absolute;left:594;top:1395;width:43;height:71" coordorigin="595,1395" coordsize="43,71" o:spt="100" adj="0,,0" path="m637,1458r-41,l596,1466r41,l637,1458xm621,1404r-9,l612,1458r9,l621,1404xm621,1395r-9,l595,1398r,9l612,1404r9,l621,1395xe" fillcolor="black" stroked="f">
              <v:stroke joinstyle="round"/>
              <v:formulas/>
              <v:path arrowok="t" o:connecttype="segments"/>
            </v:shape>
            <v:shape id="_x0000_s3204" alt="" style="position:absolute;left:652;top:1393;width:49;height:74" coordorigin="652,1394" coordsize="49,74" o:spt="100" adj="0,,0" path="m685,1394r-16,l663,1397r-9,12l652,1419r,23l654,1452r4,6l663,1464r6,3l685,1467r6,-3l694,1460r-22,l668,1457r-5,-9l662,1440r,-19l663,1413r5,-9l672,1401r22,l691,1397r-6,-3xm694,1401r-12,l685,1404r3,5l690,1413r2,8l692,1440r-2,8l688,1452r-3,5l682,1460r12,l695,1458r4,-6l701,1442r,-23l699,1409r-5,-8xe" fillcolor="black" stroked="f">
              <v:stroke joinstyle="round"/>
              <v:formulas/>
              <v:path arrowok="t" o:connecttype="segments"/>
            </v:shape>
            <v:shape id="_x0000_s3205" alt="" style="position:absolute;left:713;top:1378;width:35;height:52" coordorigin="713,1378" coordsize="35,52" o:spt="100" adj="0,,0" path="m736,1378r-11,l720,1380r-3,5l715,1389r-2,7l713,1412r2,7l720,1427r5,3l736,1430r4,-3l742,1424r-15,l724,1423r-2,-4l721,1416r-1,-5l720,1397r1,-5l722,1389r2,-4l727,1383r15,l740,1380r-4,-2xm742,1383r-8,l736,1385r2,4l740,1392r1,5l741,1411r-1,5l736,1423r-2,1l742,1424r4,-5l747,1412r,-16l746,1389r-3,-4l742,1383xe" fillcolor="black" stroked="f">
              <v:stroke joinstyle="round"/>
              <v:formulas/>
              <v:path arrowok="t" o:connecttype="segments"/>
            </v:shape>
            <v:line id="_x0000_s3206" alt="" style="position:absolute" from="512,1350" to="512,1362" strokeweight=".06431mm"/>
            <v:line id="_x0000_s3207" alt="" style="position:absolute" from="551,1350" to="551,1362" strokeweight=".06431mm"/>
            <v:line id="_x0000_s3208" alt="" style="position:absolute" from="580,1350" to="580,1362" strokeweight=".06431mm"/>
            <v:line id="_x0000_s3209" alt="" style="position:absolute" from="601,1350" to="601,1362" strokeweight=".06431mm"/>
            <v:line id="_x0000_s3210" alt="" style="position:absolute" from="619,1350" to="619,1362" strokeweight=".06431mm"/>
            <v:line id="_x0000_s3211" alt="" style="position:absolute" from="635,1350" to="635,1362" strokeweight=".06431mm"/>
            <v:line id="_x0000_s3212" alt="" style="position:absolute" from="648,1350" to="648,1362" strokeweight=".06431mm"/>
            <v:line id="_x0000_s3213" alt="" style="position:absolute" from="659,1350" to="659,1362" strokeweight=".06431mm"/>
            <v:line id="_x0000_s3214" alt="" style="position:absolute" from="738,1350" to="738,1362" strokeweight=".06431mm"/>
            <v:line id="_x0000_s3215" alt="" style="position:absolute" from="777,1350" to="777,1362" strokeweight=".06431mm"/>
            <v:line id="_x0000_s3216" alt="" style="position:absolute" from="806,1350" to="806,1362" strokeweight=".06431mm"/>
            <v:line id="_x0000_s3217" alt="" style="position:absolute" from="828,1350" to="828,1362" strokeweight=".06431mm"/>
            <v:line id="_x0000_s3218" alt="" style="position:absolute" from="845,1350" to="845,1362" strokeweight=".06431mm"/>
            <v:line id="_x0000_s3219" alt="" style="position:absolute" from="861,1350" to="861,1362" strokeweight=".06431mm"/>
            <v:line id="_x0000_s3220" alt="" style="position:absolute" from="874,1350" to="874,1362" strokeweight=".06431mm"/>
            <v:line id="_x0000_s3221" alt="" style="position:absolute" from="885,1350" to="885,1362" strokeweight=".06431mm"/>
            <v:line id="_x0000_s3222" alt="" style="position:absolute" from="1122,1350" to="1122,1371" strokeweight=".08575mm"/>
            <v:shape id="_x0000_s3223" alt="" style="position:absolute;left:1046;top:1395;width:43;height:71" coordorigin="1047,1395" coordsize="43,71" o:spt="100" adj="0,,0" path="m1089,1458r-41,l1048,1466r41,l1089,1458xm1073,1404r-9,l1064,1458r9,l1073,1404xm1073,1395r-9,l1047,1398r,9l1064,1404r9,l1073,1395xe" fillcolor="black" stroked="f">
              <v:stroke joinstyle="round"/>
              <v:formulas/>
              <v:path arrowok="t" o:connecttype="segments"/>
            </v:shape>
            <v:shape id="_x0000_s3224" alt="" style="position:absolute;left:1104;top:1393;width:49;height:74" coordorigin="1104,1394" coordsize="49,74" o:spt="100" adj="0,,0" path="m1137,1394r-16,l1115,1397r-9,12l1104,1419r,23l1106,1452r5,6l1115,1464r6,3l1137,1467r6,-3l1146,1460r-22,l1120,1457r-5,-9l1114,1440r,-19l1115,1413r5,-9l1124,1401r22,l1143,1397r-6,-3xm1146,1401r-12,l1138,1404r2,5l1142,1413r2,8l1144,1440r-2,8l1140,1452r-2,5l1134,1460r12,l1151,1452r2,-10l1153,1419r-2,-10l1147,1403r-1,-2xe" fillcolor="black" stroked="f">
              <v:stroke joinstyle="round"/>
              <v:formulas/>
              <v:path arrowok="t" o:connecttype="segments"/>
            </v:shape>
            <v:shape id="_x0000_s3225" alt="" style="position:absolute;left:1165;top:1378;width:32;height:51" coordorigin="1166,1378" coordsize="32,51" o:spt="100" adj="0,,0" path="m1195,1384r-12,l1186,1385r1,1l1189,1388r1,2l1190,1394r,2l1188,1399r-1,2l1183,1405r-7,7l1172,1417r-6,6l1166,1429r31,l1197,1423r-23,l1179,1418r4,-5l1186,1410r5,-5l1192,1405r2,-3l1195,1400r1,-2l1197,1396r,-2l1197,1388r-2,-3l1195,1384xm1185,1378r-7,l1176,1378r-2,1l1171,1380r-2,l1166,1381r,7l1169,1387r2,-1l1173,1385r3,-1l1178,1384r17,l1189,1379r-4,-1xe" fillcolor="black" stroked="f">
              <v:stroke joinstyle="round"/>
              <v:formulas/>
              <v:path arrowok="t" o:connecttype="segments"/>
            </v:shape>
            <v:line id="_x0000_s3226" alt="" style="position:absolute" from="964,1350" to="964,1362" strokeweight=".06431mm"/>
            <v:line id="_x0000_s3227" alt="" style="position:absolute" from="1003,1350" to="1003,1362" strokeweight=".06431mm"/>
            <v:line id="_x0000_s3228" alt="" style="position:absolute" from="1032,1350" to="1032,1362" strokeweight=".06431mm"/>
            <v:line id="_x0000_s3229" alt="" style="position:absolute" from="1054,1350" to="1054,1362" strokeweight=".06431mm"/>
            <v:line id="_x0000_s3230" alt="" style="position:absolute" from="1071,1350" to="1071,1362" strokeweight=".06431mm"/>
            <v:line id="_x0000_s3231" alt="" style="position:absolute" from="1087,1350" to="1087,1362" strokeweight=".06431mm"/>
            <v:line id="_x0000_s3232" alt="" style="position:absolute" from="1100,1350" to="1100,1362" strokeweight=".06431mm"/>
            <v:line id="_x0000_s3233" alt="" style="position:absolute" from="1111,1350" to="1111,1362" strokeweight=".06431mm"/>
            <v:line id="_x0000_s3234" alt="" style="position:absolute" from="1190,1350" to="1190,1362" strokeweight=".06431mm"/>
            <v:line id="_x0000_s3235" alt="" style="position:absolute" from="1230,1350" to="1230,1362" strokeweight=".06431mm"/>
            <v:line id="_x0000_s3236" alt="" style="position:absolute" from="1258,1350" to="1258,1362" strokeweight=".06431mm"/>
            <v:line id="_x0000_s3237" alt="" style="position:absolute" from="1280,1350" to="1280,1362" strokeweight=".06431mm"/>
            <v:line id="_x0000_s3238" alt="" style="position:absolute" from="1298,1350" to="1298,1362" strokeweight=".06431mm"/>
            <v:line id="_x0000_s3239" alt="" style="position:absolute" from="1313,1350" to="1313,1362" strokeweight=".06431mm"/>
            <v:line id="_x0000_s3240" alt="" style="position:absolute" from="1326,1350" to="1326,1362" strokeweight=".06431mm"/>
            <v:line id="_x0000_s3241" alt="" style="position:absolute" from="1337,1350" to="1337,1362" strokeweight=".06431mm"/>
            <v:line id="_x0000_s3242" alt="" style="position:absolute" from="1574,1350" to="1574,1371" strokeweight=".08575mm"/>
            <v:shape id="_x0000_s3243" alt="" style="position:absolute;left:1498;top:1395;width:43;height:71" coordorigin="1499,1395" coordsize="43,71" o:spt="100" adj="0,,0" path="m1541,1458r-41,l1500,1466r41,l1541,1458xm1525,1404r-9,l1516,1458r9,l1525,1404xm1525,1395r-9,l1499,1398r,9l1516,1404r9,l1525,1395xe" fillcolor="black" stroked="f">
              <v:stroke joinstyle="round"/>
              <v:formulas/>
              <v:path arrowok="t" o:connecttype="segments"/>
            </v:shape>
            <v:shape id="_x0000_s3244" alt="" style="position:absolute;left:1556;top:1393;width:49;height:74" coordorigin="1556,1394" coordsize="49,74" o:spt="100" adj="0,,0" path="m1589,1394r-16,l1567,1397r-8,12l1556,1419r,24l1559,1452r4,6l1567,1464r6,3l1589,1467r6,-3l1598,1460r-22,l1572,1457r-5,-9l1566,1440r,-19l1567,1414r5,-10l1576,1401r22,l1595,1397r-6,-3xm1598,1401r-12,l1590,1404r2,5l1595,1414r1,7l1596,1440r-1,8l1592,1452r-2,5l1586,1460r12,l1603,1452r2,-9l1605,1419r-2,-10l1599,1403r-1,-2xe" fillcolor="black" stroked="f">
              <v:stroke joinstyle="round"/>
              <v:formulas/>
              <v:path arrowok="t" o:connecttype="segments"/>
            </v:shape>
            <v:shape id="_x0000_s3245" alt="" style="position:absolute;left:1616;top:1379;width:37;height:50" coordorigin="1616,1379" coordsize="37,50" o:spt="100" adj="0,,0" path="m1645,1417r-6,l1639,1429r6,l1645,1417xm1645,1379r-8,l1616,1411r,6l1652,1417r,-6l1622,1411r17,-26l1645,1385r,-6xm1645,1385r-6,l1639,1411r6,l1645,1385xe" fillcolor="black" stroked="f">
              <v:stroke joinstyle="round"/>
              <v:formulas/>
              <v:path arrowok="t" o:connecttype="segments"/>
            </v:shape>
            <v:line id="_x0000_s3246" alt="" style="position:absolute" from="1416,1350" to="1416,1362" strokeweight=".06431mm"/>
            <v:line id="_x0000_s3247" alt="" style="position:absolute" from="1456,1350" to="1456,1362" strokeweight=".06431mm"/>
            <v:line id="_x0000_s3248" alt="" style="position:absolute" from="1484,1350" to="1484,1362" strokeweight=".06431mm"/>
            <v:line id="_x0000_s3249" alt="" style="position:absolute" from="1506,1350" to="1506,1362" strokeweight=".06431mm"/>
            <v:line id="_x0000_s3250" alt="" style="position:absolute" from="1524,1350" to="1524,1362" strokeweight=".06431mm"/>
            <v:line id="_x0000_s3251" alt="" style="position:absolute" from="1539,1350" to="1539,1362" strokeweight=".06431mm"/>
            <v:line id="_x0000_s3252" alt="" style="position:absolute" from="1552,1350" to="1552,1362" strokeweight=".06431mm"/>
            <v:line id="_x0000_s3253" alt="" style="position:absolute" from="1563,1350" to="1563,1362" strokeweight=".06431mm"/>
            <v:line id="_x0000_s3254" alt="" style="position:absolute" from="217,676" to="196,676" strokeweight=".08575mm"/>
            <v:shape id="_x0000_s3255" alt="" style="position:absolute;left:58;top:642;width:46;height:73" coordorigin="59,642" coordsize="46,73" o:spt="100" adj="0,,0" path="m59,702r,10l62,713r3,l68,714r3,l74,715r12,l93,713r6,-6l74,707r-3,-1l68,706r-4,-1l62,704r-3,-2xm99,675r-16,l87,676r6,6l95,686r,10l93,699r-6,6l83,707r16,l102,704r3,-6l105,683r-3,-6l99,675xm99,642r-37,l62,678r2,-1l67,676r5,-1l75,675r24,l98,673r-5,-4l91,668r-21,l70,651r29,l99,642xm87,667r-10,l76,667r-3,l72,667r-2,1l91,668r-4,-1xe" fillcolor="black" stroked="f">
              <v:stroke joinstyle="round"/>
              <v:formulas/>
              <v:path arrowok="t" o:connecttype="segments"/>
            </v:shape>
            <v:shape id="_x0000_s3256" alt="" style="position:absolute;left:119;top:641;width:49;height:74" coordorigin="119,641" coordsize="49,74" o:spt="100" adj="0,,0" path="m152,641r-16,l130,644r-4,7l122,657r-3,9l119,690r3,9l130,712r6,3l152,715r6,-3l161,707r-22,l135,705r-5,-10l129,688r,-20l130,661r5,-10l139,649r22,l158,644r-6,-3xm161,649r-12,l153,651r5,10l159,668r,20l158,695r-5,10l149,707r12,l162,705r4,-6l168,690r,-24l166,657r-5,-8xe" fillcolor="black" stroked="f">
              <v:stroke joinstyle="round"/>
              <v:formulas/>
              <v:path arrowok="t" o:connecttype="segments"/>
            </v:shape>
            <v:line id="_x0000_s3257" alt="" style="position:absolute" from="217,64" to="196,64" strokeweight=".08575mm"/>
            <v:shape id="_x0000_s3258" alt="" style="position:absolute;top:29;width:43;height:71" coordorigin=",30" coordsize="43,71" o:spt="100" adj="0,,0" path="m42,93l1,93r,8l42,101r,-8xm27,39r-10,l17,93r10,l27,39xm27,30r-10,l,33r,9l17,39r10,l27,30xe" fillcolor="black" stroked="f">
              <v:stroke joinstyle="round"/>
              <v:formulas/>
              <v:path arrowok="t" o:connecttype="segments"/>
            </v:shape>
            <v:shape id="_x0000_s3259" alt="" style="position:absolute;left:57;top:28;width:49;height:74" coordorigin="58,29" coordsize="49,74" o:spt="100" adj="0,,0" path="m90,29r-16,l68,32,60,44,58,54r,23l60,87r8,12l74,102r16,l96,99r3,-4l77,95,73,92,68,82,67,75r,-19l68,48r5,-9l77,36r22,l96,32,90,29xm99,36r-12,l91,39r5,9l97,56r,19l96,82,91,92r-4,3l99,95r6,-8l107,77r,-23l105,44,99,36xe" fillcolor="black" stroked="f">
              <v:stroke joinstyle="round"/>
              <v:formulas/>
              <v:path arrowok="t" o:connecttype="segments"/>
            </v:shape>
            <v:shape id="_x0000_s3260" alt="" style="position:absolute;left:119;top:28;width:49;height:74" coordorigin="119,29" coordsize="49,74" o:spt="100" adj="0,,0" path="m152,29r-16,l130,32r-4,6l122,44r-3,10l119,77r3,10l130,99r6,3l152,102r6,-3l161,95r-22,l135,92,130,82r-1,-7l129,56r1,-8l135,39r4,-3l161,36r-3,-4l152,29xm161,36r-12,l153,39r5,9l159,56r,19l158,82r-5,10l149,95r12,l162,93r4,-6l168,77r,-23l166,44r-5,-8xe" fillcolor="black" stroked="f">
              <v:stroke joinstyle="round"/>
              <v:formulas/>
              <v:path arrowok="t" o:connecttype="segments"/>
            </v:shape>
            <v:shape id="_x0000_s3261" alt="" style="position:absolute;left:217;top:63;width:1357;height:1225" coordorigin="217,64" coordsize="1357,1225" path="m217,358r14,37l245,370r14,25l272,382r14,-36l300,346r13,49l327,321r14,49l354,346r14,-37l382,309r14,12l409,284r14,-73l437,235r13,-24l464,223r14,-12l491,162r28,-25l546,137r14,-24l574,101,587,88r14,l615,76,628,64r302,l944,76r41,l998,88r14,-12l1026,76r13,12l1053,125r14,-24l1081,101r13,12l1108,88r14,49l1135,186r14,86l1163,260r13,98l1190,346r14,-25l1218,321r13,37l1245,284r14,13l1272,284r14,-36l1300,309r13,-25l1327,309r14,49l1355,456r13,122l1382,762r14,135l1409,1019r14,86l1437,1166r13,74l1464,1264r14,25l1574,1289e" filled="f" strokecolor="#d82423" strokeweight=".53592mm">
              <v:path arrowok="t"/>
            </v:shape>
            <v:shape id="_x0000_s3262" alt="" style="position:absolute;left:217;top:847;width:1357;height:442" coordorigin="217,848" coordsize="1357,442" path="m217,1289r576,l807,1277r13,-25l834,1203r27,-24l875,1130r14,-111l902,995r14,-74l930,909r14,-24l957,860r14,-12l985,909r13,25l1012,958r14,135l1039,1228r14,61l1574,1289e" filled="f" strokecolor="#2d7ebc" strokeweight=".53592mm">
              <v:path arrowok="t"/>
            </v:shape>
            <v:line id="_x0000_s3263" alt="" style="position:absolute" from="216,3" to="216,1350" strokeweight=".04286mm"/>
            <v:line id="_x0000_s3264" alt="" style="position:absolute" from="1575,3" to="1575,1350" strokeweight=".04286mm"/>
            <v:line id="_x0000_s3265" alt="" style="position:absolute" from="217,1351" to="1574,1351" strokeweight=".04286mm"/>
            <v:line id="_x0000_s3266" alt="" style="position:absolute" from="217,2" to="1574,2" strokeweight=".04286mm"/>
            <v:rect id="_x0000_s3267" alt="" style="position:absolute;left:217;top:2;width:1357;height:1348" fillcolor="#d4ffd4" stroked="f"/>
            <v:shape id="_x0000_s3268" alt="" style="position:absolute;left:1588;top:57;width:163;height:131" coordorigin="1589,58" coordsize="163,131" o:spt="100" adj="0,,0" path="m1690,152r-35,l1676,188r14,-36xm1631,61r6,40l1589,109r42,21l1609,166r46,-14l1690,152r1,-2l1731,150r-19,-24l1751,102r-49,-4l1702,87r-33,l1631,61xm1731,150r-40,l1739,160r-8,-10xm1703,58r-34,29l1702,87r1,-29xe" fillcolor="#5ed35e" stroked="f">
              <v:stroke joinstyle="round"/>
              <v:formulas/>
              <v:path arrowok="t" o:connecttype="segments"/>
            </v:shape>
            <v:shape id="_x0000_s3269" type="#_x0000_t75" alt="" style="position:absolute;left:1597;top:352;width:160;height:321">
              <v:imagedata r:id="rId115" o:title=""/>
            </v:shape>
            <v:shape id="_x0000_s3270" alt="" style="position:absolute;left:1617;top:188;width:112;height:114" coordorigin="1618,188" coordsize="112,114" path="m1668,188r-50,49l1648,302r69,-9l1729,223r-61,-35xe" fillcolor="#5ed35e" stroked="f">
              <v:path arrowok="t"/>
            </v:shape>
            <w10:anchorlock/>
          </v:group>
        </w:pict>
      </w:r>
      <w:r>
        <w:rPr>
          <w:rFonts w:ascii="Verdana"/>
        </w:rPr>
        <w:tab/>
      </w:r>
      <w:r>
        <w:rPr>
          <w:rFonts w:ascii="Verdana"/>
        </w:rPr>
      </w:r>
      <w:r>
        <w:rPr>
          <w:rFonts w:ascii="Verdana"/>
        </w:rPr>
        <w:pict w14:anchorId="1732DFAC">
          <v:group id="_x0000_s3100" alt="" style="width:93.65pt;height:73.4pt;mso-position-horizontal-relative:char;mso-position-vertical-relative:line" coordsize="1873,1468">
            <v:line id="_x0000_s3101" alt="" style="position:absolute" from="217,1350" to="217,1371" strokeweight=".08575mm"/>
            <v:shape id="_x0000_s3102" alt="" style="position:absolute;left:113;top:1395;width:43;height:71" coordorigin="114,1395" coordsize="43,71" o:spt="100" adj="0,,0" path="m156,1458r-41,l115,1466r41,l156,1458xm140,1404r-9,l131,1458r9,l140,1404xm140,1395r-9,l114,1398r,9l131,1404r9,l140,1395xe" fillcolor="black" stroked="f">
              <v:stroke joinstyle="round"/>
              <v:formulas/>
              <v:path arrowok="t" o:connecttype="segments"/>
            </v:shape>
            <v:shape id="_x0000_s3103" alt="" style="position:absolute;left:171;top:1393;width:49;height:74" coordorigin="171,1394" coordsize="49,74" o:spt="100" adj="0,,0" path="m204,1394r-16,l182,1397r-8,12l171,1419r,23l174,1452r4,6l182,1464r6,3l204,1467r6,-3l213,1460r-22,l187,1457r-5,-9l181,1440r,-19l182,1413r5,-9l191,1401r22,l210,1397r-6,-3xm213,1401r-12,l205,1404r2,5l210,1413r1,8l211,1440r-1,8l207,1452r-2,5l201,1460r12,l218,1452r2,-10l220,1419r-2,-10l214,1403r-1,-2xe" fillcolor="black" stroked="f">
              <v:stroke joinstyle="round"/>
              <v:formulas/>
              <v:path arrowok="t" o:connecttype="segments"/>
            </v:shape>
            <v:line id="_x0000_s3104" alt="" style="position:absolute" from="235,1407" to="278,1407" strokeweight=".09914mm"/>
            <v:shape id="_x0000_s3105" alt="" style="position:absolute;left:289;top:1378;width:32;height:51" coordorigin="290,1378" coordsize="32,51" o:spt="100" adj="0,,0" path="m319,1384r-12,l310,1385r3,3l314,1390r,4l314,1396r-2,3l311,1401r-4,4l305,1408r-5,4l290,1423r,6l321,1429r,-6l298,1423r5,-5l310,1410r5,-5l318,1402r1,-2l321,1396r,-2l321,1388r-1,-3l319,1384xm309,1378r-7,l300,1378r-2,1l295,1380r-2,l290,1381r,7l293,1387r2,-1l298,1385r2,-1l302,1384r17,l313,1379r-4,-1xe" fillcolor="black" stroked="f">
              <v:stroke joinstyle="round"/>
              <v:formulas/>
              <v:path arrowok="t" o:connecttype="segments"/>
            </v:shape>
            <v:line id="_x0000_s3106" alt="" style="position:absolute" from="285,1350" to="285,1362" strokeweight=".06431mm"/>
            <v:line id="_x0000_s3107" alt="" style="position:absolute" from="325,1350" to="325,1362" strokeweight=".06431mm"/>
            <v:line id="_x0000_s3108" alt="" style="position:absolute" from="354,1350" to="354,1362" strokeweight=".06431mm"/>
            <v:line id="_x0000_s3109" alt="" style="position:absolute" from="375,1350" to="375,1362" strokeweight=".06431mm"/>
            <v:line id="_x0000_s3110" alt="" style="position:absolute" from="393,1350" to="393,1362" strokeweight=".06431mm"/>
            <v:line id="_x0000_s3111" alt="" style="position:absolute" from="408,1350" to="408,1362" strokeweight=".06431mm"/>
            <v:line id="_x0000_s3112" alt="" style="position:absolute" from="422,1350" to="422,1362" strokeweight=".06431mm"/>
            <v:line id="_x0000_s3113" alt="" style="position:absolute" from="433,1350" to="433,1362" strokeweight=".06431mm"/>
            <v:line id="_x0000_s3114" alt="" style="position:absolute" from="217,1289" to="196,1289" strokeweight=".08575mm"/>
            <v:shape id="_x0000_s3115" alt="" style="position:absolute;left:119;top:1253;width:49;height:74" coordorigin="119,1254" coordsize="49,74" o:spt="100" adj="0,,0" path="m152,1254r-16,l130,1257r-4,6l122,1269r-3,10l119,1302r3,10l130,1324r6,3l152,1327r6,-3l161,1320r-22,l135,1317r-5,-9l129,1300r,-19l130,1273r5,-9l139,1261r22,l158,1257r-6,-3xm161,1261r-12,l153,1264r2,5l158,1273r1,8l159,1300r-1,8l155,1312r-2,5l149,1320r12,l166,1312r2,-10l168,1279r-2,-10l162,1263r-1,-2xe" fillcolor="black" stroked="f">
              <v:stroke joinstyle="round"/>
              <v:formulas/>
              <v:path arrowok="t" o:connecttype="segments"/>
            </v:shape>
            <v:line id="_x0000_s3116" alt="" style="position:absolute" from="670,1350" to="670,1371" strokeweight=".08575mm"/>
            <v:shape id="_x0000_s3117" alt="" style="position:absolute;left:594;top:1395;width:43;height:71" coordorigin="595,1395" coordsize="43,71" o:spt="100" adj="0,,0" path="m637,1458r-41,l596,1466r41,l637,1458xm621,1404r-9,l612,1458r9,l621,1404xm621,1395r-9,l595,1398r,9l612,1404r9,l621,1395xe" fillcolor="black" stroked="f">
              <v:stroke joinstyle="round"/>
              <v:formulas/>
              <v:path arrowok="t" o:connecttype="segments"/>
            </v:shape>
            <v:shape id="_x0000_s3118" alt="" style="position:absolute;left:652;top:1393;width:49;height:74" coordorigin="652,1394" coordsize="49,74" o:spt="100" adj="0,,0" path="m685,1394r-16,l663,1397r-9,12l652,1419r,23l654,1452r5,6l663,1464r6,3l685,1467r6,-3l694,1460r-22,l668,1457r-5,-9l662,1440r,-19l663,1413r5,-9l672,1401r22,l691,1397r-6,-3xm694,1401r-12,l685,1404r3,5l690,1413r2,8l692,1440r-2,8l688,1452r-3,5l682,1460r12,l699,1452r2,-10l701,1419r-2,-10l695,1403r-1,-2xe" fillcolor="black" stroked="f">
              <v:stroke joinstyle="round"/>
              <v:formulas/>
              <v:path arrowok="t" o:connecttype="segments"/>
            </v:shape>
            <v:shape id="_x0000_s3119" alt="" style="position:absolute;left:713;top:1378;width:35;height:52" coordorigin="713,1378" coordsize="35,52" o:spt="100" adj="0,,0" path="m736,1378r-11,l720,1380r-3,5l715,1389r-2,7l713,1412r2,7l720,1427r5,3l736,1430r4,-3l742,1424r-15,l724,1423r-3,-7l720,1411r,-14l721,1392r1,-3l724,1385r3,-2l742,1383r-2,-3l736,1378xm742,1383r-8,l736,1385r2,4l740,1392r1,5l741,1411r-1,5l738,1419r-2,4l734,1424r8,l743,1423r3,-4l747,1412r,-16l746,1389r-4,-6xe" fillcolor="black" stroked="f">
              <v:stroke joinstyle="round"/>
              <v:formulas/>
              <v:path arrowok="t" o:connecttype="segments"/>
            </v:shape>
            <v:line id="_x0000_s3120" alt="" style="position:absolute" from="512,1350" to="512,1362" strokeweight=".06431mm"/>
            <v:line id="_x0000_s3121" alt="" style="position:absolute" from="551,1350" to="551,1362" strokeweight=".06431mm"/>
            <v:line id="_x0000_s3122" alt="" style="position:absolute" from="580,1350" to="580,1362" strokeweight=".06431mm"/>
            <v:line id="_x0000_s3123" alt="" style="position:absolute" from="601,1350" to="601,1362" strokeweight=".06431mm"/>
            <v:line id="_x0000_s3124" alt="" style="position:absolute" from="619,1350" to="619,1362" strokeweight=".06431mm"/>
            <v:line id="_x0000_s3125" alt="" style="position:absolute" from="635,1350" to="635,1362" strokeweight=".06431mm"/>
            <v:line id="_x0000_s3126" alt="" style="position:absolute" from="648,1350" to="648,1362" strokeweight=".06431mm"/>
            <v:line id="_x0000_s3127" alt="" style="position:absolute" from="659,1350" to="659,1362" strokeweight=".06431mm"/>
            <v:line id="_x0000_s3128" alt="" style="position:absolute" from="738,1350" to="738,1362" strokeweight=".06431mm"/>
            <v:line id="_x0000_s3129" alt="" style="position:absolute" from="777,1350" to="777,1362" strokeweight=".06431mm"/>
            <v:line id="_x0000_s3130" alt="" style="position:absolute" from="806,1350" to="806,1362" strokeweight=".06431mm"/>
            <v:line id="_x0000_s3131" alt="" style="position:absolute" from="828,1350" to="828,1362" strokeweight=".06431mm"/>
            <v:line id="_x0000_s3132" alt="" style="position:absolute" from="845,1350" to="845,1362" strokeweight=".06431mm"/>
            <v:line id="_x0000_s3133" alt="" style="position:absolute" from="861,1350" to="861,1362" strokeweight=".06431mm"/>
            <v:line id="_x0000_s3134" alt="" style="position:absolute" from="874,1350" to="874,1362" strokeweight=".06431mm"/>
            <v:line id="_x0000_s3135" alt="" style="position:absolute" from="885,1350" to="885,1362" strokeweight=".06431mm"/>
            <v:line id="_x0000_s3136" alt="" style="position:absolute" from="1122,1350" to="1122,1371" strokeweight=".08575mm"/>
            <v:shape id="_x0000_s3137" alt="" style="position:absolute;left:1046;top:1395;width:43;height:71" coordorigin="1047,1395" coordsize="43,71" o:spt="100" adj="0,,0" path="m1089,1458r-41,l1048,1466r41,l1089,1458xm1073,1404r-9,l1064,1458r9,l1073,1404xm1073,1395r-9,l1047,1398r,9l1064,1404r9,l1073,1395xe" fillcolor="black" stroked="f">
              <v:stroke joinstyle="round"/>
              <v:formulas/>
              <v:path arrowok="t" o:connecttype="segments"/>
            </v:shape>
            <v:shape id="_x0000_s3138" alt="" style="position:absolute;left:1104;top:1393;width:49;height:74" coordorigin="1104,1394" coordsize="49,74" o:spt="100" adj="0,,0" path="m1137,1394r-16,l1115,1397r-9,12l1104,1419r,23l1106,1452r9,12l1121,1467r16,l1143,1464r3,-4l1124,1460r-4,-3l1118,1452r-3,-4l1114,1440r,-19l1115,1413r3,-4l1120,1404r4,-3l1146,1401r-3,-4l1137,1394xm1146,1401r-12,l1138,1404r5,9l1144,1421r,19l1143,1448r-5,9l1134,1460r12,l1151,1452r2,-10l1153,1419r-2,-10l1147,1403r-1,-2xe" fillcolor="black" stroked="f">
              <v:stroke joinstyle="round"/>
              <v:formulas/>
              <v:path arrowok="t" o:connecttype="segments"/>
            </v:shape>
            <v:shape id="_x0000_s3139" alt="" style="position:absolute;left:1165;top:1378;width:32;height:51" coordorigin="1166,1378" coordsize="32,51" o:spt="100" adj="0,,0" path="m1194,1384r-11,l1186,1385r3,3l1190,1390r,4l1190,1396r-2,3l1187,1401r-4,4l1181,1408r-5,4l1166,1423r,6l1197,1429r,-6l1174,1423r5,-5l1186,1410r5,-5l1194,1402r1,-2l1197,1396r,-2l1197,1388r-2,-3l1194,1384xm1185,1378r-7,l1176,1378r-2,1l1171,1380r-2,l1166,1381r,7l1169,1387r2,-1l1174,1385r2,-1l1178,1384r16,l1189,1379r-4,-1xe" fillcolor="black" stroked="f">
              <v:stroke joinstyle="round"/>
              <v:formulas/>
              <v:path arrowok="t" o:connecttype="segments"/>
            </v:shape>
            <v:line id="_x0000_s3140" alt="" style="position:absolute" from="964,1350" to="964,1362" strokeweight=".06431mm"/>
            <v:line id="_x0000_s3141" alt="" style="position:absolute" from="1003,1350" to="1003,1362" strokeweight=".06431mm"/>
            <v:line id="_x0000_s3142" alt="" style="position:absolute" from="1032,1350" to="1032,1362" strokeweight=".06431mm"/>
            <v:line id="_x0000_s3143" alt="" style="position:absolute" from="1054,1350" to="1054,1362" strokeweight=".06431mm"/>
            <v:line id="_x0000_s3144" alt="" style="position:absolute" from="1071,1350" to="1071,1362" strokeweight=".06431mm"/>
            <v:line id="_x0000_s3145" alt="" style="position:absolute" from="1087,1350" to="1087,1362" strokeweight=".06431mm"/>
            <v:line id="_x0000_s3146" alt="" style="position:absolute" from="1100,1350" to="1100,1362" strokeweight=".06431mm"/>
            <v:line id="_x0000_s3147" alt="" style="position:absolute" from="1111,1350" to="1111,1362" strokeweight=".06431mm"/>
            <v:line id="_x0000_s3148" alt="" style="position:absolute" from="1190,1350" to="1190,1362" strokeweight=".06431mm"/>
            <v:line id="_x0000_s3149" alt="" style="position:absolute" from="1229,1350" to="1229,1362" strokeweight=".06431mm"/>
            <v:line id="_x0000_s3150" alt="" style="position:absolute" from="1258,1350" to="1258,1362" strokeweight=".06431mm"/>
            <v:line id="_x0000_s3151" alt="" style="position:absolute" from="1280,1350" to="1280,1362" strokeweight=".06431mm"/>
            <v:line id="_x0000_s3152" alt="" style="position:absolute" from="1298,1350" to="1298,1362" strokeweight=".06431mm"/>
            <v:line id="_x0000_s3153" alt="" style="position:absolute" from="1313,1350" to="1313,1362" strokeweight=".06431mm"/>
            <v:line id="_x0000_s3154" alt="" style="position:absolute" from="1326,1350" to="1326,1362" strokeweight=".06431mm"/>
            <v:line id="_x0000_s3155" alt="" style="position:absolute" from="1337,1350" to="1337,1362" strokeweight=".06431mm"/>
            <v:line id="_x0000_s3156" alt="" style="position:absolute" from="1574,1350" to="1574,1371" strokeweight=".08575mm"/>
            <v:shape id="_x0000_s3157" alt="" style="position:absolute;left:1498;top:1395;width:43;height:71" coordorigin="1499,1395" coordsize="43,71" o:spt="100" adj="0,,0" path="m1541,1458r-41,l1500,1466r41,l1541,1458xm1525,1404r-9,l1516,1458r9,l1525,1404xm1525,1395r-9,l1499,1398r,9l1516,1404r9,l1525,1395xe" fillcolor="black" stroked="f">
              <v:stroke joinstyle="round"/>
              <v:formulas/>
              <v:path arrowok="t" o:connecttype="segments"/>
            </v:shape>
            <v:shape id="_x0000_s3158" alt="" style="position:absolute;left:1556;top:1393;width:49;height:74" coordorigin="1556,1394" coordsize="49,74" o:spt="100" adj="0,,0" path="m1589,1394r-16,l1567,1397r-4,6l1559,1409r-3,10l1556,1443r3,9l1567,1464r6,3l1589,1467r6,-3l1598,1460r-22,l1572,1457r-2,-5l1567,1448r-1,-8l1566,1421r1,-7l1570,1409r2,-5l1576,1401r22,l1595,1397r-6,-3xm1598,1401r-12,l1590,1404r5,10l1596,1421r,19l1595,1448r-5,9l1586,1460r12,l1603,1452r2,-9l1605,1419r-2,-10l1598,1401xe" fillcolor="black" stroked="f">
              <v:stroke joinstyle="round"/>
              <v:formulas/>
              <v:path arrowok="t" o:connecttype="segments"/>
            </v:shape>
            <v:shape id="_x0000_s3159" alt="" style="position:absolute;left:1616;top:1379;width:37;height:50" coordorigin="1616,1379" coordsize="37,50" o:spt="100" adj="0,,0" path="m1645,1417r-6,l1639,1429r6,l1645,1417xm1645,1379r-8,l1616,1411r,6l1652,1417r,-6l1622,1411r17,-26l1645,1385r,-6xm1645,1385r-6,l1639,1411r6,l1645,1385xe" fillcolor="black" stroked="f">
              <v:stroke joinstyle="round"/>
              <v:formulas/>
              <v:path arrowok="t" o:connecttype="segments"/>
            </v:shape>
            <v:line id="_x0000_s3160" alt="" style="position:absolute" from="1416,1350" to="1416,1362" strokeweight=".06431mm"/>
            <v:line id="_x0000_s3161" alt="" style="position:absolute" from="1456,1350" to="1456,1362" strokeweight=".06431mm"/>
            <v:line id="_x0000_s3162" alt="" style="position:absolute" from="1484,1350" to="1484,1362" strokeweight=".06431mm"/>
            <v:line id="_x0000_s3163" alt="" style="position:absolute" from="1506,1350" to="1506,1362" strokeweight=".06431mm"/>
            <v:line id="_x0000_s3164" alt="" style="position:absolute" from="1524,1350" to="1524,1362" strokeweight=".06431mm"/>
            <v:line id="_x0000_s3165" alt="" style="position:absolute" from="1539,1350" to="1539,1362" strokeweight=".06431mm"/>
            <v:line id="_x0000_s3166" alt="" style="position:absolute" from="1552,1350" to="1552,1362" strokeweight=".06431mm"/>
            <v:line id="_x0000_s3167" alt="" style="position:absolute" from="1563,1350" to="1563,1362" strokeweight=".06431mm"/>
            <v:line id="_x0000_s3168" alt="" style="position:absolute" from="217,676" to="196,676" strokeweight=".08575mm"/>
            <v:shape id="_x0000_s3169" alt="" style="position:absolute;left:58;top:642;width:46;height:73" coordorigin="59,642" coordsize="46,73" o:spt="100" adj="0,,0" path="m59,702r,10l62,713r3,l68,714r3,l74,715r12,l93,713r6,-6l74,707r-3,-1l68,706r-4,-1l62,704r-3,-2xm99,675r-16,l87,676r6,6l95,686r,10l93,699r-6,6l83,707r16,l102,704r3,-6l105,683r-3,-6l99,675xm99,642r-37,l62,678r2,-1l67,676r5,-1l75,675r24,l93,669r-2,-1l70,668r,-17l99,651r,-9xm87,667r-10,l76,667r-3,l72,667r-2,1l91,668r-4,-1xe" fillcolor="black" stroked="f">
              <v:stroke joinstyle="round"/>
              <v:formulas/>
              <v:path arrowok="t" o:connecttype="segments"/>
            </v:shape>
            <v:shape id="_x0000_s3170" alt="" style="position:absolute;left:119;top:641;width:49;height:74" coordorigin="119,641" coordsize="49,74" o:spt="100" adj="0,,0" path="m152,641r-16,l130,644r-8,13l119,666r,24l122,699r4,6l130,712r6,3l152,715r6,-3l161,707r-22,l135,705r-5,-10l129,688r,-20l130,661r5,-10l139,649r22,l158,644r-6,-3xm161,649r-12,l153,651r2,5l158,661r1,7l159,688r-1,7l155,700r-2,5l149,707r12,l162,705r4,-6l168,690r,-24l166,657r-5,-8xe" fillcolor="black" stroked="f">
              <v:stroke joinstyle="round"/>
              <v:formulas/>
              <v:path arrowok="t" o:connecttype="segments"/>
            </v:shape>
            <v:line id="_x0000_s3171" alt="" style="position:absolute" from="217,64" to="196,64" strokeweight=".08575mm"/>
            <v:shape id="_x0000_s3172" alt="" style="position:absolute;top:29;width:43;height:71" coordorigin=",30" coordsize="43,71" o:spt="100" adj="0,,0" path="m42,93l1,93r,8l42,101r,-8xm27,39r-10,l17,93r10,l27,39xm27,30r-10,l,33r,9l17,39r10,l27,30xe" fillcolor="black" stroked="f">
              <v:stroke joinstyle="round"/>
              <v:formulas/>
              <v:path arrowok="t" o:connecttype="segments"/>
            </v:shape>
            <v:shape id="_x0000_s3173" alt="" style="position:absolute;left:57;top:28;width:49;height:74" coordorigin="58,29" coordsize="49,74" o:spt="100" adj="0,,0" path="m90,29r-16,l68,32r-4,6l60,44,58,54r,23l60,87r8,12l74,102r16,l96,99r3,-4l77,95,73,92,68,82,67,75r,-19l68,48r5,-9l77,36r22,l96,32,90,29xm99,36r-12,l91,39r5,9l97,56r,19l96,82,91,92r-4,3l99,95r1,-2l104,87r3,-10l107,54,104,44,99,36xe" fillcolor="black" stroked="f">
              <v:stroke joinstyle="round"/>
              <v:formulas/>
              <v:path arrowok="t" o:connecttype="segments"/>
            </v:shape>
            <v:shape id="_x0000_s3174" alt="" style="position:absolute;left:119;top:28;width:49;height:74" coordorigin="119,29" coordsize="49,74" o:spt="100" adj="0,,0" path="m152,29r-16,l130,32r-8,12l119,54r,23l122,87r4,6l130,99r6,3l152,102r6,-3l161,95r-22,l135,92,130,82r-1,-7l129,56r1,-8l135,39r4,-3l161,36r-3,-4l152,29xm161,36r-12,l153,39r2,5l158,48r1,8l159,75r-1,7l153,92r-4,3l161,95r1,-2l166,87r2,-10l168,54,166,44r-5,-8xe" fillcolor="black" stroked="f">
              <v:stroke joinstyle="round"/>
              <v:formulas/>
              <v:path arrowok="t" o:connecttype="segments"/>
            </v:shape>
            <v:shape id="_x0000_s3175" alt="" style="position:absolute;left:217;top:63;width:1357;height:1225" coordorigin="217,64" coordsize="1357,1225" path="m217,1130r14,12l245,1142r14,12l272,1166r14,-61l300,1130r13,l327,1142r14,-25l354,1105r14,l382,1056r14,12l409,1032r14,l437,1081,450,970r14,49l478,958r13,-86l519,872r14,-49l546,787r14,-86l574,591r13,24l601,456r14,-74l628,358r14,-86l656,174r14,-61l683,125,697,88,711,76r27,l752,64r603,l1368,76r14,25l1396,150r13,36l1423,309r14,184l1450,640r14,134l1478,983r14,183l1505,1215r14,25l1533,1289r41,e" filled="f" strokecolor="#d82423" strokeweight=".53592mm">
              <v:path arrowok="t"/>
            </v:shape>
            <v:shape id="_x0000_s3176" alt="" style="position:absolute;left:217;top:63;width:1357;height:1225" coordorigin="217,64" coordsize="1357,1225" path="m217,1289r562,l793,1277r27,-98l834,1032,848,848,861,554,875,309,889,186,902,76,916,64r96,l1026,76r41,l1094,101r14,36l1122,211r13,24l1149,309r14,86l1176,566r14,98l1218,909r13,147l1245,1191r14,12l1272,1203r14,61l1300,1277r13,12l1574,1289e" filled="f" strokecolor="#2d7ebc" strokeweight=".53592mm">
              <v:path arrowok="t"/>
            </v:shape>
            <v:line id="_x0000_s3177" alt="" style="position:absolute" from="216,3" to="216,1350" strokeweight=".04286mm"/>
            <v:line id="_x0000_s3178" alt="" style="position:absolute" from="1575,3" to="1575,1350" strokeweight=".04322mm"/>
            <v:line id="_x0000_s3179" alt="" style="position:absolute" from="217,1351" to="1574,1351" strokeweight=".04286mm"/>
            <v:line id="_x0000_s3180" alt="" style="position:absolute" from="217,2" to="1574,2" strokeweight=".04286mm"/>
            <v:rect id="_x0000_s3181" alt="" style="position:absolute;left:217;top:2;width:1357;height:1348" fillcolor="#d4ffd4" stroked="f"/>
            <v:shape id="_x0000_s3182" alt="" style="position:absolute;left:1621;top:59;width:163;height:131" coordorigin="1622,59" coordsize="163,131" o:spt="100" adj="0,,0" path="m1723,154r-35,l1709,190r14,-36xm1664,63r6,40l1622,111r42,21l1642,168r46,-14l1723,154r1,-2l1764,152r-19,-24l1784,103r-49,-3l1735,88r-33,l1664,63xm1764,152r-40,l1772,162r-8,-10xm1736,59r-34,29l1735,88r1,-29xe" fillcolor="#5ed35e" stroked="f">
              <v:stroke joinstyle="round"/>
              <v:formulas/>
              <v:path arrowok="t" o:connecttype="segments"/>
            </v:shape>
            <v:shape id="_x0000_s3183" type="#_x0000_t75" alt="" style="position:absolute;left:1626;top:354;width:164;height:496">
              <v:imagedata r:id="rId116" o:title=""/>
            </v:shape>
            <v:shape id="_x0000_s3184" alt="" style="position:absolute;left:1650;top:190;width:112;height:114" coordorigin="1651,190" coordsize="112,114" path="m1701,190r-50,49l1680,304r69,-10l1762,224r-61,-34xe" fillcolor="#5ed35e" stroked="f">
              <v:path arrowok="t"/>
            </v:shape>
            <v:shape id="_x0000_s3185" alt="" style="position:absolute;left:1592;top:898;width:281;height:79" coordorigin="1592,898" coordsize="281,79" path="m1873,898r-166,5l1592,977r182,-6l1873,898xe" fillcolor="#5ed35e" stroked="f">
              <v:path arrowok="t"/>
            </v:shape>
            <w10:anchorlock/>
          </v:group>
        </w:pict>
      </w:r>
    </w:p>
    <w:p w14:paraId="1B2D794E" w14:textId="77777777" w:rsidR="00845F1E" w:rsidRDefault="00845F1E">
      <w:pPr>
        <w:pStyle w:val="BodyText"/>
        <w:spacing w:before="7"/>
        <w:rPr>
          <w:rFonts w:ascii="Verdana"/>
          <w:sz w:val="14"/>
        </w:rPr>
      </w:pPr>
    </w:p>
    <w:p w14:paraId="3A9364A7" w14:textId="77777777" w:rsidR="00845F1E" w:rsidRDefault="00BA7C68">
      <w:pPr>
        <w:spacing w:before="101"/>
        <w:ind w:left="2999" w:right="7106"/>
        <w:rPr>
          <w:rFonts w:ascii="Verdana"/>
          <w:sz w:val="10"/>
        </w:rPr>
      </w:pPr>
      <w:r>
        <w:pict w14:anchorId="576A7BDF">
          <v:group id="_x0000_s3096" alt="" style="position:absolute;left:0;text-align:left;margin-left:227.4pt;margin-top:11.2pt;width:75.85pt;height:23.8pt;z-index:-86464;mso-position-horizontal-relative:page" coordorigin="4548,224" coordsize="1517,476">
            <v:shape id="_x0000_s3097" type="#_x0000_t75" alt="" style="position:absolute;left:4548;top:223;width:1517;height:476">
              <v:imagedata r:id="rId117" o:title=""/>
            </v:shape>
            <v:rect id="_x0000_s3098" alt="" style="position:absolute;left:4589;top:517;width:1476;height:182" fillcolor="#d4ffd4" stroked="f"/>
            <v:line id="_x0000_s3099" alt="" style="position:absolute" from="5552,453" to="5159,273" strokeweight=".15mm">
              <v:stroke dashstyle="1 1"/>
            </v:line>
            <w10:wrap anchorx="page"/>
          </v:group>
        </w:pict>
      </w:r>
      <w:r>
        <w:pict w14:anchorId="5E105D45">
          <v:group id="_x0000_s3093" alt="" style="position:absolute;left:0;text-align:left;margin-left:438.4pt;margin-top:11.2pt;width:75.85pt;height:23.8pt;z-index:3448;mso-position-horizontal-relative:page" coordorigin="8768,224" coordsize="1517,476">
            <v:shape id="_x0000_s3094" type="#_x0000_t75" alt="" style="position:absolute;left:8767;top:223;width:1517;height:476">
              <v:imagedata r:id="rId118" o:title=""/>
            </v:shape>
            <v:rect id="_x0000_s3095" alt="" style="position:absolute;left:8808;top:517;width:1476;height:182" fillcolor="#d4ffd4" stroked="f"/>
            <w10:wrap anchorx="page"/>
          </v:group>
        </w:pict>
      </w:r>
      <w:r>
        <w:pict w14:anchorId="392C4933">
          <v:group id="_x0000_s3088" alt="" style="position:absolute;left:0;text-align:left;margin-left:107.15pt;margin-top:10.15pt;width:85.1pt;height:24.85pt;z-index:3496;mso-position-horizontal-relative:page" coordorigin="2143,203" coordsize="1702,497">
            <v:shape id="_x0000_s3089" type="#_x0000_t75" alt="" style="position:absolute;left:2328;top:223;width:1517;height:476">
              <v:imagedata r:id="rId117" o:title=""/>
            </v:shape>
            <v:rect id="_x0000_s3090" alt="" style="position:absolute;left:2369;top:517;width:1476;height:182" fillcolor="#d4ffd4" stroked="f"/>
            <v:line id="_x0000_s3091" alt="" style="position:absolute" from="2580,588" to="2433,375" strokeweight=".15mm">
              <v:stroke dashstyle="1 1"/>
            </v:line>
            <v:shape id="_x0000_s3092" type="#_x0000_t202" alt="" style="position:absolute;left:2143;top:202;width:1702;height:497;mso-wrap-style:square;v-text-anchor:top" filled="f" stroked="f">
              <v:textbox inset="0,0,0,0">
                <w:txbxContent>
                  <w:p w14:paraId="329589ED" w14:textId="77777777" w:rsidR="00845F1E" w:rsidRDefault="00BA7C68">
                    <w:pPr>
                      <w:ind w:right="1129"/>
                      <w:rPr>
                        <w:rFonts w:ascii="Verdana"/>
                        <w:sz w:val="10"/>
                      </w:rPr>
                    </w:pPr>
                    <w:r>
                      <w:rPr>
                        <w:rFonts w:ascii="Verdana"/>
                        <w:color w:val="00AA44"/>
                        <w:sz w:val="10"/>
                      </w:rPr>
                      <w:t>foreground odor</w:t>
                    </w:r>
                  </w:p>
                </w:txbxContent>
              </v:textbox>
            </v:shape>
            <w10:wrap anchorx="page"/>
          </v:group>
        </w:pict>
      </w:r>
      <w:r>
        <w:pict w14:anchorId="08A3220F">
          <v:group id="_x0000_s3085" alt="" style="position:absolute;left:0;text-align:left;margin-left:334.9pt;margin-top:11.2pt;width:75.85pt;height:23.8pt;z-index:3520;mso-position-horizontal-relative:page" coordorigin="6698,224" coordsize="1517,476">
            <v:shape id="_x0000_s3086" type="#_x0000_t75" alt="" style="position:absolute;left:6697;top:223;width:1517;height:476">
              <v:imagedata r:id="rId119" o:title=""/>
            </v:shape>
            <v:rect id="_x0000_s3087" alt="" style="position:absolute;left:6738;top:517;width:1476;height:182" fillcolor="#d4ffd4" stroked="f"/>
            <w10:wrap anchorx="page"/>
          </v:group>
        </w:pict>
      </w:r>
      <w:r>
        <w:pict w14:anchorId="3BDCC73D">
          <v:shape id="_x0000_s3084" type="#_x0000_t202" alt="" style="position:absolute;left:0;text-align:left;margin-left:320.05pt;margin-top:-104.35pt;width:112.05pt;height:14.6pt;z-index:3808;mso-wrap-style:square;mso-wrap-edited:f;mso-width-percent:0;mso-height-percent:0;mso-position-horizontal-relative:page;mso-width-percent:0;mso-height-percent:0;v-text-anchor:top" filled="f" stroked="f">
            <v:textbox inset="0,0,0,0">
              <w:txbxContent>
                <w:p w14:paraId="7F1B177A" w14:textId="77777777" w:rsidR="00845F1E" w:rsidRDefault="00BA7C68">
                  <w:pPr>
                    <w:tabs>
                      <w:tab w:val="left" w:pos="2046"/>
                    </w:tabs>
                    <w:rPr>
                      <w:rFonts w:ascii="Verdana"/>
                      <w:b/>
                      <w:sz w:val="24"/>
                    </w:rPr>
                  </w:pPr>
                  <w:r>
                    <w:rPr>
                      <w:rFonts w:ascii="Verdana"/>
                      <w:b/>
                      <w:sz w:val="24"/>
                    </w:rPr>
                    <w:t>E</w:t>
                  </w:r>
                  <w:r>
                    <w:rPr>
                      <w:rFonts w:ascii="Verdana"/>
                      <w:b/>
                      <w:sz w:val="24"/>
                    </w:rPr>
                    <w:tab/>
                    <w:t>G</w:t>
                  </w:r>
                </w:p>
              </w:txbxContent>
            </v:textbox>
            <w10:wrap anchorx="page"/>
          </v:shape>
        </w:pict>
      </w:r>
      <w:r>
        <w:rPr>
          <w:rFonts w:ascii="Verdana"/>
          <w:color w:val="364836"/>
          <w:sz w:val="10"/>
        </w:rPr>
        <w:t>background odor of varying intensities</w:t>
      </w:r>
    </w:p>
    <w:p w14:paraId="438920CD" w14:textId="77777777" w:rsidR="00845F1E" w:rsidRDefault="00845F1E">
      <w:pPr>
        <w:pStyle w:val="BodyText"/>
        <w:spacing w:before="8"/>
        <w:rPr>
          <w:rFonts w:ascii="Verdana"/>
          <w:sz w:val="22"/>
        </w:rPr>
      </w:pPr>
    </w:p>
    <w:p w14:paraId="7EBC32E8" w14:textId="77777777" w:rsidR="00845F1E" w:rsidRDefault="00BA7C68">
      <w:pPr>
        <w:pStyle w:val="Heading3"/>
        <w:tabs>
          <w:tab w:val="left" w:pos="2837"/>
          <w:tab w:val="left" w:pos="5083"/>
          <w:tab w:val="left" w:pos="7121"/>
        </w:tabs>
        <w:spacing w:before="100"/>
        <w:ind w:left="609"/>
        <w:rPr>
          <w:rFonts w:ascii="Verdana"/>
        </w:rPr>
      </w:pPr>
      <w:r>
        <w:pict w14:anchorId="2CF8E292">
          <v:shape id="_x0000_s3083" type="#_x0000_t202" alt="" style="position:absolute;left:0;text-align:left;margin-left:92.3pt;margin-top:27.65pt;width:15.7pt;height:68.05pt;z-index:3736;mso-wrap-style:square;mso-wrap-edited:f;mso-width-percent:0;mso-height-percent:0;mso-position-horizontal-relative:page;mso-width-percent:0;mso-height-percent:0;v-text-anchor:top" filled="f" stroked="f">
            <v:textbox style="layout-flow:vertical;mso-layout-flow-alt:bottom-to-top" inset="0,0,0,0">
              <w:txbxContent>
                <w:p w14:paraId="0CC1FC36" w14:textId="77777777" w:rsidR="00845F1E" w:rsidRDefault="00BA7C68">
                  <w:pPr>
                    <w:spacing w:before="20" w:line="252" w:lineRule="auto"/>
                    <w:ind w:left="20" w:right="-346" w:firstLine="161"/>
                    <w:rPr>
                      <w:rFonts w:ascii="Verdana"/>
                      <w:sz w:val="11"/>
                    </w:rPr>
                  </w:pPr>
                  <w:r>
                    <w:rPr>
                      <w:rFonts w:ascii="Verdana"/>
                      <w:spacing w:val="-1"/>
                      <w:sz w:val="11"/>
                    </w:rPr>
                    <w:t>Cor</w:t>
                  </w:r>
                  <w:r>
                    <w:rPr>
                      <w:rFonts w:ascii="Verdana"/>
                      <w:sz w:val="11"/>
                    </w:rPr>
                    <w:t>r</w:t>
                  </w:r>
                  <w:r>
                    <w:rPr>
                      <w:rFonts w:ascii="Verdana"/>
                      <w:spacing w:val="-1"/>
                      <w:sz w:val="11"/>
                    </w:rPr>
                    <w:t>ectl</w:t>
                  </w:r>
                  <w:r>
                    <w:rPr>
                      <w:rFonts w:ascii="Verdana"/>
                      <w:sz w:val="11"/>
                    </w:rPr>
                    <w:t>y</w:t>
                  </w:r>
                  <w:r>
                    <w:rPr>
                      <w:rFonts w:ascii="Verdana"/>
                      <w:spacing w:val="-1"/>
                      <w:sz w:val="11"/>
                    </w:rPr>
                    <w:t xml:space="preserve"> decoded backgr</w:t>
                  </w:r>
                  <w:r>
                    <w:rPr>
                      <w:rFonts w:ascii="Verdana"/>
                      <w:sz w:val="11"/>
                    </w:rPr>
                    <w:t>o</w:t>
                  </w:r>
                  <w:r>
                    <w:rPr>
                      <w:rFonts w:ascii="Verdana"/>
                      <w:spacing w:val="-1"/>
                      <w:sz w:val="11"/>
                    </w:rPr>
                    <w:t>un</w:t>
                  </w:r>
                  <w:r>
                    <w:rPr>
                      <w:rFonts w:ascii="Verdana"/>
                      <w:sz w:val="11"/>
                    </w:rPr>
                    <w:t>d</w:t>
                  </w:r>
                  <w:r>
                    <w:rPr>
                      <w:rFonts w:ascii="Verdana"/>
                      <w:spacing w:val="-1"/>
                      <w:sz w:val="11"/>
                    </w:rPr>
                    <w:t xml:space="preserve"> signal</w:t>
                  </w:r>
                  <w:r>
                    <w:rPr>
                      <w:rFonts w:ascii="Verdana"/>
                      <w:sz w:val="11"/>
                    </w:rPr>
                    <w:t>s</w:t>
                  </w:r>
                  <w:r>
                    <w:rPr>
                      <w:rFonts w:ascii="Verdana"/>
                      <w:spacing w:val="-1"/>
                      <w:sz w:val="11"/>
                    </w:rPr>
                    <w:t xml:space="preserve"> (%)</w:t>
                  </w:r>
                </w:p>
              </w:txbxContent>
            </v:textbox>
            <w10:wrap anchorx="page"/>
          </v:shape>
        </w:pict>
      </w:r>
      <w:r>
        <w:rPr>
          <w:rFonts w:ascii="Verdana"/>
        </w:rPr>
        <w:t>B</w:t>
      </w:r>
      <w:r>
        <w:rPr>
          <w:rFonts w:ascii="Verdana"/>
        </w:rPr>
        <w:tab/>
        <w:t>D</w:t>
      </w:r>
      <w:r>
        <w:rPr>
          <w:rFonts w:ascii="Verdana"/>
        </w:rPr>
        <w:tab/>
        <w:t>F</w:t>
      </w:r>
      <w:r>
        <w:rPr>
          <w:rFonts w:ascii="Verdana"/>
        </w:rPr>
        <w:tab/>
        <w:t>H</w:t>
      </w:r>
    </w:p>
    <w:p w14:paraId="14F9F7B4" w14:textId="77777777" w:rsidR="00845F1E" w:rsidRDefault="00BA7C68">
      <w:pPr>
        <w:pStyle w:val="BodyText"/>
        <w:spacing w:before="8"/>
        <w:rPr>
          <w:rFonts w:ascii="Verdana"/>
          <w:b/>
          <w:sz w:val="12"/>
        </w:rPr>
      </w:pPr>
      <w:r>
        <w:pict w14:anchorId="49EDD5F2">
          <v:group id="_x0000_s1973" alt="" style="position:absolute;margin-left:111.95pt;margin-top:9.65pt;width:94.1pt;height:73.65pt;z-index:3328;mso-wrap-distance-left:0;mso-wrap-distance-right:0;mso-position-horizontal-relative:page" coordorigin="2239,193" coordsize="1882,1473">
            <v:line id="_x0000_s1974" alt="" style="position:absolute" from="2456,1549" to="2456,1571" strokeweight=".08575mm"/>
            <v:shape id="_x0000_s1975" alt="" style="position:absolute;left:2352;top:1594;width:43;height:71" coordorigin="2353,1594" coordsize="43,71" o:spt="100" adj="0,,0" path="m2395,1657r-41,l2354,1665r41,l2395,1657xm2379,1603r-9,l2370,1657r9,l2379,1603xm2379,1594r-9,l2353,1598r,8l2370,1603r9,l2379,1594xe" fillcolor="black" stroked="f">
              <v:stroke joinstyle="round"/>
              <v:formulas/>
              <v:path arrowok="t" o:connecttype="segments"/>
            </v:shape>
            <v:shape id="_x0000_s1976" alt="" style="position:absolute;left:2410;top:1592;width:49;height:74" coordorigin="2410,1593" coordsize="49,74" o:spt="100" adj="0,,0" path="m2443,1593r-16,l2421,1596r-4,6l2412,1609r-2,9l2410,1642r2,9l2421,1663r6,3l2443,1666r6,-3l2452,1659r-22,l2426,1656r-5,-9l2420,1639r,-19l2421,1613r5,-10l2430,1600r22,l2449,1596r-6,-3xm2452,1600r-12,l2443,1603r5,10l2450,1620r,19l2448,1647r-5,9l2440,1659r12,l2453,1657r4,-6l2459,1642r,-24l2457,1609r-5,-9xe" fillcolor="black" stroked="f">
              <v:stroke joinstyle="round"/>
              <v:formulas/>
              <v:path arrowok="t" o:connecttype="segments"/>
            </v:shape>
            <v:line id="_x0000_s1977" alt="" style="position:absolute" from="2474,1606" to="2516,1606" strokeweight=".09914mm"/>
            <v:shape id="_x0000_s1978" alt="" style="position:absolute;left:2528;top:1577;width:32;height:51" coordorigin="2529,1577" coordsize="32,51" o:spt="100" adj="0,,0" path="m2557,1583r-11,l2549,1584r1,1l2552,1587r1,2l2553,1593r,2l2551,1598r-1,2l2546,1604r-3,3l2531,1619r-2,3l2529,1628r31,l2560,1622r-23,l2552,1606r3,-2l2557,1601r1,-2l2559,1597r,-2l2560,1593r,-6l2558,1584r-1,-1xm2548,1577r-7,l2539,1578r-5,1l2532,1579r-3,2l2529,1587r3,-1l2534,1585r5,-2l2541,1583r16,l2552,1579r-4,-2xe" fillcolor="black" stroked="f">
              <v:stroke joinstyle="round"/>
              <v:formulas/>
              <v:path arrowok="t" o:connecttype="segments"/>
            </v:shape>
            <v:line id="_x0000_s1979" alt="" style="position:absolute" from="2524,1549" to="2524,1562" strokeweight=".06431mm"/>
            <v:line id="_x0000_s1980" alt="" style="position:absolute" from="2564,1549" to="2564,1562" strokeweight=".06431mm"/>
            <v:line id="_x0000_s1981" alt="" style="position:absolute" from="2592,1549" to="2592,1562" strokeweight=".06431mm"/>
            <v:line id="_x0000_s1982" alt="" style="position:absolute" from="2614,1549" to="2614,1562" strokeweight=".06431mm"/>
            <v:line id="_x0000_s1983" alt="" style="position:absolute" from="2632,1549" to="2632,1562" strokeweight=".06431mm"/>
            <v:line id="_x0000_s1984" alt="" style="position:absolute" from="2647,1549" to="2647,1562" strokeweight=".06431mm"/>
            <v:line id="_x0000_s1985" alt="" style="position:absolute" from="2660,1549" to="2660,1562" strokeweight=".06431mm"/>
            <v:line id="_x0000_s1986" alt="" style="position:absolute" from="2672,1549" to="2672,1562" strokeweight=".06431mm"/>
            <v:line id="_x0000_s1987" alt="" style="position:absolute" from="2456,1488" to="2435,1488" strokeweight=".08575mm"/>
            <v:shape id="_x0000_s1988" alt="" style="position:absolute;left:2358;top:1452;width:50;height:74" coordorigin="2358,1453" coordsize="50,74" o:spt="100" adj="0,,0" path="m2391,1453r-16,l2369,1456r-9,13l2358,1478r,24l2360,1511r5,6l2369,1523r6,3l2391,1526r6,-3l2400,1519r-22,l2374,1516r-2,-4l2369,1507r-1,-8l2368,1480r1,-7l2372,1468r2,-5l2378,1460r22,l2397,1456r-6,-3xm2400,1460r-12,l2391,1463r5,10l2398,1480r,19l2396,1507r-5,9l2388,1519r12,l2405,1511r2,-9l2407,1478r-2,-9l2400,1460xe" fillcolor="black" stroked="f">
              <v:stroke joinstyle="round"/>
              <v:formulas/>
              <v:path arrowok="t" o:connecttype="segments"/>
            </v:shape>
            <v:line id="_x0000_s1989" alt="" style="position:absolute" from="2908,1549" to="2908,1571" strokeweight=".08575mm"/>
            <v:shape id="_x0000_s1990" alt="" style="position:absolute;left:2833;top:1594;width:43;height:71" coordorigin="2833,1594" coordsize="43,71" o:spt="100" adj="0,,0" path="m2876,1657r-41,l2835,1665r41,l2876,1657xm2860,1603r-10,l2850,1657r10,l2860,1603xm2860,1594r-10,l2833,1598r,8l2850,1603r10,l2860,1594xe" fillcolor="black" stroked="f">
              <v:stroke joinstyle="round"/>
              <v:formulas/>
              <v:path arrowok="t" o:connecttype="segments"/>
            </v:shape>
            <v:shape id="_x0000_s1991" alt="" style="position:absolute;left:2891;top:1592;width:49;height:74" coordorigin="2891,1593" coordsize="49,74" o:spt="100" adj="0,,0" path="m2923,1593r-15,l2901,1596r-4,6l2893,1609r-2,9l2891,1642r2,9l2901,1663r7,3l2923,1666r7,-3l2933,1659r-22,l2907,1656r-5,-9l2901,1639r,-19l2902,1613r5,-10l2911,1600r22,l2930,1596r-7,-3xm2933,1600r-13,l2924,1603r5,10l2930,1620r,19l2929,1647r-5,9l2920,1659r13,l2938,1651r2,-9l2940,1618r-2,-9l2933,1600xe" fillcolor="black" stroked="f">
              <v:stroke joinstyle="round"/>
              <v:formulas/>
              <v:path arrowok="t" o:connecttype="segments"/>
            </v:shape>
            <v:shape id="_x0000_s1992" alt="" style="position:absolute;left:2951;top:1577;width:35;height:52" coordorigin="2952,1577" coordsize="35,52" o:spt="100" adj="0,,0" path="m2975,1577r-11,l2959,1579r-6,9l2952,1595r,16l2953,1618r3,4l2959,1627r5,2l2975,1629r4,-2l2981,1623r-15,l2963,1622r-2,-4l2960,1615r-1,-5l2959,1596r1,-5l2963,1584r3,-1l2981,1583r-2,-4l2975,1577xm2981,1583r-8,l2975,1584r4,7l2979,1596r,14l2979,1615r-4,7l2973,1623r8,l2985,1618r1,-7l2986,1595r-1,-7l2981,1583xe" fillcolor="black" stroked="f">
              <v:stroke joinstyle="round"/>
              <v:formulas/>
              <v:path arrowok="t" o:connecttype="segments"/>
            </v:shape>
            <v:line id="_x0000_s1993" alt="" style="position:absolute" from="2750,1549" to="2750,1562" strokeweight=".06431mm"/>
            <v:line id="_x0000_s1994" alt="" style="position:absolute" from="2790,1549" to="2790,1562" strokeweight=".06431mm"/>
            <v:line id="_x0000_s1995" alt="" style="position:absolute" from="2818,1549" to="2818,1562" strokeweight=".06431mm"/>
            <v:line id="_x0000_s1996" alt="" style="position:absolute" from="2840,1549" to="2840,1562" strokeweight=".06431mm"/>
            <v:line id="_x0000_s1997" alt="" style="position:absolute" from="2858,1549" to="2858,1562" strokeweight=".06431mm"/>
            <v:line id="_x0000_s1998" alt="" style="position:absolute" from="2873,1549" to="2873,1562" strokeweight=".06431mm"/>
            <v:line id="_x0000_s1999" alt="" style="position:absolute" from="2886,1549" to="2886,1562" strokeweight=".06431mm"/>
            <v:line id="_x0000_s2000" alt="" style="position:absolute" from="2898,1549" to="2898,1562" strokeweight=".06431mm"/>
            <v:line id="_x0000_s2001" alt="" style="position:absolute" from="2976,1549" to="2976,1562" strokeweight=".06431mm"/>
            <v:line id="_x0000_s2002" alt="" style="position:absolute" from="3016,1549" to="3016,1562" strokeweight=".06431mm"/>
            <v:line id="_x0000_s2003" alt="" style="position:absolute" from="3044,1549" to="3044,1562" strokeweight=".06431mm"/>
            <v:line id="_x0000_s2004" alt="" style="position:absolute" from="3066,1549" to="3066,1562" strokeweight=".06431mm"/>
            <v:line id="_x0000_s2005" alt="" style="position:absolute" from="3084,1549" to="3084,1562" strokeweight=".06431mm"/>
            <v:line id="_x0000_s2006" alt="" style="position:absolute" from="3099,1549" to="3099,1562" strokeweight=".06431mm"/>
            <v:line id="_x0000_s2007" alt="" style="position:absolute" from="3113,1549" to="3113,1562" strokeweight=".06431mm"/>
            <v:line id="_x0000_s2008" alt="" style="position:absolute" from="3124,1549" to="3124,1562" strokeweight=".06431mm"/>
            <v:line id="_x0000_s2009" alt="" style="position:absolute" from="3360,1549" to="3360,1571" strokeweight=".08575mm"/>
            <v:shape id="_x0000_s2010" alt="" style="position:absolute;left:3285;top:1594;width:43;height:71" coordorigin="3286,1594" coordsize="43,71" o:spt="100" adj="0,,0" path="m3328,1657r-41,l3287,1665r41,l3328,1657xm3312,1603r-9,l3303,1657r9,l3312,1603xm3312,1594r-9,l3286,1598r,8l3303,1603r9,l3312,1594xe" fillcolor="black" stroked="f">
              <v:stroke joinstyle="round"/>
              <v:formulas/>
              <v:path arrowok="t" o:connecttype="segments"/>
            </v:shape>
            <v:shape id="_x0000_s2011" alt="" style="position:absolute;left:3343;top:1592;width:49;height:74" coordorigin="3343,1593" coordsize="49,74" o:spt="100" adj="0,,0" path="m3376,1593r-16,l3354,1596r-5,6l3345,1609r-2,9l3343,1642r2,9l3354,1663r6,3l3376,1666r6,-3l3385,1659r-22,l3359,1656r-5,-9l3353,1639r,-19l3354,1613r5,-10l3363,1600r22,l3382,1596r-6,-3xm3385,1600r-12,l3376,1603r5,10l3383,1620r,19l3381,1647r-5,9l3373,1659r12,l3386,1657r4,-6l3392,1642r,-24l3390,1609r-5,-9xe" fillcolor="black" stroked="f">
              <v:stroke joinstyle="round"/>
              <v:formulas/>
              <v:path arrowok="t" o:connecttype="segments"/>
            </v:shape>
            <v:shape id="_x0000_s2012" alt="" style="position:absolute;left:3404;top:1577;width:32;height:51" coordorigin="3405,1577" coordsize="32,51" o:spt="100" adj="0,,0" path="m3433,1583r-11,l3424,1584r2,1l3428,1587r1,2l3429,1593r,2l3427,1598r-2,2l3422,1604r-3,3l3407,1619r-2,3l3405,1628r31,l3436,1622r-23,l3428,1606r2,-2l3432,1601r2,-2l3435,1597r,-2l3436,1593r,-6l3434,1584r-1,-1xm3424,1577r-7,l3415,1578r-5,1l3408,1579r-3,2l3405,1587r3,-1l3410,1585r5,-2l3417,1583r16,l3428,1579r-4,-2xe" fillcolor="black" stroked="f">
              <v:stroke joinstyle="round"/>
              <v:formulas/>
              <v:path arrowok="t" o:connecttype="segments"/>
            </v:shape>
            <v:line id="_x0000_s2013" alt="" style="position:absolute" from="3202,1549" to="3202,1562" strokeweight=".06431mm"/>
            <v:line id="_x0000_s2014" alt="" style="position:absolute" from="3242,1549" to="3242,1562" strokeweight=".06431mm"/>
            <v:line id="_x0000_s2015" alt="" style="position:absolute" from="3270,1549" to="3270,1562" strokeweight=".06431mm"/>
            <v:line id="_x0000_s2016" alt="" style="position:absolute" from="3292,1549" to="3292,1562" strokeweight=".06431mm"/>
            <v:line id="_x0000_s2017" alt="" style="position:absolute" from="3310,1549" to="3310,1562" strokeweight=".06431mm"/>
            <v:line id="_x0000_s2018" alt="" style="position:absolute" from="3325,1549" to="3325,1562" strokeweight=".06431mm"/>
            <v:line id="_x0000_s2019" alt="" style="position:absolute" from="3339,1549" to="3339,1562" strokeweight=".06431mm"/>
            <v:line id="_x0000_s2020" alt="" style="position:absolute" from="3350,1549" to="3350,1562" strokeweight=".06431mm"/>
            <v:line id="_x0000_s2021" alt="" style="position:absolute" from="3428,1549" to="3428,1562" strokeweight=".06431mm"/>
            <v:line id="_x0000_s2022" alt="" style="position:absolute" from="3468,1549" to="3468,1562" strokeweight=".06431mm"/>
            <v:line id="_x0000_s2023" alt="" style="position:absolute" from="3496,1549" to="3496,1562" strokeweight=".06431mm"/>
            <v:line id="_x0000_s2024" alt="" style="position:absolute" from="3518,1549" to="3518,1562" strokeweight=".06431mm"/>
            <v:line id="_x0000_s2025" alt="" style="position:absolute" from="3536,1549" to="3536,1562" strokeweight=".06431mm"/>
            <v:line id="_x0000_s2026" alt="" style="position:absolute" from="3551,1549" to="3551,1562" strokeweight=".06431mm"/>
            <v:line id="_x0000_s2027" alt="" style="position:absolute" from="3565,1549" to="3565,1562" strokeweight=".06431mm"/>
            <v:line id="_x0000_s2028" alt="" style="position:absolute" from="3576,1549" to="3576,1562" strokeweight=".06431mm"/>
            <v:line id="_x0000_s2029" alt="" style="position:absolute" from="3813,1549" to="3813,1571" strokeweight=".08575mm"/>
            <v:shape id="_x0000_s2030" alt="" style="position:absolute;left:3737;top:1594;width:43;height:71" coordorigin="3738,1594" coordsize="43,71" o:spt="100" adj="0,,0" path="m3780,1657r-41,l3739,1665r41,l3780,1657xm3764,1603r-9,l3755,1657r9,l3764,1603xm3764,1594r-9,l3738,1598r,8l3755,1603r9,l3764,1594xe" fillcolor="black" stroked="f">
              <v:stroke joinstyle="round"/>
              <v:formulas/>
              <v:path arrowok="t" o:connecttype="segments"/>
            </v:shape>
            <v:shape id="_x0000_s2031" alt="" style="position:absolute;left:3795;top:1592;width:49;height:74" coordorigin="3795,1593" coordsize="49,74" o:spt="100" adj="0,,0" path="m3828,1593r-16,l3806,1596r-4,6l3797,1609r-2,9l3795,1642r2,9l3806,1663r6,3l3828,1666r6,-3l3837,1659r-22,l3811,1656r-5,-9l3805,1639r,-19l3806,1613r5,-10l3815,1600r22,l3834,1596r-6,-3xm3837,1600r-12,l3828,1603r5,10l3835,1620r,19l3833,1647r-2,5l3828,1656r-3,3l3837,1659r1,-2l3842,1651r2,-9l3844,1618r-2,-9l3837,1600xe" fillcolor="black" stroked="f">
              <v:stroke joinstyle="round"/>
              <v:formulas/>
              <v:path arrowok="t" o:connecttype="segments"/>
            </v:shape>
            <v:shape id="_x0000_s2032" alt="" style="position:absolute;left:3854;top:1578;width:37;height:50" coordorigin="3855,1578" coordsize="37,50" o:spt="100" adj="0,,0" path="m3884,1616r-7,l3877,1628r7,l3884,1616xm3884,1578r-8,l3855,1610r,6l3891,1616r,-5l3860,1611r17,-27l3884,1584r,-6xm3884,1584r-7,l3877,1611r7,l3884,1584xe" fillcolor="black" stroked="f">
              <v:stroke joinstyle="round"/>
              <v:formulas/>
              <v:path arrowok="t" o:connecttype="segments"/>
            </v:shape>
            <v:line id="_x0000_s2033" alt="" style="position:absolute" from="3655,1549" to="3655,1562" strokeweight=".06431mm"/>
            <v:line id="_x0000_s2034" alt="" style="position:absolute" from="3694,1549" to="3694,1562" strokeweight=".06431mm"/>
            <v:line id="_x0000_s2035" alt="" style="position:absolute" from="3723,1549" to="3723,1562" strokeweight=".06431mm"/>
            <v:line id="_x0000_s2036" alt="" style="position:absolute" from="3744,1549" to="3744,1562" strokeweight=".06431mm"/>
            <v:line id="_x0000_s2037" alt="" style="position:absolute" from="3762,1549" to="3762,1562" strokeweight=".06431mm"/>
            <v:line id="_x0000_s2038" alt="" style="position:absolute" from="3778,1549" to="3778,1562" strokeweight=".06431mm"/>
            <v:line id="_x0000_s2039" alt="" style="position:absolute" from="3791,1549" to="3791,1562" strokeweight=".06431mm"/>
            <v:line id="_x0000_s2040" alt="" style="position:absolute" from="3802,1549" to="3802,1562" strokeweight=".06431mm"/>
            <v:line id="_x0000_s2041" alt="" style="position:absolute" from="2456,876" to="2435,876" strokeweight=".08575mm"/>
            <v:shape id="_x0000_s2042" alt="" style="position:absolute;left:2297;top:841;width:46;height:73" coordorigin="2298,842" coordsize="46,73" o:spt="100" adj="0,,0" path="m2298,901r,10l2301,912r3,1l2307,913r3,1l2313,914r12,l2331,912r7,-6l2313,906r-4,-1l2303,904r-3,-1l2298,901xm2338,874r-17,l2326,875r3,3l2332,881r2,4l2334,895r-2,4l2326,904r-5,2l2338,906r3,-3l2343,897r,-15l2341,877r-3,-3xm2338,842r-38,l2300,877r3,-1l2306,875r5,-1l2313,874r25,l2332,868r-2,-1l2309,867r,-17l2338,850r,-8xm2326,866r-10,l2315,866r-3,l2311,867r-2,l2330,867r-4,-1xe" fillcolor="black" stroked="f">
              <v:stroke joinstyle="round"/>
              <v:formulas/>
              <v:path arrowok="t" o:connecttype="segments"/>
            </v:shape>
            <v:shape id="_x0000_s2043" alt="" style="position:absolute;left:2358;top:840;width:50;height:74" coordorigin="2358,840" coordsize="50,74" o:spt="100" adj="0,,0" path="m2391,840r-16,l2369,843r-9,13l2358,865r,24l2360,898r5,6l2369,911r6,3l2391,914r6,-3l2400,906r-22,l2374,904r-2,-5l2369,894r-1,-7l2368,867r1,-7l2372,855r2,-5l2378,848r22,l2397,843r-6,-3xm2400,848r-12,l2391,850r5,10l2398,867r,20l2396,894r-5,10l2388,906r12,l2405,898r2,-9l2407,865r-2,-9l2400,848xe" fillcolor="black" stroked="f">
              <v:stroke joinstyle="round"/>
              <v:formulas/>
              <v:path arrowok="t" o:connecttype="segments"/>
            </v:shape>
            <v:line id="_x0000_s2044" alt="" style="position:absolute" from="2456,263" to="2435,263" strokeweight=".08575mm"/>
            <v:shape id="_x0000_s2045" alt="" style="position:absolute;left:2238;top:229;width:43;height:71" coordorigin="2239,229" coordsize="43,71" o:spt="100" adj="0,,0" path="m2281,292r-41,l2240,300r41,l2281,292xm2265,238r-9,l2256,292r9,l2265,238xm2265,229r-9,l2239,233r,8l2256,238r9,l2265,229xe" fillcolor="black" stroked="f">
              <v:stroke joinstyle="round"/>
              <v:formulas/>
              <v:path arrowok="t" o:connecttype="segments"/>
            </v:shape>
            <v:shape id="_x0000_s2046" alt="" style="position:absolute;left:2296;top:227;width:49;height:74" coordorigin="2296,228" coordsize="49,74" o:spt="100" adj="0,,0" path="m2329,228r-16,l2307,231r-4,6l2298,244r-2,9l2296,277r2,9l2307,298r6,3l2329,301r6,-3l2338,294r-22,l2312,291r-2,-5l2307,282r-1,-8l2306,255r1,-7l2310,243r2,-5l2316,235r22,l2335,231r-6,-3xm2338,235r-12,l2330,238r5,10l2336,255r,19l2335,282r-5,9l2326,294r12,l2339,292r4,-6l2345,277r,-24l2343,244r-5,-9xe" fillcolor="black" stroked="f">
              <v:stroke joinstyle="round"/>
              <v:formulas/>
              <v:path arrowok="t" o:connecttype="segments"/>
            </v:shape>
            <v:shape id="_x0000_s2047" alt="" style="position:absolute;left:2358;top:227;width:50;height:74" coordorigin="2358,228" coordsize="50,74" o:spt="100" adj="0,,0" path="m2391,228r-16,l2369,231r-4,6l2360,244r-2,9l2358,277r2,9l2369,298r6,3l2391,301r6,-3l2400,294r-22,l2374,291r-5,-9l2368,274r,-19l2369,248r3,-5l2374,238r4,-3l2400,235r-3,-4l2391,228xm2400,235r-12,l2391,238r5,10l2398,255r,19l2396,282r-5,9l2388,294r12,l2405,286r2,-9l2407,253r-2,-9l2400,235xe" fillcolor="black" stroked="f">
              <v:stroke joinstyle="round"/>
              <v:formulas/>
              <v:path arrowok="t" o:connecttype="segments"/>
            </v:shape>
            <v:shape id="_x0000_s3072" alt="" style="position:absolute;left:2456;top:262;width:1357;height:1226" coordorigin="2456,263" coordsize="1357,1226" path="m2456,1488r261,l2730,1476r14,-25l2758,1451r13,-12l2785,1341r14,-98l2812,1072r14,-98l2840,704r14,-147l2867,447r14,-74l2908,300r14,-37l3689,263r14,12l3717,275r13,37l3744,349r14,184l3771,839r14,416l3799,1464r14,24e" filled="f" strokecolor="#d82423" strokeweight=".53592mm">
              <v:path arrowok="t"/>
            </v:shape>
            <v:shape id="_x0000_s3073" alt="" style="position:absolute;left:2456;top:299;width:1357;height:1189" coordorigin="2456,300" coordsize="1357,1189" path="m2456,1488r658,l3128,1476r13,l3155,1464r14,l3182,1439r14,l3210,1415r13,-25l3237,1353r14,-24l3278,1280r14,-86l3306,1145r13,-98l3333,974r14,-86l3360,790r14,-61l3388,692r14,-61l3415,569r14,-49l3443,484r13,-25l3470,447r14,l3497,422r14,-12l3525,398r14,l3552,349r28,l3593,324r28,l3634,312r14,-12l3662,312r55,l3730,324r14,37l3758,520r13,392l3785,1304r14,160l3813,1488e" filled="f" strokecolor="#2d7ebc" strokeweight=".53592mm">
              <v:path arrowok="t"/>
            </v:shape>
            <v:line id="_x0000_s3074" alt="" style="position:absolute" from="2456,1549" to="2456,202" strokeweight=".08575mm"/>
            <v:line id="_x0000_s3075" alt="" style="position:absolute" from="3813,1549" to="3813,202" strokeweight=".08575mm"/>
            <v:line id="_x0000_s3076" alt="" style="position:absolute" from="2456,1549" to="3813,1549" strokeweight=".08575mm"/>
            <v:line id="_x0000_s3077" alt="" style="position:absolute" from="2456,202" to="3813,202" strokeweight=".08575mm"/>
            <v:shape id="_x0000_s3078" type="#_x0000_t75" alt="" style="position:absolute;left:2456;top:194;width:1376;height:1355">
              <v:imagedata r:id="rId120" o:title=""/>
            </v:shape>
            <v:shape id="_x0000_s3079" alt="" style="position:absolute;left:3869;top:193;width:163;height:131" coordorigin="3870,193" coordsize="163,131" o:spt="100" adj="0,,0" path="m3972,288r-36,l3957,324r15,-36xm3912,197r6,40l3870,245r42,21l3890,302r46,-14l3972,288r,-2l4012,286r-19,-24l4032,238r-49,-4l3983,222r-33,l3912,197xm4012,286r-40,l4020,296r-8,-10xm3984,193r-34,29l3983,222r1,-29xe" fillcolor="#364836" stroked="f">
              <v:stroke joinstyle="round"/>
              <v:formulas/>
              <v:path arrowok="t" o:connecttype="segments"/>
            </v:shape>
            <v:shape id="_x0000_s3080" type="#_x0000_t75" alt="" style="position:absolute;left:3874;top:488;width:164;height:496">
              <v:imagedata r:id="rId121" o:title=""/>
            </v:shape>
            <v:shape id="_x0000_s3081" alt="" style="position:absolute;left:3898;top:324;width:112;height:114" coordorigin="3899,324" coordsize="112,114" path="m3949,324r-50,49l3929,438r69,-9l4010,358r-61,-34xe" fillcolor="#364836" stroked="f">
              <v:path arrowok="t"/>
            </v:shape>
            <v:shape id="_x0000_s3082" alt="" style="position:absolute;left:3840;top:1032;width:281;height:79" coordorigin="3840,1032" coordsize="281,79" path="m4121,1032r-166,5l3840,1111r182,-6l4121,1032xe" fillcolor="#3d4836" stroked="f">
              <v:path arrowok="t"/>
            </v:shape>
            <w10:wrap type="topAndBottom" anchorx="page"/>
          </v:group>
        </w:pict>
      </w:r>
      <w:r>
        <w:pict w14:anchorId="53BF7E9C">
          <v:group id="_x0000_s1888" alt="" style="position:absolute;margin-left:222.7pt;margin-top:9.7pt;width:90.05pt;height:73.6pt;z-index:3352;mso-wrap-distance-left:0;mso-wrap-distance-right:0;mso-position-horizontal-relative:page" coordorigin="4454,194" coordsize="1801,1472">
            <v:line id="_x0000_s1889" alt="" style="position:absolute" from="4671,1549" to="4671,1571" strokeweight=".08575mm"/>
            <v:shape id="_x0000_s1890" alt="" style="position:absolute;left:4567;top:1594;width:43;height:71" coordorigin="4568,1594" coordsize="43,71" o:spt="100" adj="0,,0" path="m4610,1657r-41,l4569,1665r41,l4610,1657xm4594,1603r-9,l4585,1657r9,l4594,1603xm4594,1594r-9,l4568,1598r,8l4585,1603r9,l4594,1594xe" fillcolor="black" stroked="f">
              <v:stroke joinstyle="round"/>
              <v:formulas/>
              <v:path arrowok="t" o:connecttype="segments"/>
            </v:shape>
            <v:shape id="_x0000_s1891" alt="" style="position:absolute;left:4625;top:1592;width:49;height:74" coordorigin="4626,1593" coordsize="49,74" o:spt="100" adj="0,,0" path="m4658,1593r-16,l4636,1596r-8,13l4626,1618r,24l4628,1651r4,6l4636,1663r6,3l4658,1666r6,-3l4667,1659r-22,l4641,1656r-5,-9l4635,1639r,-19l4636,1613r5,-10l4645,1600r22,l4664,1596r-6,-3xm4667,1600r-12,l4659,1603r2,5l4664,1613r1,7l4665,1639r-1,8l4661,1652r-2,4l4655,1659r12,l4672,1651r3,-9l4675,1618r-3,-9l4668,1602r-1,-2xe" fillcolor="black" stroked="f">
              <v:stroke joinstyle="round"/>
              <v:formulas/>
              <v:path arrowok="t" o:connecttype="segments"/>
            </v:shape>
            <v:line id="_x0000_s1892" alt="" style="position:absolute" from="4689,1606" to="4732,1606" strokeweight=".09914mm"/>
            <v:shape id="_x0000_s1893" alt="" style="position:absolute;left:4743;top:1577;width:32;height:51" coordorigin="4744,1577" coordsize="32,51" o:spt="100" adj="0,,0" path="m4773,1583r-12,l4764,1584r4,3l4768,1589r,4l4768,1595r-2,3l4765,1600r-2,3l4759,1607r-5,5l4744,1622r,6l4775,1628r,-6l4752,1622r5,-5l4769,1604r1,l4772,1601r1,-2l4774,1597r1,-2l4775,1593r,-6l4774,1584r-1,-1xm4763,1577r-7,l4754,1578r-5,1l4747,1579r-3,2l4744,1587r3,-1l4749,1585r5,-2l4756,1583r17,l4768,1579r-5,-2xe" fillcolor="black" stroked="f">
              <v:stroke joinstyle="round"/>
              <v:formulas/>
              <v:path arrowok="t" o:connecttype="segments"/>
            </v:shape>
            <v:line id="_x0000_s1894" alt="" style="position:absolute" from="4740,1549" to="4740,1562" strokeweight=".06431mm"/>
            <v:line id="_x0000_s1895" alt="" style="position:absolute" from="4779,1549" to="4779,1562" strokeweight=".06431mm"/>
            <v:line id="_x0000_s1896" alt="" style="position:absolute" from="4808,1549" to="4808,1562" strokeweight=".06431mm"/>
            <v:line id="_x0000_s1897" alt="" style="position:absolute" from="4830,1549" to="4830,1562" strokeweight=".06431mm"/>
            <v:line id="_x0000_s1898" alt="" style="position:absolute" from="4847,1549" to="4847,1562" strokeweight=".06431mm"/>
            <v:line id="_x0000_s1899" alt="" style="position:absolute" from="4863,1549" to="4863,1562" strokeweight=".06431mm"/>
            <v:line id="_x0000_s1900" alt="" style="position:absolute" from="4876,1549" to="4876,1562" strokeweight=".06431mm"/>
            <v:line id="_x0000_s1901" alt="" style="position:absolute" from="4887,1549" to="4887,1562" strokeweight=".06431mm"/>
            <v:line id="_x0000_s1902" alt="" style="position:absolute" from="4671,1488" to="4650,1488" strokeweight=".08575mm"/>
            <v:shape id="_x0000_s1903" alt="" style="position:absolute;left:4573;top:1452;width:49;height:74" coordorigin="4574,1453" coordsize="49,74" o:spt="100" adj="0,,0" path="m4606,1453r-16,l4584,1456r-8,13l4574,1478r,24l4576,1511r4,6l4584,1523r6,3l4606,1526r6,-3l4615,1519r-22,l4589,1516r-5,-9l4583,1499r,-19l4584,1473r5,-10l4593,1460r22,l4612,1456r-6,-3xm4615,1460r-12,l4607,1463r2,5l4612,1473r1,7l4613,1499r-1,8l4609,1512r-2,4l4603,1519r12,l4616,1517r4,-6l4623,1502r,-24l4620,1469r-5,-9xe" fillcolor="black" stroked="f">
              <v:stroke joinstyle="round"/>
              <v:formulas/>
              <v:path arrowok="t" o:connecttype="segments"/>
            </v:shape>
            <v:line id="_x0000_s1904" alt="" style="position:absolute" from="5124,1549" to="5124,1571" strokeweight=".08575mm"/>
            <v:shape id="_x0000_s1905" alt="" style="position:absolute;left:5048;top:1594;width:43;height:71" coordorigin="5049,1594" coordsize="43,71" o:spt="100" adj="0,,0" path="m5091,1657r-41,l5050,1665r41,l5091,1657xm5075,1603r-9,l5066,1657r9,l5075,1603xm5075,1594r-9,l5049,1598r,8l5066,1603r9,l5075,1594xe" fillcolor="black" stroked="f">
              <v:stroke joinstyle="round"/>
              <v:formulas/>
              <v:path arrowok="t" o:connecttype="segments"/>
            </v:shape>
            <v:shape id="_x0000_s1906" alt="" style="position:absolute;left:5106;top:1592;width:49;height:74" coordorigin="5106,1593" coordsize="49,74" o:spt="100" adj="0,,0" path="m5139,1593r-16,l5117,1596r-9,13l5106,1618r,24l5108,1651r5,6l5117,1663r6,3l5139,1666r6,-3l5148,1659r-22,l5122,1656r-5,-9l5116,1639r,-19l5117,1613r5,-10l5126,1600r22,l5145,1596r-6,-3xm5148,1600r-12,l5140,1603r2,5l5144,1613r2,7l5146,1639r-2,8l5142,1652r-2,4l5136,1659r12,l5153,1651r2,-9l5155,1618r-2,-9l5149,1602r-1,-2xe" fillcolor="black" stroked="f">
              <v:stroke joinstyle="round"/>
              <v:formulas/>
              <v:path arrowok="t" o:connecttype="segments"/>
            </v:shape>
            <v:shape id="_x0000_s1907" alt="" style="position:absolute;left:5167;top:1577;width:35;height:52" coordorigin="5167,1577" coordsize="35,52" o:spt="100" adj="0,,0" path="m5190,1577r-11,l5175,1579r-3,5l5169,1588r-2,7l5167,1611r2,7l5172,1622r3,5l5179,1629r11,l5194,1627r2,-4l5181,1623r-3,-1l5175,1615r-1,-5l5174,1596r1,-5l5176,1588r2,-4l5181,1583r15,l5194,1579r-4,-2xm5196,1583r-8,l5190,1584r2,4l5194,1591r1,5l5195,1610r-1,5l5192,1618r-2,4l5188,1623r8,l5200,1618r1,-7l5201,1595r-1,-7l5196,1583xe" fillcolor="black" stroked="f">
              <v:stroke joinstyle="round"/>
              <v:formulas/>
              <v:path arrowok="t" o:connecttype="segments"/>
            </v:shape>
            <v:line id="_x0000_s1908" alt="" style="position:absolute" from="4966,1549" to="4966,1562" strokeweight=".06431mm"/>
            <v:line id="_x0000_s1909" alt="" style="position:absolute" from="5005,1549" to="5005,1562" strokeweight=".06431mm"/>
            <v:line id="_x0000_s1910" alt="" style="position:absolute" from="5034,1549" to="5034,1562" strokeweight=".06431mm"/>
            <v:line id="_x0000_s1911" alt="" style="position:absolute" from="5056,1549" to="5056,1562" strokeweight=".06431mm"/>
            <v:line id="_x0000_s1912" alt="" style="position:absolute" from="5073,1549" to="5073,1562" strokeweight=".06431mm"/>
            <v:line id="_x0000_s1913" alt="" style="position:absolute" from="5089,1549" to="5089,1562" strokeweight=".06431mm"/>
            <v:line id="_x0000_s1914" alt="" style="position:absolute" from="5102,1549" to="5102,1562" strokeweight=".06431mm"/>
            <v:line id="_x0000_s1915" alt="" style="position:absolute" from="5113,1549" to="5113,1562" strokeweight=".06431mm"/>
            <v:line id="_x0000_s1916" alt="" style="position:absolute" from="5192,1549" to="5192,1562" strokeweight=".06431mm"/>
            <v:line id="_x0000_s1917" alt="" style="position:absolute" from="5231,1549" to="5231,1562" strokeweight=".06431mm"/>
            <v:line id="_x0000_s1918" alt="" style="position:absolute" from="5260,1549" to="5260,1562" strokeweight=".06431mm"/>
            <v:line id="_x0000_s1919" alt="" style="position:absolute" from="5282,1549" to="5282,1562" strokeweight=".06431mm"/>
            <v:line id="_x0000_s1920" alt="" style="position:absolute" from="5300,1549" to="5300,1562" strokeweight=".06431mm"/>
            <v:line id="_x0000_s1921" alt="" style="position:absolute" from="5315,1549" to="5315,1562" strokeweight=".06431mm"/>
            <v:line id="_x0000_s1922" alt="" style="position:absolute" from="5328,1549" to="5328,1562" strokeweight=".06431mm"/>
            <v:line id="_x0000_s1923" alt="" style="position:absolute" from="5339,1549" to="5339,1562" strokeweight=".06431mm"/>
            <v:line id="_x0000_s1924" alt="" style="position:absolute" from="5576,1549" to="5576,1571" strokeweight=".08575mm"/>
            <v:shape id="_x0000_s1925" alt="" style="position:absolute;left:5500;top:1594;width:43;height:71" coordorigin="5501,1594" coordsize="43,71" o:spt="100" adj="0,,0" path="m5543,1657r-41,l5502,1665r41,l5543,1657xm5527,1603r-9,l5518,1657r9,l5527,1603xm5527,1594r-9,l5501,1598r,8l5518,1603r9,l5527,1594xe" fillcolor="black" stroked="f">
              <v:stroke joinstyle="round"/>
              <v:formulas/>
              <v:path arrowok="t" o:connecttype="segments"/>
            </v:shape>
            <v:shape id="_x0000_s1926" alt="" style="position:absolute;left:5558;top:1592;width:49;height:74" coordorigin="5558,1593" coordsize="49,74" o:spt="100" adj="0,,0" path="m5591,1593r-16,l5569,1596r-9,13l5558,1618r,24l5560,1651r5,6l5569,1663r6,3l5591,1666r6,-3l5600,1659r-22,l5574,1656r-2,-4l5569,1647r-1,-8l5568,1620r1,-7l5572,1608r2,-5l5578,1600r22,l5597,1596r-6,-3xm5600,1600r-12,l5592,1603r5,10l5598,1620r,19l5597,1647r-5,9l5588,1659r12,l5605,1651r2,-9l5607,1618r-2,-9l5601,1602r-1,-2xe" fillcolor="black" stroked="f">
              <v:stroke joinstyle="round"/>
              <v:formulas/>
              <v:path arrowok="t" o:connecttype="segments"/>
            </v:shape>
            <v:shape id="_x0000_s1927" alt="" style="position:absolute;left:5619;top:1577;width:32;height:51" coordorigin="5620,1577" coordsize="32,51" o:spt="100" adj="0,,0" path="m5649,1583r-12,l5640,1584r3,3l5644,1589r,4l5644,1595r-2,3l5641,1600r-2,3l5635,1607r-5,5l5620,1622r,6l5651,1628r,-6l5628,1622r5,-5l5645,1604r1,l5648,1601r1,-2l5651,1595r,-2l5651,1587r-2,-3l5649,1583xm5639,1577r-7,l5630,1578r-5,1l5623,1579r-3,2l5620,1587r3,-1l5625,1585r5,-2l5632,1583r17,l5643,1579r-4,-2xe" fillcolor="black" stroked="f">
              <v:stroke joinstyle="round"/>
              <v:formulas/>
              <v:path arrowok="t" o:connecttype="segments"/>
            </v:shape>
            <v:line id="_x0000_s1928" alt="" style="position:absolute" from="5418,1549" to="5418,1562" strokeweight=".06431mm"/>
            <v:line id="_x0000_s1929" alt="" style="position:absolute" from="5458,1549" to="5458,1562" strokeweight=".06431mm"/>
            <v:line id="_x0000_s1930" alt="" style="position:absolute" from="5486,1549" to="5486,1562" strokeweight=".06431mm"/>
            <v:line id="_x0000_s1931" alt="" style="position:absolute" from="5508,1549" to="5508,1562" strokeweight=".06431mm"/>
            <v:line id="_x0000_s1932" alt="" style="position:absolute" from="5526,1549" to="5526,1562" strokeweight=".06431mm"/>
            <v:line id="_x0000_s1933" alt="" style="position:absolute" from="5541,1549" to="5541,1562" strokeweight=".06431mm"/>
            <v:line id="_x0000_s1934" alt="" style="position:absolute" from="5554,1549" to="5554,1562" strokeweight=".06431mm"/>
            <v:line id="_x0000_s1935" alt="" style="position:absolute" from="5565,1549" to="5565,1562" strokeweight=".06431mm"/>
            <v:line id="_x0000_s1936" alt="" style="position:absolute" from="5644,1549" to="5644,1562" strokeweight=".06431mm"/>
            <v:line id="_x0000_s1937" alt="" style="position:absolute" from="5684,1549" to="5684,1562" strokeweight=".06431mm"/>
            <v:line id="_x0000_s1938" alt="" style="position:absolute" from="5712,1549" to="5712,1562" strokeweight=".06431mm"/>
            <v:line id="_x0000_s1939" alt="" style="position:absolute" from="5734,1549" to="5734,1562" strokeweight=".06431mm"/>
            <v:line id="_x0000_s1940" alt="" style="position:absolute" from="5752,1549" to="5752,1562" strokeweight=".06431mm"/>
            <v:line id="_x0000_s1941" alt="" style="position:absolute" from="5767,1549" to="5767,1562" strokeweight=".06431mm"/>
            <v:line id="_x0000_s1942" alt="" style="position:absolute" from="5780,1549" to="5780,1562" strokeweight=".06431mm"/>
            <v:line id="_x0000_s1943" alt="" style="position:absolute" from="5791,1549" to="5791,1562" strokeweight=".06431mm"/>
            <v:line id="_x0000_s1944" alt="" style="position:absolute" from="6028,1549" to="6028,1571" strokeweight=".08575mm"/>
            <v:shape id="_x0000_s1945" alt="" style="position:absolute;left:5952;top:1594;width:43;height:71" coordorigin="5953,1594" coordsize="43,71" o:spt="100" adj="0,,0" path="m5995,1657r-41,l5954,1665r41,l5995,1657xm5979,1603r-9,l5970,1657r9,l5979,1603xm5979,1594r-9,l5953,1598r,8l5970,1603r9,l5979,1594xe" fillcolor="black" stroked="f">
              <v:stroke joinstyle="round"/>
              <v:formulas/>
              <v:path arrowok="t" o:connecttype="segments"/>
            </v:shape>
            <v:shape id="_x0000_s1946" alt="" style="position:absolute;left:6010;top:1592;width:49;height:74" coordorigin="6011,1593" coordsize="49,74" o:spt="100" adj="0,,0" path="m6043,1593r-16,l6021,1596r-8,13l6011,1618r,24l6013,1651r4,6l6021,1663r6,3l6043,1666r6,-3l6052,1659r-22,l6026,1656r-2,-4l6021,1647r-1,-8l6020,1620r1,-7l6026,1603r4,-3l6052,1600r-3,-4l6043,1593xm6052,1600r-12,l6044,1603r5,10l6050,1620r,19l6049,1647r-5,9l6040,1659r12,l6057,1651r3,-9l6060,1618r-3,-9l6052,1600xe" fillcolor="black" stroked="f">
              <v:stroke joinstyle="round"/>
              <v:formulas/>
              <v:path arrowok="t" o:connecttype="segments"/>
            </v:shape>
            <v:shape id="_x0000_s1947" alt="" style="position:absolute;left:6070;top:1578;width:37;height:50" coordorigin="6070,1578" coordsize="37,50" o:spt="100" adj="0,,0" path="m6099,1616r-6,l6093,1628r6,l6099,1616xm6099,1578r-8,l6070,1610r,6l6106,1616r,-5l6076,1611r17,-27l6099,1584r,-6xm6099,1584r-6,l6093,1611r6,l6099,1584xe" fillcolor="black" stroked="f">
              <v:stroke joinstyle="round"/>
              <v:formulas/>
              <v:path arrowok="t" o:connecttype="segments"/>
            </v:shape>
            <v:line id="_x0000_s1948" alt="" style="position:absolute" from="5870,1549" to="5870,1562" strokeweight=".06431mm"/>
            <v:line id="_x0000_s1949" alt="" style="position:absolute" from="5910,1549" to="5910,1562" strokeweight=".06431mm"/>
            <v:line id="_x0000_s1950" alt="" style="position:absolute" from="5938,1549" to="5938,1562" strokeweight=".06431mm"/>
            <v:line id="_x0000_s1951" alt="" style="position:absolute" from="5960,1549" to="5960,1562" strokeweight=".06431mm"/>
            <v:line id="_x0000_s1952" alt="" style="position:absolute" from="5978,1549" to="5978,1562" strokeweight=".06431mm"/>
            <v:line id="_x0000_s1953" alt="" style="position:absolute" from="5993,1549" to="5993,1562" strokeweight=".06431mm"/>
            <v:line id="_x0000_s1954" alt="" style="position:absolute" from="6006,1549" to="6006,1562" strokeweight=".06431mm"/>
            <v:line id="_x0000_s1955" alt="" style="position:absolute" from="6017,1549" to="6017,1562" strokeweight=".06431mm"/>
            <v:line id="_x0000_s1956" alt="" style="position:absolute" from="4671,876" to="4650,876" strokeweight=".08575mm"/>
            <v:shape id="_x0000_s1957" alt="" style="position:absolute;left:4512;top:841;width:46;height:73" coordorigin="4513,842" coordsize="46,73" o:spt="100" adj="0,,0" path="m4513,901r,10l4516,912r3,1l4522,913r3,1l4528,914r12,l4547,912r6,-6l4528,906r-3,-1l4519,904r-3,-1l4513,901xm4553,874r-16,l4541,875r3,3l4547,881r2,4l4549,895r-2,4l4544,902r-3,2l4537,906r16,l4556,903r3,-6l4559,882r-3,-5l4553,874xm4553,842r-37,l4516,877r2,-1l4521,875r5,-1l4529,874r24,l4547,868r-2,-1l4525,867r,-17l4553,850r,-8xm4541,866r-10,l4530,866r-3,l4526,867r-1,l4545,867r-4,-1xe" fillcolor="black" stroked="f">
              <v:stroke joinstyle="round"/>
              <v:formulas/>
              <v:path arrowok="t" o:connecttype="segments"/>
            </v:shape>
            <v:shape id="_x0000_s1958" alt="" style="position:absolute;left:4573;top:840;width:49;height:74" coordorigin="4574,840" coordsize="49,74" o:spt="100" adj="0,,0" path="m4606,840r-16,l4584,843r-8,13l4574,865r,24l4576,898r4,6l4584,911r6,3l4606,914r6,-3l4615,906r-22,l4589,904r-5,-10l4583,887r,-20l4584,860r5,-10l4593,848r22,l4612,843r-6,-3xm4615,848r-12,l4607,850r2,5l4612,860r1,7l4613,887r-1,7l4609,899r-2,5l4603,906r12,l4616,904r4,-6l4623,889r,-24l4620,856r-5,-8xe" fillcolor="black" stroked="f">
              <v:stroke joinstyle="round"/>
              <v:formulas/>
              <v:path arrowok="t" o:connecttype="segments"/>
            </v:shape>
            <v:line id="_x0000_s1959" alt="" style="position:absolute" from="4671,263" to="4650,263" strokeweight=".08575mm"/>
            <v:shape id="_x0000_s1960" alt="" style="position:absolute;left:4454;top:229;width:43;height:71" coordorigin="4454,229" coordsize="43,71" o:spt="100" adj="0,,0" path="m4496,292r-41,l4455,300r41,l4496,292xm4481,238r-10,l4471,292r10,l4481,238xm4481,229r-10,l4454,233r,8l4471,238r10,l4481,229xe" fillcolor="black" stroked="f">
              <v:stroke joinstyle="round"/>
              <v:formulas/>
              <v:path arrowok="t" o:connecttype="segments"/>
            </v:shape>
            <v:shape id="_x0000_s1961" alt="" style="position:absolute;left:4511;top:227;width:49;height:74" coordorigin="4512,228" coordsize="49,74" o:spt="100" adj="0,,0" path="m4544,228r-16,l4522,231r-8,13l4512,253r,24l4514,286r4,6l4522,298r6,3l4544,301r6,-3l4553,294r-22,l4528,291r-5,-9l4521,274r,-19l4523,248r5,-10l4531,235r22,l4550,231r-6,-3xm4553,235r-12,l4545,238r5,10l4551,255r,19l4550,282r-5,9l4541,294r12,l4559,286r2,-9l4561,253r-2,-9l4554,237r-1,-2xe" fillcolor="black" stroked="f">
              <v:stroke joinstyle="round"/>
              <v:formulas/>
              <v:path arrowok="t" o:connecttype="segments"/>
            </v:shape>
            <v:shape id="_x0000_s1962" alt="" style="position:absolute;left:4573;top:227;width:49;height:74" coordorigin="4574,228" coordsize="49,74" o:spt="100" adj="0,,0" path="m4606,228r-16,l4584,231r-4,6l4576,244r-2,9l4574,277r2,9l4584,298r6,3l4606,301r6,-3l4615,294r-22,l4589,291r-5,-9l4583,274r,-19l4584,248r5,-10l4593,235r22,l4612,231r-6,-3xm4615,235r-12,l4607,238r2,5l4612,248r1,7l4613,274r-1,8l4609,286r-2,5l4603,294r12,l4620,286r3,-9l4623,253r-3,-9l4616,237r-1,-2xe" fillcolor="black" stroked="f">
              <v:stroke joinstyle="round"/>
              <v:formulas/>
              <v:path arrowok="t" o:connecttype="segments"/>
            </v:shape>
            <v:shape id="_x0000_s1963" alt="" style="position:absolute;left:4671;top:262;width:1357;height:1226" coordorigin="4671,263" coordsize="1357,1226" path="m4671,1488r357,l5041,1464r14,-62l5069,1329r14,-184l5096,974r14,-209l5124,594r13,-184l5151,324r14,-49l5178,263r781,l5973,275r14,37l6000,471r14,294l6028,1219e" filled="f" strokecolor="#d82423" strokeweight=".53592mm">
              <v:path arrowok="t"/>
            </v:shape>
            <v:shape id="_x0000_s1964" alt="" style="position:absolute;left:4671;top:262;width:1357;height:1226" coordorigin="4671,263" coordsize="1357,1226" path="m4671,1488r535,l5220,1476r13,12l5247,1476r14,-12l5274,1464r14,-13l5302,1451r13,-49l5329,1378r14,-37l5356,1341r14,-73l5384,1219r14,-98l5411,1084r14,-147l5439,851r13,-37l5466,655r14,-61l5494,520r13,-36l5521,459r14,-12l5548,398r14,l5576,373r13,-73l5603,288r14,-13l5658,275r14,-12l5959,263r14,12l5987,337r13,159l6014,790r14,490e" filled="f" strokecolor="#2d7ebc" strokeweight=".53592mm">
              <v:path arrowok="t"/>
            </v:shape>
            <v:line id="_x0000_s1965" alt="" style="position:absolute" from="4671,1549" to="4671,202" strokeweight=".08575mm"/>
            <v:line id="_x0000_s1966" alt="" style="position:absolute" from="6028,1549" to="6028,202" strokeweight=".08575mm"/>
            <v:line id="_x0000_s1967" alt="" style="position:absolute" from="4671,1549" to="6028,1549" strokeweight=".08575mm"/>
            <v:line id="_x0000_s1968" alt="" style="position:absolute" from="4671,202" to="6028,202" strokeweight=".08575mm"/>
            <v:shape id="_x0000_s1969" type="#_x0000_t75" alt="" style="position:absolute;left:4671;top:194;width:1376;height:1355">
              <v:imagedata r:id="rId122" o:title=""/>
            </v:shape>
            <v:shape id="_x0000_s1970" alt="" style="position:absolute;left:6086;top:228;width:163;height:131" coordorigin="6087,228" coordsize="163,131" o:spt="100" adj="0,,0" path="m6188,323r-35,l6174,359r14,-36xm6129,232r6,40l6087,280r42,21l6107,337r46,-14l6188,323r1,-2l6229,321r-19,-24l6249,272r-49,-3l6200,257r-33,l6129,232xm6229,321r-40,l6237,331r-8,-10xm6201,228r-34,29l6200,257r1,-29xe" fillcolor="#364836" stroked="f">
              <v:stroke joinstyle="round"/>
              <v:formulas/>
              <v:path arrowok="t" o:connecttype="segments"/>
            </v:shape>
            <v:shape id="_x0000_s1971" type="#_x0000_t75" alt="" style="position:absolute;left:6091;top:523;width:164;height:496">
              <v:imagedata r:id="rId123" o:title=""/>
            </v:shape>
            <v:shape id="_x0000_s1972" alt="" style="position:absolute;left:6115;top:359;width:112;height:114" coordorigin="6116,359" coordsize="112,114" path="m6166,359r-50,49l6145,473r69,-10l6227,393r-61,-34xe" fillcolor="#364836" stroked="f">
              <v:path arrowok="t"/>
            </v:shape>
            <w10:wrap type="topAndBottom" anchorx="page"/>
          </v:group>
        </w:pict>
      </w:r>
      <w:r>
        <w:pict w14:anchorId="7F3F057A">
          <v:group id="_x0000_s1803" alt="" style="position:absolute;margin-left:330.1pt;margin-top:9.8pt;width:88.85pt;height:73.4pt;z-index:3376;mso-wrap-distance-left:0;mso-wrap-distance-right:0;mso-position-horizontal-relative:page" coordorigin="6602,196" coordsize="1777,1468">
            <v:line id="_x0000_s1804" alt="" style="position:absolute" from="6820,1546" to="6820,1567" strokeweight=".08575mm"/>
            <v:shape id="_x0000_s1805" alt="" style="position:absolute;left:6716;top:1590;width:43;height:71" coordorigin="6716,1591" coordsize="43,71" o:spt="100" adj="0,,0" path="m6758,1654r-40,l6718,1662r40,l6758,1654xm6743,1599r-10,l6733,1654r10,l6743,1599xm6743,1591r-10,l6716,1594r,9l6733,1599r10,l6743,1591xe" fillcolor="black" stroked="f">
              <v:stroke joinstyle="round"/>
              <v:formulas/>
              <v:path arrowok="t" o:connecttype="segments"/>
            </v:shape>
            <v:shape id="_x0000_s1806" alt="" style="position:absolute;left:6773;top:1589;width:50;height:74" coordorigin="6774,1589" coordsize="50,74" o:spt="100" adj="0,,0" path="m6806,1589r-16,l6784,1593r-8,12l6774,1614r,24l6776,1647r4,7l6784,1660r6,3l6806,1663r6,-3l6815,1655r-22,l6790,1653r-3,-5l6785,1643r-2,-7l6783,1616r2,-7l6787,1604r3,-5l6793,1597r22,l6812,1593r-6,-4xm6815,1597r-12,l6807,1599r5,10l6813,1616r,20l6812,1643r-5,10l6803,1655r12,l6821,1647r2,-9l6823,1614r-2,-9l6815,1597xe" fillcolor="black" stroked="f">
              <v:stroke joinstyle="round"/>
              <v:formulas/>
              <v:path arrowok="t" o:connecttype="segments"/>
            </v:shape>
            <v:line id="_x0000_s1807" alt="" style="position:absolute" from="6837,1603" to="6880,1603" strokeweight=".09914mm"/>
            <v:shape id="_x0000_s1808" alt="" style="position:absolute;left:6892;top:1573;width:32;height:51" coordorigin="6892,1574" coordsize="32,51" o:spt="100" adj="0,,0" path="m6921,1579r-11,l6912,1580r2,2l6916,1584r1,2l6917,1590r-1,2l6915,1595r-2,2l6911,1599r-1,2l6898,1613r-3,3l6892,1619r,5l6924,1624r,-5l6900,1619r10,-10l6913,1606r3,-3l6918,1601r,-1l6920,1598r1,-2l6923,1592r,-2l6923,1584r-1,-4l6921,1579xm6912,1574r-7,l6902,1574r-2,1l6898,1575r-3,1l6893,1577r,7l6895,1582r3,-1l6900,1581r2,-1l6905,1579r16,l6916,1575r-4,-1xe" fillcolor="black" stroked="f">
              <v:stroke joinstyle="round"/>
              <v:formulas/>
              <v:path arrowok="t" o:connecttype="segments"/>
            </v:shape>
            <v:line id="_x0000_s1809" alt="" style="position:absolute" from="6888,1546" to="6888,1558" strokeweight=".06431mm"/>
            <v:line id="_x0000_s1810" alt="" style="position:absolute" from="6928,1546" to="6928,1558" strokeweight=".06431mm"/>
            <v:line id="_x0000_s1811" alt="" style="position:absolute" from="6956,1546" to="6956,1558" strokeweight=".06431mm"/>
            <v:line id="_x0000_s1812" alt="" style="position:absolute" from="6978,1546" to="6978,1558" strokeweight=".06431mm"/>
            <v:line id="_x0000_s1813" alt="" style="position:absolute" from="6996,1546" to="6996,1558" strokeweight=".06431mm"/>
            <v:line id="_x0000_s1814" alt="" style="position:absolute" from="7011,1546" to="7011,1558" strokeweight=".06431mm"/>
            <v:line id="_x0000_s1815" alt="" style="position:absolute" from="7024,1546" to="7024,1558" strokeweight=".06431mm"/>
            <v:line id="_x0000_s1816" alt="" style="position:absolute" from="7035,1546" to="7035,1558" strokeweight=".06431mm"/>
            <v:line id="_x0000_s1817" alt="" style="position:absolute" from="6820,1485" to="6799,1485" strokeweight=".08575mm"/>
            <v:shape id="_x0000_s1818" alt="" style="position:absolute;left:6721;top:1449;width:49;height:74" coordorigin="6722,1449" coordsize="49,74" o:spt="100" adj="0,,0" path="m6754,1449r-16,l6732,1453r-4,6l6724,1465r-2,9l6722,1498r2,9l6732,1520r6,3l6754,1523r6,-3l6763,1515r-22,l6738,1513r-3,-5l6733,1503r-2,-7l6731,1477r2,-8l6735,1464r3,-5l6741,1457r22,l6760,1453r-6,-4xm6763,1457r-12,l6755,1459r5,10l6761,1477r,19l6760,1503r-5,10l6751,1515r12,l6764,1514r5,-7l6771,1498r,-24l6769,1465r-6,-8xe" fillcolor="black" stroked="f">
              <v:stroke joinstyle="round"/>
              <v:formulas/>
              <v:path arrowok="t" o:connecttype="segments"/>
            </v:shape>
            <v:line id="_x0000_s1819" alt="" style="position:absolute" from="7272,1546" to="7272,1567" strokeweight=".08575mm"/>
            <v:shape id="_x0000_s1820" alt="" style="position:absolute;left:7196;top:1590;width:43;height:71" coordorigin="7197,1591" coordsize="43,71" o:spt="100" adj="0,,0" path="m7239,1654r-41,l7198,1662r41,l7239,1654xm7224,1599r-10,l7214,1654r10,l7224,1599xm7224,1591r-10,l7197,1594r,9l7214,1599r10,l7224,1591xe" fillcolor="black" stroked="f">
              <v:stroke joinstyle="round"/>
              <v:formulas/>
              <v:path arrowok="t" o:connecttype="segments"/>
            </v:shape>
            <v:shape id="_x0000_s1821" alt="" style="position:absolute;left:7254;top:1589;width:50;height:74" coordorigin="7255,1589" coordsize="50,74" o:spt="100" adj="0,,0" path="m7287,1589r-16,l7265,1593r-8,12l7255,1614r,24l7257,1647r4,7l7265,1660r6,3l7287,1663r6,-3l7296,1655r-22,l7270,1653r-2,-5l7265,1643r-1,-7l7264,1616r1,-7l7268,1604r2,-5l7274,1597r22,l7293,1593r-6,-4xm7296,1597r-12,l7288,1599r5,10l7294,1616r,20l7293,1643r-5,10l7284,1655r12,l7301,1647r3,-9l7304,1614r-3,-9l7296,1597xe" fillcolor="black" stroked="f">
              <v:stroke joinstyle="round"/>
              <v:formulas/>
              <v:path arrowok="t" o:connecttype="segments"/>
            </v:shape>
            <v:shape id="_x0000_s1822" alt="" style="position:absolute;left:7315;top:1573;width:35;height:52" coordorigin="7315,1574" coordsize="35,52" o:spt="100" adj="0,,0" path="m7338,1574r-11,l7323,1576r-6,9l7315,1591r,17l7317,1614r3,5l7323,1623r4,2l7338,1625r4,-2l7344,1620r-15,l7326,1618r-3,-6l7322,1606r,-13l7323,1588r3,-7l7329,1579r15,l7342,1576r-4,-2xm7344,1579r-8,l7339,1581r1,3l7342,1588r1,5l7343,1606r-1,6l7339,1618r-3,2l7344,1620r4,-6l7350,1608r,-17l7348,1585r-4,-6xe" fillcolor="black" stroked="f">
              <v:stroke joinstyle="round"/>
              <v:formulas/>
              <v:path arrowok="t" o:connecttype="segments"/>
            </v:shape>
            <v:line id="_x0000_s1823" alt="" style="position:absolute" from="7114,1546" to="7114,1558" strokeweight=".06431mm"/>
            <v:line id="_x0000_s1824" alt="" style="position:absolute" from="7154,1546" to="7154,1558" strokeweight=".06431mm"/>
            <v:line id="_x0000_s1825" alt="" style="position:absolute" from="7182,1546" to="7182,1558" strokeweight=".06431mm"/>
            <v:line id="_x0000_s1826" alt="" style="position:absolute" from="7204,1546" to="7204,1558" strokeweight=".06431mm"/>
            <v:line id="_x0000_s1827" alt="" style="position:absolute" from="7222,1546" to="7222,1558" strokeweight=".06431mm"/>
            <v:line id="_x0000_s1828" alt="" style="position:absolute" from="7237,1546" to="7237,1558" strokeweight=".06431mm"/>
            <v:line id="_x0000_s1829" alt="" style="position:absolute" from="7250,1546" to="7250,1558" strokeweight=".06431mm"/>
            <v:line id="_x0000_s1830" alt="" style="position:absolute" from="7261,1546" to="7261,1558" strokeweight=".06431mm"/>
            <v:line id="_x0000_s1831" alt="" style="position:absolute" from="7340,1546" to="7340,1558" strokeweight=".06431mm"/>
            <v:line id="_x0000_s1832" alt="" style="position:absolute" from="7380,1546" to="7380,1558" strokeweight=".06431mm"/>
            <v:line id="_x0000_s1833" alt="" style="position:absolute" from="7408,1546" to="7408,1558" strokeweight=".06431mm"/>
            <v:line id="_x0000_s1834" alt="" style="position:absolute" from="7430,1546" to="7430,1558" strokeweight=".06431mm"/>
            <v:line id="_x0000_s1835" alt="" style="position:absolute" from="7448,1546" to="7448,1558" strokeweight=".06431mm"/>
            <v:line id="_x0000_s1836" alt="" style="position:absolute" from="7463,1546" to="7463,1558" strokeweight=".06431mm"/>
            <v:line id="_x0000_s1837" alt="" style="position:absolute" from="7476,1546" to="7476,1558" strokeweight=".06431mm"/>
            <v:line id="_x0000_s1838" alt="" style="position:absolute" from="7488,1546" to="7488,1558" strokeweight=".06431mm"/>
            <v:line id="_x0000_s1839" alt="" style="position:absolute" from="7724,1546" to="7724,1567" strokeweight=".08575mm"/>
            <v:shape id="_x0000_s1840" alt="" style="position:absolute;left:7649;top:1590;width:43;height:71" coordorigin="7649,1591" coordsize="43,71" o:spt="100" adj="0,,0" path="m7691,1654r-41,l7650,1662r41,l7691,1654xm7676,1599r-10,l7666,1654r10,l7676,1599xm7676,1591r-10,l7649,1594r,9l7666,1599r10,l7676,1591xe" fillcolor="black" stroked="f">
              <v:stroke joinstyle="round"/>
              <v:formulas/>
              <v:path arrowok="t" o:connecttype="segments"/>
            </v:shape>
            <v:shape id="_x0000_s1841" alt="" style="position:absolute;left:7706;top:1589;width:49;height:74" coordorigin="7707,1589" coordsize="49,74" o:spt="100" adj="0,,0" path="m7739,1589r-16,l7717,1593r-4,6l7709,1605r-2,9l7707,1638r2,9l7717,1660r6,3l7739,1663r6,-3l7748,1655r-22,l7723,1653r-5,-10l7716,1636r,-20l7718,1609r5,-10l7726,1597r22,l7745,1593r-6,-4xm7748,1597r-12,l7740,1599r5,10l7746,1616r,20l7745,1643r-5,10l7736,1655r12,l7754,1647r2,-9l7756,1614r-2,-9l7748,1597xe" fillcolor="black" stroked="f">
              <v:stroke joinstyle="round"/>
              <v:formulas/>
              <v:path arrowok="t" o:connecttype="segments"/>
            </v:shape>
            <v:shape id="_x0000_s1842" alt="" style="position:absolute;left:7768;top:1573;width:32;height:51" coordorigin="7768,1574" coordsize="32,51" o:spt="100" adj="0,,0" path="m7797,1579r-12,l7788,1580r2,2l7792,1584r1,2l7793,1590r-1,2l7791,1593r-1,2l7789,1597r-2,2l7786,1601r-12,12l7771,1616r-3,3l7768,1624r32,l7800,1619r-24,l7786,1609r3,-3l7792,1603r1,-2l7794,1600r2,-2l7797,1596r2,-4l7799,1590r,-6l7798,1580r-1,-1xm7788,1574r-8,l7778,1574r-2,1l7774,1575r-3,1l7768,1577r,7l7771,1582r3,-1l7776,1581r2,-1l7780,1579r17,l7792,1575r-4,-1xe" fillcolor="black" stroked="f">
              <v:stroke joinstyle="round"/>
              <v:formulas/>
              <v:path arrowok="t" o:connecttype="segments"/>
            </v:shape>
            <v:line id="_x0000_s1843" alt="" style="position:absolute" from="7566,1546" to="7566,1558" strokeweight=".06431mm"/>
            <v:line id="_x0000_s1844" alt="" style="position:absolute" from="7606,1546" to="7606,1558" strokeweight=".06431mm"/>
            <v:line id="_x0000_s1845" alt="" style="position:absolute" from="7634,1546" to="7634,1558" strokeweight=".06431mm"/>
            <v:line id="_x0000_s1846" alt="" style="position:absolute" from="7656,1546" to="7656,1558" strokeweight=".06431mm"/>
            <v:line id="_x0000_s1847" alt="" style="position:absolute" from="7674,1546" to="7674,1558" strokeweight=".06431mm"/>
            <v:line id="_x0000_s1848" alt="" style="position:absolute" from="7689,1546" to="7689,1558" strokeweight=".06431mm"/>
            <v:line id="_x0000_s1849" alt="" style="position:absolute" from="7702,1546" to="7702,1558" strokeweight=".06431mm"/>
            <v:line id="_x0000_s1850" alt="" style="position:absolute" from="7714,1546" to="7714,1558" strokeweight=".06431mm"/>
            <v:line id="_x0000_s1851" alt="" style="position:absolute" from="7792,1546" to="7792,1558" strokeweight=".06431mm"/>
            <v:line id="_x0000_s1852" alt="" style="position:absolute" from="7832,1546" to="7832,1558" strokeweight=".06431mm"/>
            <v:line id="_x0000_s1853" alt="" style="position:absolute" from="7860,1546" to="7860,1558" strokeweight=".06431mm"/>
            <v:line id="_x0000_s1854" alt="" style="position:absolute" from="7882,1546" to="7882,1558" strokeweight=".06431mm"/>
            <v:line id="_x0000_s1855" alt="" style="position:absolute" from="7900,1546" to="7900,1558" strokeweight=".06431mm"/>
            <v:line id="_x0000_s1856" alt="" style="position:absolute" from="7915,1546" to="7915,1558" strokeweight=".06431mm"/>
            <v:line id="_x0000_s1857" alt="" style="position:absolute" from="7928,1546" to="7928,1558" strokeweight=".06431mm"/>
            <v:line id="_x0000_s1858" alt="" style="position:absolute" from="7940,1546" to="7940,1558" strokeweight=".06431mm"/>
            <v:line id="_x0000_s1859" alt="" style="position:absolute" from="8176,1546" to="8176,1567" strokeweight=".08575mm"/>
            <v:shape id="_x0000_s1860" alt="" style="position:absolute;left:8101;top:1590;width:43;height:71" coordorigin="8101,1591" coordsize="43,71" o:spt="100" adj="0,,0" path="m8143,1654r-40,l8103,1662r40,l8143,1654xm8128,1599r-10,l8118,1654r10,l8128,1599xm8128,1591r-10,l8101,1594r,9l8118,1599r10,l8128,1591xe" fillcolor="black" stroked="f">
              <v:stroke joinstyle="round"/>
              <v:formulas/>
              <v:path arrowok="t" o:connecttype="segments"/>
            </v:shape>
            <v:shape id="_x0000_s1861" alt="" style="position:absolute;left:8158;top:1589;width:49;height:74" coordorigin="8159,1589" coordsize="49,74" o:spt="100" adj="0,,0" path="m8191,1589r-16,l8169,1593r-4,6l8161,1605r-2,9l8159,1638r2,9l8169,1660r6,3l8191,1663r6,-3l8200,1655r-22,l8175,1653r-5,-10l8168,1636r,-19l8170,1609r5,-9l8178,1597r22,l8197,1593r-6,-4xm8200,1597r-12,l8192,1600r5,9l8198,1617r,19l8197,1643r-5,10l8188,1655r12,l8201,1654r5,-7l8208,1638r,-24l8206,1605r-6,-8xe" fillcolor="black" stroked="f">
              <v:stroke joinstyle="round"/>
              <v:formulas/>
              <v:path arrowok="t" o:connecttype="segments"/>
            </v:shape>
            <v:shape id="_x0000_s1862" alt="" style="position:absolute;left:8218;top:1574;width:37;height:50" coordorigin="8218,1575" coordsize="37,50" o:spt="100" adj="0,,0" path="m8248,1613r-7,l8241,1624r7,l8248,1613xm8248,1575r-9,l8218,1606r,7l8255,1613r,-6l8224,1607r17,-26l8248,1581r,-6xm8248,1581r-7,l8241,1607r7,l8248,1581xe" fillcolor="black" stroked="f">
              <v:stroke joinstyle="round"/>
              <v:formulas/>
              <v:path arrowok="t" o:connecttype="segments"/>
            </v:shape>
            <v:line id="_x0000_s1863" alt="" style="position:absolute" from="8018,1546" to="8018,1558" strokeweight=".06431mm"/>
            <v:line id="_x0000_s1864" alt="" style="position:absolute" from="8058,1546" to="8058,1558" strokeweight=".06431mm"/>
            <v:line id="_x0000_s1865" alt="" style="position:absolute" from="8086,1546" to="8086,1558" strokeweight=".06431mm"/>
            <v:line id="_x0000_s1866" alt="" style="position:absolute" from="8108,1546" to="8108,1558" strokeweight=".06431mm"/>
            <v:line id="_x0000_s1867" alt="" style="position:absolute" from="8126,1546" to="8126,1558" strokeweight=".06431mm"/>
            <v:line id="_x0000_s1868" alt="" style="position:absolute" from="8141,1546" to="8141,1558" strokeweight=".06431mm"/>
            <v:line id="_x0000_s1869" alt="" style="position:absolute" from="8154,1546" to="8154,1558" strokeweight=".06431mm"/>
            <v:line id="_x0000_s1870" alt="" style="position:absolute" from="8166,1546" to="8166,1558" strokeweight=".06431mm"/>
            <v:line id="_x0000_s1871" alt="" style="position:absolute" from="6820,872" to="6799,872" strokeweight=".08575mm"/>
            <v:shape id="_x0000_s1872" alt="" style="position:absolute;left:6661;top:838;width:46;height:73" coordorigin="6661,838" coordsize="46,73" o:spt="100" adj="0,,0" path="m6661,898r,9l6664,908r4,1l6671,910r3,l6677,910r11,l6695,908r7,-6l6676,902r-3,l6670,901r-3,-1l6664,899r-3,-1xm6702,870r-17,l6689,872r7,6l6697,881r,10l6696,895r-7,6l6685,902r17,l6704,900r3,-6l6707,879r-2,-6l6702,870xm6702,838r-38,l6664,874r3,-1l6669,872r5,-1l6677,870r25,l6695,864r-2,l6673,864r,-18l6702,846r,-8xm6689,862r-9,l6678,862r-2,1l6674,863r-1,1l6693,864r-4,-2xe" fillcolor="black" stroked="f">
              <v:stroke joinstyle="round"/>
              <v:formulas/>
              <v:path arrowok="t" o:connecttype="segments"/>
            </v:shape>
            <v:shape id="_x0000_s1873" alt="" style="position:absolute;left:6721;top:836;width:49;height:74" coordorigin="6722,837" coordsize="49,74" o:spt="100" adj="0,,0" path="m6754,837r-16,l6732,840r-8,13l6722,862r,24l6724,895r4,6l6732,907r6,3l6754,910r6,-3l6763,903r-22,l6738,900r-3,-4l6733,891r-2,-8l6731,864r2,-7l6735,852r3,-5l6741,844r22,l6760,840r-6,-3xm6763,844r-12,l6755,847r5,10l6761,864r,19l6760,891r-5,9l6751,903r12,l6769,895r2,-9l6771,862r-2,-9l6764,846r-1,-2xe" fillcolor="black" stroked="f">
              <v:stroke joinstyle="round"/>
              <v:formulas/>
              <v:path arrowok="t" o:connecttype="segments"/>
            </v:shape>
            <v:line id="_x0000_s1874" alt="" style="position:absolute" from="6820,260" to="6799,260" strokeweight=".08575mm"/>
            <v:shape id="_x0000_s1875" alt="" style="position:absolute;left:6602;top:225;width:43;height:71" coordorigin="6602,226" coordsize="43,71" o:spt="100" adj="0,,0" path="m6645,288r-41,l6604,297r41,l6645,288xm6629,234r-10,l6619,288r10,l6629,234xm6629,226r-10,l6602,229r,9l6619,234r10,l6629,226xe" fillcolor="black" stroked="f">
              <v:stroke joinstyle="round"/>
              <v:formulas/>
              <v:path arrowok="t" o:connecttype="segments"/>
            </v:shape>
            <v:shape id="_x0000_s1876" alt="" style="position:absolute;left:6659;top:224;width:49;height:74" coordorigin="6660,224" coordsize="49,74" o:spt="100" adj="0,,0" path="m6692,224r-16,l6670,228r-8,12l6660,249r,24l6662,282r4,7l6670,295r6,3l6692,298r6,-3l6701,290r-22,l6676,288r-5,-10l6670,271r,-20l6671,244r5,-10l6679,232r22,l6698,228r-6,-4xm6701,232r-12,l6693,234r3,5l6698,244r1,7l6699,271r-1,7l6696,283r-3,5l6689,290r12,l6707,282r2,-9l6709,249r-2,-9l6703,234r-2,-2xe" fillcolor="black" stroked="f">
              <v:stroke joinstyle="round"/>
              <v:formulas/>
              <v:path arrowok="t" o:connecttype="segments"/>
            </v:shape>
            <v:shape id="_x0000_s1877" alt="" style="position:absolute;left:6721;top:224;width:49;height:74" coordorigin="6722,224" coordsize="49,74" o:spt="100" adj="0,,0" path="m6754,224r-16,l6732,228r-8,12l6722,249r,24l6724,282r4,7l6732,295r6,3l6754,298r6,-3l6763,290r-22,l6738,288r-3,-5l6733,278r-2,-7l6731,251r2,-7l6735,239r3,-5l6741,232r22,l6760,228r-6,-4xm6763,232r-12,l6755,234r5,10l6761,251r,20l6760,278r-5,10l6751,290r12,l6769,282r2,-9l6771,249r-2,-9l6764,234r-1,-2xe" fillcolor="black" stroked="f">
              <v:stroke joinstyle="round"/>
              <v:formulas/>
              <v:path arrowok="t" o:connecttype="segments"/>
            </v:shape>
            <v:shape id="_x0000_s1878" alt="" style="position:absolute;left:6819;top:259;width:1357;height:1225" coordorigin="6820,260" coordsize="1357,1225" path="m6820,1485r411,l7244,1460r14,-61l7272,1313r14,-245l7299,811r14,-319l7327,358r13,-62l7354,260r822,e" filled="f" strokecolor="#d82423" strokeweight=".53592mm">
              <v:path arrowok="t"/>
            </v:shape>
            <v:shape id="_x0000_s1879" alt="" style="position:absolute;left:6819;top:259;width:1357;height:1225" coordorigin="6820,260" coordsize="1357,1225" path="m6820,1485r548,l7381,1472r14,-36l7409,1411r14,-110l7436,1154r14,-159l7464,872r13,-208l7491,492r14,-110l7518,296r14,-36l8176,260e" filled="f" strokecolor="#2d7ebc" strokeweight=".53592mm">
              <v:path arrowok="t"/>
            </v:shape>
            <v:line id="_x0000_s1880" alt="" style="position:absolute" from="6820,1546" to="6820,198" strokeweight=".08575mm"/>
            <v:line id="_x0000_s1881" alt="" style="position:absolute" from="8176,1546" to="8176,198" strokeweight=".08575mm"/>
            <v:line id="_x0000_s1882" alt="" style="position:absolute" from="6820,1546" to="8176,1546" strokeweight=".08575mm"/>
            <v:line id="_x0000_s1883" alt="" style="position:absolute" from="6820,198" to="8176,198" strokeweight=".08575mm"/>
            <v:shape id="_x0000_s1884" type="#_x0000_t75" alt="" style="position:absolute;left:6819;top:198;width:1376;height:1355">
              <v:imagedata r:id="rId124" o:title=""/>
            </v:shape>
            <v:shape id="_x0000_s1885" alt="" style="position:absolute;left:8216;top:211;width:163;height:131" coordorigin="8216,212" coordsize="163,131" o:spt="100" adj="0,,0" path="m8318,306r-36,l8303,342r15,-36xm8258,215r6,40l8216,263r42,21l8236,320r46,-14l8318,306r,-2l8359,304r-20,-24l8378,256r-49,-4l8330,240r-34,l8258,215xm8359,304r-41,l8366,314r-7,-10xm8330,212r-34,28l8330,240r,-28xe" fillcolor="#364836" stroked="f">
              <v:stroke joinstyle="round"/>
              <v:formulas/>
              <v:path arrowok="t" o:connecttype="segments"/>
            </v:shape>
            <v:shape id="_x0000_s1886" alt="" style="position:absolute;left:8237;top:506;width:116;height:116" coordorigin="8238,507" coordsize="116,116" path="m8351,507r-113,2l8240,622r114,-2l8351,507xe" fillcolor="#364836" stroked="f">
              <v:path arrowok="t"/>
            </v:shape>
            <v:shape id="_x0000_s1887" alt="" style="position:absolute;left:8245;top:342;width:112;height:114" coordorigin="8245,342" coordsize="112,114" path="m8296,342r-51,49l8275,456r69,-9l8357,376r-61,-34xe" fillcolor="#364836" stroked="f">
              <v:path arrowok="t"/>
            </v:shape>
            <w10:wrap type="topAndBottom" anchorx="page"/>
          </v:group>
        </w:pict>
      </w:r>
      <w:r>
        <w:pict w14:anchorId="44207E03">
          <v:group id="_x0000_s1720" alt="" style="position:absolute;margin-left:432.55pt;margin-top:9.8pt;width:87.65pt;height:73.4pt;z-index:3400;mso-wrap-distance-left:0;mso-wrap-distance-right:0;mso-position-horizontal-relative:page" coordorigin="8651,196" coordsize="1753,1468">
            <v:line id="_x0000_s1721" alt="" style="position:absolute" from="8869,1546" to="8869,1567" strokeweight=".08575mm"/>
            <v:shape id="_x0000_s1722" alt="" style="position:absolute;left:8764;top:1590;width:43;height:71" coordorigin="8765,1591" coordsize="43,71" o:spt="100" adj="0,,0" path="m8807,1654r-41,l8766,1662r41,l8807,1654xm8791,1599r-9,l8782,1654r9,l8791,1599xm8791,1591r-9,l8765,1594r,9l8782,1599r9,l8791,1591xe" fillcolor="black" stroked="f">
              <v:stroke joinstyle="round"/>
              <v:formulas/>
              <v:path arrowok="t" o:connecttype="segments"/>
            </v:shape>
            <v:shape id="_x0000_s1723" alt="" style="position:absolute;left:8822;top:1589;width:50;height:74" coordorigin="8822,1589" coordsize="50,74" o:spt="100" adj="0,,0" path="m8855,1589r-16,l8833,1593r-8,12l8822,1614r,24l8825,1647r4,7l8833,1660r6,3l8855,1663r6,-3l8864,1655r-22,l8838,1653r-2,-5l8833,1643r-1,-7l8832,1616r1,-7l8836,1604r2,-5l8842,1597r22,l8861,1593r-6,-4xm8864,1597r-12,l8856,1599r5,10l8862,1616r,20l8861,1643r-5,10l8852,1655r12,l8869,1647r3,-9l8872,1614r-3,-9l8864,1597xe" fillcolor="black" stroked="f">
              <v:stroke joinstyle="round"/>
              <v:formulas/>
              <v:path arrowok="t" o:connecttype="segments"/>
            </v:shape>
            <v:line id="_x0000_s1724" alt="" style="position:absolute" from="8886,1603" to="8929,1603" strokeweight=".09914mm"/>
            <v:shape id="_x0000_s1725" alt="" style="position:absolute;left:8940;top:1573;width:32;height:51" coordorigin="8941,1574" coordsize="32,51" o:spt="100" adj="0,,0" path="m8970,1579r-12,l8961,1580r2,2l8964,1584r1,2l8965,1590r,2l8963,1595r-1,2l8960,1599r-2,2l8956,1604r-9,9l8943,1616r-2,3l8941,1624r31,l8972,1619r-23,l8959,1609r3,-3l8965,1603r1,-2l8967,1600r2,-2l8970,1596r2,-4l8972,1590r,-6l8971,1580r-1,-1xm8960,1574r-7,l8951,1574r-2,1l8946,1575r-2,1l8941,1577r,7l8944,1582r2,-1l8949,1581r2,-1l8953,1579r17,l8965,1575r-5,-1xe" fillcolor="black" stroked="f">
              <v:stroke joinstyle="round"/>
              <v:formulas/>
              <v:path arrowok="t" o:connecttype="segments"/>
            </v:shape>
            <v:line id="_x0000_s1726" alt="" style="position:absolute" from="8937,1546" to="8937,1558" strokeweight=".06431mm"/>
            <v:line id="_x0000_s1727" alt="" style="position:absolute" from="8976,1546" to="8976,1558" strokeweight=".06431mm"/>
            <v:line id="_x0000_s1728" alt="" style="position:absolute" from="9005,1546" to="9005,1558" strokeweight=".06431mm"/>
            <v:line id="_x0000_s1729" alt="" style="position:absolute" from="9026,1546" to="9026,1558" strokeweight=".06431mm"/>
            <v:line id="_x0000_s1730" alt="" style="position:absolute" from="9044,1546" to="9044,1558" strokeweight=".06431mm"/>
            <v:line id="_x0000_s1731" alt="" style="position:absolute" from="9060,1546" to="9060,1558" strokeweight=".06431mm"/>
            <v:line id="_x0000_s1732" alt="" style="position:absolute" from="9073,1546" to="9073,1558" strokeweight=".06431mm"/>
            <v:line id="_x0000_s1733" alt="" style="position:absolute" from="9084,1546" to="9084,1558" strokeweight=".06431mm"/>
            <v:line id="_x0000_s1734" alt="" style="position:absolute" from="8869,1485" to="8847,1485" strokeweight=".08575mm"/>
            <v:shape id="_x0000_s1735" alt="" style="position:absolute;left:8770;top:1449;width:49;height:74" coordorigin="8771,1449" coordsize="49,74" o:spt="100" adj="0,,0" path="m8803,1449r-16,l8781,1453r-4,6l8773,1465r-2,9l8771,1498r2,9l8781,1520r6,3l8803,1523r6,-3l8812,1515r-22,l8786,1513r-2,-5l8781,1503r-1,-7l8780,1477r1,-8l8784,1464r2,-5l8790,1457r22,l8809,1453r-6,-4xm8812,1457r-12,l8804,1459r5,10l8810,1477r,19l8809,1503r-5,10l8800,1515r12,l8813,1514r4,-7l8820,1498r,-24l8817,1465r-5,-8xe" fillcolor="black" stroked="f">
              <v:stroke joinstyle="round"/>
              <v:formulas/>
              <v:path arrowok="t" o:connecttype="segments"/>
            </v:shape>
            <v:line id="_x0000_s1736" alt="" style="position:absolute" from="9321,1546" to="9321,1567" strokeweight=".08575mm"/>
            <v:shape id="_x0000_s1737" alt="" style="position:absolute;left:9245;top:1590;width:43;height:71" coordorigin="9246,1591" coordsize="43,71" o:spt="100" adj="0,,0" path="m9288,1654r-41,l9247,1662r41,l9288,1654xm9272,1599r-9,l9263,1654r9,l9272,1599xm9272,1591r-9,l9246,1594r,9l9263,1599r9,l9272,1591xe" fillcolor="black" stroked="f">
              <v:stroke joinstyle="round"/>
              <v:formulas/>
              <v:path arrowok="t" o:connecttype="segments"/>
            </v:shape>
            <v:shape id="_x0000_s1738" alt="" style="position:absolute;left:9303;top:1589;width:50;height:74" coordorigin="9303,1589" coordsize="50,74" o:spt="100" adj="0,,0" path="m9336,1589r-16,l9314,1593r-9,12l9303,1614r,24l9305,1647r5,7l9314,1660r6,3l9336,1663r6,-3l9345,1655r-22,l9319,1653r-2,-5l9314,1643r-1,-7l9313,1616r1,-7l9317,1604r2,-5l9323,1597r22,l9342,1593r-6,-4xm9345,1597r-12,l9336,1599r5,10l9343,1616r,20l9341,1643r-5,10l9333,1655r12,l9350,1647r2,-9l9352,1614r-2,-9l9345,1597xe" fillcolor="black" stroked="f">
              <v:stroke joinstyle="round"/>
              <v:formulas/>
              <v:path arrowok="t" o:connecttype="segments"/>
            </v:shape>
            <v:shape id="_x0000_s1739" alt="" style="position:absolute;left:9364;top:1573;width:35;height:52" coordorigin="9364,1574" coordsize="35,52" o:spt="100" adj="0,,0" path="m9387,1574r-11,l9371,1576r-2,4l9366,1585r-2,6l9364,1608r2,6l9369,1619r2,4l9376,1625r11,l9391,1623r2,-3l9378,1620r-3,-2l9372,1612r-1,-6l9371,1593r1,-5l9375,1581r3,-2l9393,1579r-2,-3l9387,1574xm9393,1579r-8,l9387,1581r4,7l9392,1593r,13l9391,1612r-4,6l9385,1620r8,l9394,1619r3,-5l9398,1608r,-17l9397,1585r-4,-6xe" fillcolor="black" stroked="f">
              <v:stroke joinstyle="round"/>
              <v:formulas/>
              <v:path arrowok="t" o:connecttype="segments"/>
            </v:shape>
            <v:line id="_x0000_s1740" alt="" style="position:absolute" from="9163,1546" to="9163,1558" strokeweight=".06431mm"/>
            <v:line id="_x0000_s1741" alt="" style="position:absolute" from="9202,1546" to="9202,1558" strokeweight=".06431mm"/>
            <v:line id="_x0000_s1742" alt="" style="position:absolute" from="9231,1546" to="9231,1558" strokeweight=".06431mm"/>
            <v:line id="_x0000_s1743" alt="" style="position:absolute" from="9253,1546" to="9253,1558" strokeweight=".06431mm"/>
            <v:line id="_x0000_s1744" alt="" style="position:absolute" from="9270,1546" to="9270,1558" strokeweight=".06431mm"/>
            <v:line id="_x0000_s1745" alt="" style="position:absolute" from="9286,1546" to="9286,1558" strokeweight=".06431mm"/>
            <v:line id="_x0000_s1746" alt="" style="position:absolute" from="9299,1546" to="9299,1558" strokeweight=".06431mm"/>
            <v:line id="_x0000_s1747" alt="" style="position:absolute" from="9310,1546" to="9310,1558" strokeweight=".06431mm"/>
            <v:line id="_x0000_s1748" alt="" style="position:absolute" from="9389,1546" to="9389,1558" strokeweight=".06431mm"/>
            <v:line id="_x0000_s1749" alt="" style="position:absolute" from="9428,1546" to="9428,1558" strokeweight=".06431mm"/>
            <v:line id="_x0000_s1750" alt="" style="position:absolute" from="9457,1546" to="9457,1558" strokeweight=".06431mm"/>
            <v:line id="_x0000_s1751" alt="" style="position:absolute" from="9479,1546" to="9479,1558" strokeweight=".06431mm"/>
            <v:line id="_x0000_s1752" alt="" style="position:absolute" from="9496,1546" to="9496,1558" strokeweight=".06431mm"/>
            <v:line id="_x0000_s1753" alt="" style="position:absolute" from="9512,1546" to="9512,1558" strokeweight=".06431mm"/>
            <v:line id="_x0000_s1754" alt="" style="position:absolute" from="9525,1546" to="9525,1558" strokeweight=".06431mm"/>
            <v:line id="_x0000_s1755" alt="" style="position:absolute" from="9536,1546" to="9536,1558" strokeweight=".06431mm"/>
            <v:line id="_x0000_s1756" alt="" style="position:absolute" from="9773,1546" to="9773,1567" strokeweight=".08575mm"/>
            <v:shape id="_x0000_s1757" alt="" style="position:absolute;left:9697;top:1590;width:43;height:71" coordorigin="9698,1591" coordsize="43,71" o:spt="100" adj="0,,0" path="m9740,1654r-41,l9699,1662r41,l9740,1654xm9724,1599r-9,l9715,1654r9,l9724,1599xm9724,1591r-9,l9698,1594r,9l9715,1599r9,l9724,1591xe" fillcolor="black" stroked="f">
              <v:stroke joinstyle="round"/>
              <v:formulas/>
              <v:path arrowok="t" o:connecttype="segments"/>
            </v:shape>
            <v:shape id="_x0000_s1758" alt="" style="position:absolute;left:9755;top:1589;width:49;height:74" coordorigin="9755,1589" coordsize="49,74" o:spt="100" adj="0,,0" path="m9788,1589r-16,l9766,1593r-4,6l9757,1605r-2,9l9755,1638r2,9l9766,1660r6,3l9788,1663r6,-3l9797,1655r-22,l9771,1653r-5,-10l9765,1636r,-20l9766,1609r5,-10l9775,1597r22,l9794,1593r-6,-4xm9797,1597r-12,l9789,1599r5,10l9795,1616r,20l9794,1643r-5,10l9785,1655r12,l9802,1647r2,-9l9804,1614r-2,-9l9797,1597xe" fillcolor="black" stroked="f">
              <v:stroke joinstyle="round"/>
              <v:formulas/>
              <v:path arrowok="t" o:connecttype="segments"/>
            </v:shape>
            <v:shape id="_x0000_s1759" alt="" style="position:absolute;left:9816;top:1573;width:32;height:51" coordorigin="9817,1574" coordsize="32,51" o:spt="100" adj="0,,0" path="m9846,1579r-12,l9837,1580r2,2l9840,1584r1,2l9841,1590r,2l9839,1595r-1,2l9835,1599r-1,2l9832,1604r-9,9l9819,1616r-2,3l9817,1624r31,l9848,1619r-23,l9834,1609r3,-3l9840,1603r3,-3l9845,1598r1,-2l9848,1592r,-2l9848,1584r-2,-4l9846,1579xm9836,1574r-7,l9827,1574r-2,1l9822,1575r-2,1l9817,1577r,7l9820,1582r2,-1l9825,1581r2,-1l9829,1579r17,l9840,1575r-4,-1xe" fillcolor="black" stroked="f">
              <v:stroke joinstyle="round"/>
              <v:formulas/>
              <v:path arrowok="t" o:connecttype="segments"/>
            </v:shape>
            <v:line id="_x0000_s1760" alt="" style="position:absolute" from="9615,1546" to="9615,1558" strokeweight=".06431mm"/>
            <v:line id="_x0000_s1761" alt="" style="position:absolute" from="9655,1546" to="9655,1558" strokeweight=".06431mm"/>
            <v:line id="_x0000_s1762" alt="" style="position:absolute" from="9683,1546" to="9683,1558" strokeweight=".06431mm"/>
            <v:line id="_x0000_s1763" alt="" style="position:absolute" from="9705,1546" to="9705,1558" strokeweight=".06431mm"/>
            <v:line id="_x0000_s1764" alt="" style="position:absolute" from="9723,1546" to="9723,1558" strokeweight=".06431mm"/>
            <v:line id="_x0000_s1765" alt="" style="position:absolute" from="9738,1546" to="9738,1558" strokeweight=".06431mm"/>
            <v:line id="_x0000_s1766" alt="" style="position:absolute" from="9751,1546" to="9751,1558" strokeweight=".06431mm"/>
            <v:line id="_x0000_s1767" alt="" style="position:absolute" from="9762,1546" to="9762,1558" strokeweight=".06431mm"/>
            <v:line id="_x0000_s1768" alt="" style="position:absolute" from="9841,1546" to="9841,1558" strokeweight=".06431mm"/>
            <v:line id="_x0000_s1769" alt="" style="position:absolute" from="9881,1546" to="9881,1558" strokeweight=".06431mm"/>
            <v:line id="_x0000_s1770" alt="" style="position:absolute" from="9909,1546" to="9909,1558" strokeweight=".06431mm"/>
            <v:line id="_x0000_s1771" alt="" style="position:absolute" from="9931,1546" to="9931,1558" strokeweight=".06431mm"/>
            <v:line id="_x0000_s1772" alt="" style="position:absolute" from="9949,1546" to="9949,1558" strokeweight=".06431mm"/>
            <v:line id="_x0000_s1773" alt="" style="position:absolute" from="9964,1546" to="9964,1558" strokeweight=".06431mm"/>
            <v:line id="_x0000_s1774" alt="" style="position:absolute" from="9977,1546" to="9977,1558" strokeweight=".06431mm"/>
            <v:line id="_x0000_s1775" alt="" style="position:absolute" from="9988,1546" to="9988,1558" strokeweight=".06431mm"/>
            <v:line id="_x0000_s1776" alt="" style="position:absolute" from="10225,1546" to="10225,1567" strokeweight=".08575mm"/>
            <v:shape id="_x0000_s1777" alt="" style="position:absolute;left:10149;top:1590;width:43;height:71" coordorigin="10150,1591" coordsize="43,71" o:spt="100" adj="0,,0" path="m10192,1654r-41,l10151,1662r41,l10192,1654xm10176,1599r-9,l10167,1654r9,l10176,1599xm10176,1591r-9,l10150,1594r,9l10167,1599r9,l10176,1591xe" fillcolor="black" stroked="f">
              <v:stroke joinstyle="round"/>
              <v:formulas/>
              <v:path arrowok="t" o:connecttype="segments"/>
            </v:shape>
            <v:shape id="_x0000_s1778" alt="" style="position:absolute;left:10207;top:1589;width:49;height:74" coordorigin="10207,1589" coordsize="49,74" o:spt="100" adj="0,,0" path="m10240,1589r-16,l10218,1593r-4,6l10210,1605r-3,9l10207,1638r3,9l10218,1660r6,3l10240,1663r6,-3l10249,1655r-22,l10223,1653r-5,-10l10217,1636r,-19l10218,1609r5,-9l10227,1597r22,l10246,1593r-6,-4xm10249,1597r-12,l10241,1600r5,9l10247,1617r,19l10246,1643r-5,10l10237,1655r12,l10250,1654r4,-7l10256,1638r,-24l10254,1605r-5,-8xe" fillcolor="black" stroked="f">
              <v:stroke joinstyle="round"/>
              <v:formulas/>
              <v:path arrowok="t" o:connecttype="segments"/>
            </v:shape>
            <v:shape id="_x0000_s1779" alt="" style="position:absolute;left:10267;top:1574;width:37;height:50" coordorigin="10267,1575" coordsize="37,50" o:spt="100" adj="0,,0" path="m10296,1613r-6,l10290,1624r6,l10296,1613xm10296,1575r-8,l10267,1606r,7l10303,1613r,-6l10273,1607r17,-26l10296,1581r,-6xm10296,1581r-6,l10290,1607r6,l10296,1581xe" fillcolor="black" stroked="f">
              <v:stroke joinstyle="round"/>
              <v:formulas/>
              <v:path arrowok="t" o:connecttype="segments"/>
            </v:shape>
            <v:line id="_x0000_s1780" alt="" style="position:absolute" from="10067,1546" to="10067,1558" strokeweight=".06431mm"/>
            <v:line id="_x0000_s1781" alt="" style="position:absolute" from="10107,1546" to="10107,1558" strokeweight=".06431mm"/>
            <v:line id="_x0000_s1782" alt="" style="position:absolute" from="10135,1546" to="10135,1558" strokeweight=".06431mm"/>
            <v:line id="_x0000_s1783" alt="" style="position:absolute" from="10157,1546" to="10157,1558" strokeweight=".06431mm"/>
            <v:line id="_x0000_s1784" alt="" style="position:absolute" from="10175,1546" to="10175,1558" strokeweight=".06431mm"/>
            <v:line id="_x0000_s1785" alt="" style="position:absolute" from="10190,1546" to="10190,1558" strokeweight=".06431mm"/>
            <v:line id="_x0000_s1786" alt="" style="position:absolute" from="10203,1546" to="10203,1558" strokeweight=".06431mm"/>
            <v:line id="_x0000_s1787" alt="" style="position:absolute" from="10214,1546" to="10214,1558" strokeweight=".06431mm"/>
            <v:line id="_x0000_s1788" alt="" style="position:absolute" from="8869,872" to="8847,872" strokeweight=".08575mm"/>
            <v:shape id="_x0000_s1789" alt="" style="position:absolute;left:8709;top:838;width:46;height:73" coordorigin="8710,838" coordsize="46,73" o:spt="100" adj="0,,0" path="m8710,898r,9l8713,908r3,1l8719,910r3,l8725,910r12,l8744,908r6,-6l8725,902r-3,l8719,901r-3,-1l8713,899r-3,-1xm8750,870r-16,l8738,872r3,3l8744,878r2,3l8746,891r-2,4l8741,898r-3,3l8734,902r16,l8753,900r3,-6l8756,879r-3,-6l8750,870xm8750,838r-37,l8713,874r2,-1l8718,872r5,-1l8726,870r24,l8744,864r-2,l8722,864r,-18l8750,846r,-8xm8738,862r-9,l8727,862r-3,1l8723,863r-1,1l8742,864r-4,-2xe" fillcolor="black" stroked="f">
              <v:stroke joinstyle="round"/>
              <v:formulas/>
              <v:path arrowok="t" o:connecttype="segments"/>
            </v:shape>
            <v:shape id="_x0000_s1790" alt="" style="position:absolute;left:8770;top:836;width:49;height:74" coordorigin="8771,837" coordsize="49,74" o:spt="100" adj="0,,0" path="m8803,837r-16,l8781,840r-8,13l8771,862r,24l8773,895r4,6l8781,907r6,3l8803,910r6,-3l8812,903r-22,l8786,900r-2,-4l8781,891r-1,-8l8780,864r1,-7l8784,852r2,-5l8790,844r22,l8809,840r-6,-3xm8812,844r-12,l8804,847r5,10l8810,864r,19l8809,891r-5,9l8800,903r12,l8817,895r3,-9l8820,862r-3,-9l8813,846r-1,-2xe" fillcolor="black" stroked="f">
              <v:stroke joinstyle="round"/>
              <v:formulas/>
              <v:path arrowok="t" o:connecttype="segments"/>
            </v:shape>
            <v:line id="_x0000_s1791" alt="" style="position:absolute" from="8869,260" to="8847,260" strokeweight=".08575mm"/>
            <v:shape id="_x0000_s1792" alt="" style="position:absolute;left:8651;top:225;width:43;height:71" coordorigin="8651,226" coordsize="43,71" o:spt="100" adj="0,,0" path="m8693,288r-41,l8652,297r41,l8693,288xm8678,234r-10,l8668,288r10,l8678,234xm8678,226r-10,l8651,229r,9l8668,234r10,l8678,226xe" fillcolor="black" stroked="f">
              <v:stroke joinstyle="round"/>
              <v:formulas/>
              <v:path arrowok="t" o:connecttype="segments"/>
            </v:shape>
            <v:shape id="_x0000_s1793" alt="" style="position:absolute;left:8708;top:224;width:49;height:74" coordorigin="8709,224" coordsize="49,74" o:spt="100" adj="0,,0" path="m8741,224r-16,l8719,228r-8,12l8709,249r,24l8711,282r4,7l8719,295r6,3l8741,298r6,-3l8750,290r-22,l8725,288r-5,-10l8718,271r,-20l8720,244r5,-10l8728,232r22,l8747,228r-6,-4xm8750,232r-12,l8742,234r2,5l8747,244r1,7l8748,271r-1,7l8744,283r-2,5l8738,290r12,l8756,282r2,-9l8758,249r-2,-9l8751,234r-1,-2xe" fillcolor="black" stroked="f">
              <v:stroke joinstyle="round"/>
              <v:formulas/>
              <v:path arrowok="t" o:connecttype="segments"/>
            </v:shape>
            <v:shape id="_x0000_s1794" alt="" style="position:absolute;left:8770;top:224;width:49;height:74" coordorigin="8771,224" coordsize="49,74" o:spt="100" adj="0,,0" path="m8803,224r-16,l8781,228r-8,12l8771,249r,24l8773,282r4,7l8781,295r6,3l8803,298r6,-3l8812,290r-22,l8786,288r-2,-5l8781,278r-1,-7l8780,251r1,-7l8784,239r2,-5l8790,232r22,l8809,228r-6,-4xm8812,232r-12,l8804,234r5,10l8810,251r,20l8809,278r-5,10l8800,290r12,l8817,282r3,-9l8820,249r-3,-9l8813,234r-1,-2xe" fillcolor="black" stroked="f">
              <v:stroke joinstyle="round"/>
              <v:formulas/>
              <v:path arrowok="t" o:connecttype="segments"/>
            </v:shape>
            <v:shape id="_x0000_s1795" alt="" style="position:absolute;left:8868;top:259;width:1357;height:1225" coordorigin="8869,260" coordsize="1357,1225" path="m8869,1485r438,l9321,1472r13,-49l9348,1264r14,-355l9375,652r14,-331l9403,284r13,-24l10225,260e" filled="f" strokecolor="#d82423" strokeweight=".53592mm">
              <v:path arrowok="t"/>
            </v:shape>
            <v:shape id="_x0000_s1796" alt="" style="position:absolute;left:8868;top:259;width:1357;height:1225" coordorigin="8869,260" coordsize="1357,1225" path="m8869,1485r547,l9430,1460r14,-98l9458,1178r13,-367l9485,468r14,-135l9512,272r14,-12l10225,260e" filled="f" strokecolor="#2d7ebc" strokeweight=".53592mm">
              <v:path arrowok="t"/>
            </v:shape>
            <v:line id="_x0000_s1797" alt="" style="position:absolute" from="8869,1546" to="8869,198" strokeweight=".08575mm"/>
            <v:line id="_x0000_s1798" alt="" style="position:absolute" from="10225,1546" to="10225,198" strokeweight=".08575mm"/>
            <v:line id="_x0000_s1799" alt="" style="position:absolute" from="8869,1546" to="10225,1546" strokeweight=".08575mm"/>
            <v:line id="_x0000_s1800" alt="" style="position:absolute" from="8869,198" to="10225,198" strokeweight=".08575mm"/>
            <v:shape id="_x0000_s1801" type="#_x0000_t75" alt="" style="position:absolute;left:8849;top:198;width:1376;height:1355">
              <v:imagedata r:id="rId125" o:title=""/>
            </v:shape>
            <v:shape id="_x0000_s1802" type="#_x0000_t75" alt="" style="position:absolute;left:10240;top:243;width:163;height:131">
              <v:imagedata r:id="rId126" o:title=""/>
            </v:shape>
            <w10:wrap type="topAndBottom" anchorx="page"/>
          </v:group>
        </w:pict>
      </w:r>
    </w:p>
    <w:p w14:paraId="54A06CF6" w14:textId="77777777" w:rsidR="00845F1E" w:rsidRDefault="00BA7C68">
      <w:pPr>
        <w:spacing w:before="105" w:line="230" w:lineRule="auto"/>
        <w:ind w:left="1384" w:right="8387" w:hanging="290"/>
        <w:rPr>
          <w:rFonts w:ascii="Verdana"/>
          <w:sz w:val="12"/>
        </w:rPr>
      </w:pPr>
      <w:r>
        <w:rPr>
          <w:rFonts w:ascii="Verdana"/>
          <w:sz w:val="12"/>
        </w:rPr>
        <w:t>mean background odor concentration</w:t>
      </w:r>
    </w:p>
    <w:p w14:paraId="2980F887" w14:textId="77777777" w:rsidR="00845F1E" w:rsidRDefault="00845F1E">
      <w:pPr>
        <w:pStyle w:val="BodyText"/>
        <w:rPr>
          <w:rFonts w:ascii="Verdana"/>
        </w:rPr>
      </w:pPr>
    </w:p>
    <w:p w14:paraId="53CB20BE" w14:textId="77777777" w:rsidR="00845F1E" w:rsidRDefault="00845F1E">
      <w:pPr>
        <w:pStyle w:val="BodyText"/>
        <w:spacing w:before="9"/>
        <w:rPr>
          <w:rFonts w:ascii="Verdana"/>
          <w:sz w:val="17"/>
        </w:rPr>
      </w:pPr>
    </w:p>
    <w:p w14:paraId="32B400BA" w14:textId="77777777" w:rsidR="00845F1E" w:rsidRDefault="00BA7C68">
      <w:pPr>
        <w:ind w:left="100" w:right="1436"/>
        <w:jc w:val="both"/>
        <w:rPr>
          <w:sz w:val="16"/>
        </w:rPr>
      </w:pPr>
      <w:r>
        <w:pict w14:anchorId="66AA910D">
          <v:shape id="_x0000_s1719" type="#_x0000_t202" alt="" style="position:absolute;left:0;text-align:left;margin-left:153.4pt;margin-top:22.05pt;width:6.6pt;height:13.85pt;z-index:-86344;mso-wrap-style:square;mso-wrap-edited:f;mso-width-percent:0;mso-height-percent:0;mso-position-horizontal-relative:page;mso-width-percent:0;mso-height-percent:0;v-text-anchor:top" filled="f" stroked="f">
            <v:textbox inset="0,0,0,0">
              <w:txbxContent>
                <w:p w14:paraId="4596F6D9" w14:textId="77777777" w:rsidR="00845F1E" w:rsidRDefault="00BA7C68">
                  <w:pPr>
                    <w:spacing w:line="162" w:lineRule="exact"/>
                    <w:rPr>
                      <w:rFonts w:ascii="Menlo" w:hAnsi="Menlo"/>
                      <w:i/>
                      <w:sz w:val="16"/>
                    </w:rPr>
                  </w:pPr>
                  <w:r>
                    <w:rPr>
                      <w:rFonts w:ascii="Menlo" w:hAnsi="Menlo"/>
                      <w:i/>
                      <w:w w:val="136"/>
                      <w:sz w:val="16"/>
                    </w:rPr>
                    <w:t>∼</w:t>
                  </w:r>
                </w:p>
              </w:txbxContent>
            </v:textbox>
            <w10:wrap anchorx="page"/>
          </v:shape>
        </w:pict>
      </w:r>
      <w:r>
        <w:rPr>
          <w:w w:val="115"/>
          <w:sz w:val="20"/>
        </w:rPr>
        <w:t>Figure</w:t>
      </w:r>
      <w:r>
        <w:rPr>
          <w:spacing w:val="-16"/>
          <w:w w:val="115"/>
          <w:sz w:val="20"/>
        </w:rPr>
        <w:t xml:space="preserve"> </w:t>
      </w:r>
      <w:r>
        <w:rPr>
          <w:w w:val="115"/>
          <w:sz w:val="20"/>
        </w:rPr>
        <w:t>4:</w:t>
      </w:r>
      <w:r>
        <w:rPr>
          <w:spacing w:val="11"/>
          <w:w w:val="115"/>
          <w:sz w:val="20"/>
        </w:rPr>
        <w:t xml:space="preserve"> </w:t>
      </w:r>
      <w:r>
        <w:rPr>
          <w:w w:val="115"/>
          <w:sz w:val="16"/>
        </w:rPr>
        <w:t>Input</w:t>
      </w:r>
      <w:r>
        <w:rPr>
          <w:spacing w:val="-11"/>
          <w:w w:val="115"/>
          <w:sz w:val="16"/>
        </w:rPr>
        <w:t xml:space="preserve"> </w:t>
      </w:r>
      <w:r>
        <w:rPr>
          <w:w w:val="115"/>
          <w:sz w:val="16"/>
        </w:rPr>
        <w:t>adaptation</w:t>
      </w:r>
      <w:r>
        <w:rPr>
          <w:spacing w:val="-11"/>
          <w:w w:val="115"/>
          <w:sz w:val="16"/>
        </w:rPr>
        <w:t xml:space="preserve"> </w:t>
      </w:r>
      <w:r>
        <w:rPr>
          <w:w w:val="115"/>
          <w:sz w:val="16"/>
        </w:rPr>
        <w:t>promotes</w:t>
      </w:r>
      <w:r>
        <w:rPr>
          <w:spacing w:val="-11"/>
          <w:w w:val="115"/>
          <w:sz w:val="16"/>
        </w:rPr>
        <w:t xml:space="preserve"> </w:t>
      </w:r>
      <w:r>
        <w:rPr>
          <w:w w:val="115"/>
          <w:sz w:val="16"/>
        </w:rPr>
        <w:t>discrimination</w:t>
      </w:r>
      <w:r>
        <w:rPr>
          <w:spacing w:val="-11"/>
          <w:w w:val="115"/>
          <w:sz w:val="16"/>
        </w:rPr>
        <w:t xml:space="preserve"> </w:t>
      </w:r>
      <w:r>
        <w:rPr>
          <w:w w:val="115"/>
          <w:sz w:val="16"/>
        </w:rPr>
        <w:t>of</w:t>
      </w:r>
      <w:r>
        <w:rPr>
          <w:spacing w:val="-11"/>
          <w:w w:val="115"/>
          <w:sz w:val="16"/>
        </w:rPr>
        <w:t xml:space="preserve"> </w:t>
      </w:r>
      <w:r>
        <w:rPr>
          <w:w w:val="115"/>
          <w:sz w:val="16"/>
        </w:rPr>
        <w:t>distinct</w:t>
      </w:r>
      <w:r>
        <w:rPr>
          <w:spacing w:val="-11"/>
          <w:w w:val="115"/>
          <w:sz w:val="16"/>
        </w:rPr>
        <w:t xml:space="preserve"> </w:t>
      </w:r>
      <w:r>
        <w:rPr>
          <w:w w:val="115"/>
          <w:sz w:val="16"/>
        </w:rPr>
        <w:t>odors</w:t>
      </w:r>
      <w:r>
        <w:rPr>
          <w:spacing w:val="-11"/>
          <w:w w:val="115"/>
          <w:sz w:val="16"/>
        </w:rPr>
        <w:t xml:space="preserve"> </w:t>
      </w:r>
      <w:r>
        <w:rPr>
          <w:w w:val="115"/>
          <w:sz w:val="16"/>
        </w:rPr>
        <w:t>across</w:t>
      </w:r>
      <w:r>
        <w:rPr>
          <w:spacing w:val="-11"/>
          <w:w w:val="115"/>
          <w:sz w:val="16"/>
        </w:rPr>
        <w:t xml:space="preserve"> </w:t>
      </w:r>
      <w:r>
        <w:rPr>
          <w:w w:val="115"/>
          <w:sz w:val="16"/>
        </w:rPr>
        <w:t>conflicts</w:t>
      </w:r>
      <w:r>
        <w:rPr>
          <w:spacing w:val="-11"/>
          <w:w w:val="115"/>
          <w:sz w:val="16"/>
        </w:rPr>
        <w:t xml:space="preserve"> </w:t>
      </w:r>
      <w:r>
        <w:rPr>
          <w:w w:val="115"/>
          <w:sz w:val="16"/>
        </w:rPr>
        <w:t>in</w:t>
      </w:r>
      <w:r>
        <w:rPr>
          <w:spacing w:val="-11"/>
          <w:w w:val="115"/>
          <w:sz w:val="16"/>
        </w:rPr>
        <w:t xml:space="preserve"> </w:t>
      </w:r>
      <w:r>
        <w:rPr>
          <w:w w:val="115"/>
          <w:sz w:val="16"/>
        </w:rPr>
        <w:t>molecular</w:t>
      </w:r>
      <w:r>
        <w:rPr>
          <w:spacing w:val="-11"/>
          <w:w w:val="115"/>
          <w:sz w:val="16"/>
        </w:rPr>
        <w:t xml:space="preserve"> </w:t>
      </w:r>
      <w:r>
        <w:rPr>
          <w:w w:val="115"/>
          <w:sz w:val="16"/>
        </w:rPr>
        <w:t>complexity.</w:t>
      </w:r>
      <w:r>
        <w:rPr>
          <w:spacing w:val="15"/>
          <w:w w:val="115"/>
          <w:sz w:val="16"/>
        </w:rPr>
        <w:t xml:space="preserve"> </w:t>
      </w:r>
      <w:r>
        <w:rPr>
          <w:b/>
          <w:w w:val="115"/>
          <w:sz w:val="16"/>
        </w:rPr>
        <w:t>A/B</w:t>
      </w:r>
      <w:r>
        <w:rPr>
          <w:b/>
          <w:spacing w:val="-11"/>
          <w:w w:val="115"/>
          <w:sz w:val="16"/>
        </w:rPr>
        <w:t xml:space="preserve"> </w:t>
      </w:r>
      <w:r>
        <w:rPr>
          <w:w w:val="115"/>
          <w:sz w:val="16"/>
        </w:rPr>
        <w:t>Percentage of correctly decoded sparse odor signals with 7 nonzero components, each consisting of a 1-component foreground odor at a concent</w:t>
      </w:r>
      <w:r>
        <w:rPr>
          <w:w w:val="115"/>
          <w:sz w:val="16"/>
        </w:rPr>
        <w:t xml:space="preserve">ration  of </w:t>
      </w:r>
      <w:r>
        <w:rPr>
          <w:i/>
          <w:w w:val="115"/>
          <w:sz w:val="16"/>
        </w:rPr>
        <w:t>s</w:t>
      </w:r>
      <w:r>
        <w:rPr>
          <w:rFonts w:ascii="Arial"/>
          <w:i/>
          <w:w w:val="115"/>
          <w:position w:val="-2"/>
          <w:sz w:val="12"/>
        </w:rPr>
        <w:t>k,</w:t>
      </w:r>
      <w:r>
        <w:rPr>
          <w:w w:val="115"/>
          <w:position w:val="-2"/>
          <w:sz w:val="12"/>
        </w:rPr>
        <w:t xml:space="preserve">F  </w:t>
      </w:r>
      <w:r>
        <w:rPr>
          <w:w w:val="115"/>
          <w:sz w:val="16"/>
        </w:rPr>
        <w:t xml:space="preserve">1 and a 6-component  background odor,  as a  function  of background odor </w:t>
      </w:r>
      <w:r>
        <w:rPr>
          <w:spacing w:val="-3"/>
          <w:w w:val="115"/>
          <w:sz w:val="16"/>
        </w:rPr>
        <w:t xml:space="preserve">intensity.  </w:t>
      </w:r>
      <w:r>
        <w:rPr>
          <w:w w:val="115"/>
          <w:sz w:val="16"/>
        </w:rPr>
        <w:t xml:space="preserve">The estimate for the foreground odor components are shown in (A); the background components in (B), averaged </w:t>
      </w:r>
      <w:r>
        <w:rPr>
          <w:spacing w:val="-3"/>
          <w:w w:val="115"/>
          <w:sz w:val="16"/>
        </w:rPr>
        <w:t xml:space="preserve">over </w:t>
      </w:r>
      <w:r>
        <w:rPr>
          <w:w w:val="115"/>
          <w:sz w:val="16"/>
        </w:rPr>
        <w:t>100 odor identities; non- adaptive syst</w:t>
      </w:r>
      <w:r>
        <w:rPr>
          <w:w w:val="115"/>
          <w:sz w:val="16"/>
        </w:rPr>
        <w:t xml:space="preserve">em plotted in blue and adapting system in red. </w:t>
      </w:r>
      <w:r>
        <w:rPr>
          <w:b/>
          <w:w w:val="115"/>
          <w:sz w:val="16"/>
        </w:rPr>
        <w:t xml:space="preserve">C-H </w:t>
      </w:r>
      <w:r>
        <w:rPr>
          <w:w w:val="115"/>
          <w:sz w:val="16"/>
        </w:rPr>
        <w:t>Corresponding plots for foreground/background component ratios of 2:5, 4:3, and</w:t>
      </w:r>
      <w:r>
        <w:rPr>
          <w:spacing w:val="-9"/>
          <w:w w:val="115"/>
          <w:sz w:val="16"/>
        </w:rPr>
        <w:t xml:space="preserve"> </w:t>
      </w:r>
      <w:r>
        <w:rPr>
          <w:w w:val="115"/>
          <w:sz w:val="16"/>
        </w:rPr>
        <w:t>6:1.</w:t>
      </w:r>
    </w:p>
    <w:p w14:paraId="3E8CA208" w14:textId="77777777" w:rsidR="00845F1E" w:rsidRDefault="00845F1E">
      <w:pPr>
        <w:pStyle w:val="BodyText"/>
        <w:rPr>
          <w:sz w:val="16"/>
        </w:rPr>
      </w:pPr>
    </w:p>
    <w:p w14:paraId="3430EB2B" w14:textId="77777777" w:rsidR="00845F1E" w:rsidRDefault="00845F1E">
      <w:pPr>
        <w:pStyle w:val="BodyText"/>
        <w:spacing w:before="4"/>
      </w:pPr>
    </w:p>
    <w:p w14:paraId="53BA976D" w14:textId="77777777" w:rsidR="00845F1E" w:rsidRDefault="00BA7C68">
      <w:pPr>
        <w:pStyle w:val="BodyText"/>
        <w:spacing w:before="1" w:line="240" w:lineRule="exact"/>
        <w:ind w:left="100" w:right="1437"/>
        <w:jc w:val="both"/>
      </w:pPr>
      <w:r>
        <w:pict w14:anchorId="5C839B4C">
          <v:shape id="_x0000_s1718" type="#_x0000_t202" alt="" style="position:absolute;left:0;text-align:left;margin-left:507.05pt;margin-top:37.8pt;width:10pt;height:17.3pt;z-index:-86320;mso-wrap-style:square;mso-wrap-edited:f;mso-width-percent:0;mso-height-percent:0;mso-position-horizontal-relative:page;mso-width-percent:0;mso-height-percent:0;v-text-anchor:top" filled="f" stroked="f">
            <v:textbox inset="0,0,0,0">
              <w:txbxContent>
                <w:p w14:paraId="5A8C63B2" w14:textId="77777777" w:rsidR="00845F1E" w:rsidRDefault="00BA7C68">
                  <w:pPr>
                    <w:spacing w:line="202" w:lineRule="exact"/>
                    <w:rPr>
                      <w:rFonts w:ascii="Menlo" w:hAnsi="Menlo"/>
                      <w:i/>
                      <w:sz w:val="20"/>
                    </w:rPr>
                  </w:pPr>
                  <w:r>
                    <w:rPr>
                      <w:rFonts w:ascii="Menlo" w:hAnsi="Menlo"/>
                      <w:i/>
                      <w:w w:val="165"/>
                      <w:sz w:val="20"/>
                    </w:rPr>
                    <w:t>→</w:t>
                  </w:r>
                </w:p>
              </w:txbxContent>
            </v:textbox>
            <w10:wrap anchorx="page"/>
          </v:shape>
        </w:pict>
      </w:r>
      <w:r>
        <w:rPr>
          <w:w w:val="110"/>
        </w:rPr>
        <w:t xml:space="preserve">aspects in both the odor environment and sensing periphery, </w:t>
      </w:r>
      <w:r>
        <w:rPr>
          <w:spacing w:val="-3"/>
          <w:w w:val="110"/>
        </w:rPr>
        <w:t xml:space="preserve">we </w:t>
      </w:r>
      <w:r>
        <w:rPr>
          <w:w w:val="110"/>
        </w:rPr>
        <w:t xml:space="preserve">relax the assumption that adaptation is </w:t>
      </w:r>
      <w:r>
        <w:rPr>
          <w:w w:val="111"/>
        </w:rPr>
        <w:t>insta</w:t>
      </w:r>
      <w:r>
        <w:rPr>
          <w:spacing w:val="-6"/>
          <w:w w:val="111"/>
        </w:rPr>
        <w:t>n</w:t>
      </w:r>
      <w:r>
        <w:rPr>
          <w:w w:val="108"/>
        </w:rPr>
        <w:t>taneous,</w:t>
      </w:r>
      <w:r>
        <w:rPr>
          <w:spacing w:val="16"/>
        </w:rPr>
        <w:t xml:space="preserve"> </w:t>
      </w:r>
      <w:r>
        <w:rPr>
          <w:w w:val="109"/>
        </w:rPr>
        <w:t>instead</w:t>
      </w:r>
      <w:r>
        <w:rPr>
          <w:spacing w:val="16"/>
        </w:rPr>
        <w:t xml:space="preserve"> </w:t>
      </w:r>
      <w:r>
        <w:rPr>
          <w:w w:val="110"/>
        </w:rPr>
        <w:t>letting</w:t>
      </w:r>
      <w:r>
        <w:rPr>
          <w:spacing w:val="16"/>
        </w:rPr>
        <w:t xml:space="preserve"> </w:t>
      </w:r>
      <w:r>
        <w:rPr>
          <w:w w:val="113"/>
        </w:rPr>
        <w:t>the</w:t>
      </w:r>
      <w:r>
        <w:rPr>
          <w:spacing w:val="16"/>
        </w:rPr>
        <w:t xml:space="preserve"> </w:t>
      </w:r>
      <w:r>
        <w:rPr>
          <w:w w:val="111"/>
        </w:rPr>
        <w:t>activi</w:t>
      </w:r>
      <w:r>
        <w:rPr>
          <w:spacing w:val="-6"/>
          <w:w w:val="111"/>
        </w:rPr>
        <w:t>t</w:t>
      </w:r>
      <w:r>
        <w:rPr>
          <w:w w:val="105"/>
        </w:rPr>
        <w:t>y</w:t>
      </w:r>
      <w:r>
        <w:rPr>
          <w:spacing w:val="16"/>
        </w:rPr>
        <w:t xml:space="preserve"> </w:t>
      </w:r>
      <w:r>
        <w:rPr>
          <w:w w:val="96"/>
        </w:rPr>
        <w:t>of</w:t>
      </w:r>
      <w:r>
        <w:rPr>
          <w:spacing w:val="16"/>
        </w:rPr>
        <w:t xml:space="preserve"> </w:t>
      </w:r>
      <w:r>
        <w:rPr>
          <w:w w:val="103"/>
        </w:rPr>
        <w:t>ea</w:t>
      </w:r>
      <w:r>
        <w:rPr>
          <w:spacing w:val="-6"/>
          <w:w w:val="103"/>
        </w:rPr>
        <w:t>c</w:t>
      </w:r>
      <w:r>
        <w:rPr>
          <w:w w:val="110"/>
        </w:rPr>
        <w:t>h</w:t>
      </w:r>
      <w:r>
        <w:rPr>
          <w:spacing w:val="16"/>
        </w:rPr>
        <w:t xml:space="preserve"> </w:t>
      </w:r>
      <w:r>
        <w:rPr>
          <w:w w:val="110"/>
        </w:rPr>
        <w:t>O</w:t>
      </w:r>
      <w:r>
        <w:rPr>
          <w:spacing w:val="-1"/>
          <w:w w:val="110"/>
        </w:rPr>
        <w:t>r</w:t>
      </w:r>
      <w:r>
        <w:rPr>
          <w:w w:val="114"/>
        </w:rPr>
        <w:t>/Orco</w:t>
      </w:r>
      <w:r>
        <w:rPr>
          <w:spacing w:val="16"/>
        </w:rPr>
        <w:t xml:space="preserve"> </w:t>
      </w:r>
      <w:r>
        <w:rPr>
          <w:w w:val="103"/>
        </w:rPr>
        <w:t>complex</w:t>
      </w:r>
      <w:r>
        <w:rPr>
          <w:spacing w:val="16"/>
        </w:rPr>
        <w:t xml:space="preserve"> </w:t>
      </w:r>
      <w:r>
        <w:rPr>
          <w:w w:val="105"/>
        </w:rPr>
        <w:t>dec</w:t>
      </w:r>
      <w:r>
        <w:rPr>
          <w:spacing w:val="-6"/>
          <w:w w:val="105"/>
        </w:rPr>
        <w:t>a</w:t>
      </w:r>
      <w:r>
        <w:rPr>
          <w:w w:val="105"/>
        </w:rPr>
        <w:t>y</w:t>
      </w:r>
      <w:r>
        <w:rPr>
          <w:spacing w:val="16"/>
        </w:rPr>
        <w:t xml:space="preserve"> </w:t>
      </w:r>
      <w:r>
        <w:rPr>
          <w:w w:val="105"/>
        </w:rPr>
        <w:t>linearly</w:t>
      </w:r>
      <w:r>
        <w:rPr>
          <w:spacing w:val="16"/>
        </w:rPr>
        <w:t xml:space="preserve"> </w:t>
      </w:r>
      <w:r>
        <w:rPr>
          <w:spacing w:val="-1"/>
          <w:w w:val="139"/>
        </w:rPr>
        <w:t>t</w:t>
      </w:r>
      <w:r>
        <w:rPr>
          <w:w w:val="99"/>
        </w:rPr>
        <w:t>o</w:t>
      </w:r>
      <w:r>
        <w:rPr>
          <w:spacing w:val="16"/>
        </w:rPr>
        <w:t xml:space="preserve"> </w:t>
      </w:r>
      <w:r>
        <w:rPr>
          <w:w w:val="104"/>
        </w:rPr>
        <w:t>baseline</w:t>
      </w:r>
      <w:r>
        <w:rPr>
          <w:spacing w:val="16"/>
        </w:rPr>
        <w:t xml:space="preserve"> </w:t>
      </w:r>
      <w:r>
        <w:rPr>
          <w:w w:val="101"/>
        </w:rPr>
        <w:t>le</w:t>
      </w:r>
      <w:r>
        <w:rPr>
          <w:spacing w:val="-6"/>
          <w:w w:val="101"/>
        </w:rPr>
        <w:t>v</w:t>
      </w:r>
      <w:r>
        <w:rPr>
          <w:w w:val="99"/>
        </w:rPr>
        <w:t>els</w:t>
      </w:r>
      <w:r>
        <w:rPr>
          <w:spacing w:val="15"/>
          <w:w w:val="99"/>
        </w:rPr>
        <w:t xml:space="preserve"> </w:t>
      </w:r>
      <w:r>
        <w:rPr>
          <w:i/>
          <w:spacing w:val="-97"/>
          <w:w w:val="122"/>
        </w:rPr>
        <w:t>A</w:t>
      </w:r>
      <w:r>
        <w:rPr>
          <w:spacing w:val="-3"/>
          <w:w w:val="99"/>
          <w:position w:val="5"/>
        </w:rPr>
        <w:t>¯</w:t>
      </w:r>
      <w:r>
        <w:rPr>
          <w:rFonts w:ascii="Arial" w:hAnsi="Arial"/>
          <w:i/>
          <w:w w:val="110"/>
          <w:position w:val="-2"/>
          <w:sz w:val="14"/>
        </w:rPr>
        <w:t>a</w:t>
      </w:r>
      <w:r>
        <w:rPr>
          <w:rFonts w:ascii="Arial" w:hAnsi="Arial"/>
          <w:i/>
          <w:position w:val="-2"/>
          <w:sz w:val="14"/>
        </w:rPr>
        <w:t xml:space="preserve"> </w:t>
      </w:r>
      <w:r>
        <w:rPr>
          <w:rFonts w:ascii="Arial" w:hAnsi="Arial"/>
          <w:i/>
          <w:spacing w:val="-1"/>
          <w:position w:val="-2"/>
          <w:sz w:val="14"/>
        </w:rPr>
        <w:t xml:space="preserve"> </w:t>
      </w:r>
      <w:r>
        <w:rPr>
          <w:w w:val="106"/>
        </w:rPr>
        <w:t xml:space="preserve">via </w:t>
      </w:r>
      <w:r>
        <w:rPr>
          <w:w w:val="110"/>
        </w:rPr>
        <w:t>accompanying</w:t>
      </w:r>
      <w:r>
        <w:rPr>
          <w:spacing w:val="-6"/>
          <w:w w:val="110"/>
        </w:rPr>
        <w:t xml:space="preserve"> </w:t>
      </w:r>
      <w:r>
        <w:rPr>
          <w:w w:val="110"/>
        </w:rPr>
        <w:t>modulation</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complex</w:t>
      </w:r>
      <w:r>
        <w:rPr>
          <w:spacing w:val="-6"/>
          <w:w w:val="110"/>
        </w:rPr>
        <w:t xml:space="preserve"> </w:t>
      </w:r>
      <w:r>
        <w:rPr>
          <w:w w:val="110"/>
        </w:rPr>
        <w:t>free</w:t>
      </w:r>
      <w:r>
        <w:rPr>
          <w:spacing w:val="-6"/>
          <w:w w:val="110"/>
        </w:rPr>
        <w:t xml:space="preserve"> </w:t>
      </w:r>
      <w:r>
        <w:rPr>
          <w:w w:val="110"/>
        </w:rPr>
        <w:t>energies.</w:t>
      </w:r>
      <w:r>
        <w:rPr>
          <w:spacing w:val="20"/>
          <w:w w:val="110"/>
        </w:rPr>
        <w:t xml:space="preserve"> </w:t>
      </w:r>
      <w:r>
        <w:rPr>
          <w:w w:val="110"/>
        </w:rPr>
        <w:t>Specifically,</w:t>
      </w:r>
      <w:r>
        <w:rPr>
          <w:spacing w:val="-4"/>
          <w:w w:val="110"/>
        </w:rPr>
        <w:t xml:space="preserve"> </w:t>
      </w:r>
      <w:r>
        <w:rPr>
          <w:w w:val="110"/>
        </w:rPr>
        <w:t>in</w:t>
      </w:r>
      <w:r>
        <w:rPr>
          <w:spacing w:val="-6"/>
          <w:w w:val="110"/>
        </w:rPr>
        <w:t xml:space="preserve"> </w:t>
      </w:r>
      <w:r>
        <w:rPr>
          <w:w w:val="110"/>
        </w:rPr>
        <w:t>response</w:t>
      </w:r>
      <w:r>
        <w:rPr>
          <w:spacing w:val="-6"/>
          <w:w w:val="110"/>
        </w:rPr>
        <w:t xml:space="preserve"> </w:t>
      </w:r>
      <w:r>
        <w:rPr>
          <w:w w:val="110"/>
        </w:rPr>
        <w:t>to</w:t>
      </w:r>
      <w:r>
        <w:rPr>
          <w:spacing w:val="-6"/>
          <w:w w:val="110"/>
        </w:rPr>
        <w:t xml:space="preserve"> </w:t>
      </w:r>
      <w:r>
        <w:rPr>
          <w:w w:val="110"/>
        </w:rPr>
        <w:t>a</w:t>
      </w:r>
      <w:r>
        <w:rPr>
          <w:spacing w:val="-6"/>
          <w:w w:val="110"/>
        </w:rPr>
        <w:t xml:space="preserve"> </w:t>
      </w:r>
      <w:r>
        <w:rPr>
          <w:w w:val="110"/>
        </w:rPr>
        <w:t>dynamic</w:t>
      </w:r>
      <w:r>
        <w:rPr>
          <w:spacing w:val="-6"/>
          <w:w w:val="110"/>
        </w:rPr>
        <w:t xml:space="preserve"> </w:t>
      </w:r>
      <w:r>
        <w:rPr>
          <w:w w:val="110"/>
        </w:rPr>
        <w:t>odor</w:t>
      </w:r>
      <w:r>
        <w:rPr>
          <w:spacing w:val="-6"/>
          <w:w w:val="110"/>
        </w:rPr>
        <w:t xml:space="preserve"> </w:t>
      </w:r>
      <w:r>
        <w:rPr>
          <w:w w:val="110"/>
        </w:rPr>
        <w:t xml:space="preserve">signal </w:t>
      </w:r>
      <w:r>
        <w:rPr>
          <w:i/>
          <w:w w:val="110"/>
        </w:rPr>
        <w:t>s</w:t>
      </w:r>
      <w:r>
        <w:rPr>
          <w:w w:val="110"/>
        </w:rPr>
        <w:t>(</w:t>
      </w:r>
      <w:r>
        <w:rPr>
          <w:i/>
          <w:w w:val="110"/>
        </w:rPr>
        <w:t>t</w:t>
      </w:r>
      <w:r>
        <w:rPr>
          <w:w w:val="110"/>
        </w:rPr>
        <w:t xml:space="preserve">), the activity of complex </w:t>
      </w:r>
      <w:r>
        <w:rPr>
          <w:i/>
          <w:w w:val="110"/>
        </w:rPr>
        <w:t xml:space="preserve">a </w:t>
      </w:r>
      <w:r>
        <w:rPr>
          <w:w w:val="110"/>
        </w:rPr>
        <w:t xml:space="preserve">is still given </w:t>
      </w:r>
      <w:r>
        <w:rPr>
          <w:spacing w:val="-3"/>
          <w:w w:val="110"/>
        </w:rPr>
        <w:t xml:space="preserve">by </w:t>
      </w:r>
      <w:r>
        <w:rPr>
          <w:w w:val="110"/>
        </w:rPr>
        <w:t xml:space="preserve">Eq. 1, but now with time-dependent free energies, </w:t>
      </w:r>
      <w:r>
        <w:rPr>
          <w:i/>
          <w:w w:val="110"/>
        </w:rPr>
        <w:t>E</w:t>
      </w:r>
      <w:r>
        <w:rPr>
          <w:rFonts w:ascii="Arial" w:hAnsi="Arial"/>
          <w:i/>
          <w:w w:val="110"/>
          <w:position w:val="-2"/>
          <w:sz w:val="14"/>
        </w:rPr>
        <w:t>a</w:t>
      </w:r>
      <w:r>
        <w:rPr>
          <w:rFonts w:ascii="Arial" w:hAnsi="Arial"/>
          <w:i/>
          <w:spacing w:val="15"/>
          <w:w w:val="110"/>
          <w:position w:val="-2"/>
          <w:sz w:val="14"/>
        </w:rPr>
        <w:t xml:space="preserve"> </w:t>
      </w:r>
      <w:r>
        <w:rPr>
          <w:i/>
          <w:w w:val="110"/>
        </w:rPr>
        <w:t>E</w:t>
      </w:r>
      <w:r>
        <w:rPr>
          <w:rFonts w:ascii="Arial" w:hAnsi="Arial"/>
          <w:i/>
          <w:w w:val="110"/>
          <w:position w:val="-2"/>
          <w:sz w:val="14"/>
        </w:rPr>
        <w:t>a</w:t>
      </w:r>
      <w:r>
        <w:rPr>
          <w:w w:val="110"/>
        </w:rPr>
        <w:t>(</w:t>
      </w:r>
      <w:r>
        <w:rPr>
          <w:i/>
          <w:w w:val="110"/>
        </w:rPr>
        <w:t>t</w:t>
      </w:r>
      <w:r>
        <w:rPr>
          <w:w w:val="110"/>
        </w:rPr>
        <w:t>) obeying the</w:t>
      </w:r>
      <w:r>
        <w:rPr>
          <w:spacing w:val="-35"/>
          <w:w w:val="110"/>
        </w:rPr>
        <w:t xml:space="preserve"> </w:t>
      </w:r>
      <w:r>
        <w:rPr>
          <w:w w:val="110"/>
        </w:rPr>
        <w:t>dynamics</w:t>
      </w:r>
    </w:p>
    <w:p w14:paraId="38502363" w14:textId="77777777" w:rsidR="00845F1E" w:rsidRDefault="00845F1E">
      <w:pPr>
        <w:spacing w:line="240" w:lineRule="exact"/>
        <w:jc w:val="both"/>
        <w:sectPr w:rsidR="00845F1E">
          <w:type w:val="continuous"/>
          <w:pgSz w:w="12240" w:h="15840"/>
          <w:pgMar w:top="1500" w:right="0" w:bottom="1580" w:left="1340" w:header="720" w:footer="720" w:gutter="0"/>
          <w:cols w:space="720"/>
        </w:sectPr>
      </w:pPr>
    </w:p>
    <w:p w14:paraId="756A714A" w14:textId="77777777" w:rsidR="00845F1E" w:rsidRDefault="00BA7C68">
      <w:pPr>
        <w:spacing w:before="162"/>
        <w:jc w:val="right"/>
        <w:rPr>
          <w:i/>
          <w:sz w:val="20"/>
        </w:rPr>
      </w:pPr>
      <w:r>
        <w:pict w14:anchorId="0197DD18">
          <v:shape id="_x0000_s1717" type="#_x0000_t202" alt="" style="position:absolute;left:0;text-align:left;margin-left:263.6pt;margin-top:23.55pt;width:8.8pt;height:10pt;z-index:-86296;mso-wrap-style:square;mso-wrap-edited:f;mso-width-percent:0;mso-height-percent:0;mso-position-horizontal-relative:page;mso-width-percent:0;mso-height-percent:0;v-text-anchor:top" filled="f" stroked="f">
            <v:textbox inset="0,0,0,0">
              <w:txbxContent>
                <w:p w14:paraId="70D5EDDA" w14:textId="77777777" w:rsidR="00845F1E" w:rsidRDefault="00BA7C68">
                  <w:pPr>
                    <w:spacing w:line="193" w:lineRule="exact"/>
                    <w:rPr>
                      <w:i/>
                      <w:sz w:val="20"/>
                    </w:rPr>
                  </w:pPr>
                  <w:r>
                    <w:rPr>
                      <w:i/>
                      <w:w w:val="110"/>
                      <w:sz w:val="20"/>
                    </w:rPr>
                    <w:t>dt</w:t>
                  </w:r>
                </w:p>
              </w:txbxContent>
            </v:textbox>
            <w10:wrap anchorx="page"/>
          </v:shape>
        </w:pict>
      </w:r>
      <w:r>
        <w:pict w14:anchorId="1D7F4766">
          <v:shape id="_x0000_s1716" type="#_x0000_t202" alt="" style="position:absolute;left:0;text-align:left;margin-left:296.35pt;margin-top:23.55pt;width:8.7pt;height:10.75pt;z-index:-86272;mso-wrap-style:square;mso-wrap-edited:f;mso-width-percent:0;mso-height-percent:0;mso-position-horizontal-relative:page;mso-width-percent:0;mso-height-percent:0;v-text-anchor:top" filled="f" stroked="f">
            <v:textbox inset="0,0,0,0">
              <w:txbxContent>
                <w:p w14:paraId="1AAC89E8" w14:textId="77777777" w:rsidR="00845F1E" w:rsidRDefault="00BA7C68">
                  <w:pPr>
                    <w:spacing w:line="209" w:lineRule="exact"/>
                    <w:rPr>
                      <w:rFonts w:ascii="Arial" w:hAnsi="Arial"/>
                      <w:i/>
                      <w:sz w:val="14"/>
                    </w:rPr>
                  </w:pPr>
                  <w:r>
                    <w:rPr>
                      <w:i/>
                      <w:w w:val="115"/>
                      <w:sz w:val="20"/>
                    </w:rPr>
                    <w:t>τ</w:t>
                  </w:r>
                  <w:r>
                    <w:rPr>
                      <w:rFonts w:ascii="Arial" w:hAnsi="Arial"/>
                      <w:i/>
                      <w:w w:val="115"/>
                      <w:position w:val="-2"/>
                      <w:sz w:val="14"/>
                    </w:rPr>
                    <w:t>a</w:t>
                  </w:r>
                </w:p>
              </w:txbxContent>
            </v:textbox>
            <w10:wrap anchorx="page"/>
          </v:shape>
        </w:pict>
      </w:r>
      <w:r>
        <w:rPr>
          <w:i/>
          <w:w w:val="115"/>
          <w:sz w:val="20"/>
          <w:u w:val="single"/>
        </w:rPr>
        <w:t>dE</w:t>
      </w:r>
      <w:r>
        <w:rPr>
          <w:rFonts w:ascii="Arial"/>
          <w:i/>
          <w:w w:val="115"/>
          <w:position w:val="-2"/>
          <w:sz w:val="14"/>
          <w:u w:val="single"/>
        </w:rPr>
        <w:t>a</w:t>
      </w:r>
      <w:r>
        <w:rPr>
          <w:w w:val="115"/>
          <w:sz w:val="20"/>
          <w:u w:val="single"/>
        </w:rPr>
        <w:t>(</w:t>
      </w:r>
      <w:r>
        <w:rPr>
          <w:i/>
          <w:w w:val="115"/>
          <w:sz w:val="20"/>
          <w:u w:val="single"/>
        </w:rPr>
        <w:t>t</w:t>
      </w:r>
      <w:r>
        <w:rPr>
          <w:w w:val="115"/>
          <w:sz w:val="20"/>
          <w:u w:val="single"/>
        </w:rPr>
        <w:t>)</w:t>
      </w:r>
      <w:r>
        <w:rPr>
          <w:w w:val="115"/>
          <w:sz w:val="20"/>
        </w:rPr>
        <w:t xml:space="preserve"> </w:t>
      </w:r>
      <w:r>
        <w:rPr>
          <w:w w:val="115"/>
          <w:position w:val="-12"/>
          <w:sz w:val="20"/>
        </w:rPr>
        <w:t xml:space="preserve">= </w:t>
      </w:r>
      <w:r>
        <w:rPr>
          <w:w w:val="115"/>
          <w:sz w:val="20"/>
          <w:u w:val="single"/>
        </w:rPr>
        <w:t xml:space="preserve"> 1</w:t>
      </w:r>
      <w:r>
        <w:rPr>
          <w:w w:val="115"/>
          <w:sz w:val="20"/>
        </w:rPr>
        <w:t xml:space="preserve">  </w:t>
      </w:r>
      <w:r>
        <w:rPr>
          <w:w w:val="115"/>
          <w:position w:val="3"/>
          <w:sz w:val="20"/>
        </w:rPr>
        <w:t xml:space="preserve"> </w:t>
      </w:r>
      <w:r>
        <w:rPr>
          <w:i/>
          <w:w w:val="115"/>
          <w:position w:val="-12"/>
          <w:sz w:val="20"/>
        </w:rPr>
        <w:t>A</w:t>
      </w:r>
    </w:p>
    <w:p w14:paraId="0F892C68" w14:textId="77777777" w:rsidR="00845F1E" w:rsidRDefault="00BA7C68">
      <w:pPr>
        <w:tabs>
          <w:tab w:val="left" w:pos="4104"/>
        </w:tabs>
        <w:spacing w:before="247"/>
        <w:ind w:left="100"/>
        <w:rPr>
          <w:sz w:val="20"/>
        </w:rPr>
      </w:pPr>
      <w:r>
        <w:br w:type="column"/>
      </w:r>
      <w:r>
        <w:rPr>
          <w:rFonts w:ascii="Menlo" w:hAnsi="Menlo"/>
          <w:i/>
          <w:w w:val="128"/>
          <w:sz w:val="20"/>
        </w:rPr>
        <w:t>−</w:t>
      </w:r>
      <w:r>
        <w:rPr>
          <w:rFonts w:ascii="Menlo" w:hAnsi="Menlo"/>
          <w:i/>
          <w:spacing w:val="-76"/>
          <w:sz w:val="20"/>
        </w:rPr>
        <w:t xml:space="preserve"> </w:t>
      </w:r>
      <w:r>
        <w:rPr>
          <w:i/>
          <w:spacing w:val="-97"/>
          <w:w w:val="122"/>
          <w:sz w:val="20"/>
        </w:rPr>
        <w:t>A</w:t>
      </w:r>
      <w:r>
        <w:rPr>
          <w:w w:val="99"/>
          <w:position w:val="5"/>
          <w:sz w:val="20"/>
        </w:rPr>
        <w:t>¯</w:t>
      </w:r>
      <w:r>
        <w:rPr>
          <w:position w:val="5"/>
          <w:sz w:val="20"/>
        </w:rPr>
        <w:t xml:space="preserve"> </w:t>
      </w:r>
      <w:r>
        <w:rPr>
          <w:spacing w:val="-7"/>
          <w:position w:val="5"/>
          <w:sz w:val="20"/>
        </w:rPr>
        <w:t xml:space="preserve"> </w:t>
      </w:r>
      <w:r>
        <w:rPr>
          <w:rFonts w:ascii="Arial" w:hAnsi="Arial"/>
          <w:w w:val="149"/>
          <w:position w:val="16"/>
          <w:sz w:val="20"/>
        </w:rPr>
        <w:t xml:space="preserve"> </w:t>
      </w:r>
      <w:r>
        <w:rPr>
          <w:rFonts w:ascii="Arial" w:hAnsi="Arial"/>
          <w:spacing w:val="-23"/>
          <w:position w:val="16"/>
          <w:sz w:val="20"/>
        </w:rPr>
        <w:t xml:space="preserve"> </w:t>
      </w:r>
      <w:r>
        <w:rPr>
          <w:i/>
          <w:w w:val="110"/>
          <w:sz w:val="20"/>
        </w:rPr>
        <w:t>,</w:t>
      </w:r>
      <w:r>
        <w:rPr>
          <w:i/>
          <w:sz w:val="20"/>
        </w:rPr>
        <w:tab/>
      </w:r>
      <w:r>
        <w:rPr>
          <w:w w:val="109"/>
          <w:sz w:val="20"/>
        </w:rPr>
        <w:t>(2)</w:t>
      </w:r>
    </w:p>
    <w:p w14:paraId="1C794376" w14:textId="77777777" w:rsidR="00845F1E" w:rsidRDefault="00845F1E">
      <w:pPr>
        <w:rPr>
          <w:sz w:val="20"/>
        </w:rPr>
        <w:sectPr w:rsidR="00845F1E">
          <w:type w:val="continuous"/>
          <w:pgSz w:w="12240" w:h="15840"/>
          <w:pgMar w:top="1500" w:right="0" w:bottom="1580" w:left="1340" w:header="720" w:footer="720" w:gutter="0"/>
          <w:cols w:num="2" w:space="720" w:equalWidth="0">
            <w:col w:w="5061" w:space="40"/>
            <w:col w:w="5799"/>
          </w:cols>
        </w:sectPr>
      </w:pPr>
    </w:p>
    <w:p w14:paraId="731DC9C0" w14:textId="77777777" w:rsidR="00845F1E" w:rsidRDefault="00845F1E">
      <w:pPr>
        <w:pStyle w:val="BodyText"/>
        <w:spacing w:before="9"/>
        <w:rPr>
          <w:sz w:val="19"/>
        </w:rPr>
      </w:pPr>
    </w:p>
    <w:p w14:paraId="58D1BA51" w14:textId="77777777" w:rsidR="00845F1E" w:rsidRDefault="00BA7C68">
      <w:pPr>
        <w:pStyle w:val="BodyText"/>
        <w:spacing w:before="63" w:line="244" w:lineRule="auto"/>
        <w:ind w:left="100" w:right="1438"/>
        <w:jc w:val="both"/>
      </w:pPr>
      <w:r>
        <w:pict w14:anchorId="379CE098">
          <v:shape id="_x0000_s1715" type="#_x0000_t202" alt="" style="position:absolute;left:0;text-align:left;margin-left:320.05pt;margin-top:-17.5pt;width:4.35pt;height:7pt;z-index:3640;mso-wrap-style:square;mso-wrap-edited:f;mso-width-percent:0;mso-height-percent:0;mso-position-horizontal-relative:page;mso-width-percent:0;mso-height-percent:0;v-text-anchor:top" filled="f" stroked="f">
            <v:textbox inset="0,0,0,0">
              <w:txbxContent>
                <w:p w14:paraId="154C1B00"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598CCF7C">
          <v:shape id="_x0000_s1714" type="#_x0000_t202" alt="" style="position:absolute;left:0;text-align:left;margin-left:344.5pt;margin-top:-17.5pt;width:4.35pt;height:7pt;z-index:-86224;mso-wrap-style:square;mso-wrap-edited:f;mso-width-percent:0;mso-height-percent:0;mso-position-horizontal-relative:page;mso-width-percent:0;mso-height-percent:0;v-text-anchor:top" filled="f" stroked="f">
            <v:textbox inset="0,0,0,0">
              <w:txbxContent>
                <w:p w14:paraId="5E0FBEBA"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595A2494">
          <v:shape id="_x0000_s1713" type="#_x0000_t202" alt="" style="position:absolute;left:0;text-align:left;margin-left:285.6pt;margin-top:40.65pt;width:7.75pt;height:17.3pt;z-index:-86200;mso-wrap-style:square;mso-wrap-edited:f;mso-width-percent:0;mso-height-percent:0;mso-position-horizontal-relative:page;mso-width-percent:0;mso-height-percent:0;v-text-anchor:top" filled="f" stroked="f">
            <v:textbox inset="0,0,0,0">
              <w:txbxContent>
                <w:p w14:paraId="3F731727" w14:textId="77777777" w:rsidR="00845F1E" w:rsidRDefault="00BA7C68">
                  <w:pPr>
                    <w:spacing w:line="202" w:lineRule="exact"/>
                    <w:rPr>
                      <w:rFonts w:ascii="Menlo" w:hAnsi="Menlo"/>
                      <w:i/>
                      <w:sz w:val="20"/>
                    </w:rPr>
                  </w:pPr>
                  <w:r>
                    <w:rPr>
                      <w:rFonts w:ascii="Menlo" w:hAnsi="Menlo"/>
                      <w:i/>
                      <w:w w:val="128"/>
                      <w:sz w:val="20"/>
                    </w:rPr>
                    <w:t>≡</w:t>
                  </w:r>
                </w:p>
              </w:txbxContent>
            </v:textbox>
            <w10:wrap anchorx="page"/>
          </v:shape>
        </w:pict>
      </w:r>
      <w:r>
        <w:rPr>
          <w:w w:val="110"/>
        </w:rPr>
        <w:t xml:space="preserve">where </w:t>
      </w:r>
      <w:r>
        <w:rPr>
          <w:i/>
          <w:w w:val="110"/>
        </w:rPr>
        <w:t>A</w:t>
      </w:r>
      <w:r>
        <w:rPr>
          <w:rFonts w:ascii="Arial" w:hAnsi="Arial"/>
          <w:i/>
          <w:w w:val="110"/>
          <w:position w:val="-2"/>
          <w:sz w:val="14"/>
        </w:rPr>
        <w:t xml:space="preserve">a  </w:t>
      </w:r>
      <w:r>
        <w:rPr>
          <w:w w:val="110"/>
        </w:rPr>
        <w:t xml:space="preserve">=  </w:t>
      </w:r>
      <w:r>
        <w:rPr>
          <w:i/>
          <w:w w:val="110"/>
        </w:rPr>
        <w:t>A</w:t>
      </w:r>
      <w:r>
        <w:rPr>
          <w:w w:val="110"/>
        </w:rPr>
        <w:t>(</w:t>
      </w:r>
      <w:r>
        <w:rPr>
          <w:i/>
          <w:w w:val="110"/>
        </w:rPr>
        <w:t>s</w:t>
      </w:r>
      <w:r>
        <w:rPr>
          <w:w w:val="110"/>
        </w:rPr>
        <w:t>(</w:t>
      </w:r>
      <w:r>
        <w:rPr>
          <w:i/>
          <w:w w:val="110"/>
        </w:rPr>
        <w:t>t</w:t>
      </w:r>
      <w:r>
        <w:rPr>
          <w:w w:val="110"/>
        </w:rPr>
        <w:t>)</w:t>
      </w:r>
      <w:r>
        <w:rPr>
          <w:i/>
          <w:w w:val="110"/>
        </w:rPr>
        <w:t>, E</w:t>
      </w:r>
      <w:r>
        <w:rPr>
          <w:rFonts w:ascii="Arial" w:hAnsi="Arial"/>
          <w:i/>
          <w:w w:val="110"/>
          <w:position w:val="-2"/>
          <w:sz w:val="14"/>
        </w:rPr>
        <w:t>a</w:t>
      </w:r>
      <w:r>
        <w:rPr>
          <w:w w:val="110"/>
        </w:rPr>
        <w:t>(</w:t>
      </w:r>
      <w:r>
        <w:rPr>
          <w:i/>
          <w:w w:val="110"/>
        </w:rPr>
        <w:t>t</w:t>
      </w:r>
      <w:r>
        <w:rPr>
          <w:w w:val="110"/>
        </w:rPr>
        <w:t xml:space="preserve">)) is the time-dependent activity level and </w:t>
      </w:r>
      <w:r>
        <w:rPr>
          <w:i/>
          <w:w w:val="110"/>
        </w:rPr>
        <w:t>τ</w:t>
      </w:r>
      <w:r>
        <w:rPr>
          <w:rFonts w:ascii="Arial" w:hAnsi="Arial"/>
          <w:i/>
          <w:w w:val="110"/>
          <w:position w:val="-2"/>
          <w:sz w:val="14"/>
        </w:rPr>
        <w:t xml:space="preserve">a  </w:t>
      </w:r>
      <w:r>
        <w:rPr>
          <w:w w:val="110"/>
        </w:rPr>
        <w:t xml:space="preserve">sets the timescale of adaptation.     </w:t>
      </w:r>
      <w:r>
        <w:rPr>
          <w:spacing w:val="-9"/>
          <w:w w:val="110"/>
        </w:rPr>
        <w:t xml:space="preserve">We  </w:t>
      </w:r>
      <w:r>
        <w:rPr>
          <w:w w:val="110"/>
        </w:rPr>
        <w:t>compare the results for several timescales between 10 ms and several seconds.  In accordance with  out assumption that the adaptive mechanism acts on the universal co</w:t>
      </w:r>
      <w:r>
        <w:rPr>
          <w:w w:val="110"/>
        </w:rPr>
        <w:t xml:space="preserve">-receptor Orco, </w:t>
      </w:r>
      <w:r>
        <w:rPr>
          <w:spacing w:val="-3"/>
          <w:w w:val="110"/>
        </w:rPr>
        <w:t xml:space="preserve">we </w:t>
      </w:r>
      <w:r>
        <w:rPr>
          <w:w w:val="110"/>
        </w:rPr>
        <w:t xml:space="preserve">assume that the adaptation timescale is receptor-independent, </w:t>
      </w:r>
      <w:r>
        <w:rPr>
          <w:i/>
          <w:w w:val="110"/>
        </w:rPr>
        <w:t>τ</w:t>
      </w:r>
      <w:r>
        <w:rPr>
          <w:rFonts w:ascii="Arial" w:hAnsi="Arial"/>
          <w:i/>
          <w:w w:val="110"/>
          <w:position w:val="-2"/>
          <w:sz w:val="14"/>
        </w:rPr>
        <w:t xml:space="preserve">a      </w:t>
      </w:r>
      <w:r>
        <w:rPr>
          <w:i/>
          <w:w w:val="110"/>
        </w:rPr>
        <w:t>τ</w:t>
      </w:r>
      <w:r>
        <w:rPr>
          <w:i/>
          <w:spacing w:val="-10"/>
          <w:w w:val="110"/>
        </w:rPr>
        <w:t xml:space="preserve"> </w:t>
      </w:r>
      <w:r>
        <w:rPr>
          <w:w w:val="110"/>
        </w:rPr>
        <w:t>.</w:t>
      </w:r>
    </w:p>
    <w:p w14:paraId="00E5A11A" w14:textId="77777777" w:rsidR="00845F1E" w:rsidRDefault="00BA7C68">
      <w:pPr>
        <w:pStyle w:val="BodyText"/>
        <w:spacing w:line="249" w:lineRule="auto"/>
        <w:ind w:left="100" w:right="1437" w:firstLine="298"/>
        <w:jc w:val="both"/>
      </w:pPr>
      <w:r>
        <w:rPr>
          <w:w w:val="105"/>
        </w:rPr>
        <w:t>To mimic a naturalistic odor signal, we used recorded traces from a photo-ionization detector whose statistics were verified to match those of natural odor plumes (Fig. 5a) [8]. The signals was scaled to values applicable to our model framework (in arbitra</w:t>
      </w:r>
      <w:r>
        <w:rPr>
          <w:w w:val="105"/>
        </w:rPr>
        <w:t>ry units).</w:t>
      </w:r>
    </w:p>
    <w:p w14:paraId="04621699" w14:textId="77777777" w:rsidR="00845F1E" w:rsidRDefault="00BA7C68">
      <w:pPr>
        <w:pStyle w:val="BodyText"/>
        <w:spacing w:before="12" w:line="249" w:lineRule="auto"/>
        <w:ind w:left="100" w:right="1437" w:firstLine="298"/>
        <w:jc w:val="both"/>
      </w:pPr>
      <w:r>
        <w:rPr>
          <w:w w:val="105"/>
        </w:rPr>
        <w:t xml:space="preserve">Considering first a set of 20 randomly chosen sparse odors of unique identities, </w:t>
      </w:r>
      <w:r>
        <w:rPr>
          <w:spacing w:val="-3"/>
          <w:w w:val="105"/>
        </w:rPr>
        <w:t xml:space="preserve">we </w:t>
      </w:r>
      <w:r>
        <w:rPr>
          <w:w w:val="105"/>
        </w:rPr>
        <w:t>plot  in  Fig.</w:t>
      </w:r>
      <w:r>
        <w:rPr>
          <w:spacing w:val="17"/>
          <w:w w:val="105"/>
        </w:rPr>
        <w:t xml:space="preserve"> </w:t>
      </w:r>
      <w:r>
        <w:rPr>
          <w:w w:val="105"/>
        </w:rPr>
        <w:t xml:space="preserve">5b decoding errors arising from either mis-identification of odor </w:t>
      </w:r>
      <w:r>
        <w:rPr>
          <w:spacing w:val="-4"/>
          <w:w w:val="105"/>
        </w:rPr>
        <w:t xml:space="preserve">identity, </w:t>
      </w:r>
      <w:r>
        <w:rPr>
          <w:w w:val="105"/>
        </w:rPr>
        <w:t xml:space="preserve">or that of odor </w:t>
      </w:r>
      <w:r>
        <w:rPr>
          <w:spacing w:val="-3"/>
          <w:w w:val="105"/>
        </w:rPr>
        <w:t xml:space="preserve">intensity, </w:t>
      </w:r>
      <w:r>
        <w:rPr>
          <w:w w:val="105"/>
        </w:rPr>
        <w:t xml:space="preserve">in </w:t>
      </w:r>
      <w:r>
        <w:rPr>
          <w:spacing w:val="-4"/>
          <w:w w:val="105"/>
        </w:rPr>
        <w:t xml:space="preserve">two </w:t>
      </w:r>
      <w:r>
        <w:rPr>
          <w:w w:val="105"/>
        </w:rPr>
        <w:t xml:space="preserve">windows containing odor whiffs.  </w:t>
      </w:r>
      <w:r>
        <w:rPr>
          <w:spacing w:val="-6"/>
          <w:w w:val="105"/>
        </w:rPr>
        <w:t xml:space="preserve">For  </w:t>
      </w:r>
      <w:r>
        <w:rPr>
          <w:w w:val="105"/>
        </w:rPr>
        <w:t>slow adaptation, with timescales greater than a few hundred ms (lighter curves    in</w:t>
      </w:r>
      <w:r>
        <w:rPr>
          <w:spacing w:val="37"/>
          <w:w w:val="105"/>
        </w:rPr>
        <w:t xml:space="preserve"> </w:t>
      </w:r>
      <w:r>
        <w:rPr>
          <w:w w:val="105"/>
        </w:rPr>
        <w:t>Fig.</w:t>
      </w:r>
      <w:r>
        <w:rPr>
          <w:spacing w:val="37"/>
          <w:w w:val="105"/>
        </w:rPr>
        <w:t xml:space="preserve"> </w:t>
      </w:r>
      <w:r>
        <w:rPr>
          <w:w w:val="105"/>
        </w:rPr>
        <w:t>5b),</w:t>
      </w:r>
      <w:r>
        <w:rPr>
          <w:spacing w:val="42"/>
          <w:w w:val="105"/>
        </w:rPr>
        <w:t xml:space="preserve"> </w:t>
      </w:r>
      <w:r>
        <w:rPr>
          <w:spacing w:val="-3"/>
          <w:w w:val="105"/>
        </w:rPr>
        <w:t>we</w:t>
      </w:r>
      <w:r>
        <w:rPr>
          <w:spacing w:val="37"/>
          <w:w w:val="105"/>
        </w:rPr>
        <w:t xml:space="preserve"> </w:t>
      </w:r>
      <w:r>
        <w:rPr>
          <w:w w:val="105"/>
        </w:rPr>
        <w:t>find</w:t>
      </w:r>
      <w:r>
        <w:rPr>
          <w:spacing w:val="37"/>
          <w:w w:val="105"/>
        </w:rPr>
        <w:t xml:space="preserve"> </w:t>
      </w:r>
      <w:r>
        <w:rPr>
          <w:w w:val="105"/>
        </w:rPr>
        <w:t>clear</w:t>
      </w:r>
      <w:r>
        <w:rPr>
          <w:spacing w:val="37"/>
          <w:w w:val="105"/>
        </w:rPr>
        <w:t xml:space="preserve"> </w:t>
      </w:r>
      <w:r>
        <w:rPr>
          <w:w w:val="105"/>
        </w:rPr>
        <w:t>trends</w:t>
      </w:r>
      <w:r>
        <w:rPr>
          <w:spacing w:val="37"/>
          <w:w w:val="105"/>
        </w:rPr>
        <w:t xml:space="preserve"> </w:t>
      </w:r>
      <w:r>
        <w:rPr>
          <w:w w:val="105"/>
        </w:rPr>
        <w:t>in</w:t>
      </w:r>
      <w:r>
        <w:rPr>
          <w:spacing w:val="37"/>
          <w:w w:val="105"/>
        </w:rPr>
        <w:t xml:space="preserve"> </w:t>
      </w:r>
      <w:r>
        <w:rPr>
          <w:w w:val="105"/>
        </w:rPr>
        <w:t>both</w:t>
      </w:r>
      <w:r>
        <w:rPr>
          <w:spacing w:val="37"/>
          <w:w w:val="105"/>
        </w:rPr>
        <w:t xml:space="preserve"> </w:t>
      </w:r>
      <w:r>
        <w:rPr>
          <w:w w:val="105"/>
        </w:rPr>
        <w:t>intensity</w:t>
      </w:r>
      <w:r>
        <w:rPr>
          <w:spacing w:val="37"/>
          <w:w w:val="105"/>
        </w:rPr>
        <w:t xml:space="preserve"> </w:t>
      </w:r>
      <w:r>
        <w:rPr>
          <w:w w:val="105"/>
        </w:rPr>
        <w:t>and</w:t>
      </w:r>
      <w:r>
        <w:rPr>
          <w:spacing w:val="37"/>
          <w:w w:val="105"/>
        </w:rPr>
        <w:t xml:space="preserve"> </w:t>
      </w:r>
      <w:r>
        <w:rPr>
          <w:w w:val="105"/>
        </w:rPr>
        <w:t>identity</w:t>
      </w:r>
      <w:r>
        <w:rPr>
          <w:spacing w:val="37"/>
          <w:w w:val="105"/>
        </w:rPr>
        <w:t xml:space="preserve"> </w:t>
      </w:r>
      <w:r>
        <w:rPr>
          <w:w w:val="105"/>
        </w:rPr>
        <w:t xml:space="preserve">coding. </w:t>
      </w:r>
      <w:r>
        <w:rPr>
          <w:spacing w:val="43"/>
          <w:w w:val="105"/>
        </w:rPr>
        <w:t xml:space="preserve"> </w:t>
      </w:r>
      <w:r>
        <w:rPr>
          <w:w w:val="105"/>
        </w:rPr>
        <w:t>Errors</w:t>
      </w:r>
      <w:r>
        <w:rPr>
          <w:spacing w:val="37"/>
          <w:w w:val="105"/>
        </w:rPr>
        <w:t xml:space="preserve"> </w:t>
      </w:r>
      <w:r>
        <w:rPr>
          <w:w w:val="105"/>
        </w:rPr>
        <w:t>in</w:t>
      </w:r>
      <w:r>
        <w:rPr>
          <w:spacing w:val="37"/>
          <w:w w:val="105"/>
        </w:rPr>
        <w:t xml:space="preserve"> </w:t>
      </w:r>
      <w:r>
        <w:rPr>
          <w:w w:val="105"/>
        </w:rPr>
        <w:t>odor</w:t>
      </w:r>
      <w:r>
        <w:rPr>
          <w:spacing w:val="37"/>
          <w:w w:val="105"/>
        </w:rPr>
        <w:t xml:space="preserve"> </w:t>
      </w:r>
      <w:r>
        <w:rPr>
          <w:w w:val="105"/>
        </w:rPr>
        <w:t>intensity</w:t>
      </w:r>
      <w:r>
        <w:rPr>
          <w:spacing w:val="37"/>
          <w:w w:val="105"/>
        </w:rPr>
        <w:t xml:space="preserve"> </w:t>
      </w:r>
      <w:r>
        <w:rPr>
          <w:w w:val="105"/>
        </w:rPr>
        <w:t>are</w:t>
      </w:r>
      <w:r>
        <w:rPr>
          <w:spacing w:val="37"/>
          <w:w w:val="105"/>
        </w:rPr>
        <w:t xml:space="preserve"> </w:t>
      </w:r>
      <w:r>
        <w:rPr>
          <w:w w:val="105"/>
        </w:rPr>
        <w:t>quite</w:t>
      </w:r>
    </w:p>
    <w:p w14:paraId="4209AF3E" w14:textId="77777777" w:rsidR="00845F1E" w:rsidRDefault="00845F1E">
      <w:pPr>
        <w:spacing w:line="249" w:lineRule="auto"/>
        <w:jc w:val="both"/>
        <w:sectPr w:rsidR="00845F1E">
          <w:type w:val="continuous"/>
          <w:pgSz w:w="12240" w:h="15840"/>
          <w:pgMar w:top="1500" w:right="0" w:bottom="1580" w:left="1340" w:header="720" w:footer="720" w:gutter="0"/>
          <w:cols w:space="720"/>
        </w:sectPr>
      </w:pPr>
    </w:p>
    <w:p w14:paraId="0894C3B0" w14:textId="77777777" w:rsidR="00845F1E" w:rsidRDefault="00BA7C68">
      <w:pPr>
        <w:pStyle w:val="Heading3"/>
        <w:spacing w:before="87"/>
        <w:ind w:left="237"/>
        <w:rPr>
          <w:rFonts w:ascii="Verdana"/>
        </w:rPr>
      </w:pPr>
      <w:r>
        <w:rPr>
          <w:rFonts w:ascii="Verdana"/>
          <w:w w:val="103"/>
        </w:rPr>
        <w:lastRenderedPageBreak/>
        <w:t>A</w:t>
      </w:r>
    </w:p>
    <w:p w14:paraId="4E23E937" w14:textId="77777777" w:rsidR="00845F1E" w:rsidRDefault="00BA7C68">
      <w:pPr>
        <w:pStyle w:val="BodyText"/>
        <w:ind w:left="951"/>
        <w:rPr>
          <w:rFonts w:ascii="Verdana"/>
        </w:rPr>
      </w:pPr>
      <w:r>
        <w:pict w14:anchorId="3C138608">
          <v:shape id="_x0000_s1712" type="#_x0000_t202" alt="" style="position:absolute;left:0;text-align:left;margin-left:98.9pt;margin-top:2.1pt;width:14.5pt;height:38.65pt;z-index:4360;mso-wrap-style:square;mso-wrap-edited:f;mso-width-percent:0;mso-height-percent:0;mso-position-horizontal-relative:page;mso-width-percent:0;mso-height-percent:0;v-text-anchor:top" filled="f" stroked="f">
            <v:textbox style="layout-flow:vertical;mso-layout-flow-alt:bottom-to-top" inset="0,0,0,0">
              <w:txbxContent>
                <w:p w14:paraId="2B0EA6B8" w14:textId="77777777" w:rsidR="00845F1E" w:rsidRDefault="00BA7C68">
                  <w:pPr>
                    <w:spacing w:before="23" w:line="244" w:lineRule="auto"/>
                    <w:ind w:left="256" w:right="-415" w:hanging="237"/>
                    <w:rPr>
                      <w:rFonts w:ascii="Verdana"/>
                      <w:sz w:val="10"/>
                    </w:rPr>
                  </w:pPr>
                  <w:r>
                    <w:rPr>
                      <w:rFonts w:ascii="Verdana"/>
                      <w:spacing w:val="-1"/>
                      <w:w w:val="103"/>
                      <w:sz w:val="10"/>
                    </w:rPr>
                    <w:t>Odo</w:t>
                  </w:r>
                  <w:r>
                    <w:rPr>
                      <w:rFonts w:ascii="Verdana"/>
                      <w:w w:val="103"/>
                      <w:sz w:val="10"/>
                    </w:rPr>
                    <w:t>r</w:t>
                  </w:r>
                  <w:r>
                    <w:rPr>
                      <w:rFonts w:ascii="Verdana"/>
                      <w:sz w:val="10"/>
                    </w:rPr>
                    <w:t xml:space="preserve"> </w:t>
                  </w:r>
                  <w:r>
                    <w:rPr>
                      <w:rFonts w:ascii="Verdana"/>
                      <w:spacing w:val="-1"/>
                      <w:w w:val="103"/>
                      <w:sz w:val="10"/>
                    </w:rPr>
                    <w:t>intensit</w:t>
                  </w:r>
                  <w:r>
                    <w:rPr>
                      <w:rFonts w:ascii="Verdana"/>
                      <w:w w:val="103"/>
                      <w:sz w:val="10"/>
                    </w:rPr>
                    <w:t xml:space="preserve">y </w:t>
                  </w:r>
                  <w:r>
                    <w:rPr>
                      <w:rFonts w:ascii="Verdana"/>
                      <w:spacing w:val="-1"/>
                      <w:w w:val="103"/>
                      <w:sz w:val="10"/>
                    </w:rPr>
                    <w:t>(a.u.)</w:t>
                  </w:r>
                </w:p>
              </w:txbxContent>
            </v:textbox>
            <w10:wrap anchorx="page"/>
          </v:shape>
        </w:pict>
      </w:r>
      <w:r>
        <w:rPr>
          <w:rFonts w:ascii="Verdana"/>
        </w:rPr>
      </w:r>
      <w:r>
        <w:rPr>
          <w:rFonts w:ascii="Verdana"/>
        </w:rPr>
        <w:pict w14:anchorId="11EC9E7B">
          <v:group id="_x0000_s1676" alt="" style="width:317.75pt;height:42.65pt;mso-position-horizontal-relative:char;mso-position-vertical-relative:line" coordsize="6355,853">
            <v:line id="_x0000_s1677" alt="" style="position:absolute" from="192,740" to="192,755" strokeweight=".06228mm"/>
            <v:shape id="_x0000_s1678" alt="" style="position:absolute;left:165;top:772;width:54;height:81" coordorigin="166,773" coordsize="54,81" o:spt="100" adj="0,,0" path="m201,773r-17,l177,776r-4,7l168,790r-2,10l166,826r2,10l177,849r7,4l201,853r7,-4l211,844r-24,l183,842r-5,-11l176,823r,-21l178,794r2,-5l183,783r4,-2l211,781r-3,-5l201,773xm211,781r-13,l202,783r5,11l209,802r,21l207,831r-5,11l198,844r13,l217,836r2,-10l219,800r-2,-10l211,781xe" fillcolor="black" stroked="f">
              <v:stroke joinstyle="round"/>
              <v:formulas/>
              <v:path arrowok="t" o:connecttype="segments"/>
            </v:shape>
            <v:line id="_x0000_s1679" alt="" style="position:absolute" from="192,706" to="177,706" strokeweight=".06228mm"/>
            <v:shape id="_x0000_s1680" alt="" style="position:absolute;top:668;width:54;height:81" coordorigin=",668" coordsize="54,81" o:spt="100" adj="0,,0" path="m35,668r-17,l11,671r-4,7l2,685,,695r,26l2,731r5,7l11,745r7,3l35,748r7,-3l45,740r-24,l17,737,12,727r-1,-8l11,697r1,-7l17,679r4,-3l45,676r-3,-5l35,668xm45,676r-13,l36,679r3,5l42,690r1,7l43,719r-1,8l39,732r-3,5l32,740r13,l51,731r2,-10l53,695,51,685r-6,-9xe" fillcolor="black" stroked="f">
              <v:stroke joinstyle="round"/>
              <v:formulas/>
              <v:path arrowok="t" o:connecttype="segments"/>
            </v:shape>
            <v:line id="_x0000_s1681" alt="" style="position:absolute" from="72,740" to="83,740" strokeweight=".23186mm"/>
            <v:shape id="_x0000_s1682" alt="" style="position:absolute;left:101;top:668;width:54;height:81" coordorigin="101,668" coordsize="54,81" o:spt="100" adj="0,,0" path="m136,668r-17,l113,671r-10,14l101,695r,26l103,731r10,14l119,748r17,l143,745r3,-5l122,740r-4,-3l113,727r-1,-8l112,697r1,-7l116,684r2,-5l122,676r24,l143,671r-7,-3xm146,676r-13,l137,679r3,5l143,690r1,7l144,719r-1,8l140,732r-3,5l133,740r13,l152,731r2,-10l154,695r-2,-10l146,676xe" fillcolor="black" stroked="f">
              <v:stroke joinstyle="round"/>
              <v:formulas/>
              <v:path arrowok="t" o:connecttype="segments"/>
            </v:shape>
            <v:line id="_x0000_s1683" alt="" style="position:absolute" from="1206,740" to="1206,755" strokeweight=".06228mm"/>
            <v:shape id="_x0000_s1684" alt="" style="position:absolute;left:1180;top:773;width:50;height:79" coordorigin="1181,774" coordsize="50,79" o:spt="100" adj="0,,0" path="m1181,839r,10l1184,850r4,1l1195,852r3,1l1211,853r7,-3l1225,844r-28,l1194,843r-4,l1187,842r-3,-2l1181,839xm1225,809r-18,l1212,810r7,7l1220,821r,11l1219,836r-4,3l1212,842r-5,2l1225,844r3,-3l1231,835r,-17l1228,812r-3,-3xm1225,774r-41,l1184,813r3,-2l1190,810r3,l1195,809r3,l1225,809r-7,-7l1216,802r-22,l1194,783r31,l1225,774xm1211,800r-10,l1200,800r-3,1l1195,801r-1,1l1216,802r-5,-2xe" fillcolor="black" stroked="f">
              <v:stroke joinstyle="round"/>
              <v:formulas/>
              <v:path arrowok="t" o:connecttype="segments"/>
            </v:shape>
            <v:shape id="_x0000_s1685" type="#_x0000_t75" alt="" style="position:absolute;left:2164;top:738;width:117;height:115">
              <v:imagedata r:id="rId127" o:title=""/>
            </v:shape>
            <v:shape id="_x0000_s1686" type="#_x0000_t75" alt="" style="position:absolute;left:3178;top:738;width:114;height:115">
              <v:imagedata r:id="rId128" o:title=""/>
            </v:shape>
            <v:shape id="_x0000_s1687" type="#_x0000_t75" alt="" style="position:absolute;left:4188;top:738;width:120;height:115">
              <v:imagedata r:id="rId129" o:title=""/>
            </v:shape>
            <v:shape id="_x0000_s1688" type="#_x0000_t75" alt="" style="position:absolute;left:5202;top:738;width:118;height:115">
              <v:imagedata r:id="rId130" o:title=""/>
            </v:shape>
            <v:shape id="_x0000_s1689" type="#_x0000_t75" alt="" style="position:absolute;left:6216;top:738;width:120;height:115">
              <v:imagedata r:id="rId131" o:title=""/>
            </v:shape>
            <v:line id="_x0000_s1690" alt="" style="position:absolute" from="192,516" to="177,516" strokeweight=".06228mm"/>
            <v:shape id="_x0000_s1691" alt="" style="position:absolute;top:477;width:54;height:81" coordorigin=",477" coordsize="54,81" o:spt="100" adj="0,,0" path="m35,477r-17,l11,481r-4,7l2,495,,504r,27l2,540r5,7l11,554r7,4l35,558r7,-4l45,549r-24,l17,547,12,536r-1,-8l11,507r1,-8l15,494r2,-6l21,486r24,l42,481r-7,-4xm45,486r-13,l36,488r6,11l43,507r,21l42,536r-3,5l36,547r-4,2l45,549r6,-9l53,531r,-27l51,495r-6,-9xe" fillcolor="black" stroked="f">
              <v:stroke joinstyle="round"/>
              <v:formulas/>
              <v:path arrowok="t" o:connecttype="segments"/>
            </v:shape>
            <v:line id="_x0000_s1692" alt="" style="position:absolute" from="72,549" to="83,549" strokeweight=".23186mm"/>
            <v:shape id="_x0000_s1693" alt="" style="position:absolute;left:101;top:477;width:50;height:79" coordorigin="102,477" coordsize="50,79" o:spt="100" adj="0,,0" path="m147,486r-18,l133,487r3,3l139,493r1,3l140,503r-1,2l138,508r-1,2l134,514r-5,5l125,524r-7,7l111,538r-9,9l102,556r49,l151,547r-37,l123,539r11,-12l141,520r1,-1l145,515r3,-4l149,509r1,-3l150,503r,-10l148,487r-1,-1xm132,477r-11,l118,478r-4,1l111,480r-4,1l102,483r,10l107,491r3,-2l114,488r4,-1l121,486r26,l143,483r-4,-4l132,477xe" fillcolor="black" stroked="f">
              <v:stroke joinstyle="round"/>
              <v:formulas/>
              <v:path arrowok="t" o:connecttype="segments"/>
            </v:shape>
            <v:line id="_x0000_s1694" alt="" style="position:absolute" from="192,325" to="177,325" strokeweight=".06228mm"/>
            <v:shape id="_x0000_s1695" alt="" style="position:absolute;top:286;width:54;height:81" coordorigin=",287" coordsize="54,81" o:spt="100" adj="0,,0" path="m35,287r-17,l11,290r-4,7l2,304,,314r,26l2,350r5,7l11,364r7,3l35,367r7,-3l45,359r-24,l17,356,12,345r-1,-8l11,316r1,-8l17,298r4,-3l45,295r-3,-5l35,287xm45,295r-13,l36,298r3,5l42,308r1,8l43,337r-1,8l39,351r-3,5l32,359r13,l51,350r2,-10l53,314,51,304r-6,-9xe" fillcolor="black" stroked="f">
              <v:stroke joinstyle="round"/>
              <v:formulas/>
              <v:path arrowok="t" o:connecttype="segments"/>
            </v:shape>
            <v:line id="_x0000_s1696" alt="" style="position:absolute" from="72,359" to="83,359" strokeweight=".23186mm"/>
            <v:shape id="_x0000_s1697" alt="" style="position:absolute;left:99;top:288;width:57;height:78" coordorigin="99,288" coordsize="57,78" o:spt="100" adj="0,,0" path="m145,347r-11,l134,365r11,l145,347xm145,288r-14,l99,337r,10l156,347r,-8l108,339r26,-42l145,297r,-9xm145,297r-11,l134,339r11,l145,297xe" fillcolor="black" stroked="f">
              <v:stroke joinstyle="round"/>
              <v:formulas/>
              <v:path arrowok="t" o:connecttype="segments"/>
            </v:shape>
            <v:line id="_x0000_s1698" alt="" style="position:absolute" from="192,135" to="177,135" strokeweight=".06228mm"/>
            <v:shape id="_x0000_s1699" alt="" style="position:absolute;top:96;width:54;height:81" coordorigin=",96" coordsize="54,81" o:spt="100" adj="0,,0" path="m35,96r-17,l11,100r-4,7l2,113,,123r,26l2,159r5,7l11,173r7,3l35,176r7,-3l45,168r-24,l17,165,12,155r-1,-8l11,126r1,-8l15,112r2,-5l21,105r24,l42,100,35,96xm45,105r-13,l36,107r6,11l43,126r,21l42,155r-3,5l36,165r-4,3l45,168r6,-9l53,149r,-26l51,113r-6,-8xe" fillcolor="black" stroked="f">
              <v:stroke joinstyle="round"/>
              <v:formulas/>
              <v:path arrowok="t" o:connecttype="segments"/>
            </v:shape>
            <v:line id="_x0000_s1700" alt="" style="position:absolute" from="72,168" to="83,168" strokeweight=".23186mm"/>
            <v:shape id="_x0000_s1701" alt="" style="position:absolute;left:101;top:96;width:54;height:81" coordorigin="101,96" coordsize="54,81" o:spt="100" adj="0,,0" path="m136,96r-12,l116,100r-12,14l102,124r-1,25l104,159r9,14l120,176r17,l143,174r6,-6l124,168r-3,-2l115,160r-1,-4l114,144r1,-4l118,137r3,-3l122,133r-10,l112,124r2,-7l122,107r5,-2l150,105r,-6l147,98r-3,l141,97r-2,-1l136,96xm149,132r-15,l137,134r3,3l143,140r1,4l144,156r-1,4l137,166r-3,2l149,168r4,-4l155,158r,-16l153,136r-4,-4xm137,124r-11,l123,125r-7,3l114,130r-2,3l122,133r2,-1l149,132r-5,-6l137,124xm150,105r-13,l139,105r3,1l145,107r2,1l150,109r,-4xe" fillcolor="black" stroked="f">
              <v:stroke joinstyle="round"/>
              <v:formulas/>
              <v:path arrowok="t" o:connecttype="segments"/>
            </v:shape>
            <v:shape id="_x0000_s1702" alt="" style="position:absolute;left:192;top:39;width:6157;height:668" coordorigin="192,39" coordsize="6157,668" path="m192,706r50,l247,706r4,l274,706r9,l287,704r5,-5l296,690r5,-11l305,697r5,7l314,661r5,34l328,704r4,2l346,706r63,l413,705r18,l436,674r4,23l445,705r9,l463,705r4,1l553,706r9,l567,692r4,14l576,706r4,-1l585,706r18,l607,706r5,-2l616,689r5,-100l625,555r5,-25l634,500r5,-8l643,495r5,-20l652,471r9,30l666,524r4,15l675,556r4,32l684,697r4,9l711,706r5,l720,696r5,-73l729,613r5,-15l738,571r5,-31l747,520r5,8l756,525r5,-31l765,440r5,-21l774,452r5,18l788,440r4,16l801,531r5,6l810,540r5,25l819,624r5,81l828,706r86,l937,613r4,-25l946,567r4,8l955,575r4,-4l964,554r4,13l973,565r4,9l982,576r4,5l991,579r4,24l1000,603r4,-2l1009,601r4,-7l1018,589r4,20l1027,627r4,28l1036,688r4,-4l1045,704r4,2l1063,705r9,1l1076,706r5,-1l1085,706r5,l1094,699r5,-12l1103,687r5,8l1112,704r5,-2l1121,699r5,6l1130,706r9,-1l1144,706r5,l1167,706r4,l1176,698r4,-10l1185,688r4,-49l1194,581r4,-19l1203,558r4,-13l1212,542r4,-21l1221,523r4,21l1230,552r4,9l1239,576r4,2l1248,602r9,84l1261,706r54,-111l1320,564r4,-7l1329,560r4,6l1338,549r4,-6l1347,552r4,17l1356,576r4,l1365,576r4,32l1374,703r4,l1383,706r18,l1406,706r22,l1433,705r4,l1446,706r9,l1460,704r4,2l1482,706r5,l1491,706r127,l1627,706r4,-2l1636,706r9,l1654,706r13,l1762,706r27,l1793,705r5,1l1802,706r9,l1969,706r118,l2091,705r5,1l2105,706r9,l2163,706r5,-67l2172,587r5,4l2181,582r5,-4l2190,569r5,-17l2199,554r5,32l2208,586r5,-4l2217,596r5,79l2226,706r5,l2262,706r9,-1l2276,702r4,4l2285,706r5,-23l2294,706r36,l2366,706r5,l2375,701r5,-7l2384,618r9,-53l2398,567r4,16l2407,587r4,-21l2416,580r4,10l2425,639r4,59l2438,705r5,1l2538,706r9,l2551,686r9,19l2565,697r4,-42l2574,641r4,3l2583,698r4,-7l2592,689r4,l2601,701r4,-6l2610,656r4,-4l2619,697r4,8l2628,706r4,-1l2637,706r36,l2795,706r9,-1l2813,705r4,-63l2822,608r4,63l2831,696r4,1l2840,692r4,-118l2849,611r4,75l2858,697r4,l2867,681r4,-90l2876,705r9,-1l2889,699r5,-13l2898,706r5,l2984,706r5,-11l2993,685r9,-6l3007,670r4,-80l3016,609r4,72l3025,668r4,23l3034,697r4,8l3043,706r27,l3074,699r5,6l3083,706r9,-1l3097,705r4,1l3106,706r4,-5l3115,703r9,-2l3128,696r5,-96l3137,600r5,84l3146,681r5,-15l3155,615r5,-10l3164,691r5,14l3178,705r4,-12l3187,705r9,-25l3201,676r4,4l3210,692r4,7l3219,696r4,-64l3228,666r4,-7l3237,668r4,2l3246,702r4,-44l3255,706r13,l3273,706r4,-2l3282,706r18,l3304,702r5,4l3313,706r5,-3l3322,706r9,l3340,706r5,-1l3349,706r18,l3372,700r4,-46l3381,601r4,-8l3390,597r4,-1l3399,561r4,13l3408,592r4,13l3417,610r4,-6l3426,618r5,87l3435,706r41,l3480,705r5,-39l3489,705r5,l3498,705r5,-5l3507,698r5,2l3516,705r5,-27l3525,656r5,-6l3534,696r5,-49l3543,622r5,-21l3552,656r5,-8l3561,647r5,-52l3570,685r5,18l3579,706r14,l3597,706r14,l3615,705r9,l3638,706r5,-5l3647,706r45,l3760,706r4,-4l3769,605r9,-59l3782,530r5,-11l3791,492r5,-4l3800,489r5,-6l3809,499r5,5l3818,502r5,16l3827,542r5,28l3836,601r5,42l3845,602r5,81l3854,701r5,1l3863,702r5,l3877,706r45,l3927,698r4,-37l3936,651r4,2l3945,650r4,l3954,622r4,-45l3963,595r4,l3972,596r4,-12l3981,566r4,-8l3990,597r9,-4l4003,574r5,12l4012,606r5,66l4021,667r5,-11l4030,657r5,10l4039,602r5,7l4048,611r5,3l4057,613r5,-31l4066,598r5,20l4075,596r5,-15l4084,579r5,1l4094,616r4,-12l4107,516r5,-78l4121,230r4,-36l4134,141r5,-15l4143,103r5,34l4152,203r5,34l4161,281r5,79l4170,459r9,245l4184,706r13,l4202,704r4,-98l4215,584r5,-9l4224,567r5,l4233,569r9,23l4247,601r4,26l4256,692r4,14l4265,705r4,-3l4274,694r4,-4l4283,686r9,-84l4296,614r5,82l4305,701r5,3l4319,704r4,2l4423,706r22,l4450,701r4,5l4477,706r18,l4581,706r4,-10l4590,660r4,-53l4599,587r4,-15l4608,566r4,-8l4617,556r4,l4626,555r18,76l4648,695r5,10l4657,706r14,l4720,706r9,l4738,706r23,l4765,598r5,-58l4774,504r5,-17l4784,481r4,1l4793,401r4,3l4802,415r4,31l4811,455r4,20l4820,475r4,56l4829,597r4,109l4842,706r5,-2l4851,701r5,l4860,700r5,-2l4869,629r5,-1l4883,617r4,84l4892,701r4,5l4901,706r95,l5000,698r5,-91l5009,573r9,-50l5023,517r4,6l5032,518r4,-2l5041,519r4,-16l5050,489r4,-21l5059,431r4,-25l5068,356r4,-76l5077,228r4,-33l5086,145r4,-32l5095,58r4,l5104,79r4,34l5113,158r4,37l5122,245r4,65l5135,414r5,33l5144,470r5,40l5153,529r5,-4l5162,508r5,-29l5171,416r9,-98l5185,286r9,-83l5198,201r5,1l5207,203r5,-7l5216,204r5,23l5225,283r5,44l5235,343r4,-48l5244,299r4,1l5253,304r4,6l5262,295r4,3l5280,392r4,28l5289,436r9,94l5302,566r5,24l5311,633r5,51l5320,705r5,-2l5329,706r9,l5361,596r4,-30l5370,527r4,-47l5388,364r9,-85l5401,233r5,-16l5419,139r5,-54l5428,66r5,1l5437,65r5,-8l5447,63r4,-24l5455,101r5,42l5464,166r5,17l5474,229r4,17l5483,322r4,31l5492,358r4,12l5501,378r4,-32l5510,374r4,l5519,366r4,1l5532,366r5,3l5541,358r5,-13l5550,340r5,-1l5559,336r5,-13l5568,317r5,-3l5577,322r5,10l5586,331r5,5l5600,379r4,18l5609,408r4,-11l5618,424r4,23l5627,462r4,10l5636,464r4,11l5645,504r4,23l5654,544r4,-3l5663,561r4,27l5672,603r4,9l5681,624r5,5l5690,654r5,15l5699,629r5,46l5708,668r5,-15l5717,595r5,5l5726,576r5,6l5735,582r5,-2l5744,588r5,-10l5753,580r5,28l5762,613r5,-8l5771,607r5,7l5780,700r5,6l5821,683r4,-6l5830,676r4,3l5843,654r5,4l5852,655r5,l5861,649r5,-16l5870,639r5,12l5879,642r5,7l5888,645r5,l5897,650r5,-3l5906,647r5,12l5915,645r5,-11l5925,646r4,-10l5934,645r4,-5l5943,607r4,-7l5952,579r4,-17l5965,531r5,-21l5974,493r5,-25l5983,455r5,-8l5992,435r5,-20l6001,411r5,8l6010,423r5,1l6024,422r4,6l6033,428r4,-19l6042,401r4,l6051,389r4,2l6060,395r4,l6069,408r9,13l6087,457r4,25l6096,499r9,42l6109,550r5,11l6118,570r9,22l6132,620r5,3l6146,700r13,5l6164,706r81,l6272,688r4,-6l6281,646r4,-4l6290,621r4,-5l6299,605r4,-3l6308,600r9,13l6321,593r5,-17l6330,563r5,-10l6344,527r4,-30e" filled="f" strokecolor="#708090" strokeweight=".19461mm">
              <v:path arrowok="t"/>
            </v:shape>
            <v:line id="_x0000_s1703" alt="" style="position:absolute" from="192,740" to="192,6" strokeweight=".06228mm"/>
            <v:line id="_x0000_s1704" alt="" style="position:absolute" from="6347,740" to="6347,4" strokeweight=".1294mm"/>
            <v:line id="_x0000_s1705" alt="" style="position:absolute" from="192,740" to="6348,740" strokeweight=".06228mm"/>
            <v:line id="_x0000_s1706" alt="" style="position:absolute" from="1091,6" to="4837,6" strokeweight=".06228mm"/>
            <v:line id="_x0000_s1707" alt="" style="position:absolute" from="192,6" to="549,6" strokeweight=".06228mm"/>
            <v:rect id="_x0000_s1708" alt="" style="position:absolute;left:4836;top:3;width:1507;height:732" fillcolor="#6b5252" stroked="f"/>
            <v:shape id="_x0000_s1709" alt="" style="position:absolute;left:4980;top:634;width:121;height:106" coordorigin="4980,634" coordsize="121,106" path="m5040,634r-60,105l5101,738,5040,634xe" fillcolor="#5e5ed3" stroked="f">
              <v:path arrowok="t"/>
            </v:shape>
            <v:rect id="_x0000_s1710" alt="" style="position:absolute;left:548;top:3;width:543;height:732" fillcolor="#6b5252" stroked="f"/>
            <v:shape id="_x0000_s1711" alt="" style="position:absolute;left:5221;top:634;width:121;height:106" coordorigin="5222,634" coordsize="121,106" path="m5281,634r-59,105l5342,738,5281,634xe" fillcolor="#00d454" stroked="f">
              <v:path arrowok="t"/>
            </v:shape>
            <w10:anchorlock/>
          </v:group>
        </w:pict>
      </w:r>
    </w:p>
    <w:p w14:paraId="52B6B840" w14:textId="77777777" w:rsidR="00845F1E" w:rsidRDefault="00845F1E">
      <w:pPr>
        <w:rPr>
          <w:rFonts w:ascii="Verdana"/>
        </w:rPr>
        <w:sectPr w:rsidR="00845F1E">
          <w:pgSz w:w="12240" w:h="15840"/>
          <w:pgMar w:top="1440" w:right="0" w:bottom="1580" w:left="1340" w:header="0" w:footer="1389" w:gutter="0"/>
          <w:cols w:space="720"/>
        </w:sectPr>
      </w:pPr>
    </w:p>
    <w:p w14:paraId="46C73DDA" w14:textId="77777777" w:rsidR="00845F1E" w:rsidRDefault="00845F1E">
      <w:pPr>
        <w:pStyle w:val="BodyText"/>
        <w:rPr>
          <w:rFonts w:ascii="Verdana"/>
          <w:b/>
          <w:sz w:val="12"/>
        </w:rPr>
      </w:pPr>
    </w:p>
    <w:p w14:paraId="649C9C6D" w14:textId="77777777" w:rsidR="00845F1E" w:rsidRDefault="00845F1E">
      <w:pPr>
        <w:pStyle w:val="BodyText"/>
        <w:rPr>
          <w:rFonts w:ascii="Verdana"/>
          <w:b/>
          <w:sz w:val="12"/>
        </w:rPr>
      </w:pPr>
    </w:p>
    <w:p w14:paraId="6729DF55" w14:textId="77777777" w:rsidR="00845F1E" w:rsidRDefault="00845F1E">
      <w:pPr>
        <w:pStyle w:val="BodyText"/>
        <w:spacing w:before="6"/>
        <w:rPr>
          <w:rFonts w:ascii="Verdana"/>
          <w:b/>
          <w:sz w:val="9"/>
        </w:rPr>
      </w:pPr>
    </w:p>
    <w:p w14:paraId="4C69A2A2" w14:textId="77777777" w:rsidR="00845F1E" w:rsidRDefault="00BA7C68">
      <w:pPr>
        <w:tabs>
          <w:tab w:val="left" w:pos="1574"/>
        </w:tabs>
        <w:spacing w:line="256" w:lineRule="auto"/>
        <w:ind w:left="1593" w:hanging="1356"/>
        <w:rPr>
          <w:rFonts w:ascii="Verdana"/>
          <w:sz w:val="10"/>
        </w:rPr>
      </w:pPr>
      <w:r>
        <w:pict w14:anchorId="387DAE58">
          <v:shape id="_x0000_s1675" type="#_x0000_t202" alt="" style="position:absolute;left:0;text-align:left;margin-left:96.45pt;margin-top:31.35pt;width:21.2pt;height:31.85pt;z-index:4312;mso-wrap-style:square;mso-wrap-edited:f;mso-width-percent:0;mso-height-percent:0;mso-position-horizontal-relative:page;mso-width-percent:0;mso-height-percent:0;v-text-anchor:top" filled="f" stroked="f">
            <v:textbox style="layout-flow:vertical;mso-layout-flow-alt:bottom-to-top" inset="0,0,0,0">
              <w:txbxContent>
                <w:p w14:paraId="6CED76CB" w14:textId="77777777" w:rsidR="00845F1E" w:rsidRDefault="00BA7C68">
                  <w:pPr>
                    <w:spacing w:before="23" w:line="254" w:lineRule="auto"/>
                    <w:ind w:left="91" w:right="-134" w:hanging="72"/>
                    <w:rPr>
                      <w:rFonts w:ascii="Verdana"/>
                      <w:sz w:val="10"/>
                    </w:rPr>
                  </w:pPr>
                  <w:r>
                    <w:rPr>
                      <w:rFonts w:ascii="Verdana"/>
                      <w:w w:val="103"/>
                      <w:sz w:val="10"/>
                    </w:rPr>
                    <w:t>%</w:t>
                  </w:r>
                  <w:r>
                    <w:rPr>
                      <w:rFonts w:ascii="Verdana"/>
                      <w:sz w:val="10"/>
                    </w:rPr>
                    <w:t xml:space="preserve"> </w:t>
                  </w:r>
                  <w:r>
                    <w:rPr>
                      <w:rFonts w:ascii="Verdana"/>
                      <w:spacing w:val="-1"/>
                      <w:w w:val="103"/>
                      <w:sz w:val="10"/>
                    </w:rPr>
                    <w:t>cor</w:t>
                  </w:r>
                  <w:r>
                    <w:rPr>
                      <w:rFonts w:ascii="Verdana"/>
                      <w:w w:val="103"/>
                      <w:sz w:val="10"/>
                    </w:rPr>
                    <w:t>r</w:t>
                  </w:r>
                  <w:r>
                    <w:rPr>
                      <w:rFonts w:ascii="Verdana"/>
                      <w:spacing w:val="-1"/>
                      <w:w w:val="103"/>
                      <w:sz w:val="10"/>
                    </w:rPr>
                    <w:t>ectly decoded odo</w:t>
                  </w:r>
                  <w:r>
                    <w:rPr>
                      <w:rFonts w:ascii="Verdana"/>
                      <w:spacing w:val="-2"/>
                      <w:w w:val="103"/>
                      <w:sz w:val="10"/>
                    </w:rPr>
                    <w:t>r</w:t>
                  </w:r>
                  <w:r>
                    <w:rPr>
                      <w:rFonts w:ascii="Verdana"/>
                      <w:spacing w:val="-1"/>
                      <w:w w:val="103"/>
                      <w:sz w:val="10"/>
                    </w:rPr>
                    <w:t>ants</w:t>
                  </w:r>
                </w:p>
              </w:txbxContent>
            </v:textbox>
            <w10:wrap anchorx="page"/>
          </v:shape>
        </w:pict>
      </w:r>
      <w:r>
        <w:rPr>
          <w:rFonts w:ascii="Verdana"/>
          <w:b/>
          <w:w w:val="105"/>
          <w:position w:val="5"/>
          <w:sz w:val="24"/>
        </w:rPr>
        <w:t>B</w:t>
      </w:r>
      <w:r>
        <w:rPr>
          <w:rFonts w:ascii="Verdana"/>
          <w:b/>
          <w:w w:val="105"/>
          <w:position w:val="5"/>
          <w:sz w:val="24"/>
        </w:rPr>
        <w:tab/>
      </w:r>
      <w:r>
        <w:rPr>
          <w:rFonts w:ascii="Verdana"/>
          <w:w w:val="105"/>
          <w:sz w:val="10"/>
        </w:rPr>
        <w:t>adaptation</w:t>
      </w:r>
      <w:r>
        <w:rPr>
          <w:rFonts w:ascii="Verdana"/>
          <w:spacing w:val="-24"/>
          <w:w w:val="105"/>
          <w:sz w:val="10"/>
        </w:rPr>
        <w:t xml:space="preserve"> </w:t>
      </w:r>
      <w:r>
        <w:rPr>
          <w:rFonts w:ascii="Verdana"/>
          <w:w w:val="105"/>
          <w:sz w:val="10"/>
        </w:rPr>
        <w:t>timescale</w:t>
      </w:r>
      <w:r>
        <w:rPr>
          <w:rFonts w:ascii="Verdana"/>
          <w:spacing w:val="-24"/>
          <w:w w:val="105"/>
          <w:sz w:val="10"/>
        </w:rPr>
        <w:t xml:space="preserve"> </w:t>
      </w:r>
      <w:r>
        <w:rPr>
          <w:rFonts w:ascii="Verdana"/>
          <w:w w:val="105"/>
          <w:sz w:val="10"/>
        </w:rPr>
        <w:t>(ms):</w:t>
      </w:r>
      <w:r>
        <w:rPr>
          <w:rFonts w:ascii="Verdana"/>
          <w:spacing w:val="-1"/>
          <w:w w:val="103"/>
          <w:sz w:val="10"/>
        </w:rPr>
        <w:t xml:space="preserve"> </w:t>
      </w:r>
      <w:r>
        <w:rPr>
          <w:rFonts w:ascii="Verdana"/>
          <w:color w:val="FFAAAA"/>
          <w:w w:val="105"/>
          <w:sz w:val="10"/>
        </w:rPr>
        <w:t xml:space="preserve">3200   </w:t>
      </w:r>
      <w:r>
        <w:rPr>
          <w:rFonts w:ascii="Verdana"/>
          <w:color w:val="FF8080"/>
          <w:w w:val="105"/>
          <w:sz w:val="10"/>
        </w:rPr>
        <w:t xml:space="preserve">460   </w:t>
      </w:r>
      <w:r>
        <w:rPr>
          <w:rFonts w:ascii="Verdana"/>
          <w:color w:val="FF2A2A"/>
          <w:w w:val="105"/>
          <w:sz w:val="10"/>
        </w:rPr>
        <w:t xml:space="preserve">180   </w:t>
      </w:r>
      <w:r>
        <w:rPr>
          <w:rFonts w:ascii="Verdana"/>
          <w:color w:val="D40000"/>
          <w:w w:val="105"/>
          <w:sz w:val="10"/>
        </w:rPr>
        <w:t xml:space="preserve">78 </w:t>
      </w:r>
      <w:r>
        <w:rPr>
          <w:rFonts w:ascii="Verdana"/>
          <w:color w:val="D40000"/>
          <w:spacing w:val="1"/>
          <w:w w:val="105"/>
          <w:sz w:val="10"/>
        </w:rPr>
        <w:t xml:space="preserve"> </w:t>
      </w:r>
      <w:r>
        <w:rPr>
          <w:rFonts w:ascii="Verdana"/>
          <w:color w:val="AA0000"/>
          <w:w w:val="105"/>
          <w:sz w:val="10"/>
        </w:rPr>
        <w:t>25</w:t>
      </w:r>
    </w:p>
    <w:p w14:paraId="0B910A21" w14:textId="77777777" w:rsidR="00845F1E" w:rsidRDefault="00BA7C68">
      <w:pPr>
        <w:ind w:left="237"/>
        <w:rPr>
          <w:rFonts w:ascii="Verdana"/>
          <w:sz w:val="10"/>
        </w:rPr>
      </w:pPr>
      <w:r>
        <w:br w:type="column"/>
      </w:r>
      <w:r>
        <w:rPr>
          <w:rFonts w:ascii="Verdana"/>
          <w:w w:val="105"/>
          <w:sz w:val="10"/>
        </w:rPr>
        <w:t>Time (s)</w:t>
      </w:r>
    </w:p>
    <w:p w14:paraId="563E4F55" w14:textId="77777777" w:rsidR="00845F1E" w:rsidRDefault="00845F1E">
      <w:pPr>
        <w:pStyle w:val="BodyText"/>
        <w:rPr>
          <w:rFonts w:ascii="Verdana"/>
          <w:sz w:val="12"/>
        </w:rPr>
      </w:pPr>
    </w:p>
    <w:p w14:paraId="2F764453" w14:textId="77777777" w:rsidR="00845F1E" w:rsidRDefault="00845F1E">
      <w:pPr>
        <w:pStyle w:val="BodyText"/>
        <w:spacing w:before="2"/>
        <w:rPr>
          <w:rFonts w:ascii="Verdana"/>
          <w:sz w:val="11"/>
        </w:rPr>
      </w:pPr>
    </w:p>
    <w:p w14:paraId="6727F2D3" w14:textId="77777777" w:rsidR="00845F1E" w:rsidRDefault="00BA7C68">
      <w:pPr>
        <w:pStyle w:val="Heading3"/>
        <w:spacing w:before="1"/>
        <w:jc w:val="right"/>
        <w:rPr>
          <w:rFonts w:ascii="Verdana"/>
        </w:rPr>
      </w:pPr>
      <w:r>
        <w:pict w14:anchorId="47A4B3AA">
          <v:shape id="_x0000_s1674" type="#_x0000_t202" alt="" style="position:absolute;left:0;text-align:left;margin-left:298.7pt;margin-top:23pt;width:8.3pt;height:45.55pt;z-index:4456;mso-wrap-style:square;mso-wrap-edited:f;mso-width-percent:0;mso-height-percent:0;mso-position-horizontal-relative:page;mso-width-percent:0;mso-height-percent:0;v-text-anchor:top" filled="f" stroked="f">
            <v:textbox style="layout-flow:vertical;mso-layout-flow-alt:bottom-to-top" inset="0,0,0,0">
              <w:txbxContent>
                <w:p w14:paraId="4B380EBB" w14:textId="77777777" w:rsidR="00845F1E" w:rsidRDefault="00BA7C68">
                  <w:pPr>
                    <w:spacing w:before="23"/>
                    <w:ind w:left="20" w:right="-303"/>
                    <w:rPr>
                      <w:rFonts w:ascii="Verdana"/>
                      <w:sz w:val="10"/>
                    </w:rPr>
                  </w:pPr>
                  <w:r>
                    <w:rPr>
                      <w:rFonts w:ascii="Verdana"/>
                      <w:spacing w:val="-1"/>
                      <w:w w:val="103"/>
                      <w:sz w:val="10"/>
                    </w:rPr>
                    <w:t>odo</w:t>
                  </w:r>
                  <w:r>
                    <w:rPr>
                      <w:rFonts w:ascii="Verdana"/>
                      <w:spacing w:val="-2"/>
                      <w:w w:val="103"/>
                      <w:sz w:val="10"/>
                    </w:rPr>
                    <w:t>r</w:t>
                  </w:r>
                  <w:r>
                    <w:rPr>
                      <w:rFonts w:ascii="Verdana"/>
                      <w:spacing w:val="-1"/>
                      <w:w w:val="103"/>
                      <w:sz w:val="10"/>
                    </w:rPr>
                    <w:t>an</w:t>
                  </w:r>
                  <w:r>
                    <w:rPr>
                      <w:rFonts w:ascii="Verdana"/>
                      <w:w w:val="103"/>
                      <w:sz w:val="10"/>
                    </w:rPr>
                    <w:t>t</w:t>
                  </w:r>
                  <w:r>
                    <w:rPr>
                      <w:rFonts w:ascii="Verdana"/>
                      <w:sz w:val="10"/>
                    </w:rPr>
                    <w:t xml:space="preserve"> </w:t>
                  </w:r>
                  <w:r>
                    <w:rPr>
                      <w:rFonts w:ascii="Verdana"/>
                      <w:spacing w:val="-1"/>
                      <w:w w:val="103"/>
                      <w:sz w:val="10"/>
                    </w:rPr>
                    <w:t>s</w:t>
                  </w:r>
                  <w:r>
                    <w:rPr>
                      <w:rFonts w:ascii="Verdana"/>
                      <w:w w:val="103"/>
                      <w:sz w:val="10"/>
                    </w:rPr>
                    <w:t>t</w:t>
                  </w:r>
                  <w:r>
                    <w:rPr>
                      <w:rFonts w:ascii="Verdana"/>
                      <w:spacing w:val="-1"/>
                      <w:w w:val="103"/>
                      <w:sz w:val="10"/>
                    </w:rPr>
                    <w:t>rength</w:t>
                  </w:r>
                </w:p>
              </w:txbxContent>
            </v:textbox>
            <w10:wrap anchorx="page"/>
          </v:shape>
        </w:pict>
      </w:r>
      <w:r>
        <w:rPr>
          <w:rFonts w:ascii="Verdana"/>
          <w:w w:val="103"/>
        </w:rPr>
        <w:t>C</w:t>
      </w:r>
    </w:p>
    <w:p w14:paraId="029B7E38" w14:textId="77777777" w:rsidR="00845F1E" w:rsidRDefault="00BA7C68">
      <w:pPr>
        <w:pStyle w:val="BodyText"/>
        <w:rPr>
          <w:rFonts w:ascii="Verdana"/>
          <w:b/>
          <w:sz w:val="12"/>
        </w:rPr>
      </w:pPr>
      <w:r>
        <w:br w:type="column"/>
      </w:r>
    </w:p>
    <w:p w14:paraId="2245DD99" w14:textId="77777777" w:rsidR="00845F1E" w:rsidRDefault="00845F1E">
      <w:pPr>
        <w:pStyle w:val="BodyText"/>
        <w:rPr>
          <w:rFonts w:ascii="Verdana"/>
          <w:b/>
          <w:sz w:val="12"/>
        </w:rPr>
      </w:pPr>
    </w:p>
    <w:p w14:paraId="6D52F359" w14:textId="77777777" w:rsidR="00845F1E" w:rsidRDefault="00845F1E">
      <w:pPr>
        <w:pStyle w:val="BodyText"/>
        <w:rPr>
          <w:rFonts w:ascii="Verdana"/>
          <w:b/>
          <w:sz w:val="12"/>
        </w:rPr>
      </w:pPr>
    </w:p>
    <w:p w14:paraId="224E9A17" w14:textId="77777777" w:rsidR="00845F1E" w:rsidRDefault="00845F1E">
      <w:pPr>
        <w:pStyle w:val="BodyText"/>
        <w:spacing w:before="5"/>
        <w:rPr>
          <w:rFonts w:ascii="Verdana"/>
          <w:b/>
          <w:sz w:val="15"/>
        </w:rPr>
      </w:pPr>
    </w:p>
    <w:p w14:paraId="3C7A2877" w14:textId="77777777" w:rsidR="00845F1E" w:rsidRDefault="00BA7C68">
      <w:pPr>
        <w:ind w:left="237"/>
        <w:rPr>
          <w:rFonts w:ascii="Verdana"/>
          <w:sz w:val="10"/>
        </w:rPr>
      </w:pPr>
      <w:r>
        <w:pict w14:anchorId="0CE23C61">
          <v:group id="_x0000_s1635" alt="" style="position:absolute;left:0;text-align:left;margin-left:309.05pt;margin-top:2.9pt;width:80.25pt;height:58.15pt;z-index:-85816;mso-position-horizontal-relative:page" coordorigin="6181,58" coordsize="1605,1163">
            <v:shape id="_x0000_s1636" alt="" style="position:absolute;left:6468;top:526;width:187;height:657" coordorigin="6469,527" coordsize="187,657" o:spt="100" adj="0,,0" path="m6522,527r-53,l6469,1183r53,l6522,527t133,11l6602,538r,645l6655,1183r,-645e" fillcolor="#572f93" stroked="f">
              <v:stroke joinstyle="round"/>
              <v:formulas/>
              <v:path arrowok="t" o:connecttype="segments"/>
            </v:shape>
            <v:rect id="_x0000_s1637" alt="" style="position:absolute;left:6521;top:525;width:54;height:658" fillcolor="#72c375" stroked="f"/>
            <v:rect id="_x0000_s1638" alt="" style="position:absolute;left:6734;top:660;width:54;height:523" fillcolor="#572f93" stroked="f"/>
            <v:rect id="_x0000_s1639" alt="" style="position:absolute;left:6655;top:526;width:54;height:657" fillcolor="#72c375" stroked="f"/>
            <v:line id="_x0000_s1640" alt="" style="position:absolute" from="6895,933" to="6895,1183" strokecolor="#572f93" strokeweight=".93836mm"/>
            <v:rect id="_x0000_s1641" alt="" style="position:absolute;left:6788;top:648;width:54;height:535" fillcolor="#72c375" stroked="f"/>
            <v:rect id="_x0000_s1642" alt="" style="position:absolute;left:7001;top:849;width:54;height:334" fillcolor="#572f93" stroked="f"/>
            <v:line id="_x0000_s1643" alt="" style="position:absolute" from="6948,886" to="6948,1183" strokecolor="#72c375" strokeweight=".93983mm"/>
            <v:rect id="_x0000_s1644" alt="" style="position:absolute;left:7134;top:885;width:54;height:298" fillcolor="#572f93" stroked="f"/>
            <v:rect id="_x0000_s1645" alt="" style="position:absolute;left:7054;top:844;width:54;height:339" fillcolor="#72c375" stroked="f"/>
            <v:rect id="_x0000_s1646" alt="" style="position:absolute;left:7267;top:1091;width:54;height:92" fillcolor="#572f93" stroked="f"/>
            <v:shape id="_x0000_s1647" alt="" style="position:absolute;left:7187;top:887;width:187;height:296" coordorigin="7187,888" coordsize="187,296" o:spt="100" adj="0,,0" path="m7241,888r-54,l7187,1183r54,l7241,888t133,205l7321,1093r,90l7374,1183r,-90e" fillcolor="#72c375" stroked="f">
              <v:stroke joinstyle="round"/>
              <v:formulas/>
              <v:path arrowok="t" o:connecttype="segments"/>
            </v:shape>
            <v:rect id="_x0000_s1648" alt="" style="position:absolute;left:6468;top:320;width:54;height:863" filled="f" strokeweight=".1052mm"/>
            <v:rect id="_x0000_s1649" alt="" style="position:absolute;left:6601;top:342;width:54;height:841" filled="f" strokeweight=".1052mm"/>
            <v:rect id="_x0000_s1650" alt="" style="position:absolute;left:6734;top:480;width:54;height:703" filled="f" strokeweight=".1052mm"/>
            <v:rect id="_x0000_s1651" alt="" style="position:absolute;left:6868;top:733;width:54;height:450" filled="f" strokeweight=".1052mm"/>
            <v:rect id="_x0000_s1652" alt="" style="position:absolute;left:7001;top:748;width:54;height:435" filled="f" strokeweight=".1052mm"/>
            <v:rect id="_x0000_s1653" alt="" style="position:absolute;left:7134;top:832;width:54;height:351" filled="f" strokeweight=".1052mm"/>
            <v:rect id="_x0000_s1654" alt="" style="position:absolute;left:7267;top:1056;width:54;height:128" filled="f" strokeweight=".1052mm"/>
            <v:rect id="_x0000_s1655" alt="" style="position:absolute;left:6521;top:376;width:54;height:807" filled="f" strokeweight=".1052mm"/>
            <v:rect id="_x0000_s1656" alt="" style="position:absolute;left:6655;top:397;width:54;height:787" filled="f" strokeweight=".1052mm"/>
            <v:rect id="_x0000_s1657" alt="" style="position:absolute;left:6788;top:526;width:54;height:658" filled="f" strokeweight=".1052mm"/>
            <v:rect id="_x0000_s1658" alt="" style="position:absolute;left:6921;top:762;width:54;height:421" filled="f" strokeweight=".1052mm"/>
            <v:rect id="_x0000_s1659" alt="" style="position:absolute;left:7054;top:777;width:54;height:406" filled="f" strokeweight=".1052mm"/>
            <v:rect id="_x0000_s1660" alt="" style="position:absolute;left:7187;top:855;width:54;height:328" filled="f" strokeweight=".1052mm"/>
            <v:rect id="_x0000_s1661" alt="" style="position:absolute;left:7320;top:1064;width:54;height:119" filled="f" strokeweight=".1052mm"/>
            <v:line id="_x0000_s1662" alt="" style="position:absolute" from="6429,1183" to="6408,1183" strokeweight=".08414mm"/>
            <v:shape id="_x0000_s1663" alt="" style="position:absolute;left:6181;top:1148;width:49;height:73" coordorigin="6181,1149" coordsize="49,73" o:spt="100" adj="0,,0" path="m6213,1149r-16,l6191,1152r-4,6l6183,1164r-2,9l6181,1196r2,9l6187,1211r4,7l6197,1221r16,l6219,1218r3,-5l6200,1213r-3,-2l6194,1206r-2,-5l6190,1194r,-19l6192,1168r2,-5l6197,1158r3,-2l6222,1156r-3,-4l6213,1149xm6222,1156r-12,l6214,1158r4,10l6220,1175r,19l6218,1201r-4,10l6210,1213r12,l6223,1211r4,-6l6229,1196r,-23l6227,1164r-5,-8xe" fillcolor="black" stroked="f">
              <v:stroke joinstyle="round"/>
              <v:formulas/>
              <v:path arrowok="t" o:connecttype="segments"/>
            </v:shape>
            <v:line id="_x0000_s1664" alt="" style="position:absolute" from="6246,1213" to="6255,1213" strokeweight=".20892mm"/>
            <v:shape id="_x0000_s1665" alt="" style="position:absolute;left:6272;top:1148;width:109;height:73" coordorigin="6272,1149" coordsize="109,73" o:spt="100" adj="0,,0" path="m6320,1173r-2,-9l6313,1156r-2,-3l6311,1175r,19l6309,1201r-4,10l6301,1213r-10,l6288,1211r-3,-5l6283,1201r-2,-7l6281,1175r2,-7l6285,1163r3,-5l6291,1156r10,l6305,1158r4,10l6311,1175r,-22l6310,1152r-6,-3l6288,1149r-6,3l6274,1164r-2,9l6272,1196r2,9l6278,1211r4,7l6288,1221r16,l6310,1218r3,-5l6318,1205r2,-9l6320,1173t61,l6379,1164r-6,-8l6371,1153r,22l6371,1194r-1,7l6365,1211r-3,2l6352,1213r-4,-2l6346,1206r-3,-5l6342,1194r,-19l6343,1168r3,-5l6348,1158r4,-2l6362,1156r3,2l6370,1168r1,7l6371,1153r,-1l6365,1149r-16,l6343,1152r-8,12l6333,1173r,23l6335,1205r4,6l6343,1218r6,3l6365,1221r6,-3l6373,1213r6,-8l6381,1196r,-23e" fillcolor="black" stroked="f">
              <v:stroke joinstyle="round"/>
              <v:formulas/>
              <v:path arrowok="t" o:connecttype="segments"/>
            </v:shape>
            <v:line id="_x0000_s1666" alt="" style="position:absolute" from="6429,191" to="6408,191" strokeweight=".08414mm"/>
            <v:shape id="_x0000_s1667" alt="" style="position:absolute;left:6181;top:156;width:49;height:73" coordorigin="6181,157" coordsize="49,73" o:spt="100" adj="0,,0" path="m6213,157r-16,l6191,160r-4,6l6183,172r-2,9l6181,205r2,9l6187,220r4,6l6197,229r16,l6219,226r3,-4l6200,222r-3,-3l6194,214r-2,-4l6190,202r,-19l6192,176r5,-9l6200,164r22,l6219,160r-6,-3xm6222,164r-12,l6214,167r2,4l6218,176r2,7l6220,202r-2,8l6216,214r-2,5l6210,222r12,l6223,220r4,-6l6229,205r,-24l6227,172r-4,-6l6222,164xe" fillcolor="black" stroked="f">
              <v:stroke joinstyle="round"/>
              <v:formulas/>
              <v:path arrowok="t" o:connecttype="segments"/>
            </v:shape>
            <v:line id="_x0000_s1668" alt="" style="position:absolute" from="6246,222" to="6255,222" strokeweight=".20892mm"/>
            <v:shape id="_x0000_s1669" alt="" style="position:absolute;left:6276;top:156;width:102;height:71" coordorigin="6276,157" coordsize="102,71" o:spt="100" adj="0,,0" path="m6318,220r-16,l6302,167r,-9l6293,158r-17,3l6276,170r17,-3l6293,220r-15,l6278,228r40,l6318,220t60,l6345,220r13,-14l6369,195r4,-5l6375,187r2,-5l6377,180r,-9l6375,166r-1,-1l6367,159r-6,-2l6351,157r-3,l6345,158r-4,1l6338,160r-4,1l6334,171r4,-2l6341,167r3,-1l6348,165r3,l6358,165r3,1l6366,171r2,3l6368,180r-1,2l6365,187r-2,2l6358,195r-4,4l6348,205r-6,6l6333,220r,8l6378,228r,-8e" fillcolor="black" stroked="f">
              <v:stroke joinstyle="round"/>
              <v:formulas/>
              <v:path arrowok="t" o:connecttype="segments"/>
            </v:shape>
            <v:shape id="_x0000_s1670" alt="" style="position:absolute;left:4835;top:9547;width:968;height:962" coordorigin="4835,9547" coordsize="968,962" o:spt="100" adj="0,,0" path="m6429,1183r,-992m7427,1183r,-992m6429,1183r998,m6429,191r998,e" filled="f" strokeweight=".08414mm">
              <v:stroke joinstyle="round"/>
              <v:formulas/>
              <v:path arrowok="t" o:connecttype="segments"/>
            </v:shape>
            <v:shape id="_x0000_s1671" alt="" style="position:absolute;left:4902;top:9868;width:716;height:765" coordorigin="4903,9869" coordsize="716,765" o:spt="100" adj="0,,0" path="m7105,63l6498,309m7105,63l6544,377t58,475l7236,722t-681,16l7225,583e" filled="f" strokeweight=".15478mm">
              <v:stroke joinstyle="round"/>
              <v:formulas/>
              <v:path arrowok="t" o:connecttype="segments"/>
            </v:shape>
            <v:shape id="_x0000_s1672" alt="" style="position:absolute;left:6946;top:246;width:410;height:92" coordorigin="6947,246" coordsize="410,92" o:spt="100" adj="0,,0" path="m7006,281r-46,l6954,287r-3,3l6947,297r,2l6948,299r1,l6949,299r1,-1l6957,287r20,l6963,331r,1l6963,334r1,2l6970,336r1,-4l6971,331r9,-44l7006,287r,-6m7113,312r-61,l7052,321r61,l7113,312t,-21l7052,291r,8l7113,299r,-8m7219,304r-13,l7206,265r,-19l7198,246r-3,4l7195,265r,39l7167,304r28,-39l7195,250r-38,52l7157,314r38,l7195,335r11,l7206,314r13,l7219,304t69,-13l7286,289r-10,-9l7276,297r,23l7269,328r-21,l7241,319r,-22l7248,290r,-1l7270,289r6,8l7276,280r-24,l7245,283r-5,7l7240,268r7,-12l7268,256r5,5l7275,269r11,l7284,256r,-1l7274,246r-23,l7242,251r-5,8l7231,267r-2,11l7229,309r2,10l7236,327r5,7l7249,338r10,l7270,335r9,-6l7280,328r5,-8l7288,308r,-17m7356,275r-2,-11l7348,256r-3,-4l7345,268r,25l7344,308r-3,12l7335,326r-8,3l7320,326r-6,-7l7311,308r-1,-15l7310,292r1,-16l7314,265r6,-7l7327,256r12,l7345,268r,-16l7343,250r-7,-4l7319,246r-7,4l7301,264r-3,11l7298,293r2,19l7306,326r9,9l7327,338r13,-3l7346,329r3,-3l7355,312r1,-19l7356,275e" fillcolor="#ff8080" stroked="f">
              <v:stroke joinstyle="round"/>
              <v:formulas/>
              <v:path arrowok="t" o:connecttype="segments"/>
            </v:shape>
            <v:shape id="_x0000_s1673" type="#_x0000_t202" alt="" style="position:absolute;left:6181;top:58;width:1605;height:1163;mso-wrap-style:square;v-text-anchor:top" filled="f" stroked="f">
              <v:textbox inset="0,0,0,0">
                <w:txbxContent>
                  <w:p w14:paraId="70AC999D" w14:textId="77777777" w:rsidR="00845F1E" w:rsidRDefault="00845F1E">
                    <w:pPr>
                      <w:rPr>
                        <w:sz w:val="12"/>
                      </w:rPr>
                    </w:pPr>
                  </w:p>
                  <w:p w14:paraId="288E0011" w14:textId="77777777" w:rsidR="00845F1E" w:rsidRDefault="00845F1E">
                    <w:pPr>
                      <w:rPr>
                        <w:sz w:val="12"/>
                      </w:rPr>
                    </w:pPr>
                  </w:p>
                  <w:p w14:paraId="6AA55288" w14:textId="77777777" w:rsidR="00845F1E" w:rsidRDefault="00845F1E">
                    <w:pPr>
                      <w:spacing w:before="3"/>
                      <w:rPr>
                        <w:sz w:val="14"/>
                      </w:rPr>
                    </w:pPr>
                  </w:p>
                  <w:p w14:paraId="635C1ABF" w14:textId="77777777" w:rsidR="00845F1E" w:rsidRDefault="00BA7C68">
                    <w:pPr>
                      <w:jc w:val="right"/>
                      <w:rPr>
                        <w:rFonts w:ascii="Verdana"/>
                        <w:sz w:val="10"/>
                      </w:rPr>
                    </w:pPr>
                    <w:r>
                      <w:rPr>
                        <w:rFonts w:ascii="Verdana"/>
                        <w:i/>
                        <w:color w:val="5400D4"/>
                        <w:w w:val="105"/>
                        <w:sz w:val="10"/>
                      </w:rPr>
                      <w:t xml:space="preserve">t </w:t>
                    </w:r>
                    <w:r>
                      <w:rPr>
                        <w:rFonts w:ascii="Verdana"/>
                        <w:color w:val="5400D4"/>
                        <w:w w:val="105"/>
                        <w:sz w:val="10"/>
                      </w:rPr>
                      <w:t>= 23.9 s</w:t>
                    </w:r>
                  </w:p>
                  <w:p w14:paraId="5F7B0E71" w14:textId="77777777" w:rsidR="00845F1E" w:rsidRDefault="00BA7C68">
                    <w:pPr>
                      <w:spacing w:before="45"/>
                      <w:jc w:val="right"/>
                      <w:rPr>
                        <w:rFonts w:ascii="Verdana"/>
                        <w:sz w:val="10"/>
                      </w:rPr>
                    </w:pPr>
                    <w:r>
                      <w:rPr>
                        <w:rFonts w:ascii="Verdana"/>
                        <w:i/>
                        <w:color w:val="00AA00"/>
                        <w:w w:val="105"/>
                        <w:sz w:val="10"/>
                      </w:rPr>
                      <w:t xml:space="preserve">t </w:t>
                    </w:r>
                    <w:r>
                      <w:rPr>
                        <w:rFonts w:ascii="Verdana"/>
                        <w:color w:val="00AA00"/>
                        <w:w w:val="105"/>
                        <w:sz w:val="10"/>
                      </w:rPr>
                      <w:t>= 25.1 s</w:t>
                    </w:r>
                  </w:p>
                </w:txbxContent>
              </v:textbox>
            </v:shape>
            <w10:wrap anchorx="page"/>
          </v:group>
        </w:pict>
      </w:r>
      <w:r>
        <w:pict w14:anchorId="682F9726">
          <v:group id="_x0000_s1604" alt="" style="position:absolute;left:0;text-align:left;margin-left:394.25pt;margin-top:7.85pt;width:62.45pt;height:53.2pt;z-index:4096;mso-position-horizontal-relative:page" coordorigin="7885,157" coordsize="1249,1064">
            <v:shape id="_x0000_s1605" alt="" style="position:absolute;left:8199;top:531;width:134;height:652" coordorigin="8199,531" coordsize="134,652" o:spt="100" adj="0,,0" path="m8199,531r,652m8332,548r,635e" filled="f" strokecolor="#572f93" strokeweight=".93983mm">
              <v:stroke joinstyle="round"/>
              <v:formulas/>
              <v:path arrowok="t" o:connecttype="segments"/>
            </v:shape>
            <v:line id="_x0000_s1606" alt="" style="position:absolute" from="8252,463" to="8252,1183" strokecolor="#72c375" strokeweight=".93836mm"/>
            <v:line id="_x0000_s1607" alt="" style="position:absolute" from="8465,672" to="8465,1183" strokecolor="#572f93" strokeweight=".93983mm"/>
            <v:line id="_x0000_s1608" alt="" style="position:absolute" from="8385,472" to="8385,1183" strokecolor="#72c375" strokeweight=".93836mm"/>
            <v:line id="_x0000_s1609" alt="" style="position:absolute" from="8598,937" to="8598,1183" strokecolor="#572f93" strokeweight=".93983mm"/>
            <v:line id="_x0000_s1610" alt="" style="position:absolute" from="8518,597" to="8518,1183" strokecolor="#72c375" strokeweight=".93836mm"/>
            <v:line id="_x0000_s1611" alt="" style="position:absolute" from="8731,850" to="8731,1183" strokecolor="#572f93" strokeweight=".93983mm"/>
            <v:shape id="_x0000_s1612" alt="" style="position:absolute;left:8651;top:819;width:134;height:364" coordorigin="8652,819" coordsize="134,364" o:spt="100" adj="0,,0" path="m8652,828r,355m8785,819r,364e" filled="f" strokecolor="#72c375" strokeweight=".93836mm">
              <v:stroke joinstyle="round"/>
              <v:formulas/>
              <v:path arrowok="t" o:connecttype="segments"/>
            </v:shape>
            <v:rect id="_x0000_s1613" alt="" style="position:absolute;left:8172;top:320;width:54;height:863" filled="f" strokeweight=".1052mm"/>
            <v:rect id="_x0000_s1614" alt="" style="position:absolute;left:8305;top:342;width:54;height:841" filled="f" strokeweight=".1052mm"/>
            <v:rect id="_x0000_s1615" alt="" style="position:absolute;left:8438;top:480;width:54;height:703" filled="f" strokeweight=".1052mm"/>
            <v:rect id="_x0000_s1616" alt="" style="position:absolute;left:8358;top:397;width:54;height:787" filled="f" strokeweight=".1052mm"/>
            <v:rect id="_x0000_s1617" alt="" style="position:absolute;left:8491;top:526;width:54;height:658" filled="f" strokeweight=".1052mm"/>
            <v:rect id="_x0000_s1618" alt="" style="position:absolute;left:8624;top:762;width:54;height:421" filled="f" strokeweight=".1052mm"/>
            <v:rect id="_x0000_s1619" alt="" style="position:absolute;left:8757;top:777;width:54;height:406" filled="f" strokeweight=".1052mm"/>
            <v:line id="_x0000_s1620" alt="" style="position:absolute" from="8132,1183" to="8112,1183" strokeweight=".08414mm"/>
            <v:shape id="_x0000_s1621" alt="" style="position:absolute;left:7884;top:1148;width:49;height:73" coordorigin="7885,1149" coordsize="49,73" o:spt="100" adj="0,,0" path="m7916,1149r-15,l7895,1152r-8,12l7885,1173r,23l7887,1205r4,6l7895,1218r6,3l7916,1221r6,-3l7925,1213r-21,l7900,1211r-2,-5l7895,1201r-1,-7l7894,1175r1,-7l7898,1163r2,-5l7904,1156r21,l7922,1152r-6,-3xm7925,1156r-11,l7917,1158r5,10l7923,1175r,19l7922,1201r-5,10l7914,1213r11,l7931,1205r2,-9l7933,1173r-2,-9l7925,1156xe" fillcolor="black" stroked="f">
              <v:stroke joinstyle="round"/>
              <v:formulas/>
              <v:path arrowok="t" o:connecttype="segments"/>
            </v:shape>
            <v:line id="_x0000_s1622" alt="" style="position:absolute" from="7949,1213" to="7959,1213" strokeweight=".20892mm"/>
            <v:shape id="_x0000_s1623" alt="" style="position:absolute;left:7975;top:1148;width:109;height:73" coordorigin="7976,1149" coordsize="109,73" o:spt="100" adj="0,,0" path="m8024,1173r-2,-9l8016,1156r-2,-3l8014,1175r,19l8013,1201r-2,5l8008,1211r-3,2l7995,1213r-4,-2l7989,1206r-3,-5l7985,1194r,-19l7986,1168r3,-5l7991,1158r4,-2l8005,1156r3,2l8011,1163r2,5l8014,1175r,-22l8013,1152r-6,-3l7992,1149r-6,3l7982,1158r-4,6l7976,1173r,23l7978,1205r8,13l7992,1221r15,l8013,1218r3,-5l8022,1205r2,-9l8024,1173t60,l8082,1164r-5,-8l8075,1153r,22l8075,1194r-1,7l8071,1206r-2,5l8065,1213r-10,l8052,1211r-3,-5l8047,1201r-1,-7l8046,1175r1,-7l8049,1163r3,-5l8055,1156r10,l8069,1158r2,5l8074,1168r1,7l8075,1153r-1,-1l8068,1149r-15,l8047,1152r-4,6l8038,1164r-2,9l8036,1196r2,9l8043,1211r4,7l8053,1221r15,l8074,1218r3,-5l8082,1205r2,-9l8084,1173e" fillcolor="black" stroked="f">
              <v:stroke joinstyle="round"/>
              <v:formulas/>
              <v:path arrowok="t" o:connecttype="segments"/>
            </v:shape>
            <v:line id="_x0000_s1624" alt="" style="position:absolute" from="8132,191" to="8112,191" strokeweight=".08414mm"/>
            <v:shape id="_x0000_s1625" alt="" style="position:absolute;left:7884;top:156;width:49;height:73" coordorigin="7885,157" coordsize="49,73" o:spt="100" adj="0,,0" path="m7916,157r-15,l7895,160r-4,6l7887,172r-2,9l7885,205r2,9l7891,220r4,6l7901,229r15,l7922,226r3,-4l7904,222r-4,-3l7895,210r-1,-7l7894,183r1,-7l7900,167r4,-3l7925,164r-3,-4l7916,157xm7925,164r-11,l7917,167r3,4l7922,176r1,7l7923,203r-1,7l7917,219r-3,3l7925,222r6,-8l7933,205r,-24l7931,172r-6,-8xe" fillcolor="black" stroked="f">
              <v:stroke joinstyle="round"/>
              <v:formulas/>
              <v:path arrowok="t" o:connecttype="segments"/>
            </v:shape>
            <v:line id="_x0000_s1626" alt="" style="position:absolute" from="7949,222" to="7959,222" strokeweight=".20892mm"/>
            <v:shape id="_x0000_s1627" alt="" style="position:absolute;left:7979;top:156;width:102;height:71" coordorigin="7980,157" coordsize="102,71" o:spt="100" adj="0,,0" path="m8021,220r-15,l8006,167r,-9l7996,158r-16,3l7980,170r17,-3l7997,220r-16,l7981,228r40,l8021,220t60,l8048,220r18,-18l8073,195r3,-5l8078,187r1,-2l8080,182r1,-2l8081,171r-2,-5l8077,165r-7,-6l8064,157r-10,l8051,157r-3,1l8045,159r-4,1l8038,161r,10l8041,169r4,-2l8048,166r3,-1l8054,165r7,l8065,166r2,2l8070,171r1,3l8071,180r,2l8070,184r-2,3l8066,189r-3,4l8062,195r-10,10l8045,211r-4,5l8037,220r,8l8081,228r,-8e" fillcolor="black" stroked="f">
              <v:stroke joinstyle="round"/>
              <v:formulas/>
              <v:path arrowok="t" o:connecttype="segments"/>
            </v:shape>
            <v:line id="_x0000_s1628" alt="" style="position:absolute" from="8132,1183" to="8132,191" strokeweight=".08414mm"/>
            <v:rect id="_x0000_s1629" alt="" style="position:absolute;left:8970;top:1095;width:54;height:89" fillcolor="#572f93" stroked="f"/>
            <v:rect id="_x0000_s1630" alt="" style="position:absolute;left:9024;top:1077;width:54;height:106" fillcolor="#72c375" stroked="f"/>
            <v:rect id="_x0000_s1631" alt="" style="position:absolute;left:8970;top:1056;width:54;height:128" filled="f" strokeweight=".1052mm"/>
            <v:rect id="_x0000_s1632" alt="" style="position:absolute;left:9024;top:1064;width:54;height:119" filled="f" strokeweight=".1052mm"/>
            <v:shape id="_x0000_s1633" alt="" style="position:absolute;left:6486;top:9547;width:968;height:962" coordorigin="6486,9547" coordsize="968,962" o:spt="100" adj="0,,0" path="m9131,1183r,-992m8132,1183r999,m8132,191r999,e" filled="f" strokeweight=".08414mm">
              <v:stroke joinstyle="round"/>
              <v:formulas/>
              <v:path arrowok="t" o:connecttype="segments"/>
            </v:shape>
            <v:shape id="_x0000_s1634" alt="" style="position:absolute;left:8673;top:246;width:410;height:92" coordorigin="8673,246" coordsize="410,92" o:spt="100" adj="0,,0" path="m8733,281r-47,l8681,287r-4,3l8673,297r,2l8674,299r2,l8676,299r,-1l8683,287r20,l8690,331r-1,1l8689,334r1,2l8697,336r9,-49l8733,287r,-6m8839,312r-61,l8778,321r61,l8839,312t,-21l8778,291r,8l8839,299r,-8m8924,246r-8,l8913,260r-3,2l8893,264r,8l8913,272r,63l8924,335r,-89m9014,300r-5,-7l9003,290r,10l9003,321r-8,7l8973,328r-7,-7l8966,300r7,-7l8995,293r8,7l9003,290r-4,-2l9006,284r2,-1l9011,278r,-22l9000,246r,l9000,261r,17l8993,284r-18,l8969,278r,-17l8975,256r19,l9000,261r,-15l8969,246r-12,10l8958,278r3,5l8969,288r-10,5l8955,300r-1,10l8956,321r1,l8963,330r9,6l8984,338r12,-2l9006,330r1,-2l9012,321r2,-11l9014,300t69,-25l9080,264r-6,-8l9072,252r,16l9071,293r-1,15l9067,320r-6,6l9053,329r-7,-3l9040,319r-3,-11l9036,293r,-1l9037,276r3,-11l9046,258r8,-2l9066,256r6,12l9072,252r-2,-2l9062,246r-16,l9038,250r-5,6l9028,264r-3,11l9025,293r2,19l9032,326r9,9l9054,338r12,-3l9073,329r2,-3l9081,312r2,-19l9083,275e" fillcolor="#ff2a2a" stroked="f">
              <v:stroke joinstyle="round"/>
              <v:formulas/>
              <v:path arrowok="t" o:connecttype="segments"/>
            </v:shape>
            <w10:wrap anchorx="page"/>
          </v:group>
        </w:pict>
      </w:r>
      <w:r>
        <w:pict w14:anchorId="4D64B6B2">
          <v:group id="_x0000_s1565" alt="" style="position:absolute;left:0;text-align:left;margin-left:472.05pt;margin-top:7.85pt;width:62.45pt;height:53.2pt;z-index:4120;mso-position-horizontal-relative:page" coordorigin="9441,157" coordsize="1249,1064">
            <v:line id="_x0000_s1566" alt="" style="position:absolute" from="9755,504" to="9755,1183" strokecolor="#572f93" strokeweight=".93983mm"/>
            <v:line id="_x0000_s1567" alt="" style="position:absolute" from="9889,523" to="9889,1183" strokecolor="#572f93" strokeweight=".93983mm"/>
            <v:line id="_x0000_s1568" alt="" style="position:absolute" from="9809,435" to="9809,1183" strokecolor="#72c375" strokeweight=".93836mm"/>
            <v:line id="_x0000_s1569" alt="" style="position:absolute" from="10022,641" to="10022,1183" strokecolor="#572f93" strokeweight=".93983mm"/>
            <v:line id="_x0000_s1570" alt="" style="position:absolute" from="9942,448" to="9942,1183" strokecolor="#72c375" strokeweight=".93836mm"/>
            <v:line id="_x0000_s1571" alt="" style="position:absolute" from="10155,916" to="10155,1183" strokecolor="#572f93" strokeweight=".93983mm"/>
            <v:line id="_x0000_s1572" alt="" style="position:absolute" from="10075,572" to="10075,1183" strokecolor="#72c375" strokeweight=".93836mm"/>
            <v:line id="_x0000_s1573" alt="" style="position:absolute" from="10288,852" to="10288,1183" strokecolor="#572f93" strokeweight=".93983mm"/>
            <v:line id="_x0000_s1574" alt="" style="position:absolute" from="10208,801" to="10208,1183" strokecolor="#72c375" strokeweight=".93836mm"/>
            <v:line id="_x0000_s1575" alt="" style="position:absolute" from="10421,884" to="10421,1183" strokecolor="#572f93" strokeweight=".93983mm"/>
            <v:line id="_x0000_s1576" alt="" style="position:absolute" from="10341,805" to="10341,1183" strokecolor="#72c375" strokeweight=".93836mm"/>
            <v:line id="_x0000_s1577" alt="" style="position:absolute" from="10527,1148" to="10581,1148" strokecolor="#572f93" strokeweight="1.2299mm"/>
            <v:line id="_x0000_s1578" alt="" style="position:absolute" from="10474,865" to="10474,1183" strokecolor="#72c375" strokeweight=".93836mm"/>
            <v:line id="_x0000_s1579" alt="" style="position:absolute" from="10607,1070" to="10607,1183" strokecolor="#72c375" strokeweight=".93836mm"/>
            <v:rect id="_x0000_s1580" alt="" style="position:absolute;left:9728;top:320;width:54;height:863" filled="f" strokeweight=".1052mm"/>
            <v:rect id="_x0000_s1581" alt="" style="position:absolute;left:9861;top:342;width:54;height:841" filled="f" strokeweight=".1052mm"/>
            <v:rect id="_x0000_s1582" alt="" style="position:absolute;left:9994;top:480;width:54;height:703" filled="f" strokeweight=".1052mm"/>
            <v:rect id="_x0000_s1583" alt="" style="position:absolute;left:10128;top:733;width:54;height:450" filled="f" strokeweight=".1052mm"/>
            <v:rect id="_x0000_s1584" alt="" style="position:absolute;left:10261;top:748;width:54;height:435" filled="f" strokeweight=".1052mm"/>
            <v:rect id="_x0000_s1585" alt="" style="position:absolute;left:10394;top:832;width:54;height:351" filled="f" strokeweight=".1052mm"/>
            <v:rect id="_x0000_s1586" alt="" style="position:absolute;left:10527;top:1056;width:54;height:128" filled="f" strokeweight=".1052mm"/>
            <v:rect id="_x0000_s1587" alt="" style="position:absolute;left:9782;top:376;width:54;height:807" filled="f" strokeweight=".1052mm"/>
            <v:rect id="_x0000_s1588" alt="" style="position:absolute;left:9915;top:397;width:54;height:787" filled="f" strokeweight=".1052mm"/>
            <v:rect id="_x0000_s1589" alt="" style="position:absolute;left:10048;top:526;width:54;height:658" filled="f" strokeweight=".1052mm"/>
            <v:rect id="_x0000_s1590" alt="" style="position:absolute;left:10181;top:762;width:54;height:421" filled="f" strokeweight=".1052mm"/>
            <v:rect id="_x0000_s1591" alt="" style="position:absolute;left:10314;top:777;width:54;height:406" filled="f" strokeweight=".1052mm"/>
            <v:rect id="_x0000_s1592" alt="" style="position:absolute;left:10447;top:855;width:54;height:328" filled="f" strokeweight=".1052mm"/>
            <v:rect id="_x0000_s1593" alt="" style="position:absolute;left:10580;top:1064;width:54;height:119" filled="f" strokeweight=".1052mm"/>
            <v:line id="_x0000_s1594" alt="" style="position:absolute" from="9689,1183" to="9668,1183" strokeweight=".08414mm"/>
            <v:shape id="_x0000_s1595" alt="" style="position:absolute;left:9441;top:1148;width:49;height:73" coordorigin="9441,1149" coordsize="49,73" o:spt="100" adj="0,,0" path="m9473,1149r-16,l9451,1152r-4,6l9443,1164r-2,9l9441,1196r2,9l9447,1211r4,7l9457,1221r16,l9479,1218r3,-5l9460,1213r-3,-2l9454,1206r-2,-5l9450,1194r,-19l9452,1168r2,-5l9457,1158r3,-2l9482,1156r-3,-4l9473,1149xm9482,1156r-12,l9474,1158r2,5l9479,1168r1,7l9480,1194r-1,7l9476,1206r-2,5l9470,1213r12,l9487,1205r2,-9l9489,1173r-2,-9l9482,1156xe" fillcolor="black" stroked="f">
              <v:stroke joinstyle="round"/>
              <v:formulas/>
              <v:path arrowok="t" o:connecttype="segments"/>
            </v:shape>
            <v:line id="_x0000_s1596" alt="" style="position:absolute" from="9506,1213" to="9515,1213" strokeweight=".20892mm"/>
            <v:shape id="_x0000_s1597" alt="" style="position:absolute;left:9532;top:1148;width:109;height:73" coordorigin="9532,1149" coordsize="109,73" o:spt="100" adj="0,,0" path="m9580,1173r-2,-9l9573,1156r-2,-3l9571,1175r,19l9570,1201r-3,5l9565,1211r-4,2l9551,1213r-3,-2l9543,1201r-2,-7l9541,1175r2,-7l9548,1158r3,-2l9561,1156r4,2l9567,1163r3,5l9571,1175r,-22l9570,1152r-6,-3l9548,1149r-6,3l9534,1164r-2,9l9532,1196r2,9l9538,1211r4,7l9548,1221r16,l9570,1218r3,-5l9578,1205r2,-9l9580,1173t61,l9639,1164r-6,-8l9631,1153r,22l9631,1194r-1,7l9628,1206r-3,5l9622,1213r-10,l9608,1211r-5,-10l9602,1194r,-19l9603,1168r5,-10l9612,1156r10,l9625,1158r3,5l9630,1168r1,7l9631,1153r,-1l9625,1149r-16,l9603,1152r-4,6l9595,1164r-2,9l9593,1196r2,9l9599,1211r4,7l9609,1221r16,l9631,1218r2,-5l9639,1205r2,-9l9641,1173e" fillcolor="black" stroked="f">
              <v:stroke joinstyle="round"/>
              <v:formulas/>
              <v:path arrowok="t" o:connecttype="segments"/>
            </v:shape>
            <v:line id="_x0000_s1598" alt="" style="position:absolute" from="9689,191" to="9668,191" strokeweight=".08414mm"/>
            <v:shape id="_x0000_s1599" alt="" style="position:absolute;left:9441;top:156;width:49;height:73" coordorigin="9441,157" coordsize="49,73" o:spt="100" adj="0,,0" path="m9473,157r-16,l9451,160r-4,6l9443,172r-2,9l9441,205r2,9l9447,220r4,6l9457,229r16,l9479,226r3,-4l9460,222r-3,-3l9454,214r-2,-4l9450,203r,-20l9452,176r2,-5l9457,167r3,-3l9482,164r-3,-4l9473,157xm9482,164r-12,l9474,167r2,4l9479,176r1,7l9480,203r-1,7l9476,214r-2,5l9470,222r12,l9487,214r2,-9l9489,181r-2,-9l9482,164xe" fillcolor="black" stroked="f">
              <v:stroke joinstyle="round"/>
              <v:formulas/>
              <v:path arrowok="t" o:connecttype="segments"/>
            </v:shape>
            <v:line id="_x0000_s1600" alt="" style="position:absolute" from="9506,222" to="9515,222" strokeweight=".20892mm"/>
            <v:shape id="_x0000_s1601" alt="" style="position:absolute;left:9536;top:156;width:102;height:71" coordorigin="9536,157" coordsize="102,71" o:spt="100" adj="0,,0" path="m9578,220r-16,l9562,167r,-9l9553,158r-17,3l9536,170r17,-3l9553,220r-15,l9538,228r40,l9578,220t60,l9605,220r17,-18l9627,197r2,-2l9630,194r3,-4l9635,187r2,-5l9637,180r,-9l9635,166r-1,-1l9627,159r-6,-2l9611,157r-3,l9605,158r-4,1l9598,160r-4,1l9594,171r4,-2l9601,167r3,-1l9608,165r3,l9618,165r3,1l9624,168r3,3l9628,174r,6l9627,182r-1,2l9625,187r-2,2l9620,193r-2,2l9608,205r-6,6l9593,220r,8l9638,228r,-8e" fillcolor="black" stroked="f">
              <v:stroke joinstyle="round"/>
              <v:formulas/>
              <v:path arrowok="t" o:connecttype="segments"/>
            </v:shape>
            <v:shape id="_x0000_s1602" alt="" style="position:absolute;left:7994;top:9547;width:968;height:962" coordorigin="7995,9547" coordsize="968,962" o:spt="100" adj="0,,0" path="m9689,1183r,-992m10687,1183r,-992m9689,1183r998,m9689,191r998,e" filled="f" strokeweight=".08414mm">
              <v:stroke joinstyle="round"/>
              <v:formulas/>
              <v:path arrowok="t" o:connecttype="segments"/>
            </v:shape>
            <v:shape id="_x0000_s1603" alt="" style="position:absolute;left:10244;top:246;width:341;height:92" coordorigin="10245,246" coordsize="341,92" o:spt="100" adj="0,,0" path="m10304,281r-46,l10252,287r-3,3l10245,297r,2l10245,299r2,l10247,299r1,-1l10254,287r20,l10261,331r,1l10261,334r1,2l10268,336r1,-4l10278,287r26,l10304,281t107,31l10350,312r,9l10411,321r,-9m10411,291r-61,l10350,299r61,l10411,291t106,-45l10457,246r,11l10505,257r-13,21l10482,296r-8,19l10469,335r12,l10486,314r7,-20l10503,275r14,-20l10517,246t68,54l10580,293r-6,-3l10574,300r,21l10567,328r-22,l10537,321r,-21l10545,293r22,l10574,300r,-10l10570,288r7,-4l10579,283r3,-5l10582,256r-11,-10l10571,246r,15l10571,278r-6,6l10546,284r-6,-6l10540,261r6,-5l10565,256r6,5l10571,246r-31,l10529,256r,22l10532,283r9,5l10531,293r-5,7l10526,310r2,11l10528,321r6,9l10544,336r12,2l10568,336r9,-6l10579,328r4,-7l10585,310r,-10e" fillcolor="#d40000" stroked="f">
              <v:stroke joinstyle="round"/>
              <v:formulas/>
              <v:path arrowok="t" o:connecttype="segments"/>
            </v:shape>
            <w10:wrap anchorx="page"/>
          </v:group>
        </w:pict>
      </w:r>
      <w:r>
        <w:rPr>
          <w:rFonts w:ascii="Verdana"/>
          <w:w w:val="105"/>
          <w:sz w:val="10"/>
        </w:rPr>
        <w:t>true signal</w:t>
      </w:r>
    </w:p>
    <w:p w14:paraId="356F3B57" w14:textId="77777777" w:rsidR="00845F1E" w:rsidRDefault="00845F1E">
      <w:pPr>
        <w:rPr>
          <w:rFonts w:ascii="Verdana"/>
          <w:sz w:val="10"/>
        </w:rPr>
        <w:sectPr w:rsidR="00845F1E">
          <w:type w:val="continuous"/>
          <w:pgSz w:w="12240" w:h="15840"/>
          <w:pgMar w:top="1500" w:right="0" w:bottom="1580" w:left="1340" w:header="720" w:footer="720" w:gutter="0"/>
          <w:cols w:num="3" w:space="720" w:equalWidth="0">
            <w:col w:w="2983" w:space="683"/>
            <w:col w:w="993" w:space="916"/>
            <w:col w:w="5325"/>
          </w:cols>
        </w:sectPr>
      </w:pPr>
    </w:p>
    <w:p w14:paraId="074457D8" w14:textId="77777777" w:rsidR="00845F1E" w:rsidRDefault="00845F1E">
      <w:pPr>
        <w:pStyle w:val="BodyText"/>
        <w:rPr>
          <w:rFonts w:ascii="Verdana"/>
        </w:rPr>
      </w:pPr>
    </w:p>
    <w:p w14:paraId="63EAA7C6" w14:textId="77777777" w:rsidR="00845F1E" w:rsidRDefault="00845F1E">
      <w:pPr>
        <w:pStyle w:val="BodyText"/>
        <w:rPr>
          <w:rFonts w:ascii="Verdana"/>
        </w:rPr>
      </w:pPr>
    </w:p>
    <w:p w14:paraId="3C333A83" w14:textId="77777777" w:rsidR="00845F1E" w:rsidRDefault="00845F1E">
      <w:pPr>
        <w:pStyle w:val="BodyText"/>
        <w:rPr>
          <w:rFonts w:ascii="Verdana"/>
        </w:rPr>
      </w:pPr>
    </w:p>
    <w:p w14:paraId="1458766E" w14:textId="77777777" w:rsidR="00845F1E" w:rsidRDefault="00845F1E">
      <w:pPr>
        <w:pStyle w:val="BodyText"/>
        <w:rPr>
          <w:rFonts w:ascii="Verdana"/>
          <w:sz w:val="12"/>
        </w:rPr>
      </w:pPr>
    </w:p>
    <w:p w14:paraId="20C40E57" w14:textId="77777777" w:rsidR="00845F1E" w:rsidRDefault="00845F1E">
      <w:pPr>
        <w:pStyle w:val="BodyText"/>
        <w:spacing w:before="11"/>
        <w:rPr>
          <w:rFonts w:ascii="Verdana"/>
          <w:sz w:val="10"/>
        </w:rPr>
      </w:pPr>
    </w:p>
    <w:p w14:paraId="1C66D1CF" w14:textId="77777777" w:rsidR="00845F1E" w:rsidRDefault="00BA7C68">
      <w:pPr>
        <w:spacing w:line="244" w:lineRule="auto"/>
        <w:ind w:left="5190" w:right="5078" w:hanging="22"/>
        <w:jc w:val="center"/>
        <w:rPr>
          <w:rFonts w:ascii="Verdana"/>
          <w:sz w:val="10"/>
        </w:rPr>
      </w:pPr>
      <w:r>
        <w:pict w14:anchorId="3EB9BB92">
          <v:group id="_x0000_s1559" alt="" style="position:absolute;left:0;text-align:left;margin-left:179.25pt;margin-top:-49.25pt;width:93.35pt;height:152.1pt;z-index:3976;mso-position-horizontal-relative:page" coordorigin="3585,-985" coordsize="1867,3042">
            <v:rect id="_x0000_s1560" alt="" style="position:absolute;left:3585;top:-985;width:1867;height:3042" fillcolor="#c8b6b6" stroked="f"/>
            <v:shape id="_x0000_s1561" type="#_x0000_t75" alt="" style="position:absolute;left:3663;top:-922;width:1602;height:819">
              <v:imagedata r:id="rId132" o:title=""/>
            </v:shape>
            <v:shape id="_x0000_s1562" type="#_x0000_t75" alt="" style="position:absolute;left:3686;top:41;width:1602;height:819">
              <v:imagedata r:id="rId133" o:title=""/>
            </v:shape>
            <v:shape id="_x0000_s1563" type="#_x0000_t75" alt="" style="position:absolute;left:3686;top:984;width:1602;height:863">
              <v:imagedata r:id="rId134" o:title=""/>
            </v:shape>
            <v:shape id="_x0000_s1564" type="#_x0000_t202" alt="" style="position:absolute;left:3585;top:-985;width:1867;height:3042;mso-wrap-style:square;v-text-anchor:top" filled="f" stroked="f">
              <v:textbox inset="0,0,0,0">
                <w:txbxContent>
                  <w:p w14:paraId="248D7807" w14:textId="77777777" w:rsidR="00845F1E" w:rsidRDefault="00845F1E">
                    <w:pPr>
                      <w:rPr>
                        <w:sz w:val="12"/>
                      </w:rPr>
                    </w:pPr>
                  </w:p>
                  <w:p w14:paraId="62426308" w14:textId="77777777" w:rsidR="00845F1E" w:rsidRDefault="00845F1E">
                    <w:pPr>
                      <w:rPr>
                        <w:sz w:val="12"/>
                      </w:rPr>
                    </w:pPr>
                  </w:p>
                  <w:p w14:paraId="27DE167B" w14:textId="77777777" w:rsidR="00845F1E" w:rsidRDefault="00845F1E">
                    <w:pPr>
                      <w:rPr>
                        <w:sz w:val="12"/>
                      </w:rPr>
                    </w:pPr>
                  </w:p>
                  <w:p w14:paraId="0E1127BB" w14:textId="77777777" w:rsidR="00845F1E" w:rsidRDefault="00845F1E">
                    <w:pPr>
                      <w:rPr>
                        <w:sz w:val="12"/>
                      </w:rPr>
                    </w:pPr>
                  </w:p>
                  <w:p w14:paraId="432DE981" w14:textId="77777777" w:rsidR="00845F1E" w:rsidRDefault="00845F1E">
                    <w:pPr>
                      <w:rPr>
                        <w:sz w:val="12"/>
                      </w:rPr>
                    </w:pPr>
                  </w:p>
                  <w:p w14:paraId="5363D905" w14:textId="77777777" w:rsidR="00845F1E" w:rsidRDefault="00845F1E">
                    <w:pPr>
                      <w:rPr>
                        <w:sz w:val="12"/>
                      </w:rPr>
                    </w:pPr>
                  </w:p>
                  <w:p w14:paraId="388988E2" w14:textId="77777777" w:rsidR="00845F1E" w:rsidRDefault="00845F1E">
                    <w:pPr>
                      <w:rPr>
                        <w:sz w:val="12"/>
                      </w:rPr>
                    </w:pPr>
                  </w:p>
                  <w:p w14:paraId="0F550771" w14:textId="77777777" w:rsidR="00845F1E" w:rsidRDefault="00845F1E">
                    <w:pPr>
                      <w:rPr>
                        <w:sz w:val="12"/>
                      </w:rPr>
                    </w:pPr>
                  </w:p>
                  <w:p w14:paraId="4C0B3C83" w14:textId="77777777" w:rsidR="00845F1E" w:rsidRDefault="00845F1E">
                    <w:pPr>
                      <w:rPr>
                        <w:sz w:val="12"/>
                      </w:rPr>
                    </w:pPr>
                  </w:p>
                  <w:p w14:paraId="661D4BD9" w14:textId="77777777" w:rsidR="00845F1E" w:rsidRDefault="00845F1E">
                    <w:pPr>
                      <w:rPr>
                        <w:sz w:val="12"/>
                      </w:rPr>
                    </w:pPr>
                  </w:p>
                  <w:p w14:paraId="0CF3B102" w14:textId="77777777" w:rsidR="00845F1E" w:rsidRDefault="00845F1E">
                    <w:pPr>
                      <w:rPr>
                        <w:sz w:val="12"/>
                      </w:rPr>
                    </w:pPr>
                  </w:p>
                  <w:p w14:paraId="7BDA3FC9" w14:textId="77777777" w:rsidR="00845F1E" w:rsidRDefault="00845F1E">
                    <w:pPr>
                      <w:rPr>
                        <w:sz w:val="12"/>
                      </w:rPr>
                    </w:pPr>
                  </w:p>
                  <w:p w14:paraId="7ECE0CB5" w14:textId="77777777" w:rsidR="00845F1E" w:rsidRDefault="00845F1E">
                    <w:pPr>
                      <w:rPr>
                        <w:sz w:val="12"/>
                      </w:rPr>
                    </w:pPr>
                  </w:p>
                  <w:p w14:paraId="41CA8459" w14:textId="77777777" w:rsidR="00845F1E" w:rsidRDefault="00845F1E">
                    <w:pPr>
                      <w:rPr>
                        <w:sz w:val="12"/>
                      </w:rPr>
                    </w:pPr>
                  </w:p>
                  <w:p w14:paraId="11442945" w14:textId="77777777" w:rsidR="00845F1E" w:rsidRDefault="00845F1E">
                    <w:pPr>
                      <w:rPr>
                        <w:sz w:val="12"/>
                      </w:rPr>
                    </w:pPr>
                  </w:p>
                  <w:p w14:paraId="7EEFF4DC" w14:textId="77777777" w:rsidR="00845F1E" w:rsidRDefault="00845F1E">
                    <w:pPr>
                      <w:rPr>
                        <w:sz w:val="12"/>
                      </w:rPr>
                    </w:pPr>
                  </w:p>
                  <w:p w14:paraId="56918FFC" w14:textId="77777777" w:rsidR="00845F1E" w:rsidRDefault="00845F1E">
                    <w:pPr>
                      <w:rPr>
                        <w:sz w:val="12"/>
                      </w:rPr>
                    </w:pPr>
                  </w:p>
                  <w:p w14:paraId="294D9E53" w14:textId="77777777" w:rsidR="00845F1E" w:rsidRDefault="00845F1E">
                    <w:pPr>
                      <w:rPr>
                        <w:sz w:val="12"/>
                      </w:rPr>
                    </w:pPr>
                  </w:p>
                  <w:p w14:paraId="21BF9F96" w14:textId="77777777" w:rsidR="00845F1E" w:rsidRDefault="00845F1E">
                    <w:pPr>
                      <w:rPr>
                        <w:sz w:val="12"/>
                      </w:rPr>
                    </w:pPr>
                  </w:p>
                  <w:p w14:paraId="4F59F144" w14:textId="77777777" w:rsidR="00845F1E" w:rsidRDefault="00845F1E">
                    <w:pPr>
                      <w:rPr>
                        <w:sz w:val="12"/>
                      </w:rPr>
                    </w:pPr>
                  </w:p>
                  <w:p w14:paraId="4889AB40" w14:textId="77777777" w:rsidR="00845F1E" w:rsidRDefault="00845F1E">
                    <w:pPr>
                      <w:spacing w:before="8"/>
                      <w:rPr>
                        <w:sz w:val="9"/>
                      </w:rPr>
                    </w:pPr>
                  </w:p>
                  <w:p w14:paraId="647B7F27" w14:textId="77777777" w:rsidR="00845F1E" w:rsidRDefault="00BA7C68">
                    <w:pPr>
                      <w:ind w:left="636" w:right="745"/>
                      <w:jc w:val="center"/>
                      <w:rPr>
                        <w:rFonts w:ascii="Verdana"/>
                        <w:sz w:val="10"/>
                      </w:rPr>
                    </w:pPr>
                    <w:r>
                      <w:rPr>
                        <w:rFonts w:ascii="Verdana"/>
                        <w:w w:val="105"/>
                        <w:sz w:val="10"/>
                      </w:rPr>
                      <w:t>Time (s)</w:t>
                    </w:r>
                  </w:p>
                </w:txbxContent>
              </v:textbox>
            </v:shape>
            <w10:wrap anchorx="page"/>
          </v:group>
        </w:pict>
      </w:r>
      <w:r>
        <w:pict w14:anchorId="016AB880">
          <v:group id="_x0000_s1537" alt="" style="position:absolute;left:0;text-align:left;margin-left:93.8pt;margin-top:-48.75pt;width:67.55pt;height:151.1pt;z-index:4024;mso-position-horizontal-relative:page" coordorigin="1876,-975" coordsize="1351,3022">
            <v:rect id="_x0000_s1538" alt="" style="position:absolute;left:1875;top:-976;width:1351;height:3022" fillcolor="#c8b6b6" stroked="f"/>
            <v:shape id="_x0000_s1539" type="#_x0000_t75" alt="" style="position:absolute;left:2388;top:-933;width:773;height:819">
              <v:imagedata r:id="rId135" o:title=""/>
            </v:shape>
            <v:shape id="_x0000_s1540" type="#_x0000_t75" alt="" style="position:absolute;left:2388;top:41;width:773;height:819">
              <v:imagedata r:id="rId136" o:title=""/>
            </v:shape>
            <v:rect id="_x0000_s1541" alt="" style="position:absolute;left:2388;top:932;width:773;height:915" stroked="f"/>
            <v:line id="_x0000_s1542" alt="" style="position:absolute" from="2596,1726" to="2596,1742" strokeweight=".06242mm"/>
            <v:shape id="_x0000_s1543" alt="" style="position:absolute;left:2578;top:1758;width:33;height:53" coordorigin="2578,1758" coordsize="33,53" o:spt="100" adj="0,,0" path="m2608,1764r-12,l2599,1765r2,2l2603,1769r1,2l2604,1775r-1,2l2601,1780r-1,3l2596,1786r-7,8l2584,1799r-6,6l2578,1811r33,l2611,1805r-24,l2592,1799r5,-4l2600,1792r5,-6l2605,1786r2,-3l2609,1781r1,-4l2611,1775r,-6l2609,1765r-1,-1xm2599,1758r-8,l2589,1759r-5,1l2581,1761r-2,1l2579,1769r2,-2l2584,1766r2,-1l2589,1765r2,-1l2608,1764r-2,-2l2603,1760r-4,-2xe" fillcolor="black" stroked="f">
              <v:stroke joinstyle="round"/>
              <v:formulas/>
              <v:path arrowok="t" o:connecttype="segments"/>
            </v:shape>
            <v:line id="_x0000_s1544" alt="" style="position:absolute" from="2798,1726" to="2798,1742" strokeweight=".06242mm"/>
            <v:shape id="_x0000_s1545" alt="" style="position:absolute;left:2781;top:1758;width:35;height:54" coordorigin="2781,1758" coordsize="35,54" o:spt="100" adj="0,,0" path="m2781,1803r,6l2784,1810r2,1l2788,1811r3,1l2793,1812r9,l2807,1810r3,-2l2812,1806r-20,l2790,1806r-5,-1l2783,1804r-2,-1xm2812,1764r-12,l2802,1765r2,1l2806,1768r1,2l2807,1775r-1,2l2803,1780r-3,l2790,1780r,6l2800,1786r3,1l2805,1789r2,1l2808,1793r,6l2807,1802r-4,3l2799,1806r13,l2814,1805r1,-4l2815,1793r-1,-3l2813,1788r-2,-3l2808,1784r-3,-1l2808,1782r2,-1l2813,1777r1,-2l2814,1768r-1,-4l2812,1764xm2802,1758r-7,l2793,1758r-3,1l2786,1760r-3,1l2783,1767r3,-1l2788,1765r4,-1l2794,1764r18,l2806,1760r-4,-2xe" fillcolor="black" stroked="f">
              <v:stroke joinstyle="round"/>
              <v:formulas/>
              <v:path arrowok="t" o:connecttype="segments"/>
            </v:shape>
            <v:line id="_x0000_s1546" alt="" style="position:absolute" from="3001,1726" to="3001,1742" strokeweight=".06242mm"/>
            <v:shape id="_x0000_s1547" alt="" style="position:absolute;left:2982;top:1759;width:38;height:52" coordorigin="2982,1759" coordsize="38,52" o:spt="100" adj="0,,0" path="m3013,1799r-7,l3006,1811r7,l3013,1799xm3013,1759r-9,l2982,1792r,7l3020,1799r,-6l2988,1793r18,-28l3013,1765r,-6xm3013,1765r-7,l3006,1793r7,l3013,1765xe" fillcolor="black" stroked="f">
              <v:stroke joinstyle="round"/>
              <v:formulas/>
              <v:path arrowok="t" o:connecttype="segments"/>
            </v:shape>
            <v:line id="_x0000_s1548" alt="" style="position:absolute" from="2497,1625" to="2481,1625" strokeweight=".06242mm"/>
            <v:shape id="_x0000_s1549" alt="" style="position:absolute;left:2428;top:1600;width:31;height:52" coordorigin="2428,1600" coordsize="31,52" o:spt="100" adj="0,,0" path="m2459,1646r-30,l2429,1652r30,l2459,1646xm2448,1607r-7,l2441,1646r7,l2448,1607xm2448,1600r-7,l2428,1603r,6l2441,1607r7,l2448,1600xe" fillcolor="black" stroked="f">
              <v:stroke joinstyle="round"/>
              <v:formulas/>
              <v:path arrowok="t" o:connecttype="segments"/>
            </v:shape>
            <v:line id="_x0000_s1550" alt="" style="position:absolute" from="2497,1294" to="2481,1294" strokeweight=".06242mm"/>
            <v:shape id="_x0000_s1551" alt="" style="position:absolute;left:2425;top:1268;width:33;height:53" coordorigin="2426,1268" coordsize="33,53" o:spt="100" adj="0,,0" path="m2456,1274r-12,l2446,1275r2,2l2450,1278r1,3l2451,1285r,2l2450,1289r-1,1l2447,1292r-3,4l2441,1299r-15,16l2426,1321r33,l2459,1315r-25,l2450,1298r2,-2l2455,1293r1,-2l2458,1287r,-2l2458,1278r-1,-3l2456,1274xm2446,1268r-7,l2436,1268r-2,1l2432,1270r-3,l2426,1272r,7l2429,1277r2,-1l2434,1275r2,-1l2439,1274r17,l2453,1272r-3,-2l2446,1268xe" fillcolor="black" stroked="f">
              <v:stroke joinstyle="round"/>
              <v:formulas/>
              <v:path arrowok="t" o:connecttype="segments"/>
            </v:shape>
            <v:shape id="_x0000_s1552" alt="" style="position:absolute;left:2496;top:1603;width:610;height:26" coordorigin="2497,1603" coordsize="610,26" path="m2497,1628r121,1l2641,1626r41,-5l2713,1622r14,l2749,1619r36,-4l2812,1611r9,-1l2939,1612r95,-9l3061,1603r45,1e" filled="f" strokecolor="#fdcab5" strokeweight=".23408mm">
              <v:path arrowok="t"/>
            </v:shape>
            <v:shape id="_x0000_s1553" alt="" style="position:absolute;left:2496;top:1482;width:610;height:168" coordorigin="2497,1483" coordsize="610,168" path="m2497,1642r67,6l2569,1647r45,3l2618,1649r9,-8l2641,1628r27,-28l2677,1592r5,-3l2686,1589r32,5l2722,1594r59,-50l2799,1527r13,-11l2817,1513r4,-2l2930,1538r4,l2943,1533r32,-21l2993,1501r32,-16l3029,1484r5,-1l3043,1483r45,13l3097,1498r9,1e" filled="f" strokecolor="#fb8969" strokeweight=".20483mm">
              <v:path arrowok="t"/>
            </v:shape>
            <v:shape id="_x0000_s1554" alt="" style="position:absolute;left:2496;top:1350;width:610;height:320" coordorigin="2497,1351" coordsize="610,320" path="m2497,1660r40,5l2564,1668r5,-2l2609,1670r5,l2618,1668r9,-23l2645,1593r14,-38l2668,1533r9,-19l2682,1506r4,2l2709,1524r9,7l2763,1457r13,-33l2794,1385r27,-34l2853,1388r23,25l2898,1436r23,22l2930,1466r4,3l2939,1464r4,-6l2952,1444r27,-39l2993,1389r32,-25l3029,1362r5,1l3043,1369r40,44l3092,1423r5,3l3106,1430e" filled="f" strokecolor="#f04431" strokeweight=".17556mm">
              <v:path arrowok="t"/>
            </v:shape>
            <v:shape id="_x0000_s1555" alt="" style="position:absolute;left:2496;top:1151;width:610;height:534" coordorigin="2497,1152" coordsize="610,534" path="m2497,1674r18,4l2537,1682r18,2l2564,1685r5,-7l2582,1679r27,4l2614,1682r4,-8l2627,1609r18,-132l2655,1418r13,-69l2682,1311r4,14l2700,1373r13,44l2718,1430r4,9l2731,1417r5,-14l2740,1387r14,-56l2763,1296r13,-62l2794,1175r23,-23l2821,1159r19,80l2853,1294r27,97l2903,1458r27,63l2934,1527r5,-18l2957,1427r13,-52l2993,1314r18,-21l3020,1281r5,-3l3029,1279r5,5l3043,1308r18,64l3074,1415r9,25l3092,1465r5,8l3106,1480e" filled="f" strokecolor="#bc141a" strokeweight=".14631mm">
              <v:path arrowok="t"/>
            </v:shape>
            <v:shape id="_x0000_s1556" alt="" style="position:absolute;left:2496;top:1023;width:610;height:669" coordorigin="2497,1024" coordsize="610,669" path="m2497,1685r4,1l2524,1690r18,2l2555,1693r9,-1l2569,1670r9,6l2582,1677r9,5l2605,1686r4,1l2614,1684r4,-25l2627,1489r9,-146l2650,1195r9,-61l2673,1107r4,3l2682,1122r18,218l2709,1427r4,37l2718,1497r4,15l2731,1428r9,-84l2749,1256r5,-32l2758,1197r5,-31l2772,1095r4,-21l2785,1047r5,-15l2794,1024r5,1l2812,1052r5,14l2821,1097r9,121l2840,1324r9,90l2858,1487r13,80l2889,1630r36,49l2930,1679r4,-9l2943,1517r5,-69l2957,1352r9,-72l2984,1211r9,-13l2998,1202r4,3l3011,1208r5,-1l3020,1204r5,5l3029,1222r5,23l3038,1286r5,33l3052,1408r9,72l3074,1560r18,64l3097,1624r4,-16l3106,1595e" filled="f" strokecolor="#67000d" strokeweight=".1171mm">
              <v:path arrowok="t"/>
            </v:shape>
            <v:shape id="_x0000_s1557" alt="" style="position:absolute;left:1024;top:6551;width:599;height:714" coordorigin="1024,6552" coordsize="599,714" o:spt="100" adj="0,,0" path="m2497,1726r,-736m3114,1726r,-736m2497,1726r617,m2497,990r617,e" filled="f" strokeweight=".06242mm">
              <v:stroke joinstyle="round"/>
              <v:formulas/>
              <v:path arrowok="t" o:connecttype="segments"/>
            </v:shape>
            <v:shape id="_x0000_s1558" type="#_x0000_t202" alt="" style="position:absolute;left:1875;top:-976;width:1351;height:3022;mso-wrap-style:square;v-text-anchor:top" filled="f" stroked="f">
              <v:textbox inset="0,0,0,0">
                <w:txbxContent>
                  <w:p w14:paraId="0E392EA5" w14:textId="77777777" w:rsidR="00845F1E" w:rsidRDefault="00845F1E">
                    <w:pPr>
                      <w:rPr>
                        <w:sz w:val="12"/>
                      </w:rPr>
                    </w:pPr>
                  </w:p>
                  <w:p w14:paraId="42BF364D" w14:textId="77777777" w:rsidR="00845F1E" w:rsidRDefault="00845F1E">
                    <w:pPr>
                      <w:rPr>
                        <w:sz w:val="12"/>
                      </w:rPr>
                    </w:pPr>
                  </w:p>
                  <w:p w14:paraId="3C92F0F4" w14:textId="77777777" w:rsidR="00845F1E" w:rsidRDefault="00845F1E">
                    <w:pPr>
                      <w:rPr>
                        <w:sz w:val="12"/>
                      </w:rPr>
                    </w:pPr>
                  </w:p>
                  <w:p w14:paraId="6C329755" w14:textId="77777777" w:rsidR="00845F1E" w:rsidRDefault="00845F1E">
                    <w:pPr>
                      <w:rPr>
                        <w:sz w:val="12"/>
                      </w:rPr>
                    </w:pPr>
                  </w:p>
                  <w:p w14:paraId="6BE477C9" w14:textId="77777777" w:rsidR="00845F1E" w:rsidRDefault="00845F1E">
                    <w:pPr>
                      <w:rPr>
                        <w:sz w:val="12"/>
                      </w:rPr>
                    </w:pPr>
                  </w:p>
                  <w:p w14:paraId="36D4470B" w14:textId="77777777" w:rsidR="00845F1E" w:rsidRDefault="00845F1E">
                    <w:pPr>
                      <w:rPr>
                        <w:sz w:val="12"/>
                      </w:rPr>
                    </w:pPr>
                  </w:p>
                  <w:p w14:paraId="08B62F91" w14:textId="77777777" w:rsidR="00845F1E" w:rsidRDefault="00845F1E">
                    <w:pPr>
                      <w:rPr>
                        <w:sz w:val="12"/>
                      </w:rPr>
                    </w:pPr>
                  </w:p>
                  <w:p w14:paraId="504B747D" w14:textId="77777777" w:rsidR="00845F1E" w:rsidRDefault="00845F1E">
                    <w:pPr>
                      <w:rPr>
                        <w:sz w:val="12"/>
                      </w:rPr>
                    </w:pPr>
                  </w:p>
                  <w:p w14:paraId="79C0BCB1" w14:textId="77777777" w:rsidR="00845F1E" w:rsidRDefault="00845F1E">
                    <w:pPr>
                      <w:rPr>
                        <w:sz w:val="12"/>
                      </w:rPr>
                    </w:pPr>
                  </w:p>
                  <w:p w14:paraId="7213D7F8" w14:textId="77777777" w:rsidR="00845F1E" w:rsidRDefault="00845F1E">
                    <w:pPr>
                      <w:rPr>
                        <w:sz w:val="12"/>
                      </w:rPr>
                    </w:pPr>
                  </w:p>
                  <w:p w14:paraId="7E514717" w14:textId="77777777" w:rsidR="00845F1E" w:rsidRDefault="00845F1E">
                    <w:pPr>
                      <w:rPr>
                        <w:sz w:val="12"/>
                      </w:rPr>
                    </w:pPr>
                  </w:p>
                  <w:p w14:paraId="0F214341" w14:textId="77777777" w:rsidR="00845F1E" w:rsidRDefault="00845F1E">
                    <w:pPr>
                      <w:rPr>
                        <w:sz w:val="12"/>
                      </w:rPr>
                    </w:pPr>
                  </w:p>
                  <w:p w14:paraId="0A1DDEDF" w14:textId="77777777" w:rsidR="00845F1E" w:rsidRDefault="00845F1E">
                    <w:pPr>
                      <w:rPr>
                        <w:sz w:val="12"/>
                      </w:rPr>
                    </w:pPr>
                  </w:p>
                  <w:p w14:paraId="36FBC4B7" w14:textId="77777777" w:rsidR="00845F1E" w:rsidRDefault="00845F1E">
                    <w:pPr>
                      <w:rPr>
                        <w:sz w:val="12"/>
                      </w:rPr>
                    </w:pPr>
                  </w:p>
                  <w:p w14:paraId="73B660B1" w14:textId="77777777" w:rsidR="00845F1E" w:rsidRDefault="00845F1E">
                    <w:pPr>
                      <w:rPr>
                        <w:sz w:val="12"/>
                      </w:rPr>
                    </w:pPr>
                  </w:p>
                  <w:p w14:paraId="36A859B1" w14:textId="77777777" w:rsidR="00845F1E" w:rsidRDefault="00845F1E">
                    <w:pPr>
                      <w:rPr>
                        <w:sz w:val="12"/>
                      </w:rPr>
                    </w:pPr>
                  </w:p>
                  <w:p w14:paraId="7385AAA6" w14:textId="77777777" w:rsidR="00845F1E" w:rsidRDefault="00845F1E">
                    <w:pPr>
                      <w:rPr>
                        <w:sz w:val="12"/>
                      </w:rPr>
                    </w:pPr>
                  </w:p>
                  <w:p w14:paraId="69F089DA" w14:textId="77777777" w:rsidR="00845F1E" w:rsidRDefault="00845F1E">
                    <w:pPr>
                      <w:rPr>
                        <w:sz w:val="12"/>
                      </w:rPr>
                    </w:pPr>
                  </w:p>
                  <w:p w14:paraId="4BE57199" w14:textId="77777777" w:rsidR="00845F1E" w:rsidRDefault="00845F1E">
                    <w:pPr>
                      <w:rPr>
                        <w:sz w:val="12"/>
                      </w:rPr>
                    </w:pPr>
                  </w:p>
                  <w:p w14:paraId="3C43C8A8" w14:textId="77777777" w:rsidR="00845F1E" w:rsidRDefault="00845F1E">
                    <w:pPr>
                      <w:rPr>
                        <w:sz w:val="12"/>
                      </w:rPr>
                    </w:pPr>
                  </w:p>
                  <w:p w14:paraId="0F75B937" w14:textId="77777777" w:rsidR="00845F1E" w:rsidRDefault="00BA7C68">
                    <w:pPr>
                      <w:spacing w:before="102"/>
                      <w:ind w:left="666"/>
                      <w:rPr>
                        <w:rFonts w:ascii="Verdana"/>
                        <w:sz w:val="10"/>
                      </w:rPr>
                    </w:pPr>
                    <w:r>
                      <w:rPr>
                        <w:rFonts w:ascii="Verdana"/>
                        <w:w w:val="105"/>
                        <w:sz w:val="10"/>
                      </w:rPr>
                      <w:t>Time (s)</w:t>
                    </w:r>
                  </w:p>
                </w:txbxContent>
              </v:textbox>
            </v:shape>
            <w10:wrap anchorx="page"/>
          </v:group>
        </w:pict>
      </w:r>
      <w:r>
        <w:rPr>
          <w:noProof/>
        </w:rPr>
        <w:drawing>
          <wp:anchor distT="0" distB="0" distL="0" distR="0" simplePos="0" relativeHeight="268349711" behindDoc="1" locked="0" layoutInCell="1" allowOverlap="1" wp14:anchorId="61EBE52E" wp14:editId="31C3F326">
            <wp:simplePos x="0" y="0"/>
            <wp:positionH relativeFrom="page">
              <wp:posOffset>3901353</wp:posOffset>
            </wp:positionH>
            <wp:positionV relativeFrom="paragraph">
              <wp:posOffset>140937</wp:posOffset>
            </wp:positionV>
            <wp:extent cx="2844819" cy="109074"/>
            <wp:effectExtent l="0" t="0" r="0" b="0"/>
            <wp:wrapNone/>
            <wp:docPr id="37"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0.png"/>
                    <pic:cNvPicPr/>
                  </pic:nvPicPr>
                  <pic:blipFill>
                    <a:blip r:embed="rId137" cstate="print"/>
                    <a:stretch>
                      <a:fillRect/>
                    </a:stretch>
                  </pic:blipFill>
                  <pic:spPr>
                    <a:xfrm>
                      <a:off x="0" y="0"/>
                      <a:ext cx="2844819" cy="109074"/>
                    </a:xfrm>
                    <a:prstGeom prst="rect">
                      <a:avLst/>
                    </a:prstGeom>
                  </pic:spPr>
                </pic:pic>
              </a:graphicData>
            </a:graphic>
          </wp:anchor>
        </w:drawing>
      </w:r>
      <w:r>
        <w:pict w14:anchorId="4553BFB0">
          <v:shape id="_x0000_s1536" type="#_x0000_t202" alt="" style="position:absolute;left:0;text-align:left;margin-left:97.1pt;margin-top:.6pt;width:19.65pt;height:45.1pt;z-index:4336;mso-wrap-style:square;mso-wrap-edited:f;mso-width-percent:0;mso-height-percent:0;mso-position-horizontal-relative:page;mso-position-vertical-relative:text;mso-width-percent:0;mso-height-percent:0;v-text-anchor:top" filled="f" stroked="f">
            <v:textbox style="layout-flow:vertical;mso-layout-flow-alt:bottom-to-top" inset="0,0,0,0">
              <w:txbxContent>
                <w:p w14:paraId="20AB91E1" w14:textId="77777777" w:rsidR="00845F1E" w:rsidRDefault="00BA7C68">
                  <w:pPr>
                    <w:spacing w:before="31" w:line="223" w:lineRule="auto"/>
                    <w:ind w:left="20" w:right="18" w:hanging="1"/>
                    <w:jc w:val="center"/>
                    <w:rPr>
                      <w:rFonts w:ascii="Verdana"/>
                      <w:sz w:val="10"/>
                    </w:rPr>
                  </w:pPr>
                  <w:r>
                    <w:rPr>
                      <w:rFonts w:ascii="Verdana"/>
                      <w:w w:val="103"/>
                      <w:sz w:val="10"/>
                    </w:rPr>
                    <w:t>%</w:t>
                  </w:r>
                  <w:r>
                    <w:rPr>
                      <w:rFonts w:ascii="Verdana"/>
                      <w:sz w:val="10"/>
                    </w:rPr>
                    <w:t xml:space="preserve"> </w:t>
                  </w:r>
                  <w:r>
                    <w:rPr>
                      <w:rFonts w:ascii="Verdana"/>
                      <w:spacing w:val="-1"/>
                      <w:w w:val="103"/>
                      <w:sz w:val="10"/>
                    </w:rPr>
                    <w:t>cor</w:t>
                  </w:r>
                  <w:r>
                    <w:rPr>
                      <w:rFonts w:ascii="Verdana"/>
                      <w:w w:val="103"/>
                      <w:sz w:val="10"/>
                    </w:rPr>
                    <w:t>r</w:t>
                  </w:r>
                  <w:r>
                    <w:rPr>
                      <w:rFonts w:ascii="Verdana"/>
                      <w:spacing w:val="-1"/>
                      <w:w w:val="103"/>
                      <w:sz w:val="10"/>
                    </w:rPr>
                    <w:t>ectly decode</w:t>
                  </w:r>
                  <w:r>
                    <w:rPr>
                      <w:rFonts w:ascii="Verdana"/>
                      <w:w w:val="103"/>
                      <w:sz w:val="10"/>
                    </w:rPr>
                    <w:t>d</w:t>
                  </w:r>
                  <w:r>
                    <w:rPr>
                      <w:rFonts w:ascii="Verdana"/>
                      <w:sz w:val="10"/>
                    </w:rPr>
                    <w:t xml:space="preserve"> </w:t>
                  </w:r>
                  <w:r>
                    <w:rPr>
                      <w:rFonts w:ascii="Verdana"/>
                      <w:spacing w:val="-1"/>
                      <w:w w:val="103"/>
                      <w:sz w:val="10"/>
                    </w:rPr>
                    <w:t>missing components</w:t>
                  </w:r>
                </w:p>
              </w:txbxContent>
            </v:textbox>
            <w10:wrap anchorx="page"/>
          </v:shape>
        </w:pict>
      </w:r>
      <w:r>
        <w:rPr>
          <w:rFonts w:ascii="Verdana"/>
          <w:w w:val="105"/>
          <w:sz w:val="10"/>
        </w:rPr>
        <w:t xml:space="preserve">sparse odor </w:t>
      </w:r>
      <w:r>
        <w:rPr>
          <w:rFonts w:ascii="Verdana"/>
          <w:sz w:val="10"/>
        </w:rPr>
        <w:t>components</w:t>
      </w:r>
    </w:p>
    <w:p w14:paraId="2F8BC080" w14:textId="77777777" w:rsidR="00845F1E" w:rsidRDefault="00845F1E">
      <w:pPr>
        <w:pStyle w:val="BodyText"/>
        <w:rPr>
          <w:rFonts w:ascii="Verdana"/>
          <w:sz w:val="10"/>
        </w:rPr>
      </w:pPr>
    </w:p>
    <w:p w14:paraId="1F64C139" w14:textId="77777777" w:rsidR="00845F1E" w:rsidRDefault="00BA7C68">
      <w:pPr>
        <w:tabs>
          <w:tab w:val="left" w:pos="8165"/>
        </w:tabs>
        <w:spacing w:before="62"/>
        <w:ind w:left="6442"/>
        <w:rPr>
          <w:rFonts w:ascii="Verdana"/>
          <w:sz w:val="9"/>
        </w:rPr>
      </w:pPr>
      <w:r>
        <w:pict w14:anchorId="0DAD1B17">
          <v:group id="_x0000_s1533" alt="" style="position:absolute;left:0;text-align:left;margin-left:472.1pt;margin-top:4.65pt;width:4.1pt;height:3.1pt;z-index:-85720;mso-position-horizontal-relative:page" coordorigin="9442,93" coordsize="82,62">
            <v:shape id="_x0000_s1534" alt="" style="position:absolute;left:9444;top:95;width:77;height:57" coordorigin="9444,96" coordsize="77,57" path="m9444,96r77,28l9444,152r7,-14l9454,124r-3,-15l9444,96xe" fillcolor="black" stroked="f">
              <v:path arrowok="t"/>
            </v:shape>
            <v:shape id="_x0000_s1535" alt="" style="position:absolute;left:9444;top:95;width:77;height:57" coordorigin="9444,96" coordsize="77,57" path="m9444,96r77,28l9444,152r7,-14l9454,124r-3,-15l9444,96xe" filled="f" strokeweight=".07739mm">
              <v:path arrowok="t"/>
            </v:shape>
            <w10:wrap anchorx="page"/>
          </v:group>
        </w:pict>
      </w:r>
      <w:r>
        <w:pict w14:anchorId="05AED20E">
          <v:shape id="_x0000_s1532" type="#_x0000_t202" alt="" style="position:absolute;left:0;text-align:left;margin-left:290pt;margin-top:4.1pt;width:10.3pt;height:15.05pt;z-index:4480;mso-wrap-style:square;mso-wrap-edited:f;mso-width-percent:0;mso-height-percent:0;mso-position-horizontal-relative:page;mso-width-percent:0;mso-height-percent:0;v-text-anchor:top" filled="f" stroked="f">
            <v:textbox inset="0,0,0,0">
              <w:txbxContent>
                <w:p w14:paraId="5ED7E4AD" w14:textId="77777777" w:rsidR="00845F1E" w:rsidRDefault="00BA7C68">
                  <w:pPr>
                    <w:spacing w:before="7"/>
                    <w:rPr>
                      <w:rFonts w:ascii="Verdana"/>
                      <w:b/>
                      <w:sz w:val="24"/>
                    </w:rPr>
                  </w:pPr>
                  <w:r>
                    <w:rPr>
                      <w:rFonts w:ascii="Verdana"/>
                      <w:b/>
                      <w:w w:val="103"/>
                      <w:sz w:val="24"/>
                    </w:rPr>
                    <w:t>D</w:t>
                  </w:r>
                </w:p>
              </w:txbxContent>
            </v:textbox>
            <w10:wrap anchorx="page"/>
          </v:shape>
        </w:pict>
      </w:r>
      <w:r>
        <w:rPr>
          <w:rFonts w:ascii="Verdana"/>
          <w:sz w:val="9"/>
        </w:rPr>
        <w:t>Increasing adaptation</w:t>
      </w:r>
      <w:r>
        <w:rPr>
          <w:rFonts w:ascii="Verdana"/>
          <w:spacing w:val="16"/>
          <w:sz w:val="9"/>
        </w:rPr>
        <w:t xml:space="preserve"> </w:t>
      </w:r>
      <w:r>
        <w:rPr>
          <w:rFonts w:ascii="Verdana"/>
          <w:sz w:val="9"/>
        </w:rPr>
        <w:t xml:space="preserve">speed </w:t>
      </w:r>
      <w:r>
        <w:rPr>
          <w:rFonts w:ascii="Verdana"/>
          <w:spacing w:val="-5"/>
          <w:sz w:val="9"/>
        </w:rPr>
        <w:t xml:space="preserve"> </w:t>
      </w:r>
      <w:r>
        <w:rPr>
          <w:rFonts w:ascii="Verdana"/>
          <w:w w:val="103"/>
          <w:sz w:val="9"/>
          <w:u w:val="single"/>
        </w:rPr>
        <w:t xml:space="preserve"> </w:t>
      </w:r>
      <w:r>
        <w:rPr>
          <w:rFonts w:ascii="Verdana"/>
          <w:sz w:val="9"/>
          <w:u w:val="single"/>
        </w:rPr>
        <w:tab/>
      </w:r>
    </w:p>
    <w:p w14:paraId="77556F8F" w14:textId="77777777" w:rsidR="00845F1E" w:rsidRDefault="00845F1E">
      <w:pPr>
        <w:pStyle w:val="BodyText"/>
        <w:spacing w:before="9"/>
        <w:rPr>
          <w:rFonts w:ascii="Verdana"/>
          <w:sz w:val="19"/>
        </w:rPr>
      </w:pPr>
    </w:p>
    <w:p w14:paraId="23A5C892" w14:textId="77777777" w:rsidR="00845F1E" w:rsidRDefault="00BA7C68">
      <w:pPr>
        <w:pStyle w:val="BodyText"/>
        <w:tabs>
          <w:tab w:val="left" w:pos="6422"/>
          <w:tab w:val="left" w:pos="8025"/>
        </w:tabs>
        <w:ind w:left="4282"/>
        <w:rPr>
          <w:rFonts w:ascii="Verdana"/>
        </w:rPr>
      </w:pPr>
      <w:r>
        <w:rPr>
          <w:rFonts w:ascii="Verdana"/>
        </w:rPr>
      </w:r>
      <w:r>
        <w:rPr>
          <w:rFonts w:ascii="Verdana"/>
        </w:rPr>
        <w:pict w14:anchorId="545FC348">
          <v:group id="_x0000_s1529" alt="" style="width:90.05pt;height:53.2pt;mso-position-horizontal-relative:char;mso-position-vertical-relative:line" coordsize="1801,1064">
            <v:shape id="_x0000_s1530" type="#_x0000_t75" alt="" style="position:absolute;left:372;width:1429;height:1064">
              <v:imagedata r:id="rId138" o:title=""/>
            </v:shape>
            <v:shape id="_x0000_s1531" type="#_x0000_t202" alt="" style="position:absolute;width:1801;height:1064;mso-wrap-style:square;v-text-anchor:top" filled="f" stroked="f">
              <v:textbox inset="0,0,0,0">
                <w:txbxContent>
                  <w:p w14:paraId="3373C136" w14:textId="77777777" w:rsidR="00845F1E" w:rsidRDefault="00845F1E">
                    <w:pPr>
                      <w:rPr>
                        <w:rFonts w:ascii="Verdana"/>
                        <w:sz w:val="12"/>
                      </w:rPr>
                    </w:pPr>
                  </w:p>
                  <w:p w14:paraId="7AC7F7F9" w14:textId="77777777" w:rsidR="00845F1E" w:rsidRDefault="00BA7C68">
                    <w:pPr>
                      <w:spacing w:before="106" w:line="112" w:lineRule="exact"/>
                      <w:rPr>
                        <w:rFonts w:ascii="Verdana"/>
                        <w:sz w:val="10"/>
                      </w:rPr>
                    </w:pPr>
                    <w:r>
                      <w:rPr>
                        <w:rFonts w:ascii="Verdana"/>
                        <w:w w:val="105"/>
                        <w:sz w:val="10"/>
                      </w:rPr>
                      <w:t>~ 65%</w:t>
                    </w:r>
                  </w:p>
                  <w:p w14:paraId="648116F9" w14:textId="77777777" w:rsidR="00845F1E" w:rsidRDefault="00BA7C68">
                    <w:pPr>
                      <w:spacing w:before="8" w:line="204" w:lineRule="auto"/>
                      <w:ind w:right="1391"/>
                      <w:rPr>
                        <w:rFonts w:ascii="Verdana"/>
                        <w:sz w:val="10"/>
                      </w:rPr>
                    </w:pPr>
                    <w:r>
                      <w:rPr>
                        <w:rFonts w:ascii="Verdana"/>
                        <w:w w:val="105"/>
                        <w:sz w:val="10"/>
                      </w:rPr>
                      <w:t xml:space="preserve">of min. </w:t>
                    </w:r>
                    <w:r>
                      <w:rPr>
                        <w:rFonts w:ascii="Verdana"/>
                        <w:sz w:val="10"/>
                      </w:rPr>
                      <w:t xml:space="preserve">odorant </w:t>
                    </w:r>
                    <w:r>
                      <w:rPr>
                        <w:rFonts w:ascii="Verdana"/>
                        <w:w w:val="105"/>
                        <w:sz w:val="10"/>
                      </w:rPr>
                      <w:t>signal</w:t>
                    </w:r>
                  </w:p>
                </w:txbxContent>
              </v:textbox>
            </v:shape>
            <w10:anchorlock/>
          </v:group>
        </w:pict>
      </w:r>
      <w:r>
        <w:rPr>
          <w:rFonts w:ascii="Verdana"/>
        </w:rPr>
        <w:tab/>
      </w:r>
      <w:r>
        <w:rPr>
          <w:rFonts w:ascii="Verdana"/>
          <w:noProof/>
        </w:rPr>
        <w:drawing>
          <wp:inline distT="0" distB="0" distL="0" distR="0" wp14:anchorId="640B5B57" wp14:editId="22BC131E">
            <wp:extent cx="844469" cy="676275"/>
            <wp:effectExtent l="0" t="0" r="0" b="0"/>
            <wp:docPr id="39"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2.png"/>
                    <pic:cNvPicPr/>
                  </pic:nvPicPr>
                  <pic:blipFill>
                    <a:blip r:embed="rId139" cstate="print"/>
                    <a:stretch>
                      <a:fillRect/>
                    </a:stretch>
                  </pic:blipFill>
                  <pic:spPr>
                    <a:xfrm>
                      <a:off x="0" y="0"/>
                      <a:ext cx="844469" cy="676275"/>
                    </a:xfrm>
                    <a:prstGeom prst="rect">
                      <a:avLst/>
                    </a:prstGeom>
                  </pic:spPr>
                </pic:pic>
              </a:graphicData>
            </a:graphic>
          </wp:inline>
        </w:drawing>
      </w:r>
      <w:r>
        <w:rPr>
          <w:rFonts w:ascii="Verdana"/>
        </w:rPr>
        <w:tab/>
      </w:r>
      <w:r>
        <w:rPr>
          <w:rFonts w:ascii="Verdana"/>
          <w:noProof/>
        </w:rPr>
        <w:drawing>
          <wp:inline distT="0" distB="0" distL="0" distR="0" wp14:anchorId="243618B4" wp14:editId="4A5E6AB6">
            <wp:extent cx="844482" cy="676275"/>
            <wp:effectExtent l="0" t="0" r="0" b="0"/>
            <wp:docPr id="41"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3.png"/>
                    <pic:cNvPicPr/>
                  </pic:nvPicPr>
                  <pic:blipFill>
                    <a:blip r:embed="rId140" cstate="print"/>
                    <a:stretch>
                      <a:fillRect/>
                    </a:stretch>
                  </pic:blipFill>
                  <pic:spPr>
                    <a:xfrm>
                      <a:off x="0" y="0"/>
                      <a:ext cx="844482" cy="676275"/>
                    </a:xfrm>
                    <a:prstGeom prst="rect">
                      <a:avLst/>
                    </a:prstGeom>
                  </pic:spPr>
                </pic:pic>
              </a:graphicData>
            </a:graphic>
          </wp:inline>
        </w:drawing>
      </w:r>
    </w:p>
    <w:p w14:paraId="2A0C5A30" w14:textId="77777777" w:rsidR="00845F1E" w:rsidRDefault="00845F1E">
      <w:pPr>
        <w:rPr>
          <w:rFonts w:ascii="Verdana"/>
        </w:rPr>
        <w:sectPr w:rsidR="00845F1E">
          <w:type w:val="continuous"/>
          <w:pgSz w:w="12240" w:h="15840"/>
          <w:pgMar w:top="1500" w:right="0" w:bottom="1580" w:left="1340" w:header="720" w:footer="720" w:gutter="0"/>
          <w:cols w:space="720"/>
        </w:sectPr>
      </w:pPr>
    </w:p>
    <w:p w14:paraId="36ECB26A" w14:textId="77777777" w:rsidR="00845F1E" w:rsidRDefault="00BA7C68">
      <w:pPr>
        <w:pStyle w:val="Heading3"/>
        <w:spacing w:before="175"/>
        <w:ind w:left="237"/>
        <w:rPr>
          <w:rFonts w:ascii="Verdana"/>
        </w:rPr>
      </w:pPr>
      <w:r>
        <w:pict w14:anchorId="2330A03C">
          <v:shape id="_x0000_s1528" type="#_x0000_t202" alt="" style="position:absolute;left:0;text-align:left;margin-left:102.6pt;margin-top:-43.1pt;width:13.55pt;height:36.8pt;z-index:4384;mso-wrap-style:square;mso-wrap-edited:f;mso-width-percent:0;mso-height-percent:0;mso-position-horizontal-relative:page;mso-width-percent:0;mso-height-percent:0;v-text-anchor:top" filled="f" stroked="f">
            <v:textbox style="layout-flow:vertical;mso-layout-flow-alt:bottom-to-top" inset="0,0,0,0">
              <w:txbxContent>
                <w:p w14:paraId="1067AECD" w14:textId="77777777" w:rsidR="00845F1E" w:rsidRDefault="00BA7C68">
                  <w:pPr>
                    <w:spacing w:before="39" w:line="208" w:lineRule="auto"/>
                    <w:ind w:left="189" w:right="-390" w:hanging="170"/>
                    <w:rPr>
                      <w:rFonts w:ascii="Verdana"/>
                      <w:sz w:val="10"/>
                    </w:rPr>
                  </w:pPr>
                  <w:r>
                    <w:rPr>
                      <w:rFonts w:ascii="Verdana"/>
                      <w:spacing w:val="-3"/>
                      <w:w w:val="103"/>
                      <w:sz w:val="10"/>
                    </w:rPr>
                    <w:t>R</w:t>
                  </w:r>
                  <w:r>
                    <w:rPr>
                      <w:rFonts w:ascii="Verdana"/>
                      <w:spacing w:val="-1"/>
                      <w:w w:val="103"/>
                      <w:sz w:val="10"/>
                    </w:rPr>
                    <w:t>ecepto</w:t>
                  </w:r>
                  <w:r>
                    <w:rPr>
                      <w:rFonts w:ascii="Verdana"/>
                      <w:w w:val="103"/>
                      <w:sz w:val="10"/>
                    </w:rPr>
                    <w:t>r</w:t>
                  </w:r>
                  <w:r>
                    <w:rPr>
                      <w:rFonts w:ascii="Verdana"/>
                      <w:sz w:val="10"/>
                    </w:rPr>
                    <w:t xml:space="preserve"> </w:t>
                  </w:r>
                  <w:r>
                    <w:rPr>
                      <w:rFonts w:ascii="Verdana"/>
                      <w:spacing w:val="-1"/>
                      <w:w w:val="103"/>
                      <w:sz w:val="10"/>
                    </w:rPr>
                    <w:t>f</w:t>
                  </w:r>
                  <w:r>
                    <w:rPr>
                      <w:rFonts w:ascii="Verdana"/>
                      <w:w w:val="103"/>
                      <w:sz w:val="10"/>
                    </w:rPr>
                    <w:t>r</w:t>
                  </w:r>
                  <w:r>
                    <w:rPr>
                      <w:rFonts w:ascii="Verdana"/>
                      <w:spacing w:val="-1"/>
                      <w:w w:val="103"/>
                      <w:sz w:val="10"/>
                    </w:rPr>
                    <w:t>ee energy</w:t>
                  </w:r>
                </w:p>
              </w:txbxContent>
            </v:textbox>
            <w10:wrap anchorx="page"/>
          </v:shape>
        </w:pict>
      </w:r>
      <w:r>
        <w:rPr>
          <w:rFonts w:ascii="Verdana"/>
          <w:w w:val="103"/>
        </w:rPr>
        <w:t>E</w:t>
      </w:r>
    </w:p>
    <w:p w14:paraId="31855138" w14:textId="77777777" w:rsidR="00845F1E" w:rsidRDefault="00BA7C68">
      <w:pPr>
        <w:spacing w:before="88" w:line="204" w:lineRule="auto"/>
        <w:ind w:left="2032" w:right="-4" w:firstLine="117"/>
        <w:rPr>
          <w:rFonts w:ascii="Verdana"/>
          <w:sz w:val="10"/>
        </w:rPr>
      </w:pPr>
      <w:r>
        <w:pict w14:anchorId="150D13C1">
          <v:group id="_x0000_s1509" alt="" style="position:absolute;left:0;text-align:left;margin-left:105.3pt;margin-top:7pt;width:61.6pt;height:57.65pt;z-index:4192;mso-position-horizontal-relative:page" coordorigin="2106,140" coordsize="1232,1153">
            <v:line id="_x0000_s1510" alt="" style="position:absolute" from="2301,1131" to="2279,1131" strokeweight=".08786mm"/>
            <v:shape id="_x0000_s1511" alt="" style="position:absolute;left:2105;top:1094;width:51;height:76" coordorigin="2106,1095" coordsize="51,76" o:spt="100" adj="0,,0" path="m2139,1095r-16,l2116,1098r-8,13l2106,1120r,25l2108,1154r8,13l2123,1170r16,l2145,1167r3,-5l2126,1162r-4,-2l2119,1155r-2,-5l2115,1143r,-20l2117,1115r2,-5l2122,1105r4,-2l2148,1103r-3,-5l2139,1095xm2148,1103r-12,l2140,1105r2,5l2145,1115r1,8l2146,1143r-1,7l2142,1155r-2,5l2136,1162r12,l2154,1154r2,-9l2156,1120r-2,-9l2148,1103xe" fillcolor="black" stroked="f">
              <v:stroke joinstyle="round"/>
              <v:formulas/>
              <v:path arrowok="t" o:connecttype="segments"/>
            </v:shape>
            <v:line id="_x0000_s1512" alt="" style="position:absolute" from="2173,1163" to="2183,1163" strokeweight=".21767mm"/>
            <v:shape id="_x0000_s1513" alt="" style="position:absolute;left:2200;top:1094;width:51;height:76" coordorigin="2201,1095" coordsize="51,76" o:spt="100" adj="0,,0" path="m2234,1095r-16,l2211,1098r-8,13l2201,1120r,25l2203,1154r8,13l2218,1170r16,l2240,1167r3,-5l2221,1162r-4,-2l2214,1155r-2,-5l2211,1143r,-20l2212,1115r2,-5l2217,1105r4,-2l2243,1103r-3,-5l2234,1095xm2243,1103r-12,l2235,1105r2,5l2240,1115r1,8l2241,1143r-1,7l2237,1155r-2,5l2231,1162r12,l2249,1154r2,-9l2251,1120r-2,-9l2243,1103xe" fillcolor="black" stroked="f">
              <v:stroke joinstyle="round"/>
              <v:formulas/>
              <v:path arrowok="t" o:connecttype="segments"/>
            </v:shape>
            <v:line id="_x0000_s1514" alt="" style="position:absolute" from="2301,508" to="2279,508" strokeweight=".08786mm"/>
            <v:shape id="_x0000_s1515" alt="" style="position:absolute;left:2105;top:471;width:51;height:76" coordorigin="2106,472" coordsize="51,76" o:spt="100" adj="0,,0" path="m2139,472r-16,l2116,475r-4,6l2108,488r-2,9l2106,521r2,10l2116,544r7,3l2139,547r6,-3l2148,539r-22,l2122,537r-3,-5l2117,527r-2,-8l2115,499r2,-7l2119,487r3,-5l2126,479r22,l2145,475r-6,-3xm2148,479r-12,l2140,482r2,5l2145,492r1,7l2146,519r-1,8l2142,532r-2,5l2136,539r12,l2154,531r2,-10l2156,497r-2,-9l2148,479xe" fillcolor="black" stroked="f">
              <v:stroke joinstyle="round"/>
              <v:formulas/>
              <v:path arrowok="t" o:connecttype="segments"/>
            </v:shape>
            <v:line id="_x0000_s1516" alt="" style="position:absolute" from="2173,539" to="2183,539" strokeweight=".21767mm"/>
            <v:shape id="_x0000_s1517" alt="" style="position:absolute;left:2201;top:471;width:47;height:74" coordorigin="2201,472" coordsize="47,74" o:spt="100" adj="0,,0" path="m2244,480r-17,l2231,481r2,2l2236,486r1,3l2237,495r,3l2235,500r-1,3l2232,506r-3,3l2227,511r-4,4l2217,522r-7,6l2205,533r-4,4l2201,545r47,l2248,537r-35,l2236,514r3,-3l2242,507r2,-4l2245,501r2,-3l2247,495r,-9l2245,481r-1,-1xm2230,472r-10,l2216,472r-6,2l2206,475r-4,1l2202,486r4,-2l2209,482r4,-1l2216,480r4,l2244,480r-4,-3l2236,473r-6,-1xe" fillcolor="black" stroked="f">
              <v:stroke joinstyle="round"/>
              <v:formulas/>
              <v:path arrowok="t" o:connecttype="segments"/>
            </v:shape>
            <v:shape id="_x0000_s1518" alt="" style="position:absolute;left:2301;top:189;width:858;height:942" coordorigin="2301,190" coordsize="858,942" path="m2301,1131r6,-1l2333,1131r44,l2384,1130r6,l2396,1083r7,47l2409,1130r6,-2l2422,1130r6,l2434,1130r7,1l2453,1130r7,-8l2466,1073r7,-327l2479,636r6,-82l2492,455r6,-24l2504,438r7,-63l2517,361r13,97l2536,535r6,49l2549,639r6,106l2562,1099r6,32l2587,1131r13,l2606,1130r6,-34l2619,858r6,-33l2631,777r7,-88l2644,588r6,-67l2657,548r6,-10l2669,437r7,-176l2682,190r6,110l2695,358r13,-98l2714,313r13,245l2733,575r6,10l2746,667r6,196l2758,1128r7,3l2898,1130r19,-306l2924,745r6,-68l2936,700r7,l2949,688r6,-57l2962,674r6,-7l2974,697r7,7l2987,719r6,-6l3000,794r6,-3l3012,785r7,2l3025,762r6,-15l3038,814r6,58l3050,964r7,106l3063,1058r7,66l3076,1131r6,-1l3089,1127r6,l3101,1129r7,2l3114,1131r6,-5l3127,1130r6,l3139,1108r7,-42l3152,1066r6,26e" filled="f" strokecolor="#708090" strokeweight=".27453mm">
              <v:path arrowok="t"/>
            </v:shape>
            <v:shape id="_x0000_s1519" alt="" style="position:absolute;left:834;top:2503;width:842;height:1004" coordorigin="835,2504" coordsize="842,1004" o:spt="100" adj="0,,0" path="m2301,1178r,-1035m3170,1178r,-1035m2301,1178r869,m2301,143r869,e" filled="f" strokeweight=".08786mm">
              <v:stroke joinstyle="round"/>
              <v:formulas/>
              <v:path arrowok="t" o:connecttype="segments"/>
            </v:shape>
            <v:shape id="_x0000_s1520" alt="" style="position:absolute;left:2289;top:814;width:883;height:2" coordorigin="2290,815" coordsize="883,0" path="m2290,815r510,l3062,815r96,l3172,815e" filled="f" strokecolor="#d40000" strokeweight=".41694mm">
              <v:stroke dashstyle="dash"/>
              <v:path arrowok="t"/>
            </v:shape>
            <v:shape id="_x0000_s1521" alt="" style="position:absolute;left:865;top:2398;width:968;height:1074" coordorigin="865,2399" coordsize="968,1074" o:spt="100" adj="0,,0" path="m2333,1287l2466,898t508,383l2755,864m3331,179l2818,805e" filled="f" strokeweight=".227mm">
              <v:stroke joinstyle="round"/>
              <v:formulas/>
              <v:path arrowok="t" o:connecttype="segments"/>
            </v:shape>
            <v:shape id="_x0000_s1522" alt="" style="position:absolute;left:2416;top:815;width:108;height:94" coordorigin="2416,816" coordsize="108,94" path="m2469,816r-53,93l2523,908r-54,-92xe" fillcolor="#5e5ed3" stroked="f">
              <v:path arrowok="t"/>
            </v:shape>
            <v:shape id="_x0000_s1523" alt="" style="position:absolute;left:2496;top:815;width:108;height:94" coordorigin="2497,816" coordsize="108,94" path="m2549,816r-52,93l2604,908r-55,-92xe" fillcolor="#00d454" stroked="f">
              <v:path arrowok="t"/>
            </v:shape>
            <v:shape id="_x0000_s1524" alt="" style="position:absolute;left:2571;top:815;width:108;height:94" coordorigin="2572,816" coordsize="108,94" path="m2624,816r-52,93l2679,908r-55,-92xe" fillcolor="#5e5ed3" stroked="f">
              <v:path arrowok="t"/>
            </v:shape>
            <v:shape id="_x0000_s1525" alt="" style="position:absolute;left:2697;top:815;width:108;height:94" coordorigin="2697,816" coordsize="108,94" path="m2750,816r-53,93l2805,908r-55,-92xe" fillcolor="#00d454" stroked="f">
              <v:path arrowok="t"/>
            </v:shape>
            <v:shape id="_x0000_s1526" alt="" style="position:absolute;left:2858;top:815;width:108;height:94" coordorigin="2859,816" coordsize="108,94" path="m2911,816r-52,93l2966,908r-55,-92xe" fillcolor="#5e5ed3" stroked="f">
              <v:path arrowok="t"/>
            </v:shape>
            <v:shape id="_x0000_s1527" alt="" style="position:absolute;left:2996;top:815;width:108;height:94" coordorigin="2996,816" coordsize="108,94" path="m3049,816r-53,93l3103,908r-54,-92xe" fillcolor="#00d454" stroked="f">
              <v:path arrowok="t"/>
            </v:shape>
            <w10:wrap anchorx="page"/>
          </v:group>
        </w:pict>
      </w:r>
      <w:r>
        <w:pict w14:anchorId="04DEC13C">
          <v:shape id="_x0000_s1508" alt="" style="position:absolute;left:0;text-align:left;margin-left:218.25pt;margin-top:5.85pt;width:5.5pt;height:3.75pt;z-index:4264;mso-wrap-edited:f;mso-width-percent:0;mso-height-percent:0;mso-position-horizontal-relative:page;mso-width-percent:0;mso-height-percent:0" coordsize="110,75" o:spt="100" adj="0,,0" path="m46,65r-34,l26,51r9,-9l38,38r3,-4l43,31r1,-2l45,26r1,-3l46,14,43,9,42,8,35,2,29,,18,,15,,8,2,5,3,1,5r,9l5,12,8,11,15,9,18,8r8,l29,9r3,3l35,14r1,3l36,23r-1,3l34,28r-1,2l31,33r-3,4l26,39r-4,4l4,61,,65r,8l46,73r,-8m110,42r-3,-6l104,34,98,28,96,27,92,25r-10,l81,26r-3,l77,26r-2,1l75,9r30,l105,1,66,1r,36l69,36r3,-1l74,35r3,-1l80,34r8,l92,35r6,6l100,45r,10l98,59r-6,6l88,66r-9,l75,66,72,65,69,64,66,63,63,61r,10l67,72r3,1l73,74r3,l79,74r12,l98,72r5,-4l105,66r2,-2l110,58r,-16e" fillcolor="black" stroked="f">
            <v:stroke joinstyle="round"/>
            <v:formulas/>
            <v:path arrowok="t" o:connecttype="custom" o:connectlocs="7620,115570;22225,100965;26035,95885;27940,92710;29210,88900;27305,80010;22225,75565;11430,74295;5080,75565;635,77470;3175,81915;9525,80010;16510,79375;20320,81915;22860,85090;22225,90805;20955,93345;17780,97790;13970,101600;0,115570;29210,120650;69850,100965;66040,95885;60960,91440;52070,90170;49530,90805;47625,91440;66675,80010;41910,74930;43815,97155;46990,96520;50800,95885;58420,96520;63500,102870;62230,111760;55880,116205;47625,116205;43815,114935;40005,113030;42545,120015;46355,121285;50165,121285;62230,120015;66675,116205;69850,111125" o:connectangles="0,0,0,0,0,0,0,0,0,0,0,0,0,0,0,0,0,0,0,0,0,0,0,0,0,0,0,0,0,0,0,0,0,0,0,0,0,0,0,0,0,0,0,0,0"/>
            <w10:wrap anchorx="page"/>
          </v:shape>
        </w:pict>
      </w:r>
      <w:r>
        <w:rPr>
          <w:rFonts w:ascii="Verdana"/>
          <w:color w:val="D40000"/>
          <w:w w:val="105"/>
          <w:sz w:val="10"/>
        </w:rPr>
        <w:t xml:space="preserve">whiff </w:t>
      </w:r>
      <w:r>
        <w:rPr>
          <w:rFonts w:ascii="Verdana"/>
          <w:color w:val="D40000"/>
          <w:sz w:val="10"/>
        </w:rPr>
        <w:t>threshold</w:t>
      </w:r>
    </w:p>
    <w:p w14:paraId="62899A79" w14:textId="77777777" w:rsidR="00845F1E" w:rsidRDefault="00BA7C68">
      <w:pPr>
        <w:spacing w:line="244" w:lineRule="auto"/>
        <w:ind w:left="237" w:right="4718" w:firstLine="99"/>
        <w:rPr>
          <w:rFonts w:ascii="Verdana"/>
          <w:sz w:val="10"/>
        </w:rPr>
      </w:pPr>
      <w:r>
        <w:br w:type="column"/>
      </w:r>
      <w:r>
        <w:rPr>
          <w:rFonts w:ascii="Verdana"/>
          <w:w w:val="105"/>
          <w:sz w:val="10"/>
        </w:rPr>
        <w:t>odorants not present in signal</w:t>
      </w:r>
    </w:p>
    <w:p w14:paraId="53F7F896" w14:textId="77777777" w:rsidR="00845F1E" w:rsidRDefault="00845F1E">
      <w:pPr>
        <w:spacing w:line="244" w:lineRule="auto"/>
        <w:rPr>
          <w:rFonts w:ascii="Verdana"/>
          <w:sz w:val="10"/>
        </w:rPr>
        <w:sectPr w:rsidR="00845F1E">
          <w:type w:val="continuous"/>
          <w:pgSz w:w="12240" w:h="15840"/>
          <w:pgMar w:top="1500" w:right="0" w:bottom="1580" w:left="1340" w:header="720" w:footer="720" w:gutter="0"/>
          <w:cols w:num="2" w:space="720" w:equalWidth="0">
            <w:col w:w="2519" w:space="2277"/>
            <w:col w:w="6104"/>
          </w:cols>
        </w:sectPr>
      </w:pPr>
    </w:p>
    <w:p w14:paraId="6B086A28" w14:textId="77777777" w:rsidR="00845F1E" w:rsidRDefault="00845F1E">
      <w:pPr>
        <w:pStyle w:val="BodyText"/>
        <w:rPr>
          <w:rFonts w:ascii="Verdana"/>
        </w:rPr>
      </w:pPr>
    </w:p>
    <w:p w14:paraId="3CDD6E4D" w14:textId="77777777" w:rsidR="00845F1E" w:rsidRDefault="00845F1E">
      <w:pPr>
        <w:pStyle w:val="BodyText"/>
        <w:rPr>
          <w:rFonts w:ascii="Verdana"/>
        </w:rPr>
      </w:pPr>
    </w:p>
    <w:p w14:paraId="15DD5DDC" w14:textId="77777777" w:rsidR="00845F1E" w:rsidRDefault="00845F1E">
      <w:pPr>
        <w:pStyle w:val="BodyText"/>
        <w:spacing w:before="9"/>
        <w:rPr>
          <w:rFonts w:ascii="Verdana"/>
          <w:sz w:val="12"/>
        </w:rPr>
      </w:pPr>
    </w:p>
    <w:p w14:paraId="68668B40" w14:textId="77777777" w:rsidR="00845F1E" w:rsidRDefault="00BA7C68">
      <w:pPr>
        <w:pStyle w:val="BodyText"/>
        <w:spacing w:line="73" w:lineRule="exact"/>
        <w:ind w:left="3088"/>
        <w:rPr>
          <w:rFonts w:ascii="Verdana"/>
          <w:sz w:val="7"/>
        </w:rPr>
      </w:pPr>
      <w:r>
        <w:rPr>
          <w:rFonts w:ascii="Verdana"/>
          <w:sz w:val="7"/>
        </w:rPr>
      </w:r>
      <w:r>
        <w:rPr>
          <w:rFonts w:ascii="Verdana"/>
          <w:sz w:val="7"/>
        </w:rPr>
        <w:pict w14:anchorId="7095A59E">
          <v:group id="_x0000_s1505" alt="" style="width:5.05pt;height:3.7pt;mso-position-horizontal-relative:char;mso-position-vertical-relative:line" coordsize="101,74">
            <v:line id="_x0000_s1506" alt="" style="position:absolute" from="98,34" to="77,34" strokeweight=".08678mm"/>
            <v:shape id="_x0000_s1507" alt="" style="position:absolute;width:47;height:74" coordsize="47,74" o:spt="100" adj="0,,0" path="m,60l,70r3,1l7,72r3,l13,73r3,l28,73r6,-2l41,65r-26,l12,65,9,64,6,63,3,62,,60xm41,32r-17,l29,34r3,3l35,40r2,4l37,54r-2,4l32,61r-3,2l24,65r17,l44,62r2,-6l46,41,44,35,41,32xm41,l3,r,36l6,35,8,34r3,-1l14,33r2,-1l41,32,35,27,32,26r-20,l12,8r29,l41,xm28,24r-9,l18,24r-3,1l13,25r-1,1l32,26,28,24xe" fillcolor="black" stroked="f">
              <v:stroke joinstyle="round"/>
              <v:formulas/>
              <v:path arrowok="t" o:connecttype="segments"/>
            </v:shape>
            <w10:anchorlock/>
          </v:group>
        </w:pict>
      </w:r>
    </w:p>
    <w:p w14:paraId="40F8F748" w14:textId="77777777" w:rsidR="00845F1E" w:rsidRDefault="00845F1E">
      <w:pPr>
        <w:pStyle w:val="BodyText"/>
        <w:spacing w:before="8"/>
        <w:rPr>
          <w:rFonts w:ascii="Verdana"/>
          <w:sz w:val="10"/>
        </w:rPr>
      </w:pPr>
    </w:p>
    <w:p w14:paraId="2A33679D" w14:textId="77777777" w:rsidR="00845F1E" w:rsidRDefault="00BA7C68">
      <w:pPr>
        <w:pStyle w:val="BodyText"/>
        <w:spacing w:line="154" w:lineRule="exact"/>
        <w:ind w:left="3087"/>
        <w:rPr>
          <w:rFonts w:ascii="Verdana"/>
          <w:sz w:val="15"/>
        </w:rPr>
      </w:pPr>
      <w:r>
        <w:rPr>
          <w:rFonts w:ascii="Verdana"/>
          <w:position w:val="-2"/>
          <w:sz w:val="15"/>
        </w:rPr>
      </w:r>
      <w:r>
        <w:rPr>
          <w:rFonts w:ascii="Verdana"/>
          <w:position w:val="-2"/>
          <w:sz w:val="15"/>
        </w:rPr>
        <w:pict w14:anchorId="612171F9">
          <v:group id="_x0000_s1465" alt="" style="width:57.95pt;height:7.75pt;mso-position-horizontal-relative:char;mso-position-vertical-relative:line" coordsize="1159,155">
            <v:line id="_x0000_s1466" alt="" style="position:absolute" from="199,36" to="199,57" strokeweight=".08678mm"/>
            <v:shape id="_x0000_s1467" alt="" style="position:absolute;left:94;top:81;width:43;height:72" coordorigin="95,81" coordsize="43,72" o:spt="100" adj="0,,0" path="m137,145r-41,l96,153r41,l137,145xm121,90r-9,l112,145r9,l121,90xm121,81r-9,l95,85r,8l112,90r9,l121,81xe" fillcolor="black" stroked="f">
              <v:stroke joinstyle="round"/>
              <v:formulas/>
              <v:path arrowok="t" o:connecttype="segments"/>
            </v:shape>
            <v:shape id="_x0000_s1468" alt="" style="position:absolute;left:152;top:79;width:50;height:75" coordorigin="153,80" coordsize="50,75" o:spt="100" adj="0,,0" path="m186,80r-16,l163,83r-4,6l155,96r-2,9l153,129r2,9l159,145r4,6l170,154r16,l192,151r3,-5l173,146r-4,-2l164,134r-1,-7l163,107r1,-7l169,90r4,-3l195,87r-3,-4l186,80xm195,87r-12,l186,90r5,10l193,107r,20l191,134r-5,10l183,146r12,l200,138r2,-9l202,105r-2,-9l195,87xe" fillcolor="black" stroked="f">
              <v:stroke joinstyle="round"/>
              <v:formulas/>
              <v:path arrowok="t" o:connecttype="segments"/>
            </v:shape>
            <v:line id="_x0000_s1469" alt="" style="position:absolute" from="217,94" to="260,94" strokeweight=".1008mm"/>
            <v:shape id="_x0000_s1470" alt="" style="position:absolute;left:275;top:64;width:30;height:51" coordorigin="275,65" coordsize="30,51" o:spt="100" adj="0,,0" path="m305,109r-29,l276,115r29,l305,109xm294,71r-7,l287,109r7,l294,71xm294,65r-7,l275,67r,7l287,71r7,l294,65xe" fillcolor="black" stroked="f">
              <v:stroke joinstyle="round"/>
              <v:formulas/>
              <v:path arrowok="t" o:connecttype="segments"/>
            </v:shape>
            <v:line id="_x0000_s1471" alt="" style="position:absolute" from="171,36" to="171,48" strokeweight=".06508mm"/>
            <v:line id="_x0000_s1472" alt="" style="position:absolute" from="186,36" to="186,48" strokeweight=".06508mm"/>
            <v:line id="_x0000_s1473" alt="" style="position:absolute" from="288,36" to="288,48" strokeweight=".06508mm"/>
            <v:line id="_x0000_s1474" alt="" style="position:absolute" from="340,36" to="340,48" strokeweight=".06508mm"/>
            <v:line id="_x0000_s1475" alt="" style="position:absolute" from="493,36" to="493,57" strokeweight=".08678mm"/>
            <v:shape id="_x0000_s1476" alt="" style="position:absolute;left:417;top:81;width:43;height:72" coordorigin="418,81" coordsize="43,72" o:spt="100" adj="0,,0" path="m460,145r-41,l419,153r41,l460,145xm445,90r-10,l435,145r10,l445,90xm445,81r-10,l418,84r,9l435,90r10,l445,81xe" fillcolor="black" stroked="f">
              <v:stroke joinstyle="round"/>
              <v:formulas/>
              <v:path arrowok="t" o:connecttype="segments"/>
            </v:shape>
            <v:shape id="_x0000_s1477" alt="" style="position:absolute;left:475;top:79;width:50;height:75" coordorigin="476,80" coordsize="50,75" o:spt="100" adj="0,,0" path="m509,80r-16,l487,83r-9,13l476,105r,24l478,138r4,7l487,151r6,3l509,154r6,-3l518,146r-22,l492,144r-2,-5l487,134r-1,-7l486,107r1,-7l490,95r2,-5l496,87r22,l515,83r-6,-3xm518,87r-12,l510,90r5,10l516,107r,20l515,134r-5,10l506,146r12,l523,138r3,-9l526,105r-3,-9l518,87xe" fillcolor="black" stroked="f">
              <v:stroke joinstyle="round"/>
              <v:formulas/>
              <v:path arrowok="t" o:connecttype="segments"/>
            </v:shape>
            <v:shape id="_x0000_s1478" alt="" style="position:absolute;left:537;top:63;width:35;height:53" coordorigin="538,64" coordsize="35,53" o:spt="100" adj="0,,0" path="m561,64r-12,l545,66r-6,9l538,81r,17l539,105r3,4l545,114r4,2l561,116r4,-2l567,111r-16,l549,109r-2,-3l545,102r-1,-5l544,83r1,-5l547,74r2,-3l551,69r16,l565,66r-4,-2xm567,69r-9,l561,71r2,3l565,78r,5l565,97r,5l561,109r-3,2l567,111r4,-6l572,98r,-17l571,75r-4,-6xe" fillcolor="black" stroked="f">
              <v:stroke joinstyle="round"/>
              <v:formulas/>
              <v:path arrowok="t" o:connecttype="segments"/>
            </v:shape>
            <v:line id="_x0000_s1479" alt="" style="position:absolute" from="376,36" to="376,48" strokeweight=".06508mm"/>
            <v:line id="_x0000_s1480" alt="" style="position:absolute" from="405,36" to="405,48" strokeweight=".06508mm"/>
            <v:line id="_x0000_s1481" alt="" style="position:absolute" from="428,36" to="428,48" strokeweight=".06508mm"/>
            <v:line id="_x0000_s1482" alt="" style="position:absolute" from="448,36" to="448,48" strokeweight=".06508mm"/>
            <v:line id="_x0000_s1483" alt="" style="position:absolute" from="465,36" to="465,48" strokeweight=".06508mm"/>
            <v:line id="_x0000_s1484" alt="" style="position:absolute" from="480,36" to="480,48" strokeweight=".06508mm"/>
            <v:line id="_x0000_s1485" alt="" style="position:absolute" from="582,36" to="582,48" strokeweight=".06508mm"/>
            <v:line id="_x0000_s1486" alt="" style="position:absolute" from="634,36" to="634,48" strokeweight=".06508mm"/>
            <v:line id="_x0000_s1487" alt="" style="position:absolute" from="788,36" to="788,57" strokeweight=".08678mm"/>
            <v:shape id="_x0000_s1488" alt="" style="position:absolute;left:711;top:81;width:43;height:72" coordorigin="712,81" coordsize="43,72" o:spt="100" adj="0,,0" path="m754,145r-41,l713,153r41,l754,145xm739,90r-10,l729,145r10,l739,90xm739,81r-10,l712,85r,8l729,90r10,l739,81xe" fillcolor="black" stroked="f">
              <v:stroke joinstyle="round"/>
              <v:formulas/>
              <v:path arrowok="t" o:connecttype="segments"/>
            </v:shape>
            <v:shape id="_x0000_s1489" alt="" style="position:absolute;left:770;top:79;width:50;height:75" coordorigin="770,80" coordsize="50,75" o:spt="100" adj="0,,0" path="m803,80r-16,l781,83r-5,6l772,96r-2,9l770,129r2,9l776,145r5,6l787,154r16,l809,151r3,-5l790,146r-4,-2l781,134r-1,-7l780,107r1,-7l786,90r4,-3l812,87r-3,-4l803,80xm812,87r-12,l804,90r2,5l809,100r1,7l810,127r-1,7l806,139r-2,5l800,146r12,l813,145r5,-7l820,129r,-24l818,96r-6,-9xe" fillcolor="black" stroked="f">
              <v:stroke joinstyle="round"/>
              <v:formulas/>
              <v:path arrowok="t" o:connecttype="segments"/>
            </v:shape>
            <v:shape id="_x0000_s1490" alt="" style="position:absolute;left:834;top:64;width:30;height:51" coordorigin="835,65" coordsize="30,51" o:spt="100" adj="0,,0" path="m865,109r-29,l836,115r29,l865,109xm853,71r-6,l847,109r6,l853,71xm853,65r-6,l835,67r,7l847,71r6,l853,65xe" fillcolor="black" stroked="f">
              <v:stroke joinstyle="round"/>
              <v:formulas/>
              <v:path arrowok="t" o:connecttype="segments"/>
            </v:shape>
            <v:line id="_x0000_s1491" alt="" style="position:absolute" from="671,36" to="671,48" strokeweight=".06508mm"/>
            <v:line id="_x0000_s1492" alt="" style="position:absolute" from="699,36" to="699,48" strokeweight=".06508mm"/>
            <v:line id="_x0000_s1493" alt="" style="position:absolute" from="722,36" to="722,48" strokeweight=".06508mm"/>
            <v:line id="_x0000_s1494" alt="" style="position:absolute" from="742,36" to="742,48" strokeweight=".06508mm"/>
            <v:line id="_x0000_s1495" alt="" style="position:absolute" from="759,36" to="759,48" strokeweight=".06508mm"/>
            <v:line id="_x0000_s1496" alt="" style="position:absolute" from="774,36" to="774,48" strokeweight=".06508mm"/>
            <v:line id="_x0000_s1497" alt="" style="position:absolute" from="876,36" to="876,48" strokeweight=".06508mm"/>
            <v:line id="_x0000_s1498" alt="" style="position:absolute" from="928,36" to="928,48" strokeweight=".06508mm"/>
            <v:shape id="_x0000_s1499" alt="" style="position:absolute;left:1005;top:81;width:43;height:72" coordorigin="1006,81" coordsize="43,72" o:spt="100" adj="0,,0" path="m1049,145r-42,l1007,153r42,l1049,145xm1033,90r-10,l1023,145r10,l1033,90xm1033,81r-10,l1006,84r,9l1023,90r10,l1033,81xe" fillcolor="black" stroked="f">
              <v:stroke joinstyle="round"/>
              <v:formulas/>
              <v:path arrowok="t" o:connecttype="segments"/>
            </v:shape>
            <v:shape id="_x0000_s1500" alt="" style="position:absolute;left:1064;top:79;width:50;height:75" coordorigin="1064,80" coordsize="50,75" o:spt="100" adj="0,,0" path="m1097,80r-16,l1075,83r-9,13l1064,105r,24l1066,138r5,7l1075,151r6,3l1097,154r6,-3l1106,146r-22,l1080,144r-2,-5l1075,134r-1,-7l1074,107r1,-7l1078,95r2,-5l1084,87r22,l1103,83r-6,-3xm1106,87r-12,l1098,90r5,10l1104,107r,20l1103,134r-5,10l1094,146r12,l1112,138r2,-9l1114,105r-2,-9l1106,87xe" fillcolor="black" stroked="f">
              <v:stroke joinstyle="round"/>
              <v:formulas/>
              <v:path arrowok="t" o:connecttype="segments"/>
            </v:shape>
            <v:shape id="_x0000_s1501" alt="" style="position:absolute;left:1126;top:63;width:32;height:52" coordorigin="1126,64" coordsize="32,52" o:spt="100" adj="0,,0" path="m1155,70r-11,l1146,70r4,4l1151,76r,4l1151,82r-1,2l1149,85r-2,2l1144,91r-12,12l1129,107r-3,2l1126,115r32,l1158,109r-24,l1140,104r4,-5l1150,93r2,-2l1155,88r1,-2l1158,82r,-2l1158,74r-2,-4l1155,70xm1146,64r-7,l1137,64r-3,1l1132,65r-3,1l1127,67r,7l1129,73r3,-1l1137,70r2,l1155,70r-5,-5l1146,64xe" fillcolor="black" stroked="f">
              <v:stroke joinstyle="round"/>
              <v:formulas/>
              <v:path arrowok="t" o:connecttype="segments"/>
            </v:shape>
            <v:line id="_x0000_s1502" alt="" style="position:absolute" from="965,36" to="965,48" strokeweight=".06508mm"/>
            <v:line id="_x0000_s1503" alt="" style="position:absolute" from="993,36" to="993,48" strokeweight=".06508mm"/>
            <v:shape id="_x0000_s1504" alt="" style="position:absolute;width:50;height:75" coordsize="50,75" o:spt="100" adj="0,,0" path="m33,l17,,11,3,6,10,2,16,,25,,49,2,59r4,6l11,71r6,3l33,74r6,-3l42,67r-22,l16,64,13,59,11,54,10,47r,-20l11,20r2,-5l16,10,20,8r22,l39,3,33,xm42,8l30,8r4,2l36,15r3,5l40,27r,20l39,54r-3,5l34,64r-4,3l42,67r5,-8l50,49r,-24l47,16,42,8xe" fillcolor="black" stroked="f">
              <v:stroke joinstyle="round"/>
              <v:formulas/>
              <v:path arrowok="t" o:connecttype="segments"/>
            </v:shape>
            <w10:anchorlock/>
          </v:group>
        </w:pict>
      </w:r>
    </w:p>
    <w:p w14:paraId="111ABF70" w14:textId="77777777" w:rsidR="00845F1E" w:rsidRDefault="00845F1E">
      <w:pPr>
        <w:spacing w:line="154" w:lineRule="exact"/>
        <w:rPr>
          <w:rFonts w:ascii="Verdana"/>
          <w:sz w:val="15"/>
        </w:rPr>
        <w:sectPr w:rsidR="00845F1E">
          <w:type w:val="continuous"/>
          <w:pgSz w:w="12240" w:h="15840"/>
          <w:pgMar w:top="1500" w:right="0" w:bottom="1580" w:left="1340" w:header="720" w:footer="720" w:gutter="0"/>
          <w:cols w:space="720"/>
        </w:sectPr>
      </w:pPr>
    </w:p>
    <w:p w14:paraId="4A2EF784" w14:textId="77777777" w:rsidR="00845F1E" w:rsidRDefault="00BA7C68">
      <w:pPr>
        <w:tabs>
          <w:tab w:val="left" w:pos="1455"/>
        </w:tabs>
        <w:spacing w:before="9"/>
        <w:ind w:left="668"/>
        <w:rPr>
          <w:rFonts w:ascii="Verdana"/>
          <w:sz w:val="10"/>
        </w:rPr>
      </w:pPr>
      <w:r>
        <w:pict w14:anchorId="310B527B">
          <v:group id="_x0000_s1455" alt="" style="position:absolute;left:0;text-align:left;margin-left:218.25pt;margin-top:-57.2pt;width:59.65pt;height:51.4pt;z-index:-85648;mso-position-horizontal-relative:page" coordorigin="4365,-1144" coordsize="1193,1028">
            <v:line id="_x0000_s1456" alt="" style="position:absolute" from="4526,-528" to="4505,-528" strokeweight=".08678mm"/>
            <v:shape id="_x0000_s1457" alt="" style="position:absolute;left:4369;top:-564;width:108;height:75" coordorigin="4369,-564" coordsize="108,75" o:spt="100" adj="0,,0" path="m4412,-499r-16,l4396,-553r,-9l4386,-562r-17,3l4369,-550r17,-3l4386,-499r-16,l4370,-491r42,l4412,-499t65,-39l4475,-548r-6,-8l4467,-559r,23l4467,-516r-1,7l4463,-504r-2,5l4457,-497r-10,l4443,-499r-2,-5l4438,-509r-1,-7l4437,-536r1,-8l4441,-548r2,-5l4447,-556r10,l4461,-553r2,5l4466,-544r1,8l4467,-559r-1,-1l4460,-564r-16,l4438,-560r-4,6l4429,-548r-2,10l4427,-514r2,9l4434,-499r4,7l4444,-489r16,l4466,-492r3,-5l4475,-505r2,-9l4477,-538e" fillcolor="black" stroked="f">
              <v:stroke joinstyle="round"/>
              <v:formulas/>
              <v:path arrowok="t" o:connecttype="segments"/>
            </v:shape>
            <v:line id="_x0000_s1458" alt="" style="position:absolute" from="4526,-732" to="4505,-732" strokeweight=".08678mm"/>
            <v:shape id="_x0000_s1459" alt="" style="position:absolute;left:4369;top:-767;width:106;height:74" coordorigin="4369,-767" coordsize="106,74" o:spt="100" adj="0,,0" path="m4412,-703r-16,l4396,-758r,-9l4386,-767r-17,4l4369,-755r17,-3l4386,-703r-16,l4370,-695r42,l4412,-703t63,-23l4472,-731r-3,-3l4463,-740r-2,-1l4457,-742r-10,l4446,-742r-3,l4442,-742r-2,1l4440,-759r30,l4470,-767r-39,l4431,-731r3,-1l4437,-733r2,l4442,-734r3,l4453,-734r4,1l4463,-727r2,4l4465,-713r-2,4l4460,-706r-3,3l4453,-702r-9,l4440,-702r-3,-1l4434,-704r-3,-1l4428,-706r,9l4432,-696r3,1l4438,-694r3,l4444,-694r12,l4463,-696r5,-4l4470,-702r2,-2l4475,-710r,-16e" fillcolor="black" stroked="f">
              <v:stroke joinstyle="round"/>
              <v:formulas/>
              <v:path arrowok="t" o:connecttype="segments"/>
            </v:shape>
            <v:line id="_x0000_s1460" alt="" style="position:absolute" from="4526,-937" to="4505,-937" strokeweight=".08678mm"/>
            <v:shape id="_x0000_s1461" alt="" style="position:absolute;left:4365;top:-973;width:112;height:75" coordorigin="4365,-973" coordsize="112,75" o:spt="100" adj="0,,0" path="m4411,-908r-34,l4391,-922r11,-12l4406,-938r2,-3l4409,-944r1,-2l4411,-949r,-9l4408,-963r-1,-1l4404,-967r-4,-4l4394,-973r-11,l4380,-972r-7,1l4370,-969r-4,1l4366,-958r4,-2l4373,-962r7,-2l4383,-964r8,l4394,-963r6,5l4401,-955r,6l4400,-947r-1,3l4398,-942r-2,3l4391,-933r-4,3l4380,-923r-6,6l4365,-908r,8l4411,-900r,-8m4477,-947r-2,-10l4469,-965r-2,-3l4467,-945r,19l4466,-918r-3,5l4461,-908r-4,2l4447,-906r-4,-2l4441,-913r-3,-5l4437,-926r,-19l4438,-953r3,-5l4443,-962r4,-3l4457,-965r4,3l4463,-958r3,5l4467,-945r,-23l4466,-969r-6,-4l4444,-973r-6,4l4434,-963r-5,6l4427,-947r,24l4429,-914r5,6l4438,-901r6,3l4460,-898r6,-3l4469,-906r6,-8l4477,-923r,-24e" fillcolor="black" stroked="f">
              <v:stroke joinstyle="round"/>
              <v:formulas/>
              <v:path arrowok="t" o:connecttype="segments"/>
            </v:shape>
            <v:shape id="_x0000_s1462" alt="" style="position:absolute;left:4573;top:-969;width:936;height:216" coordorigin="4573,-968" coordsize="936,216" path="m4573,-968r134,26l4841,-901r133,54l5108,-809r134,l5375,-803r134,50e" filled="f" strokecolor="#572f93" strokeweight=".32539mm">
              <v:path arrowok="t"/>
            </v:shape>
            <v:shape id="_x0000_s1463" alt="" style="position:absolute;left:4573;top:-967;width:936;height:445" coordorigin="4573,-967" coordsize="936,445" path="m4573,-967r134,24l4841,-894r133,73l5108,-742r134,84l5375,-560r134,37e" filled="f" strokecolor="#72c375" strokeweight=".32539mm">
              <v:path arrowok="t"/>
            </v:shape>
            <v:shape id="_x0000_s1464" type="#_x0000_t202" alt="" style="position:absolute;left:4526;top:-1142;width:1030;height:1023;mso-wrap-style:square;v-text-anchor:top" filled="f" strokeweight=".08678mm">
              <v:textbox inset="0,0,0,0">
                <w:txbxContent>
                  <w:p w14:paraId="2A777BCC" w14:textId="77777777" w:rsidR="00845F1E" w:rsidRDefault="00845F1E">
                    <w:pPr>
                      <w:spacing w:before="1"/>
                      <w:rPr>
                        <w:sz w:val="11"/>
                      </w:rPr>
                    </w:pPr>
                  </w:p>
                  <w:p w14:paraId="44D50212" w14:textId="77777777" w:rsidR="00845F1E" w:rsidRDefault="00BA7C68">
                    <w:pPr>
                      <w:ind w:left="490" w:hanging="41"/>
                      <w:rPr>
                        <w:rFonts w:ascii="Verdana"/>
                        <w:sz w:val="9"/>
                      </w:rPr>
                    </w:pPr>
                    <w:r>
                      <w:rPr>
                        <w:rFonts w:ascii="Verdana"/>
                        <w:color w:val="5400D4"/>
                        <w:w w:val="105"/>
                        <w:sz w:val="9"/>
                      </w:rPr>
                      <w:t>whiff onset</w:t>
                    </w:r>
                  </w:p>
                  <w:p w14:paraId="3ABD58E3" w14:textId="77777777" w:rsidR="00845F1E" w:rsidRDefault="00845F1E">
                    <w:pPr>
                      <w:rPr>
                        <w:sz w:val="10"/>
                      </w:rPr>
                    </w:pPr>
                  </w:p>
                  <w:p w14:paraId="0D07C8F8" w14:textId="77777777" w:rsidR="00845F1E" w:rsidRDefault="00845F1E">
                    <w:pPr>
                      <w:rPr>
                        <w:sz w:val="10"/>
                      </w:rPr>
                    </w:pPr>
                  </w:p>
                  <w:p w14:paraId="7EB59706" w14:textId="77777777" w:rsidR="00845F1E" w:rsidRDefault="00845F1E">
                    <w:pPr>
                      <w:rPr>
                        <w:sz w:val="10"/>
                      </w:rPr>
                    </w:pPr>
                  </w:p>
                  <w:p w14:paraId="176FC595" w14:textId="77777777" w:rsidR="00845F1E" w:rsidRDefault="00BA7C68">
                    <w:pPr>
                      <w:spacing w:before="85"/>
                      <w:ind w:left="490"/>
                      <w:rPr>
                        <w:rFonts w:ascii="Verdana"/>
                        <w:sz w:val="9"/>
                      </w:rPr>
                    </w:pPr>
                    <w:r>
                      <w:rPr>
                        <w:rFonts w:ascii="Verdana"/>
                        <w:color w:val="00AA00"/>
                        <w:w w:val="105"/>
                        <w:sz w:val="9"/>
                      </w:rPr>
                      <w:t>whiff end</w:t>
                    </w:r>
                  </w:p>
                </w:txbxContent>
              </v:textbox>
            </v:shape>
            <w10:wrap anchorx="page"/>
          </v:group>
        </w:pict>
      </w:r>
      <w:r>
        <w:pict w14:anchorId="248A5CA4">
          <v:group id="_x0000_s1427" alt="" style="position:absolute;left:0;text-align:left;margin-left:315.45pt;margin-top:-58.85pt;width:61pt;height:58.85pt;z-index:4288;mso-position-horizontal-relative:page" coordorigin="6309,-1177" coordsize="1220,1177">
            <v:line id="_x0000_s1428" alt="" style="position:absolute" from="6570,-119" to="6570,-97" strokeweight=".08678mm"/>
            <v:shape id="_x0000_s1429" alt="" style="position:absolute;left:6465;top:-75;width:108;height:75" coordorigin="6465,-75" coordsize="108,75" o:spt="100" adj="0,,0" path="m6508,-10r-16,l6492,-65r,-8l6482,-73r-17,3l6465,-61r18,-4l6483,-10r-16,l6467,-2r41,l6508,-10t65,-40l6571,-59r-5,-8l6564,-70r,23l6564,-28r-2,8l6557,-10r-4,2l6543,-8r-3,-2l6535,-20r-2,-8l6533,-47r2,-8l6540,-65r3,-2l6553,-67r4,2l6562,-55r2,8l6564,-70r-1,-2l6556,-75r-16,l6534,-72r-8,13l6524,-50r,25l6526,-16r8,13l6540,r16,l6563,-3r3,-5l6571,-16r2,-9l6573,-50e" fillcolor="black" stroked="f">
              <v:stroke joinstyle="round"/>
              <v:formulas/>
              <v:path arrowok="t" o:connecttype="segments"/>
            </v:shape>
            <v:line id="_x0000_s1430" alt="" style="position:absolute" from="6588,-61" to="6631,-61" strokeweight=".1008mm"/>
            <v:shape id="_x0000_s1431" alt="" style="position:absolute;left:6645;top:-90;width:30;height:51" coordorigin="6646,-90" coordsize="30,51" o:spt="100" adj="0,,0" path="m6676,-45r-29,l6647,-39r29,l6676,-45xm6665,-83r-7,l6658,-45r7,l6665,-83xm6665,-90r-7,l6646,-87r,6l6658,-83r7,l6665,-90xe" fillcolor="black" stroked="f">
              <v:stroke joinstyle="round"/>
              <v:formulas/>
              <v:path arrowok="t" o:connecttype="segments"/>
            </v:shape>
            <v:shape id="_x0000_s1432" alt="" style="position:absolute;left:4886;top:1200;width:222;height:12" coordorigin="4886,1201" coordsize="222,12" o:spt="100" adj="0,,0" path="m6482,-119r,12m6505,-119r,12m6525,-119r,12m6542,-119r,12m6557,-119r,12m6659,-119r,12m6710,-119r,12e" filled="f" strokeweight=".06508mm">
              <v:stroke joinstyle="round"/>
              <v:formulas/>
              <v:path arrowok="t" o:connecttype="segments"/>
            </v:shape>
            <v:line id="_x0000_s1433" alt="" style="position:absolute" from="6864,-119" to="6864,-97" strokeweight=".08678mm"/>
            <v:shape id="_x0000_s1434" alt="" style="position:absolute;left:6788;top:-91;width:155;height:91" coordorigin="6789,-91" coordsize="155,91" o:spt="100" adj="0,,0" path="m6831,-10r-16,l6815,-65r,-9l6806,-74r-17,4l6789,-61r17,-4l6806,-10r-16,l6790,-2r41,l6831,-10t65,-40l6894,-59r-5,-8l6887,-70r,23l6887,-28r-2,8l6883,-15r-3,4l6877,-8r-10,l6863,-11r-3,-4l6858,-20r-1,-8l6857,-47r1,-8l6860,-60r3,-5l6867,-67r10,l6880,-65r3,5l6885,-55r2,8l6887,-70r-1,-2l6880,-75r-17,l6857,-72r-4,7l6849,-59r-2,9l6847,-25r2,9l6853,-10r4,6l6863,r17,l6886,-4r3,-4l6894,-16r2,-9l6896,-50t47,-23l6942,-79r-4,-6l6936,-87r,16l6936,-58r-1,6l6932,-46r-3,2l6922,-44r-2,-2l6916,-52r-1,-6l6915,-71r1,-6l6920,-83r2,-2l6929,-85r3,2l6935,-77r1,6l6936,-87r,-1l6931,-91r-11,l6916,-88r-6,9l6908,-73r,17l6910,-50r3,5l6916,-41r4,3l6931,-38r5,-3l6938,-44r4,-6l6943,-56r,-17e" fillcolor="black" stroked="f">
              <v:stroke joinstyle="round"/>
              <v:formulas/>
              <v:path arrowok="t" o:connecttype="segments"/>
            </v:shape>
            <v:shape id="_x0000_s1435" alt="" style="position:absolute;left:5143;top:1200;width:250;height:12" coordorigin="5144,1201" coordsize="250,12" o:spt="100" adj="0,,0" path="m6747,-119r,12m6776,-119r,12m6799,-119r,12m6819,-119r,12m6836,-119r,12m6851,-119r,12m6953,-119r,12m7005,-119r,12e" filled="f" strokeweight=".06508mm">
              <v:stroke joinstyle="round"/>
              <v:formulas/>
              <v:path arrowok="t" o:connecttype="segments"/>
            </v:shape>
            <v:line id="_x0000_s1436" alt="" style="position:absolute" from="7158,-119" to="7158,-97" strokeweight=".08678mm"/>
            <v:shape id="_x0000_s1437" alt="" style="position:absolute;left:7082;top:-90;width:153;height:90" coordorigin="7083,-90" coordsize="153,90" o:spt="100" adj="0,,0" path="m7125,-10r-16,l7109,-65r,-8l7100,-73r-17,3l7083,-61r17,-4l7100,-10r-16,l7084,-2r41,l7125,-10t65,-40l7188,-59r-5,-8l7181,-70r,23l7181,-28r-2,8l7174,-10r-3,2l7161,-8r-4,-2l7152,-20r-1,-8l7151,-47r1,-8l7157,-65r4,-2l7171,-67r3,2l7179,-55r2,8l7181,-70r-1,-2l7174,-75r-16,l7151,-72r-8,13l7141,-50r,25l7143,-16r8,13l7158,r16,l7180,-3r3,-5l7188,-16r2,-9l7190,-50t45,5l7224,-45r,-38l7224,-90r-7,l7205,-87r,6l7217,-83r,38l7206,-45r,6l7235,-39r,-6e" fillcolor="black" stroked="f">
              <v:stroke joinstyle="round"/>
              <v:formulas/>
              <v:path arrowok="t" o:connecttype="segments"/>
            </v:shape>
            <v:shape id="_x0000_s1438" alt="" style="position:absolute;left:5428;top:1200;width:250;height:12" coordorigin="5429,1201" coordsize="250,12" o:spt="100" adj="0,,0" path="m7041,-119r,12m7070,-119r,12m7093,-119r,12m7113,-119r,12m7130,-119r,12m7145,-119r,12m7247,-119r,12m7299,-119r,12e" filled="f" strokeweight=".06508mm">
              <v:stroke joinstyle="round"/>
              <v:formulas/>
              <v:path arrowok="t" o:connecttype="segments"/>
            </v:shape>
            <v:line id="_x0000_s1439" alt="" style="position:absolute" from="7452,-119" to="7452,-97" strokeweight=".08678mm"/>
            <v:shape id="_x0000_s1440" alt="" style="position:absolute;left:7376;top:-91;width:153;height:91" coordorigin="7377,-91" coordsize="153,91" o:spt="100" adj="0,,0" path="m7419,-10r-15,l7404,-65r,-9l7394,-74r-17,4l7377,-61r17,-4l7394,-10r-16,l7378,-2r41,l7419,-10t66,-40l7482,-59r-5,-8l7475,-70r,23l7475,-28r-1,8l7471,-15r-2,4l7465,-8r-10,l7451,-11r-3,-4l7446,-20r-1,-8l7445,-47r1,-8l7448,-60r3,-5l7455,-67r10,l7469,-65r2,5l7474,-55r1,8l7475,-70r-1,-2l7468,-75r-16,l7446,-72r-5,7l7437,-59r-2,9l7435,-25r2,9l7441,-10r5,6l7452,r16,l7474,-4r3,-4l7482,-16r3,-9l7485,-50t44,5l7505,-45r10,-10l7518,-58r5,-5l7523,-64r2,-2l7527,-69r1,-2l7528,-72r1,-2l7529,-81r-2,-3l7526,-85r-5,-4l7517,-91r-7,l7507,-90r-4,1l7500,-88r-3,1l7497,-80r3,-2l7503,-83r2,-1l7507,-84r3,-1l7515,-85r2,1l7519,-82r2,1l7522,-78r,4l7521,-72r-1,2l7520,-69r-2,2l7516,-65r-1,2l7508,-56r-5,5l7497,-45r,6l7529,-39r,-6e" fillcolor="black" stroked="f">
              <v:stroke joinstyle="round"/>
              <v:formulas/>
              <v:path arrowok="t" o:connecttype="segments"/>
            </v:shape>
            <v:shape id="_x0000_s1441" alt="" style="position:absolute;left:5713;top:1200;width:101;height:12" coordorigin="5714,1201" coordsize="101,12" o:spt="100" adj="0,,0" path="m7335,-119r,12m7364,-119r,12m7387,-119r,12m7407,-119r,12m7424,-119r,12m7439,-119r,12e" filled="f" strokeweight=".06508mm">
              <v:stroke joinstyle="round"/>
              <v:formulas/>
              <v:path arrowok="t" o:connecttype="segments"/>
            </v:shape>
            <v:line id="_x0000_s1442" alt="" style="position:absolute" from="6470,-119" to="6448,-119" strokeweight=".08678mm"/>
            <v:shape id="_x0000_s1443" alt="" style="position:absolute;left:6370;top:-155;width:50;height:75" coordorigin="6371,-154" coordsize="50,75" o:spt="100" adj="0,,0" path="m6404,-154r-17,l6381,-151r-4,6l6373,-139r-2,10l6371,-105r2,9l6377,-90r4,7l6387,-80r17,l6410,-83r3,-5l6391,-88r-4,-2l6382,-100r-2,-7l6380,-127r2,-7l6387,-144r4,-3l6413,-147r-3,-4l6404,-154xm6413,-147r-12,l6404,-144r5,10l6411,-127r,20l6409,-100r-5,10l6401,-88r12,l6418,-96r2,-9l6420,-129r-2,-10l6413,-147xe" fillcolor="black" stroked="f">
              <v:stroke joinstyle="round"/>
              <v:formulas/>
              <v:path arrowok="t" o:connecttype="segments"/>
            </v:shape>
            <v:line id="_x0000_s1444" alt="" style="position:absolute" from="6470,-375" to="6448,-375" strokeweight=".08678mm"/>
            <v:shape id="_x0000_s1445" alt="" style="position:absolute;left:6371;top:-409;width:47;height:74" coordorigin="6372,-409" coordsize="47,74" o:spt="100" adj="0,,0" path="m6372,-349r,10l6375,-338r3,1l6385,-336r3,l6399,-336r7,-2l6413,-344r-26,l6384,-344r-3,-1l6378,-346r-3,-1l6372,-349xm6413,-376r-17,l6400,-375r4,3l6407,-369r1,4l6408,-355r-1,4l6400,-345r-4,1l6413,-344r3,-2l6418,-352r,-16l6416,-374r-3,-2xm6413,-409r-38,l6375,-373r3,-1l6380,-375r5,-1l6388,-376r25,l6407,-382r-3,-1l6384,-383r,-18l6413,-401r,-8xm6400,-385r-9,l6389,-384r-2,l6385,-384r-1,1l6404,-383r-4,-2xe" fillcolor="black" stroked="f">
              <v:stroke joinstyle="round"/>
              <v:formulas/>
              <v:path arrowok="t" o:connecttype="segments"/>
            </v:shape>
            <v:line id="_x0000_s1446" alt="" style="position:absolute" from="6470,-630" to="6448,-630" strokeweight=".08678mm"/>
            <v:shape id="_x0000_s1447" alt="" style="position:absolute;left:6312;top:-666;width:108;height:75" coordorigin="6312,-666" coordsize="108,75" o:spt="100" adj="0,,0" path="m6355,-601r-16,l6339,-656r,-9l6330,-665r-18,4l6312,-652r18,-4l6330,-601r-16,l6314,-593r41,l6355,-601t65,-40l6418,-650r-5,-8l6411,-661r,23l6411,-619r-2,8l6404,-602r-3,3l6391,-599r-4,-3l6382,-611r-2,-8l6380,-638r2,-8l6387,-656r4,-2l6401,-658r3,2l6409,-646r2,8l6411,-661r-1,-2l6404,-666r-17,l6381,-663r-4,7l6373,-650r-2,9l6371,-617r2,10l6377,-601r4,6l6387,-591r17,l6410,-595r3,-4l6418,-607r2,-10l6420,-641e" fillcolor="black" stroked="f">
              <v:stroke joinstyle="round"/>
              <v:formulas/>
              <v:path arrowok="t" o:connecttype="segments"/>
            </v:shape>
            <v:line id="_x0000_s1448" alt="" style="position:absolute" from="6470,-886" to="6448,-886" strokeweight=".08678mm"/>
            <v:shape id="_x0000_s1449" alt="" style="position:absolute;left:6312;top:-921;width:106;height:74" coordorigin="6312,-920" coordsize="106,74" o:spt="100" adj="0,,0" path="m6355,-857r-16,l6339,-911r,-9l6330,-920r-18,3l6312,-908r18,-3l6330,-857r-16,l6314,-849r41,l6355,-857t63,-22l6416,-885r-3,-3l6411,-889r-4,-5l6404,-894r-4,-2l6391,-896r-2,l6387,-895r-2,l6384,-894r,-18l6413,-912r,-8l6375,-920r,36l6378,-885r2,-1l6385,-887r3,-1l6396,-888r4,2l6407,-880r1,4l6408,-866r-1,3l6400,-857r-4,2l6387,-855r-3,-1l6378,-857r-3,-1l6372,-860r,10l6375,-849r3,1l6382,-848r3,1l6388,-847r11,l6406,-849r7,-6l6416,-858r2,-6l6418,-879e" fillcolor="black" stroked="f">
              <v:stroke joinstyle="round"/>
              <v:formulas/>
              <v:path arrowok="t" o:connecttype="segments"/>
            </v:shape>
            <v:line id="_x0000_s1450" alt="" style="position:absolute" from="6470,-1142" to="6448,-1142" strokeweight=".08678mm"/>
            <v:shape id="_x0000_s1451" alt="" style="position:absolute;left:6308;top:-1178;width:112;height:75" coordorigin="6309,-1177" coordsize="112,75" o:spt="100" adj="0,,0" path="m6354,-1112r-34,l6334,-1127r12,-11l6346,-1139r3,-4l6351,-1146r2,-5l6354,-1154r,-9l6352,-1168r-2,-1l6347,-1172r-4,-3l6337,-1177r-10,l6324,-1177r-4,1l6317,-1175r-4,1l6309,-1172r,9l6313,-1165r4,-1l6324,-1168r3,-1l6334,-1169r4,1l6343,-1163r1,3l6344,-1154r,3l6341,-1147r-2,3l6334,-1138r-16,17l6312,-1116r-3,4l6309,-1104r45,l6354,-1112t66,-40l6418,-1161r-5,-8l6411,-1173r,23l6411,-1130r-2,7l6404,-1113r-3,3l6391,-1110r-4,-3l6382,-1123r-2,-7l6380,-1150r2,-7l6384,-1162r3,-5l6391,-1169r10,l6404,-1167r3,5l6409,-1157r2,7l6411,-1173r-1,-1l6404,-1177r-17,l6381,-1174r-4,6l6373,-1161r-2,9l6371,-1128r2,9l6377,-1112r4,6l6387,-1103r17,l6410,-1106r3,-4l6418,-1119r2,-9l6420,-1152e" fillcolor="black" stroked="f">
              <v:stroke joinstyle="round"/>
              <v:formulas/>
              <v:path arrowok="t" o:connecttype="segments"/>
            </v:shape>
            <v:shape id="_x0000_s1452" alt="" style="position:absolute;left:6516;top:-1095;width:936;height:348" coordorigin="6517,-1095" coordsize="936,348" path="m6517,-1095r133,22l6784,-1015r134,94l7051,-873r134,28l7319,-830r133,83e" filled="f" strokecolor="#572f93" strokeweight=".32539mm">
              <v:path arrowok="t"/>
            </v:shape>
            <v:shape id="_x0000_s1453" alt="" style="position:absolute;left:6516;top:-1099;width:936;height:745" coordorigin="6517,-1099" coordsize="936,745" path="m6517,-1099r133,30l6784,-1002r134,111l7051,-772r134,145l7319,-441r133,87e" filled="f" strokecolor="#72c375" strokeweight=".32539mm">
              <v:path arrowok="t"/>
            </v:shape>
            <v:shape id="_x0000_s1454" alt="" style="position:absolute;left:4874;top:1212;width:998;height:992" coordorigin="4875,1213" coordsize="998,992" o:spt="100" adj="0,,0" path="m6470,-119r,-1023m7499,-119r,-1023m6470,-119r1029,m6470,-1142r1029,e" filled="f" strokeweight=".08678mm">
              <v:stroke joinstyle="round"/>
              <v:formulas/>
              <v:path arrowok="t" o:connecttype="segments"/>
            </v:shape>
            <w10:wrap anchorx="page"/>
          </v:group>
        </w:pict>
      </w:r>
      <w:r>
        <w:pict w14:anchorId="7BCE84F4">
          <v:shape id="_x0000_s1426" type="#_x0000_t202" alt="" style="position:absolute;left:0;text-align:left;margin-left:201pt;margin-top:-51.7pt;width:13.95pt;height:45.85pt;z-index:4408;mso-wrap-style:square;mso-wrap-edited:f;mso-width-percent:0;mso-height-percent:0;mso-position-horizontal-relative:page;mso-width-percent:0;mso-height-percent:0;v-text-anchor:top" filled="f" stroked="f">
            <v:textbox style="layout-flow:vertical;mso-layout-flow-alt:bottom-to-top" inset="0,0,0,0">
              <w:txbxContent>
                <w:p w14:paraId="0FE0C692" w14:textId="77777777" w:rsidR="00845F1E" w:rsidRDefault="00BA7C68">
                  <w:pPr>
                    <w:spacing w:before="31" w:line="223" w:lineRule="auto"/>
                    <w:ind w:left="20" w:right="-173" w:firstLine="42"/>
                    <w:rPr>
                      <w:rFonts w:ascii="Verdana"/>
                      <w:sz w:val="10"/>
                    </w:rPr>
                  </w:pPr>
                  <w:r>
                    <w:rPr>
                      <w:rFonts w:ascii="Verdana"/>
                      <w:spacing w:val="-1"/>
                      <w:w w:val="103"/>
                      <w:sz w:val="10"/>
                    </w:rPr>
                    <w:t>Spars</w:t>
                  </w:r>
                  <w:r>
                    <w:rPr>
                      <w:rFonts w:ascii="Verdana"/>
                      <w:w w:val="103"/>
                      <w:sz w:val="10"/>
                    </w:rPr>
                    <w:t>e</w:t>
                  </w:r>
                  <w:r>
                    <w:rPr>
                      <w:rFonts w:ascii="Verdana"/>
                      <w:sz w:val="10"/>
                    </w:rPr>
                    <w:t xml:space="preserve"> </w:t>
                  </w:r>
                  <w:r>
                    <w:rPr>
                      <w:rFonts w:ascii="Verdana"/>
                      <w:w w:val="103"/>
                      <w:sz w:val="10"/>
                    </w:rPr>
                    <w:t>o</w:t>
                  </w:r>
                  <w:r>
                    <w:rPr>
                      <w:rFonts w:ascii="Verdana"/>
                      <w:spacing w:val="-1"/>
                      <w:w w:val="103"/>
                      <w:sz w:val="10"/>
                    </w:rPr>
                    <w:t>do</w:t>
                  </w:r>
                  <w:r>
                    <w:rPr>
                      <w:rFonts w:ascii="Verdana"/>
                      <w:spacing w:val="-2"/>
                      <w:w w:val="103"/>
                      <w:sz w:val="10"/>
                    </w:rPr>
                    <w:t>r</w:t>
                  </w:r>
                  <w:r>
                    <w:rPr>
                      <w:rFonts w:ascii="Verdana"/>
                      <w:spacing w:val="-1"/>
                      <w:w w:val="103"/>
                      <w:sz w:val="10"/>
                    </w:rPr>
                    <w:t>ant absolut</w:t>
                  </w:r>
                  <w:r>
                    <w:rPr>
                      <w:rFonts w:ascii="Verdana"/>
                      <w:w w:val="103"/>
                      <w:sz w:val="10"/>
                    </w:rPr>
                    <w:t>e</w:t>
                  </w:r>
                  <w:r>
                    <w:rPr>
                      <w:rFonts w:ascii="Verdana"/>
                      <w:sz w:val="10"/>
                    </w:rPr>
                    <w:t xml:space="preserve"> </w:t>
                  </w:r>
                  <w:r>
                    <w:rPr>
                      <w:rFonts w:ascii="Verdana"/>
                      <w:w w:val="103"/>
                      <w:sz w:val="10"/>
                    </w:rPr>
                    <w:t>%</w:t>
                  </w:r>
                  <w:r>
                    <w:rPr>
                      <w:rFonts w:ascii="Verdana"/>
                      <w:sz w:val="10"/>
                    </w:rPr>
                    <w:t xml:space="preserve"> </w:t>
                  </w:r>
                  <w:r>
                    <w:rPr>
                      <w:rFonts w:ascii="Verdana"/>
                      <w:spacing w:val="-1"/>
                      <w:w w:val="103"/>
                      <w:sz w:val="10"/>
                    </w:rPr>
                    <w:t>error</w:t>
                  </w:r>
                </w:p>
              </w:txbxContent>
            </v:textbox>
            <w10:wrap anchorx="page"/>
          </v:shape>
        </w:pict>
      </w:r>
      <w:r>
        <w:pict w14:anchorId="7C738EE4">
          <v:shape id="_x0000_s1425" type="#_x0000_t202" alt="" style="position:absolute;left:0;text-align:left;margin-left:298.4pt;margin-top:-52.85pt;width:13.95pt;height:46.1pt;z-index:4432;mso-wrap-style:square;mso-wrap-edited:f;mso-width-percent:0;mso-height-percent:0;mso-position-horizontal-relative:page;mso-width-percent:0;mso-height-percent:0;v-text-anchor:top" filled="f" stroked="f">
            <v:textbox style="layout-flow:vertical;mso-layout-flow-alt:bottom-to-top" inset="0,0,0,0">
              <w:txbxContent>
                <w:p w14:paraId="3D1B0A93" w14:textId="77777777" w:rsidR="00845F1E" w:rsidRDefault="00BA7C68">
                  <w:pPr>
                    <w:spacing w:before="31" w:line="223" w:lineRule="auto"/>
                    <w:ind w:left="20" w:right="-477" w:firstLine="59"/>
                    <w:rPr>
                      <w:rFonts w:ascii="Verdana"/>
                      <w:sz w:val="10"/>
                    </w:rPr>
                  </w:pPr>
                  <w:r>
                    <w:rPr>
                      <w:rFonts w:ascii="Verdana"/>
                      <w:spacing w:val="-1"/>
                      <w:w w:val="103"/>
                      <w:sz w:val="10"/>
                    </w:rPr>
                    <w:t>Mis-estimated missin</w:t>
                  </w:r>
                  <w:r>
                    <w:rPr>
                      <w:rFonts w:ascii="Verdana"/>
                      <w:w w:val="103"/>
                      <w:sz w:val="10"/>
                    </w:rPr>
                    <w:t>g</w:t>
                  </w:r>
                  <w:r>
                    <w:rPr>
                      <w:rFonts w:ascii="Verdana"/>
                      <w:sz w:val="10"/>
                    </w:rPr>
                    <w:t xml:space="preserve"> </w:t>
                  </w:r>
                  <w:r>
                    <w:rPr>
                      <w:rFonts w:ascii="Verdana"/>
                      <w:spacing w:val="-1"/>
                      <w:w w:val="103"/>
                      <w:sz w:val="10"/>
                    </w:rPr>
                    <w:t>odo</w:t>
                  </w:r>
                  <w:r>
                    <w:rPr>
                      <w:rFonts w:ascii="Verdana"/>
                      <w:spacing w:val="-2"/>
                      <w:w w:val="103"/>
                      <w:sz w:val="10"/>
                    </w:rPr>
                    <w:t>r</w:t>
                  </w:r>
                  <w:r>
                    <w:rPr>
                      <w:rFonts w:ascii="Verdana"/>
                      <w:spacing w:val="-1"/>
                      <w:w w:val="103"/>
                      <w:sz w:val="10"/>
                    </w:rPr>
                    <w:t>ants</w:t>
                  </w:r>
                </w:p>
              </w:txbxContent>
            </v:textbox>
            <w10:wrap anchorx="page"/>
          </v:shape>
        </w:pict>
      </w:r>
      <w:r>
        <w:rPr>
          <w:rFonts w:ascii="Verdana"/>
          <w:color w:val="5400D4"/>
          <w:w w:val="105"/>
          <w:sz w:val="10"/>
        </w:rPr>
        <w:t>whiff</w:t>
      </w:r>
      <w:r>
        <w:rPr>
          <w:rFonts w:ascii="Verdana"/>
          <w:color w:val="5400D4"/>
          <w:spacing w:val="-9"/>
          <w:w w:val="105"/>
          <w:sz w:val="10"/>
        </w:rPr>
        <w:t xml:space="preserve"> </w:t>
      </w:r>
      <w:r>
        <w:rPr>
          <w:rFonts w:ascii="Verdana"/>
          <w:color w:val="5400D4"/>
          <w:w w:val="105"/>
          <w:sz w:val="10"/>
        </w:rPr>
        <w:t>onset</w:t>
      </w:r>
      <w:r>
        <w:rPr>
          <w:rFonts w:ascii="Verdana"/>
          <w:color w:val="5400D4"/>
          <w:w w:val="105"/>
          <w:sz w:val="10"/>
        </w:rPr>
        <w:tab/>
      </w:r>
      <w:r>
        <w:rPr>
          <w:rFonts w:ascii="Verdana"/>
          <w:color w:val="00AA00"/>
          <w:w w:val="105"/>
          <w:sz w:val="10"/>
        </w:rPr>
        <w:t>whiff</w:t>
      </w:r>
      <w:r>
        <w:rPr>
          <w:rFonts w:ascii="Verdana"/>
          <w:color w:val="00AA00"/>
          <w:spacing w:val="-17"/>
          <w:w w:val="105"/>
          <w:sz w:val="10"/>
        </w:rPr>
        <w:t xml:space="preserve"> </w:t>
      </w:r>
      <w:r>
        <w:rPr>
          <w:rFonts w:ascii="Verdana"/>
          <w:color w:val="00AA00"/>
          <w:w w:val="105"/>
          <w:sz w:val="10"/>
        </w:rPr>
        <w:t>end</w:t>
      </w:r>
    </w:p>
    <w:p w14:paraId="06DA55E7" w14:textId="77777777" w:rsidR="00845F1E" w:rsidRDefault="00BA7C68">
      <w:pPr>
        <w:tabs>
          <w:tab w:val="left" w:pos="2620"/>
        </w:tabs>
        <w:spacing w:before="106"/>
        <w:ind w:left="668"/>
        <w:rPr>
          <w:rFonts w:ascii="Verdana"/>
          <w:sz w:val="10"/>
        </w:rPr>
      </w:pPr>
      <w:r>
        <w:br w:type="column"/>
      </w:r>
      <w:r>
        <w:rPr>
          <w:rFonts w:ascii="Verdana"/>
          <w:w w:val="105"/>
          <w:sz w:val="10"/>
        </w:rPr>
        <w:t>adaptation</w:t>
      </w:r>
      <w:r>
        <w:rPr>
          <w:rFonts w:ascii="Verdana"/>
          <w:spacing w:val="-10"/>
          <w:w w:val="105"/>
          <w:sz w:val="10"/>
        </w:rPr>
        <w:t xml:space="preserve"> </w:t>
      </w:r>
      <w:r>
        <w:rPr>
          <w:rFonts w:ascii="Verdana"/>
          <w:w w:val="105"/>
          <w:sz w:val="10"/>
        </w:rPr>
        <w:t>rate</w:t>
      </w:r>
      <w:r>
        <w:rPr>
          <w:rFonts w:ascii="Verdana"/>
          <w:spacing w:val="-11"/>
          <w:w w:val="105"/>
          <w:sz w:val="10"/>
        </w:rPr>
        <w:t xml:space="preserve"> </w:t>
      </w:r>
      <w:r>
        <w:rPr>
          <w:rFonts w:ascii="Verdana"/>
          <w:w w:val="105"/>
          <w:sz w:val="10"/>
        </w:rPr>
        <w:t>(1/s)</w:t>
      </w:r>
      <w:r>
        <w:rPr>
          <w:rFonts w:ascii="Verdana"/>
          <w:w w:val="105"/>
          <w:sz w:val="10"/>
        </w:rPr>
        <w:tab/>
        <w:t>adaptation</w:t>
      </w:r>
      <w:r>
        <w:rPr>
          <w:rFonts w:ascii="Verdana"/>
          <w:spacing w:val="-18"/>
          <w:w w:val="105"/>
          <w:sz w:val="10"/>
        </w:rPr>
        <w:t xml:space="preserve"> </w:t>
      </w:r>
      <w:r>
        <w:rPr>
          <w:rFonts w:ascii="Verdana"/>
          <w:w w:val="105"/>
          <w:sz w:val="10"/>
        </w:rPr>
        <w:t>rate</w:t>
      </w:r>
      <w:r>
        <w:rPr>
          <w:rFonts w:ascii="Verdana"/>
          <w:spacing w:val="-19"/>
          <w:w w:val="105"/>
          <w:sz w:val="10"/>
        </w:rPr>
        <w:t xml:space="preserve"> </w:t>
      </w:r>
      <w:r>
        <w:rPr>
          <w:rFonts w:ascii="Verdana"/>
          <w:w w:val="105"/>
          <w:sz w:val="10"/>
        </w:rPr>
        <w:t>(1/s)</w:t>
      </w:r>
    </w:p>
    <w:p w14:paraId="011E3552" w14:textId="77777777" w:rsidR="00845F1E" w:rsidRDefault="00845F1E">
      <w:pPr>
        <w:rPr>
          <w:rFonts w:ascii="Verdana"/>
          <w:sz w:val="10"/>
        </w:rPr>
        <w:sectPr w:rsidR="00845F1E">
          <w:type w:val="continuous"/>
          <w:pgSz w:w="12240" w:h="15840"/>
          <w:pgMar w:top="1500" w:right="0" w:bottom="1580" w:left="1340" w:header="720" w:footer="720" w:gutter="0"/>
          <w:cols w:num="2" w:space="720" w:equalWidth="0">
            <w:col w:w="1933" w:space="562"/>
            <w:col w:w="8405"/>
          </w:cols>
        </w:sectPr>
      </w:pPr>
    </w:p>
    <w:p w14:paraId="7EF03951" w14:textId="77777777" w:rsidR="00845F1E" w:rsidRDefault="00845F1E">
      <w:pPr>
        <w:pStyle w:val="BodyText"/>
        <w:rPr>
          <w:rFonts w:ascii="Verdana"/>
        </w:rPr>
      </w:pPr>
    </w:p>
    <w:p w14:paraId="60D3D0E9" w14:textId="77777777" w:rsidR="00845F1E" w:rsidRDefault="00845F1E">
      <w:pPr>
        <w:pStyle w:val="BodyText"/>
        <w:spacing w:before="5"/>
        <w:rPr>
          <w:rFonts w:ascii="Verdana"/>
          <w:sz w:val="21"/>
        </w:rPr>
      </w:pPr>
    </w:p>
    <w:p w14:paraId="39026305" w14:textId="77777777" w:rsidR="00845F1E" w:rsidRDefault="00BA7C68">
      <w:pPr>
        <w:spacing w:before="63" w:line="242" w:lineRule="auto"/>
        <w:ind w:left="100" w:right="1437"/>
        <w:jc w:val="both"/>
        <w:rPr>
          <w:sz w:val="16"/>
        </w:rPr>
      </w:pPr>
      <w:r>
        <w:rPr>
          <w:w w:val="115"/>
          <w:sz w:val="20"/>
        </w:rPr>
        <w:t xml:space="preserve">Figure 5: </w:t>
      </w:r>
      <w:r>
        <w:rPr>
          <w:w w:val="115"/>
          <w:sz w:val="16"/>
        </w:rPr>
        <w:t xml:space="preserve">Dynamic front-end adaptation aids active perception of odor identity in naturalistic odor environments. </w:t>
      </w:r>
      <w:r>
        <w:rPr>
          <w:b/>
          <w:w w:val="115"/>
          <w:sz w:val="16"/>
        </w:rPr>
        <w:t xml:space="preserve">A </w:t>
      </w:r>
      <w:r>
        <w:rPr>
          <w:w w:val="115"/>
          <w:sz w:val="16"/>
        </w:rPr>
        <w:t xml:space="preserve">Time course of mean odor signal concentration </w:t>
      </w:r>
      <w:r>
        <w:rPr>
          <w:i/>
          <w:spacing w:val="1"/>
          <w:w w:val="115"/>
          <w:sz w:val="16"/>
        </w:rPr>
        <w:t>s</w:t>
      </w:r>
      <w:r>
        <w:rPr>
          <w:spacing w:val="1"/>
          <w:w w:val="115"/>
          <w:position w:val="-1"/>
          <w:sz w:val="12"/>
        </w:rPr>
        <w:t>0</w:t>
      </w:r>
      <w:r>
        <w:rPr>
          <w:spacing w:val="1"/>
          <w:w w:val="115"/>
          <w:sz w:val="16"/>
        </w:rPr>
        <w:t xml:space="preserve">. </w:t>
      </w:r>
      <w:r>
        <w:rPr>
          <w:b/>
          <w:w w:val="115"/>
          <w:sz w:val="16"/>
        </w:rPr>
        <w:t xml:space="preserve">B </w:t>
      </w:r>
      <w:r>
        <w:rPr>
          <w:w w:val="115"/>
          <w:sz w:val="16"/>
        </w:rPr>
        <w:t xml:space="preserve">By row, percentage of correctly decoded nonzero components of sparse odors, </w:t>
      </w:r>
      <w:r>
        <w:rPr>
          <w:w w:val="115"/>
          <w:position w:val="2"/>
          <w:sz w:val="16"/>
        </w:rPr>
        <w:t>percentage</w:t>
      </w:r>
      <w:r>
        <w:rPr>
          <w:spacing w:val="-8"/>
          <w:w w:val="115"/>
          <w:position w:val="2"/>
          <w:sz w:val="16"/>
        </w:rPr>
        <w:t xml:space="preserve"> </w:t>
      </w:r>
      <w:r>
        <w:rPr>
          <w:w w:val="115"/>
          <w:position w:val="2"/>
          <w:sz w:val="16"/>
        </w:rPr>
        <w:t>of</w:t>
      </w:r>
      <w:r>
        <w:rPr>
          <w:spacing w:val="-8"/>
          <w:w w:val="115"/>
          <w:position w:val="2"/>
          <w:sz w:val="16"/>
        </w:rPr>
        <w:t xml:space="preserve"> </w:t>
      </w:r>
      <w:r>
        <w:rPr>
          <w:w w:val="115"/>
          <w:position w:val="2"/>
          <w:sz w:val="16"/>
        </w:rPr>
        <w:t>correctly</w:t>
      </w:r>
      <w:r>
        <w:rPr>
          <w:spacing w:val="-8"/>
          <w:w w:val="115"/>
          <w:position w:val="2"/>
          <w:sz w:val="16"/>
        </w:rPr>
        <w:t xml:space="preserve"> </w:t>
      </w:r>
      <w:r>
        <w:rPr>
          <w:w w:val="115"/>
          <w:position w:val="2"/>
          <w:sz w:val="16"/>
        </w:rPr>
        <w:t>decoded</w:t>
      </w:r>
      <w:r>
        <w:rPr>
          <w:spacing w:val="-8"/>
          <w:w w:val="115"/>
          <w:position w:val="2"/>
          <w:sz w:val="16"/>
        </w:rPr>
        <w:t xml:space="preserve"> </w:t>
      </w:r>
      <w:r>
        <w:rPr>
          <w:w w:val="115"/>
          <w:position w:val="2"/>
          <w:sz w:val="16"/>
        </w:rPr>
        <w:t>zero</w:t>
      </w:r>
      <w:r>
        <w:rPr>
          <w:spacing w:val="-8"/>
          <w:w w:val="115"/>
          <w:position w:val="2"/>
          <w:sz w:val="16"/>
        </w:rPr>
        <w:t xml:space="preserve"> </w:t>
      </w:r>
      <w:r>
        <w:rPr>
          <w:w w:val="115"/>
          <w:position w:val="2"/>
          <w:sz w:val="16"/>
        </w:rPr>
        <w:t>components,</w:t>
      </w:r>
      <w:r>
        <w:rPr>
          <w:spacing w:val="-6"/>
          <w:w w:val="115"/>
          <w:position w:val="2"/>
          <w:sz w:val="16"/>
        </w:rPr>
        <w:t xml:space="preserve"> </w:t>
      </w:r>
      <w:r>
        <w:rPr>
          <w:w w:val="115"/>
          <w:position w:val="2"/>
          <w:sz w:val="16"/>
        </w:rPr>
        <w:t>and</w:t>
      </w:r>
      <w:r>
        <w:rPr>
          <w:spacing w:val="-8"/>
          <w:w w:val="115"/>
          <w:position w:val="2"/>
          <w:sz w:val="16"/>
        </w:rPr>
        <w:t xml:space="preserve"> </w:t>
      </w:r>
      <w:r>
        <w:rPr>
          <w:w w:val="115"/>
          <w:position w:val="2"/>
          <w:sz w:val="16"/>
        </w:rPr>
        <w:t>receptor</w:t>
      </w:r>
      <w:r>
        <w:rPr>
          <w:spacing w:val="-8"/>
          <w:w w:val="115"/>
          <w:position w:val="2"/>
          <w:sz w:val="16"/>
        </w:rPr>
        <w:t xml:space="preserve"> </w:t>
      </w:r>
      <w:r>
        <w:rPr>
          <w:w w:val="115"/>
          <w:position w:val="2"/>
          <w:sz w:val="16"/>
        </w:rPr>
        <w:t>activation</w:t>
      </w:r>
      <w:r>
        <w:rPr>
          <w:spacing w:val="-8"/>
          <w:w w:val="115"/>
          <w:position w:val="2"/>
          <w:sz w:val="16"/>
        </w:rPr>
        <w:t xml:space="preserve"> </w:t>
      </w:r>
      <w:r>
        <w:rPr>
          <w:w w:val="115"/>
          <w:position w:val="2"/>
          <w:sz w:val="16"/>
        </w:rPr>
        <w:t>energies</w:t>
      </w:r>
      <w:r>
        <w:rPr>
          <w:spacing w:val="-8"/>
          <w:w w:val="115"/>
          <w:position w:val="2"/>
          <w:sz w:val="16"/>
        </w:rPr>
        <w:t xml:space="preserve"> </w:t>
      </w:r>
      <w:r>
        <w:rPr>
          <w:i/>
          <w:spacing w:val="2"/>
          <w:w w:val="115"/>
          <w:position w:val="2"/>
          <w:sz w:val="16"/>
        </w:rPr>
        <w:t>E</w:t>
      </w:r>
      <w:r>
        <w:rPr>
          <w:rFonts w:ascii="Arial"/>
          <w:i/>
          <w:spacing w:val="2"/>
          <w:w w:val="115"/>
          <w:sz w:val="12"/>
        </w:rPr>
        <w:t>a</w:t>
      </w:r>
      <w:r>
        <w:rPr>
          <w:spacing w:val="2"/>
          <w:w w:val="115"/>
          <w:position w:val="2"/>
          <w:sz w:val="16"/>
        </w:rPr>
        <w:t>,</w:t>
      </w:r>
      <w:r>
        <w:rPr>
          <w:spacing w:val="-6"/>
          <w:w w:val="115"/>
          <w:position w:val="2"/>
          <w:sz w:val="16"/>
        </w:rPr>
        <w:t xml:space="preserve"> </w:t>
      </w:r>
      <w:r>
        <w:rPr>
          <w:w w:val="115"/>
          <w:position w:val="2"/>
          <w:sz w:val="16"/>
        </w:rPr>
        <w:t>throughout</w:t>
      </w:r>
      <w:r>
        <w:rPr>
          <w:spacing w:val="-8"/>
          <w:w w:val="115"/>
          <w:position w:val="2"/>
          <w:sz w:val="16"/>
        </w:rPr>
        <w:t xml:space="preserve"> </w:t>
      </w:r>
      <w:r>
        <w:rPr>
          <w:w w:val="115"/>
          <w:position w:val="2"/>
          <w:sz w:val="16"/>
        </w:rPr>
        <w:t>the</w:t>
      </w:r>
      <w:r>
        <w:rPr>
          <w:spacing w:val="-8"/>
          <w:w w:val="115"/>
          <w:position w:val="2"/>
          <w:sz w:val="16"/>
        </w:rPr>
        <w:t xml:space="preserve"> </w:t>
      </w:r>
      <w:r>
        <w:rPr>
          <w:w w:val="115"/>
          <w:position w:val="2"/>
          <w:sz w:val="16"/>
        </w:rPr>
        <w:t>time</w:t>
      </w:r>
      <w:r>
        <w:rPr>
          <w:spacing w:val="-8"/>
          <w:w w:val="115"/>
          <w:position w:val="2"/>
          <w:sz w:val="16"/>
        </w:rPr>
        <w:t xml:space="preserve"> </w:t>
      </w:r>
      <w:r>
        <w:rPr>
          <w:w w:val="115"/>
          <w:position w:val="2"/>
          <w:sz w:val="16"/>
        </w:rPr>
        <w:t>course</w:t>
      </w:r>
      <w:r>
        <w:rPr>
          <w:spacing w:val="-8"/>
          <w:w w:val="115"/>
          <w:position w:val="2"/>
          <w:sz w:val="16"/>
        </w:rPr>
        <w:t xml:space="preserve"> </w:t>
      </w:r>
      <w:r>
        <w:rPr>
          <w:w w:val="115"/>
          <w:position w:val="2"/>
          <w:sz w:val="16"/>
        </w:rPr>
        <w:t>of</w:t>
      </w:r>
      <w:r>
        <w:rPr>
          <w:spacing w:val="-8"/>
          <w:w w:val="115"/>
          <w:position w:val="2"/>
          <w:sz w:val="16"/>
        </w:rPr>
        <w:t xml:space="preserve"> </w:t>
      </w:r>
      <w:r>
        <w:rPr>
          <w:spacing w:val="-4"/>
          <w:w w:val="115"/>
          <w:position w:val="2"/>
          <w:sz w:val="16"/>
        </w:rPr>
        <w:t>two</w:t>
      </w:r>
      <w:r>
        <w:rPr>
          <w:spacing w:val="-8"/>
          <w:w w:val="115"/>
          <w:position w:val="2"/>
          <w:sz w:val="16"/>
        </w:rPr>
        <w:t xml:space="preserve"> </w:t>
      </w:r>
      <w:r>
        <w:rPr>
          <w:w w:val="115"/>
          <w:position w:val="2"/>
          <w:sz w:val="16"/>
        </w:rPr>
        <w:t xml:space="preserve">shaded </w:t>
      </w:r>
      <w:r>
        <w:rPr>
          <w:w w:val="115"/>
          <w:sz w:val="16"/>
        </w:rPr>
        <w:t xml:space="preserve">regions in (A), for adaptation timescales range from long (light red) to short (dark red). Percentages are determined </w:t>
      </w:r>
      <w:r>
        <w:rPr>
          <w:spacing w:val="-3"/>
          <w:w w:val="115"/>
          <w:sz w:val="16"/>
        </w:rPr>
        <w:t xml:space="preserve">by </w:t>
      </w:r>
      <w:r>
        <w:rPr>
          <w:w w:val="115"/>
          <w:sz w:val="16"/>
        </w:rPr>
        <w:t xml:space="preserve">averaging </w:t>
      </w:r>
      <w:r>
        <w:rPr>
          <w:spacing w:val="-3"/>
          <w:w w:val="115"/>
          <w:sz w:val="16"/>
        </w:rPr>
        <w:t xml:space="preserve">over </w:t>
      </w:r>
      <w:r>
        <w:rPr>
          <w:w w:val="115"/>
          <w:sz w:val="16"/>
        </w:rPr>
        <w:t xml:space="preserve">20 distinct estimated odor identities. </w:t>
      </w:r>
      <w:r>
        <w:rPr>
          <w:b/>
          <w:w w:val="115"/>
          <w:sz w:val="16"/>
        </w:rPr>
        <w:t xml:space="preserve">C </w:t>
      </w:r>
      <w:r>
        <w:rPr>
          <w:w w:val="115"/>
          <w:sz w:val="16"/>
        </w:rPr>
        <w:t>Estimates of the sparse components of one of the 20 odor identities at the begi</w:t>
      </w:r>
      <w:r>
        <w:rPr>
          <w:w w:val="115"/>
          <w:sz w:val="16"/>
        </w:rPr>
        <w:t xml:space="preserve">nning and end of the whiff denoted </w:t>
      </w:r>
      <w:r>
        <w:rPr>
          <w:spacing w:val="-3"/>
          <w:w w:val="115"/>
          <w:sz w:val="16"/>
        </w:rPr>
        <w:t xml:space="preserve">by </w:t>
      </w:r>
      <w:r>
        <w:rPr>
          <w:w w:val="115"/>
          <w:sz w:val="16"/>
        </w:rPr>
        <w:t xml:space="preserve">the purple and green markers in (A) and (B), for different adaptation timescales. </w:t>
      </w:r>
      <w:r>
        <w:rPr>
          <w:b/>
          <w:w w:val="115"/>
          <w:sz w:val="16"/>
        </w:rPr>
        <w:t xml:space="preserve">D </w:t>
      </w:r>
      <w:r>
        <w:rPr>
          <w:w w:val="115"/>
          <w:sz w:val="16"/>
        </w:rPr>
        <w:t xml:space="preserve">Estimates of zero components of the odor signal corresponding to the same whiff, odor </w:t>
      </w:r>
      <w:r>
        <w:rPr>
          <w:spacing w:val="-3"/>
          <w:w w:val="115"/>
          <w:sz w:val="16"/>
        </w:rPr>
        <w:t xml:space="preserve">identity, </w:t>
      </w:r>
      <w:r>
        <w:rPr>
          <w:w w:val="115"/>
          <w:sz w:val="16"/>
        </w:rPr>
        <w:t>and timescales as in (C). Odor compone</w:t>
      </w:r>
      <w:r>
        <w:rPr>
          <w:w w:val="115"/>
          <w:sz w:val="16"/>
        </w:rPr>
        <w:t xml:space="preserve">nts (which should be zero) are ordered </w:t>
      </w:r>
      <w:r>
        <w:rPr>
          <w:spacing w:val="-3"/>
          <w:w w:val="115"/>
          <w:sz w:val="16"/>
        </w:rPr>
        <w:t xml:space="preserve">by </w:t>
      </w:r>
      <w:r>
        <w:rPr>
          <w:w w:val="115"/>
          <w:sz w:val="16"/>
        </w:rPr>
        <w:t xml:space="preserve">magnitude of estimate at whiff onset (purple); some components are mis-estimated to be as high as 2/3 of the smallest component of the sparse odor. </w:t>
      </w:r>
      <w:r>
        <w:rPr>
          <w:b/>
          <w:w w:val="115"/>
          <w:sz w:val="16"/>
        </w:rPr>
        <w:t xml:space="preserve">E </w:t>
      </w:r>
      <w:r>
        <w:rPr>
          <w:w w:val="115"/>
          <w:sz w:val="16"/>
        </w:rPr>
        <w:t>Errors in sparse and zero components of odor signals as a functi</w:t>
      </w:r>
      <w:r>
        <w:rPr>
          <w:w w:val="115"/>
          <w:sz w:val="16"/>
        </w:rPr>
        <w:t xml:space="preserve">on of adaptation rate, averaged </w:t>
      </w:r>
      <w:r>
        <w:rPr>
          <w:spacing w:val="-3"/>
          <w:w w:val="115"/>
          <w:sz w:val="16"/>
        </w:rPr>
        <w:t xml:space="preserve">over </w:t>
      </w:r>
      <w:r>
        <w:rPr>
          <w:w w:val="115"/>
          <w:sz w:val="16"/>
        </w:rPr>
        <w:t xml:space="preserve">all 20 odor identities and all whiff encounters, determined </w:t>
      </w:r>
      <w:r>
        <w:rPr>
          <w:spacing w:val="-3"/>
          <w:w w:val="115"/>
          <w:sz w:val="16"/>
        </w:rPr>
        <w:t xml:space="preserve">by </w:t>
      </w:r>
      <w:r>
        <w:rPr>
          <w:w w:val="115"/>
          <w:sz w:val="16"/>
        </w:rPr>
        <w:t>a threshold concentration of 0.1</w:t>
      </w:r>
      <w:r>
        <w:rPr>
          <w:spacing w:val="27"/>
          <w:w w:val="115"/>
          <w:sz w:val="16"/>
        </w:rPr>
        <w:t xml:space="preserve"> </w:t>
      </w:r>
      <w:r>
        <w:rPr>
          <w:w w:val="115"/>
          <w:sz w:val="16"/>
        </w:rPr>
        <w:t>(a.u.)</w:t>
      </w:r>
    </w:p>
    <w:p w14:paraId="2B9D91A2" w14:textId="77777777" w:rsidR="00845F1E" w:rsidRDefault="00845F1E">
      <w:pPr>
        <w:pStyle w:val="BodyText"/>
        <w:rPr>
          <w:sz w:val="16"/>
        </w:rPr>
      </w:pPr>
    </w:p>
    <w:p w14:paraId="56E8AD05" w14:textId="77777777" w:rsidR="00845F1E" w:rsidRDefault="00845F1E">
      <w:pPr>
        <w:pStyle w:val="BodyText"/>
        <w:spacing w:before="5"/>
        <w:rPr>
          <w:sz w:val="21"/>
        </w:rPr>
      </w:pPr>
    </w:p>
    <w:p w14:paraId="3742895C" w14:textId="77777777" w:rsidR="00845F1E" w:rsidRDefault="00BA7C68">
      <w:pPr>
        <w:pStyle w:val="BodyText"/>
        <w:spacing w:line="249" w:lineRule="auto"/>
        <w:ind w:left="100" w:right="1437"/>
        <w:jc w:val="both"/>
      </w:pPr>
      <w:r>
        <w:rPr>
          <w:w w:val="110"/>
        </w:rPr>
        <w:t>sensitive to the faster fluctuations in the odor signal, even if the signal remains appreciable throughout the whiff.</w:t>
      </w:r>
      <w:r>
        <w:rPr>
          <w:spacing w:val="6"/>
          <w:w w:val="110"/>
        </w:rPr>
        <w:t xml:space="preserve"> </w:t>
      </w:r>
      <w:r>
        <w:rPr>
          <w:w w:val="110"/>
        </w:rPr>
        <w:t>While</w:t>
      </w:r>
      <w:r>
        <w:rPr>
          <w:spacing w:val="-11"/>
          <w:w w:val="110"/>
        </w:rPr>
        <w:t xml:space="preserve"> </w:t>
      </w:r>
      <w:r>
        <w:rPr>
          <w:w w:val="110"/>
        </w:rPr>
        <w:t>80%</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odorant</w:t>
      </w:r>
      <w:r>
        <w:rPr>
          <w:spacing w:val="-11"/>
          <w:w w:val="110"/>
        </w:rPr>
        <w:t xml:space="preserve"> </w:t>
      </w:r>
      <w:r>
        <w:rPr>
          <w:w w:val="110"/>
        </w:rPr>
        <w:t>identity</w:t>
      </w:r>
      <w:r>
        <w:rPr>
          <w:spacing w:val="-11"/>
          <w:w w:val="110"/>
        </w:rPr>
        <w:t xml:space="preserve"> </w:t>
      </w:r>
      <w:r>
        <w:rPr>
          <w:w w:val="110"/>
        </w:rPr>
        <w:t>is</w:t>
      </w:r>
      <w:r>
        <w:rPr>
          <w:spacing w:val="-11"/>
          <w:w w:val="110"/>
        </w:rPr>
        <w:t xml:space="preserve"> </w:t>
      </w:r>
      <w:r>
        <w:rPr>
          <w:w w:val="110"/>
        </w:rPr>
        <w:t>perceived</w:t>
      </w:r>
      <w:r>
        <w:rPr>
          <w:spacing w:val="-11"/>
          <w:w w:val="110"/>
        </w:rPr>
        <w:t xml:space="preserve"> </w:t>
      </w:r>
      <w:r>
        <w:rPr>
          <w:w w:val="110"/>
        </w:rPr>
        <w:t>immediately</w:t>
      </w:r>
      <w:r>
        <w:rPr>
          <w:spacing w:val="-11"/>
          <w:w w:val="110"/>
        </w:rPr>
        <w:t xml:space="preserve"> </w:t>
      </w:r>
      <w:r>
        <w:rPr>
          <w:w w:val="110"/>
        </w:rPr>
        <w:t>at</w:t>
      </w:r>
      <w:r>
        <w:rPr>
          <w:spacing w:val="-11"/>
          <w:w w:val="110"/>
        </w:rPr>
        <w:t xml:space="preserve"> </w:t>
      </w:r>
      <w:r>
        <w:rPr>
          <w:w w:val="110"/>
        </w:rPr>
        <w:t>whiff</w:t>
      </w:r>
      <w:r>
        <w:rPr>
          <w:spacing w:val="-11"/>
          <w:w w:val="110"/>
        </w:rPr>
        <w:t xml:space="preserve"> </w:t>
      </w:r>
      <w:r>
        <w:rPr>
          <w:w w:val="110"/>
        </w:rPr>
        <w:t>threshold,</w:t>
      </w:r>
      <w:r>
        <w:rPr>
          <w:spacing w:val="-11"/>
          <w:w w:val="110"/>
        </w:rPr>
        <w:t xml:space="preserve"> </w:t>
      </w:r>
      <w:r>
        <w:rPr>
          <w:w w:val="110"/>
        </w:rPr>
        <w:t>the</w:t>
      </w:r>
      <w:r>
        <w:rPr>
          <w:spacing w:val="-11"/>
          <w:w w:val="110"/>
        </w:rPr>
        <w:t xml:space="preserve"> </w:t>
      </w:r>
      <w:r>
        <w:rPr>
          <w:w w:val="110"/>
        </w:rPr>
        <w:t>estimate</w:t>
      </w:r>
      <w:r>
        <w:rPr>
          <w:spacing w:val="-11"/>
          <w:w w:val="110"/>
        </w:rPr>
        <w:t xml:space="preserve"> </w:t>
      </w:r>
      <w:r>
        <w:rPr>
          <w:w w:val="110"/>
        </w:rPr>
        <w:t xml:space="preserve">accuracy fails to improve from then onward through the duration of the whiff.  </w:t>
      </w:r>
      <w:r>
        <w:rPr>
          <w:spacing w:val="-3"/>
          <w:w w:val="110"/>
        </w:rPr>
        <w:t xml:space="preserve">Conversely,  </w:t>
      </w:r>
      <w:r>
        <w:rPr>
          <w:w w:val="110"/>
        </w:rPr>
        <w:t>with faster adaptation  (</w:t>
      </w:r>
      <w:r>
        <w:rPr>
          <w:i/>
          <w:w w:val="110"/>
        </w:rPr>
        <w:t xml:space="preserve">τ &lt; </w:t>
      </w:r>
      <w:r>
        <w:rPr>
          <w:w w:val="110"/>
        </w:rPr>
        <w:t>100 ms), the coding of odor intensity corrects within the first 100 ms of the whiff onset (dark red curves). Interestingly, odor intens</w:t>
      </w:r>
      <w:r>
        <w:rPr>
          <w:w w:val="110"/>
        </w:rPr>
        <w:t>ity coding improves steadily as the whiff endures, though it takes</w:t>
      </w:r>
      <w:r>
        <w:rPr>
          <w:spacing w:val="-36"/>
          <w:w w:val="110"/>
        </w:rPr>
        <w:t xml:space="preserve"> </w:t>
      </w:r>
      <w:r>
        <w:rPr>
          <w:w w:val="110"/>
        </w:rPr>
        <w:t>several times the adaptation timescale to minimize the</w:t>
      </w:r>
      <w:r>
        <w:rPr>
          <w:spacing w:val="16"/>
          <w:w w:val="110"/>
        </w:rPr>
        <w:t xml:space="preserve"> </w:t>
      </w:r>
      <w:r>
        <w:rPr>
          <w:w w:val="110"/>
        </w:rPr>
        <w:t>errors.</w:t>
      </w:r>
    </w:p>
    <w:p w14:paraId="0E9C6185" w14:textId="77777777" w:rsidR="00845F1E" w:rsidRDefault="00BA7C68">
      <w:pPr>
        <w:pStyle w:val="BodyText"/>
        <w:spacing w:line="249" w:lineRule="auto"/>
        <w:ind w:left="100" w:right="1438" w:firstLine="298"/>
        <w:jc w:val="both"/>
      </w:pPr>
      <w:r>
        <w:rPr>
          <w:spacing w:val="-9"/>
          <w:w w:val="105"/>
        </w:rPr>
        <w:t xml:space="preserve">To  </w:t>
      </w:r>
      <w:r>
        <w:rPr>
          <w:w w:val="105"/>
        </w:rPr>
        <w:t xml:space="preserve">illustrate this in more detail,  </w:t>
      </w:r>
      <w:r>
        <w:rPr>
          <w:spacing w:val="-3"/>
          <w:w w:val="105"/>
        </w:rPr>
        <w:t xml:space="preserve">we  </w:t>
      </w:r>
      <w:r>
        <w:rPr>
          <w:w w:val="105"/>
        </w:rPr>
        <w:t>consider the errors for only one of the 20 sparse signals,  at the      onset and clo</w:t>
      </w:r>
      <w:r>
        <w:rPr>
          <w:w w:val="105"/>
        </w:rPr>
        <w:t xml:space="preserve">sure of the whiff demarcated </w:t>
      </w:r>
      <w:r>
        <w:rPr>
          <w:spacing w:val="-3"/>
          <w:w w:val="105"/>
        </w:rPr>
        <w:t xml:space="preserve">by </w:t>
      </w:r>
      <w:r>
        <w:rPr>
          <w:w w:val="105"/>
        </w:rPr>
        <w:t xml:space="preserve">the purple and blue markers in Fig. 5a and 5b. In Fig. 5c, </w:t>
      </w:r>
      <w:r>
        <w:rPr>
          <w:spacing w:val="-3"/>
          <w:w w:val="105"/>
        </w:rPr>
        <w:t xml:space="preserve">we   </w:t>
      </w:r>
      <w:r>
        <w:rPr>
          <w:w w:val="105"/>
        </w:rPr>
        <w:t>plot</w:t>
      </w:r>
      <w:r>
        <w:rPr>
          <w:spacing w:val="22"/>
          <w:w w:val="105"/>
        </w:rPr>
        <w:t xml:space="preserve"> </w:t>
      </w:r>
      <w:r>
        <w:rPr>
          <w:w w:val="105"/>
        </w:rPr>
        <w:t>estimates</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nonzero</w:t>
      </w:r>
      <w:r>
        <w:rPr>
          <w:spacing w:val="22"/>
          <w:w w:val="105"/>
        </w:rPr>
        <w:t xml:space="preserve"> </w:t>
      </w:r>
      <w:r>
        <w:rPr>
          <w:w w:val="105"/>
        </w:rPr>
        <w:t>components</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sparse</w:t>
      </w:r>
      <w:r>
        <w:rPr>
          <w:spacing w:val="22"/>
          <w:w w:val="105"/>
        </w:rPr>
        <w:t xml:space="preserve"> </w:t>
      </w:r>
      <w:r>
        <w:rPr>
          <w:w w:val="105"/>
        </w:rPr>
        <w:t>odor</w:t>
      </w:r>
      <w:r>
        <w:rPr>
          <w:spacing w:val="22"/>
          <w:w w:val="105"/>
        </w:rPr>
        <w:t xml:space="preserve"> </w:t>
      </w:r>
      <w:r>
        <w:rPr>
          <w:w w:val="105"/>
        </w:rPr>
        <w:t>signal</w:t>
      </w:r>
      <w:r>
        <w:rPr>
          <w:spacing w:val="22"/>
          <w:w w:val="105"/>
        </w:rPr>
        <w:t xml:space="preserve"> </w:t>
      </w:r>
      <w:r>
        <w:rPr>
          <w:w w:val="105"/>
        </w:rPr>
        <w:t>at</w:t>
      </w:r>
      <w:r>
        <w:rPr>
          <w:spacing w:val="22"/>
          <w:w w:val="105"/>
        </w:rPr>
        <w:t xml:space="preserve"> </w:t>
      </w:r>
      <w:r>
        <w:rPr>
          <w:w w:val="105"/>
        </w:rPr>
        <w:t>whiff</w:t>
      </w:r>
      <w:r>
        <w:rPr>
          <w:spacing w:val="21"/>
          <w:w w:val="105"/>
        </w:rPr>
        <w:t xml:space="preserve"> </w:t>
      </w:r>
      <w:r>
        <w:rPr>
          <w:w w:val="105"/>
        </w:rPr>
        <w:t>onset</w:t>
      </w:r>
      <w:r>
        <w:rPr>
          <w:spacing w:val="22"/>
          <w:w w:val="105"/>
        </w:rPr>
        <w:t xml:space="preserve"> </w:t>
      </w:r>
      <w:r>
        <w:rPr>
          <w:w w:val="105"/>
        </w:rPr>
        <w:t>and</w:t>
      </w:r>
      <w:r>
        <w:rPr>
          <w:spacing w:val="21"/>
          <w:w w:val="105"/>
        </w:rPr>
        <w:t xml:space="preserve"> </w:t>
      </w:r>
      <w:r>
        <w:rPr>
          <w:w w:val="105"/>
        </w:rPr>
        <w:t>whiff</w:t>
      </w:r>
      <w:r>
        <w:rPr>
          <w:spacing w:val="22"/>
          <w:w w:val="105"/>
        </w:rPr>
        <w:t xml:space="preserve"> </w:t>
      </w:r>
      <w:r>
        <w:rPr>
          <w:w w:val="105"/>
        </w:rPr>
        <w:t>closure</w:t>
      </w:r>
      <w:r>
        <w:rPr>
          <w:spacing w:val="22"/>
          <w:w w:val="105"/>
        </w:rPr>
        <w:t xml:space="preserve"> </w:t>
      </w:r>
      <w:r>
        <w:rPr>
          <w:w w:val="105"/>
        </w:rPr>
        <w:t>for</w:t>
      </w:r>
      <w:r>
        <w:rPr>
          <w:spacing w:val="22"/>
          <w:w w:val="105"/>
        </w:rPr>
        <w:t xml:space="preserve"> </w:t>
      </w:r>
      <w:r>
        <w:rPr>
          <w:w w:val="105"/>
        </w:rPr>
        <w:t>the</w:t>
      </w:r>
    </w:p>
    <w:p w14:paraId="2055EFA7" w14:textId="77777777" w:rsidR="00845F1E" w:rsidRDefault="00845F1E">
      <w:pPr>
        <w:spacing w:line="249" w:lineRule="auto"/>
        <w:jc w:val="both"/>
        <w:sectPr w:rsidR="00845F1E">
          <w:type w:val="continuous"/>
          <w:pgSz w:w="12240" w:h="15840"/>
          <w:pgMar w:top="1500" w:right="0" w:bottom="1580" w:left="1340" w:header="720" w:footer="720" w:gutter="0"/>
          <w:cols w:space="720"/>
        </w:sectPr>
      </w:pPr>
    </w:p>
    <w:p w14:paraId="1BD7A652" w14:textId="77777777" w:rsidR="00845F1E" w:rsidRDefault="00BA7C68">
      <w:pPr>
        <w:pStyle w:val="BodyText"/>
        <w:spacing w:before="52" w:line="247" w:lineRule="auto"/>
        <w:ind w:left="100" w:right="119"/>
        <w:jc w:val="both"/>
      </w:pPr>
      <w:r>
        <w:lastRenderedPageBreak/>
        <w:pict w14:anchorId="71F29ACB">
          <v:shape id="_x0000_s1424" type="#_x0000_t202" alt="" style="position:absolute;left:0;text-align:left;margin-left:265.8pt;margin-top:40.1pt;width:25.65pt;height:17.3pt;z-index:-85336;mso-wrap-style:square;mso-wrap-edited:f;mso-width-percent:0;mso-height-percent:0;mso-position-horizontal-relative:page;mso-width-percent:0;mso-height-percent:0;v-text-anchor:top" filled="f" stroked="f">
            <v:textbox inset="0,0,0,0">
              <w:txbxContent>
                <w:p w14:paraId="07B6D660" w14:textId="77777777" w:rsidR="00845F1E" w:rsidRDefault="00BA7C68">
                  <w:pPr>
                    <w:tabs>
                      <w:tab w:val="left" w:pos="434"/>
                    </w:tabs>
                    <w:spacing w:line="202" w:lineRule="exact"/>
                    <w:rPr>
                      <w:rFonts w:ascii="Menlo"/>
                      <w:i/>
                      <w:sz w:val="20"/>
                    </w:rPr>
                  </w:pPr>
                  <w:r>
                    <w:rPr>
                      <w:rFonts w:ascii="Menlo"/>
                      <w:i/>
                      <w:w w:val="75"/>
                      <w:sz w:val="20"/>
                    </w:rPr>
                    <w:t>(</w:t>
                  </w:r>
                  <w:r>
                    <w:rPr>
                      <w:rFonts w:ascii="Menlo"/>
                      <w:i/>
                      <w:w w:val="75"/>
                      <w:sz w:val="20"/>
                    </w:rPr>
                    <w:tab/>
                  </w:r>
                  <w:r>
                    <w:rPr>
                      <w:rFonts w:ascii="Menlo"/>
                      <w:i/>
                      <w:w w:val="65"/>
                      <w:sz w:val="20"/>
                    </w:rPr>
                    <w:t>)</w:t>
                  </w:r>
                </w:p>
              </w:txbxContent>
            </v:textbox>
            <w10:wrap anchorx="page"/>
          </v:shape>
        </w:pict>
      </w:r>
      <w:r>
        <w:rPr>
          <w:w w:val="115"/>
        </w:rPr>
        <w:t>timescales</w:t>
      </w:r>
      <w:r>
        <w:rPr>
          <w:spacing w:val="-22"/>
          <w:w w:val="115"/>
        </w:rPr>
        <w:t xml:space="preserve"> </w:t>
      </w:r>
      <w:r>
        <w:rPr>
          <w:i/>
          <w:w w:val="115"/>
        </w:rPr>
        <w:t>τ</w:t>
      </w:r>
      <w:r>
        <w:rPr>
          <w:i/>
          <w:spacing w:val="-15"/>
          <w:w w:val="115"/>
        </w:rPr>
        <w:t xml:space="preserve"> </w:t>
      </w:r>
      <w:r>
        <w:rPr>
          <w:w w:val="115"/>
        </w:rPr>
        <w:t>=</w:t>
      </w:r>
      <w:r>
        <w:rPr>
          <w:spacing w:val="-27"/>
          <w:w w:val="115"/>
        </w:rPr>
        <w:t xml:space="preserve"> </w:t>
      </w:r>
      <w:r>
        <w:rPr>
          <w:w w:val="115"/>
        </w:rPr>
        <w:t>460,</w:t>
      </w:r>
      <w:r>
        <w:rPr>
          <w:spacing w:val="-21"/>
          <w:w w:val="115"/>
        </w:rPr>
        <w:t xml:space="preserve"> </w:t>
      </w:r>
      <w:r>
        <w:rPr>
          <w:w w:val="115"/>
        </w:rPr>
        <w:t>180,</w:t>
      </w:r>
      <w:r>
        <w:rPr>
          <w:spacing w:val="-22"/>
          <w:w w:val="115"/>
        </w:rPr>
        <w:t xml:space="preserve"> </w:t>
      </w:r>
      <w:r>
        <w:rPr>
          <w:w w:val="115"/>
        </w:rPr>
        <w:t>and</w:t>
      </w:r>
      <w:r>
        <w:rPr>
          <w:spacing w:val="-22"/>
          <w:w w:val="115"/>
        </w:rPr>
        <w:t xml:space="preserve"> </w:t>
      </w:r>
      <w:r>
        <w:rPr>
          <w:w w:val="115"/>
        </w:rPr>
        <w:t>78.</w:t>
      </w:r>
      <w:r>
        <w:rPr>
          <w:spacing w:val="-8"/>
          <w:w w:val="115"/>
        </w:rPr>
        <w:t xml:space="preserve"> </w:t>
      </w:r>
      <w:r>
        <w:rPr>
          <w:spacing w:val="-6"/>
          <w:w w:val="115"/>
        </w:rPr>
        <w:t>For</w:t>
      </w:r>
      <w:r>
        <w:rPr>
          <w:spacing w:val="-22"/>
          <w:w w:val="115"/>
        </w:rPr>
        <w:t xml:space="preserve"> </w:t>
      </w:r>
      <w:r>
        <w:rPr>
          <w:w w:val="115"/>
        </w:rPr>
        <w:t>higher</w:t>
      </w:r>
      <w:r>
        <w:rPr>
          <w:spacing w:val="-21"/>
          <w:w w:val="115"/>
        </w:rPr>
        <w:t xml:space="preserve"> </w:t>
      </w:r>
      <w:r>
        <w:rPr>
          <w:w w:val="115"/>
        </w:rPr>
        <w:t>adaptation</w:t>
      </w:r>
      <w:r>
        <w:rPr>
          <w:spacing w:val="-22"/>
          <w:w w:val="115"/>
        </w:rPr>
        <w:t xml:space="preserve"> </w:t>
      </w:r>
      <w:r>
        <w:rPr>
          <w:w w:val="115"/>
        </w:rPr>
        <w:t>rates,</w:t>
      </w:r>
      <w:r>
        <w:rPr>
          <w:spacing w:val="-21"/>
          <w:w w:val="115"/>
        </w:rPr>
        <w:t xml:space="preserve"> </w:t>
      </w:r>
      <w:r>
        <w:rPr>
          <w:w w:val="115"/>
        </w:rPr>
        <w:t>there</w:t>
      </w:r>
      <w:r>
        <w:rPr>
          <w:spacing w:val="-21"/>
          <w:w w:val="115"/>
        </w:rPr>
        <w:t xml:space="preserve"> </w:t>
      </w:r>
      <w:r>
        <w:rPr>
          <w:w w:val="115"/>
        </w:rPr>
        <w:t>is</w:t>
      </w:r>
      <w:r>
        <w:rPr>
          <w:spacing w:val="-21"/>
          <w:w w:val="115"/>
        </w:rPr>
        <w:t xml:space="preserve"> </w:t>
      </w:r>
      <w:r>
        <w:rPr>
          <w:w w:val="115"/>
        </w:rPr>
        <w:t>some</w:t>
      </w:r>
      <w:r>
        <w:rPr>
          <w:spacing w:val="-21"/>
          <w:w w:val="115"/>
        </w:rPr>
        <w:t xml:space="preserve"> </w:t>
      </w:r>
      <w:r>
        <w:rPr>
          <w:w w:val="115"/>
        </w:rPr>
        <w:t>improvement</w:t>
      </w:r>
      <w:r>
        <w:rPr>
          <w:spacing w:val="-21"/>
          <w:w w:val="115"/>
        </w:rPr>
        <w:t xml:space="preserve"> </w:t>
      </w:r>
      <w:r>
        <w:rPr>
          <w:w w:val="115"/>
        </w:rPr>
        <w:t>in</w:t>
      </w:r>
      <w:r>
        <w:rPr>
          <w:spacing w:val="-21"/>
          <w:w w:val="115"/>
        </w:rPr>
        <w:t xml:space="preserve"> </w:t>
      </w:r>
      <w:r>
        <w:rPr>
          <w:w w:val="115"/>
        </w:rPr>
        <w:t>the</w:t>
      </w:r>
      <w:r>
        <w:rPr>
          <w:spacing w:val="-21"/>
          <w:w w:val="115"/>
        </w:rPr>
        <w:t xml:space="preserve"> </w:t>
      </w:r>
      <w:r>
        <w:rPr>
          <w:w w:val="115"/>
        </w:rPr>
        <w:t>estimate</w:t>
      </w:r>
      <w:r>
        <w:rPr>
          <w:spacing w:val="-21"/>
          <w:w w:val="115"/>
        </w:rPr>
        <w:t xml:space="preserve"> </w:t>
      </w:r>
      <w:r>
        <w:rPr>
          <w:w w:val="115"/>
        </w:rPr>
        <w:t>of odor</w:t>
      </w:r>
      <w:r>
        <w:rPr>
          <w:spacing w:val="-16"/>
          <w:w w:val="115"/>
        </w:rPr>
        <w:t xml:space="preserve"> </w:t>
      </w:r>
      <w:r>
        <w:rPr>
          <w:w w:val="115"/>
        </w:rPr>
        <w:t>intensity</w:t>
      </w:r>
      <w:r>
        <w:rPr>
          <w:spacing w:val="-16"/>
          <w:w w:val="115"/>
        </w:rPr>
        <w:t xml:space="preserve"> </w:t>
      </w:r>
      <w:r>
        <w:rPr>
          <w:spacing w:val="-3"/>
          <w:w w:val="115"/>
        </w:rPr>
        <w:t>by</w:t>
      </w:r>
      <w:r>
        <w:rPr>
          <w:spacing w:val="-16"/>
          <w:w w:val="115"/>
        </w:rPr>
        <w:t xml:space="preserve"> </w:t>
      </w:r>
      <w:r>
        <w:rPr>
          <w:w w:val="115"/>
        </w:rPr>
        <w:t>the</w:t>
      </w:r>
      <w:r>
        <w:rPr>
          <w:spacing w:val="-16"/>
          <w:w w:val="115"/>
        </w:rPr>
        <w:t xml:space="preserve"> </w:t>
      </w:r>
      <w:r>
        <w:rPr>
          <w:w w:val="115"/>
        </w:rPr>
        <w:t>end</w:t>
      </w:r>
      <w:r>
        <w:rPr>
          <w:spacing w:val="-16"/>
          <w:w w:val="115"/>
        </w:rPr>
        <w:t xml:space="preserve"> </w:t>
      </w:r>
      <w:r>
        <w:rPr>
          <w:w w:val="115"/>
        </w:rPr>
        <w:t>of</w:t>
      </w:r>
      <w:r>
        <w:rPr>
          <w:spacing w:val="-16"/>
          <w:w w:val="115"/>
        </w:rPr>
        <w:t xml:space="preserve"> </w:t>
      </w:r>
      <w:r>
        <w:rPr>
          <w:w w:val="115"/>
        </w:rPr>
        <w:t>the</w:t>
      </w:r>
      <w:r>
        <w:rPr>
          <w:spacing w:val="-16"/>
          <w:w w:val="115"/>
        </w:rPr>
        <w:t xml:space="preserve"> </w:t>
      </w:r>
      <w:r>
        <w:rPr>
          <w:w w:val="115"/>
        </w:rPr>
        <w:t>whiff,</w:t>
      </w:r>
      <w:r>
        <w:rPr>
          <w:spacing w:val="-16"/>
          <w:w w:val="115"/>
        </w:rPr>
        <w:t xml:space="preserve"> </w:t>
      </w:r>
      <w:r>
        <w:rPr>
          <w:w w:val="115"/>
        </w:rPr>
        <w:t>but</w:t>
      </w:r>
      <w:r>
        <w:rPr>
          <w:spacing w:val="-16"/>
          <w:w w:val="115"/>
        </w:rPr>
        <w:t xml:space="preserve"> </w:t>
      </w:r>
      <w:r>
        <w:rPr>
          <w:w w:val="115"/>
        </w:rPr>
        <w:t>the</w:t>
      </w:r>
      <w:r>
        <w:rPr>
          <w:spacing w:val="-16"/>
          <w:w w:val="115"/>
        </w:rPr>
        <w:t xml:space="preserve"> </w:t>
      </w:r>
      <w:r>
        <w:rPr>
          <w:w w:val="115"/>
        </w:rPr>
        <w:t>gains</w:t>
      </w:r>
      <w:r>
        <w:rPr>
          <w:spacing w:val="-16"/>
          <w:w w:val="115"/>
        </w:rPr>
        <w:t xml:space="preserve"> </w:t>
      </w:r>
      <w:r>
        <w:rPr>
          <w:w w:val="115"/>
        </w:rPr>
        <w:t>are</w:t>
      </w:r>
      <w:r>
        <w:rPr>
          <w:spacing w:val="-16"/>
          <w:w w:val="115"/>
        </w:rPr>
        <w:t xml:space="preserve"> </w:t>
      </w:r>
      <w:r>
        <w:rPr>
          <w:w w:val="115"/>
        </w:rPr>
        <w:t>rather</w:t>
      </w:r>
      <w:r>
        <w:rPr>
          <w:spacing w:val="-16"/>
          <w:w w:val="115"/>
        </w:rPr>
        <w:t xml:space="preserve"> </w:t>
      </w:r>
      <w:r>
        <w:rPr>
          <w:w w:val="115"/>
        </w:rPr>
        <w:t>small.</w:t>
      </w:r>
      <w:r>
        <w:rPr>
          <w:spacing w:val="-2"/>
          <w:w w:val="115"/>
        </w:rPr>
        <w:t xml:space="preserve"> </w:t>
      </w:r>
      <w:r>
        <w:rPr>
          <w:w w:val="115"/>
        </w:rPr>
        <w:t>On</w:t>
      </w:r>
      <w:r>
        <w:rPr>
          <w:spacing w:val="-16"/>
          <w:w w:val="115"/>
        </w:rPr>
        <w:t xml:space="preserve"> </w:t>
      </w:r>
      <w:r>
        <w:rPr>
          <w:w w:val="115"/>
        </w:rPr>
        <w:t>the</w:t>
      </w:r>
      <w:r>
        <w:rPr>
          <w:spacing w:val="-16"/>
          <w:w w:val="115"/>
        </w:rPr>
        <w:t xml:space="preserve"> </w:t>
      </w:r>
      <w:r>
        <w:rPr>
          <w:w w:val="115"/>
        </w:rPr>
        <w:t>other</w:t>
      </w:r>
      <w:r>
        <w:rPr>
          <w:spacing w:val="-16"/>
          <w:w w:val="115"/>
        </w:rPr>
        <w:t xml:space="preserve"> </w:t>
      </w:r>
      <w:r>
        <w:rPr>
          <w:w w:val="115"/>
        </w:rPr>
        <w:t>hand,</w:t>
      </w:r>
      <w:r>
        <w:rPr>
          <w:spacing w:val="-16"/>
          <w:w w:val="115"/>
        </w:rPr>
        <w:t xml:space="preserve"> </w:t>
      </w:r>
      <w:r>
        <w:rPr>
          <w:w w:val="115"/>
        </w:rPr>
        <w:t>the</w:t>
      </w:r>
      <w:r>
        <w:rPr>
          <w:spacing w:val="-16"/>
          <w:w w:val="115"/>
        </w:rPr>
        <w:t xml:space="preserve"> </w:t>
      </w:r>
      <w:r>
        <w:rPr>
          <w:w w:val="115"/>
        </w:rPr>
        <w:t>perception</w:t>
      </w:r>
      <w:r>
        <w:rPr>
          <w:spacing w:val="-16"/>
          <w:w w:val="115"/>
        </w:rPr>
        <w:t xml:space="preserve"> </w:t>
      </w:r>
      <w:r>
        <w:rPr>
          <w:w w:val="115"/>
        </w:rPr>
        <w:t>of odor</w:t>
      </w:r>
      <w:r>
        <w:rPr>
          <w:spacing w:val="-35"/>
          <w:w w:val="115"/>
        </w:rPr>
        <w:t xml:space="preserve"> </w:t>
      </w:r>
      <w:r>
        <w:rPr>
          <w:w w:val="115"/>
        </w:rPr>
        <w:t>identity</w:t>
      </w:r>
      <w:r>
        <w:rPr>
          <w:spacing w:val="-35"/>
          <w:w w:val="115"/>
        </w:rPr>
        <w:t xml:space="preserve"> </w:t>
      </w:r>
      <w:r>
        <w:rPr>
          <w:w w:val="115"/>
        </w:rPr>
        <w:t>is</w:t>
      </w:r>
      <w:r>
        <w:rPr>
          <w:spacing w:val="-35"/>
          <w:w w:val="115"/>
        </w:rPr>
        <w:t xml:space="preserve"> </w:t>
      </w:r>
      <w:r>
        <w:rPr>
          <w:w w:val="115"/>
        </w:rPr>
        <w:t>particularly</w:t>
      </w:r>
      <w:r>
        <w:rPr>
          <w:spacing w:val="-35"/>
          <w:w w:val="115"/>
        </w:rPr>
        <w:t xml:space="preserve"> </w:t>
      </w:r>
      <w:r>
        <w:rPr>
          <w:w w:val="115"/>
        </w:rPr>
        <w:t>frustrated</w:t>
      </w:r>
      <w:r>
        <w:rPr>
          <w:spacing w:val="-35"/>
          <w:w w:val="115"/>
        </w:rPr>
        <w:t xml:space="preserve"> </w:t>
      </w:r>
      <w:r>
        <w:rPr>
          <w:spacing w:val="-3"/>
          <w:w w:val="115"/>
        </w:rPr>
        <w:t>by</w:t>
      </w:r>
      <w:r>
        <w:rPr>
          <w:spacing w:val="-35"/>
          <w:w w:val="115"/>
        </w:rPr>
        <w:t xml:space="preserve"> </w:t>
      </w:r>
      <w:r>
        <w:rPr>
          <w:w w:val="115"/>
        </w:rPr>
        <w:t>slow</w:t>
      </w:r>
      <w:r>
        <w:rPr>
          <w:spacing w:val="-35"/>
          <w:w w:val="115"/>
        </w:rPr>
        <w:t xml:space="preserve"> </w:t>
      </w:r>
      <w:r>
        <w:rPr>
          <w:w w:val="115"/>
        </w:rPr>
        <w:t>adaptation.</w:t>
      </w:r>
      <w:r>
        <w:rPr>
          <w:spacing w:val="-20"/>
          <w:w w:val="115"/>
        </w:rPr>
        <w:t xml:space="preserve"> </w:t>
      </w:r>
      <w:r>
        <w:rPr>
          <w:spacing w:val="-6"/>
          <w:w w:val="115"/>
        </w:rPr>
        <w:t>For</w:t>
      </w:r>
      <w:r>
        <w:rPr>
          <w:spacing w:val="-35"/>
          <w:w w:val="115"/>
        </w:rPr>
        <w:t xml:space="preserve"> </w:t>
      </w:r>
      <w:r>
        <w:rPr>
          <w:i/>
          <w:w w:val="115"/>
        </w:rPr>
        <w:t>τ</w:t>
      </w:r>
      <w:r>
        <w:rPr>
          <w:i/>
          <w:spacing w:val="-23"/>
          <w:w w:val="115"/>
        </w:rPr>
        <w:t xml:space="preserve"> </w:t>
      </w:r>
      <w:r>
        <w:rPr>
          <w:w w:val="115"/>
        </w:rPr>
        <w:t>=</w:t>
      </w:r>
      <w:r>
        <w:rPr>
          <w:spacing w:val="-33"/>
          <w:w w:val="115"/>
        </w:rPr>
        <w:t xml:space="preserve"> </w:t>
      </w:r>
      <w:r>
        <w:rPr>
          <w:w w:val="115"/>
        </w:rPr>
        <w:t>460,</w:t>
      </w:r>
      <w:r>
        <w:rPr>
          <w:spacing w:val="-33"/>
          <w:w w:val="115"/>
        </w:rPr>
        <w:t xml:space="preserve"> </w:t>
      </w:r>
      <w:r>
        <w:rPr>
          <w:w w:val="115"/>
        </w:rPr>
        <w:t>the</w:t>
      </w:r>
      <w:r>
        <w:rPr>
          <w:spacing w:val="-35"/>
          <w:w w:val="115"/>
        </w:rPr>
        <w:t xml:space="preserve"> </w:t>
      </w:r>
      <w:r>
        <w:rPr>
          <w:w w:val="115"/>
        </w:rPr>
        <w:t>fraction</w:t>
      </w:r>
      <w:r>
        <w:rPr>
          <w:spacing w:val="-35"/>
          <w:w w:val="115"/>
        </w:rPr>
        <w:t xml:space="preserve"> </w:t>
      </w:r>
      <w:r>
        <w:rPr>
          <w:w w:val="115"/>
        </w:rPr>
        <w:t>of</w:t>
      </w:r>
      <w:r>
        <w:rPr>
          <w:spacing w:val="-35"/>
          <w:w w:val="115"/>
        </w:rPr>
        <w:t xml:space="preserve"> </w:t>
      </w:r>
      <w:r>
        <w:rPr>
          <w:w w:val="115"/>
        </w:rPr>
        <w:t>zero</w:t>
      </w:r>
      <w:r>
        <w:rPr>
          <w:spacing w:val="-35"/>
          <w:w w:val="115"/>
        </w:rPr>
        <w:t xml:space="preserve"> </w:t>
      </w:r>
      <w:r>
        <w:rPr>
          <w:w w:val="115"/>
        </w:rPr>
        <w:t>odor</w:t>
      </w:r>
      <w:r>
        <w:rPr>
          <w:spacing w:val="-35"/>
          <w:w w:val="115"/>
        </w:rPr>
        <w:t xml:space="preserve"> </w:t>
      </w:r>
      <w:r>
        <w:rPr>
          <w:w w:val="115"/>
        </w:rPr>
        <w:t>components perceived</w:t>
      </w:r>
      <w:r>
        <w:rPr>
          <w:spacing w:val="-15"/>
          <w:w w:val="115"/>
        </w:rPr>
        <w:t xml:space="preserve"> </w:t>
      </w:r>
      <w:r>
        <w:rPr>
          <w:w w:val="115"/>
        </w:rPr>
        <w:t>at</w:t>
      </w:r>
      <w:r>
        <w:rPr>
          <w:spacing w:val="-15"/>
          <w:w w:val="115"/>
        </w:rPr>
        <w:t xml:space="preserve"> </w:t>
      </w:r>
      <w:r>
        <w:rPr>
          <w:i/>
          <w:w w:val="115"/>
        </w:rPr>
        <w:t>&gt;</w:t>
      </w:r>
      <w:r>
        <w:rPr>
          <w:w w:val="115"/>
        </w:rPr>
        <w:t>10%</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mean</w:t>
      </w:r>
      <w:r>
        <w:rPr>
          <w:spacing w:val="-15"/>
          <w:w w:val="115"/>
        </w:rPr>
        <w:t xml:space="preserve"> </w:t>
      </w:r>
      <w:r>
        <w:rPr>
          <w:w w:val="115"/>
        </w:rPr>
        <w:t>odor</w:t>
      </w:r>
      <w:r>
        <w:rPr>
          <w:spacing w:val="-15"/>
          <w:w w:val="115"/>
        </w:rPr>
        <w:t xml:space="preserve"> </w:t>
      </w:r>
      <w:r>
        <w:rPr>
          <w:w w:val="115"/>
        </w:rPr>
        <w:t>signal</w:t>
      </w:r>
      <w:r>
        <w:rPr>
          <w:spacing w:val="31"/>
          <w:w w:val="115"/>
        </w:rPr>
        <w:t xml:space="preserve"> </w:t>
      </w:r>
      <w:r>
        <w:rPr>
          <w:w w:val="115"/>
        </w:rPr>
        <w:t>∆</w:t>
      </w:r>
      <w:r>
        <w:rPr>
          <w:i/>
          <w:w w:val="115"/>
        </w:rPr>
        <w:t>s</w:t>
      </w:r>
      <w:r>
        <w:rPr>
          <w:rFonts w:ascii="Arial" w:hAnsi="Arial"/>
          <w:i/>
          <w:w w:val="115"/>
          <w:position w:val="-2"/>
          <w:sz w:val="14"/>
        </w:rPr>
        <w:t>k</w:t>
      </w:r>
      <w:r>
        <w:rPr>
          <w:rFonts w:ascii="Arial" w:hAnsi="Arial"/>
          <w:i/>
          <w:spacing w:val="7"/>
          <w:w w:val="115"/>
          <w:position w:val="-2"/>
          <w:sz w:val="14"/>
        </w:rPr>
        <w:t xml:space="preserve"> </w:t>
      </w:r>
      <w:r>
        <w:rPr>
          <w:w w:val="115"/>
        </w:rPr>
        <w:t>is</w:t>
      </w:r>
      <w:r>
        <w:rPr>
          <w:spacing w:val="-15"/>
          <w:w w:val="115"/>
        </w:rPr>
        <w:t xml:space="preserve"> </w:t>
      </w:r>
      <w:r>
        <w:rPr>
          <w:w w:val="115"/>
        </w:rPr>
        <w:t>substantial</w:t>
      </w:r>
      <w:r>
        <w:rPr>
          <w:spacing w:val="-15"/>
          <w:w w:val="115"/>
        </w:rPr>
        <w:t xml:space="preserve"> </w:t>
      </w:r>
      <w:r>
        <w:rPr>
          <w:w w:val="115"/>
        </w:rPr>
        <w:t>at</w:t>
      </w:r>
      <w:r>
        <w:rPr>
          <w:spacing w:val="-15"/>
          <w:w w:val="115"/>
        </w:rPr>
        <w:t xml:space="preserve"> </w:t>
      </w:r>
      <w:r>
        <w:rPr>
          <w:w w:val="115"/>
        </w:rPr>
        <w:t>whiff</w:t>
      </w:r>
      <w:r>
        <w:rPr>
          <w:spacing w:val="-15"/>
          <w:w w:val="115"/>
        </w:rPr>
        <w:t xml:space="preserve"> </w:t>
      </w:r>
      <w:r>
        <w:rPr>
          <w:w w:val="115"/>
        </w:rPr>
        <w:t>onset,</w:t>
      </w:r>
      <w:r>
        <w:rPr>
          <w:spacing w:val="-14"/>
          <w:w w:val="115"/>
        </w:rPr>
        <w:t xml:space="preserve"> </w:t>
      </w:r>
      <w:r>
        <w:rPr>
          <w:w w:val="115"/>
        </w:rPr>
        <w:t>and</w:t>
      </w:r>
      <w:r>
        <w:rPr>
          <w:spacing w:val="-15"/>
          <w:w w:val="115"/>
        </w:rPr>
        <w:t xml:space="preserve"> </w:t>
      </w:r>
      <w:r>
        <w:rPr>
          <w:w w:val="115"/>
        </w:rPr>
        <w:t>remains</w:t>
      </w:r>
      <w:r>
        <w:rPr>
          <w:spacing w:val="-15"/>
          <w:w w:val="115"/>
        </w:rPr>
        <w:t xml:space="preserve"> </w:t>
      </w:r>
      <w:r>
        <w:rPr>
          <w:w w:val="115"/>
        </w:rPr>
        <w:t>unchanged</w:t>
      </w:r>
      <w:r>
        <w:rPr>
          <w:spacing w:val="-15"/>
          <w:w w:val="115"/>
        </w:rPr>
        <w:t xml:space="preserve"> </w:t>
      </w:r>
      <w:r>
        <w:rPr>
          <w:spacing w:val="-3"/>
          <w:w w:val="115"/>
        </w:rPr>
        <w:t xml:space="preserve">by </w:t>
      </w:r>
      <w:r>
        <w:rPr>
          <w:w w:val="115"/>
        </w:rPr>
        <w:t>the</w:t>
      </w:r>
      <w:r>
        <w:rPr>
          <w:spacing w:val="-7"/>
          <w:w w:val="115"/>
        </w:rPr>
        <w:t xml:space="preserve"> </w:t>
      </w:r>
      <w:r>
        <w:rPr>
          <w:w w:val="115"/>
        </w:rPr>
        <w:t>end</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whiff</w:t>
      </w:r>
      <w:r>
        <w:rPr>
          <w:spacing w:val="-7"/>
          <w:w w:val="115"/>
        </w:rPr>
        <w:t xml:space="preserve"> </w:t>
      </w:r>
      <w:r>
        <w:rPr>
          <w:w w:val="115"/>
        </w:rPr>
        <w:t>(Fig.</w:t>
      </w:r>
      <w:r>
        <w:rPr>
          <w:spacing w:val="-7"/>
          <w:w w:val="115"/>
        </w:rPr>
        <w:t xml:space="preserve"> </w:t>
      </w:r>
      <w:r>
        <w:rPr>
          <w:w w:val="115"/>
        </w:rPr>
        <w:t>5d).</w:t>
      </w:r>
      <w:r>
        <w:rPr>
          <w:spacing w:val="20"/>
          <w:w w:val="115"/>
        </w:rPr>
        <w:t xml:space="preserve"> </w:t>
      </w:r>
      <w:r>
        <w:rPr>
          <w:spacing w:val="-6"/>
          <w:w w:val="115"/>
        </w:rPr>
        <w:t>For</w:t>
      </w:r>
      <w:r>
        <w:rPr>
          <w:spacing w:val="-7"/>
          <w:w w:val="115"/>
        </w:rPr>
        <w:t xml:space="preserve"> </w:t>
      </w:r>
      <w:r>
        <w:rPr>
          <w:i/>
          <w:w w:val="115"/>
        </w:rPr>
        <w:t>τ</w:t>
      </w:r>
      <w:r>
        <w:rPr>
          <w:i/>
          <w:spacing w:val="5"/>
          <w:w w:val="115"/>
        </w:rPr>
        <w:t xml:space="preserve"> </w:t>
      </w:r>
      <w:r>
        <w:rPr>
          <w:w w:val="115"/>
        </w:rPr>
        <w:t>=</w:t>
      </w:r>
      <w:r>
        <w:rPr>
          <w:spacing w:val="-10"/>
          <w:w w:val="115"/>
        </w:rPr>
        <w:t xml:space="preserve"> </w:t>
      </w:r>
      <w:r>
        <w:rPr>
          <w:w w:val="115"/>
        </w:rPr>
        <w:t>78,</w:t>
      </w:r>
      <w:r>
        <w:rPr>
          <w:spacing w:val="-6"/>
          <w:w w:val="115"/>
        </w:rPr>
        <w:t xml:space="preserve"> </w:t>
      </w:r>
      <w:r>
        <w:rPr>
          <w:w w:val="115"/>
        </w:rPr>
        <w:t>the</w:t>
      </w:r>
      <w:r>
        <w:rPr>
          <w:spacing w:val="-7"/>
          <w:w w:val="115"/>
        </w:rPr>
        <w:t xml:space="preserve"> </w:t>
      </w:r>
      <w:r>
        <w:rPr>
          <w:w w:val="115"/>
        </w:rPr>
        <w:t>mis-estimated</w:t>
      </w:r>
      <w:r>
        <w:rPr>
          <w:spacing w:val="-8"/>
          <w:w w:val="115"/>
        </w:rPr>
        <w:t xml:space="preserve"> </w:t>
      </w:r>
      <w:r>
        <w:rPr>
          <w:w w:val="115"/>
        </w:rPr>
        <w:t>proportion</w:t>
      </w:r>
      <w:r>
        <w:rPr>
          <w:spacing w:val="-8"/>
          <w:w w:val="115"/>
        </w:rPr>
        <w:t xml:space="preserve"> </w:t>
      </w:r>
      <w:r>
        <w:rPr>
          <w:w w:val="115"/>
        </w:rPr>
        <w:t>is</w:t>
      </w:r>
      <w:r>
        <w:rPr>
          <w:spacing w:val="-7"/>
          <w:w w:val="115"/>
        </w:rPr>
        <w:t xml:space="preserve"> </w:t>
      </w:r>
      <w:r>
        <w:rPr>
          <w:w w:val="115"/>
        </w:rPr>
        <w:t>equivalent</w:t>
      </w:r>
      <w:r>
        <w:rPr>
          <w:spacing w:val="-7"/>
          <w:w w:val="115"/>
        </w:rPr>
        <w:t xml:space="preserve"> </w:t>
      </w:r>
      <w:r>
        <w:rPr>
          <w:w w:val="115"/>
        </w:rPr>
        <w:t>at</w:t>
      </w:r>
      <w:r>
        <w:rPr>
          <w:spacing w:val="-8"/>
          <w:w w:val="115"/>
        </w:rPr>
        <w:t xml:space="preserve"> </w:t>
      </w:r>
      <w:r>
        <w:rPr>
          <w:w w:val="115"/>
        </w:rPr>
        <w:t>whiff</w:t>
      </w:r>
      <w:r>
        <w:rPr>
          <w:spacing w:val="-8"/>
          <w:w w:val="115"/>
        </w:rPr>
        <w:t xml:space="preserve"> </w:t>
      </w:r>
      <w:r>
        <w:rPr>
          <w:w w:val="115"/>
        </w:rPr>
        <w:t>onset,</w:t>
      </w:r>
      <w:r>
        <w:rPr>
          <w:spacing w:val="-6"/>
          <w:w w:val="115"/>
        </w:rPr>
        <w:t xml:space="preserve"> </w:t>
      </w:r>
      <w:r>
        <w:rPr>
          <w:w w:val="115"/>
        </w:rPr>
        <w:t>but has</w:t>
      </w:r>
      <w:r>
        <w:rPr>
          <w:spacing w:val="-36"/>
          <w:w w:val="115"/>
        </w:rPr>
        <w:t xml:space="preserve"> </w:t>
      </w:r>
      <w:r>
        <w:rPr>
          <w:w w:val="115"/>
        </w:rPr>
        <w:t>vanished</w:t>
      </w:r>
      <w:r>
        <w:rPr>
          <w:spacing w:val="-36"/>
          <w:w w:val="115"/>
        </w:rPr>
        <w:t xml:space="preserve"> </w:t>
      </w:r>
      <w:r>
        <w:rPr>
          <w:spacing w:val="-3"/>
          <w:w w:val="115"/>
        </w:rPr>
        <w:t>by</w:t>
      </w:r>
      <w:r>
        <w:rPr>
          <w:spacing w:val="-36"/>
          <w:w w:val="115"/>
        </w:rPr>
        <w:t xml:space="preserve"> </w:t>
      </w:r>
      <w:r>
        <w:rPr>
          <w:w w:val="115"/>
        </w:rPr>
        <w:t>whiff</w:t>
      </w:r>
      <w:r>
        <w:rPr>
          <w:spacing w:val="-36"/>
          <w:w w:val="115"/>
        </w:rPr>
        <w:t xml:space="preserve"> </w:t>
      </w:r>
      <w:r>
        <w:rPr>
          <w:w w:val="115"/>
        </w:rPr>
        <w:t>end.</w:t>
      </w:r>
      <w:r>
        <w:rPr>
          <w:spacing w:val="-26"/>
          <w:w w:val="115"/>
        </w:rPr>
        <w:t xml:space="preserve"> </w:t>
      </w:r>
      <w:r>
        <w:rPr>
          <w:w w:val="115"/>
        </w:rPr>
        <w:t>This</w:t>
      </w:r>
      <w:r>
        <w:rPr>
          <w:spacing w:val="-36"/>
          <w:w w:val="115"/>
        </w:rPr>
        <w:t xml:space="preserve"> </w:t>
      </w:r>
      <w:r>
        <w:rPr>
          <w:w w:val="115"/>
        </w:rPr>
        <w:t>is</w:t>
      </w:r>
      <w:r>
        <w:rPr>
          <w:spacing w:val="-36"/>
          <w:w w:val="115"/>
        </w:rPr>
        <w:t xml:space="preserve"> </w:t>
      </w:r>
      <w:r>
        <w:rPr>
          <w:w w:val="115"/>
        </w:rPr>
        <w:t>further</w:t>
      </w:r>
      <w:r>
        <w:rPr>
          <w:spacing w:val="-36"/>
          <w:w w:val="115"/>
        </w:rPr>
        <w:t xml:space="preserve"> </w:t>
      </w:r>
      <w:r>
        <w:rPr>
          <w:w w:val="115"/>
        </w:rPr>
        <w:t>corroborated</w:t>
      </w:r>
      <w:r>
        <w:rPr>
          <w:spacing w:val="-36"/>
          <w:w w:val="115"/>
        </w:rPr>
        <w:t xml:space="preserve"> </w:t>
      </w:r>
      <w:r>
        <w:rPr>
          <w:spacing w:val="-3"/>
          <w:w w:val="115"/>
        </w:rPr>
        <w:t>by</w:t>
      </w:r>
      <w:r>
        <w:rPr>
          <w:spacing w:val="-36"/>
          <w:w w:val="115"/>
        </w:rPr>
        <w:t xml:space="preserve"> </w:t>
      </w:r>
      <w:r>
        <w:rPr>
          <w:w w:val="115"/>
        </w:rPr>
        <w:t>averaging</w:t>
      </w:r>
      <w:r>
        <w:rPr>
          <w:spacing w:val="-36"/>
          <w:w w:val="115"/>
        </w:rPr>
        <w:t xml:space="preserve"> </w:t>
      </w:r>
      <w:r>
        <w:rPr>
          <w:spacing w:val="-3"/>
          <w:w w:val="115"/>
        </w:rPr>
        <w:t>over</w:t>
      </w:r>
      <w:r>
        <w:rPr>
          <w:spacing w:val="-36"/>
          <w:w w:val="115"/>
        </w:rPr>
        <w:t xml:space="preserve"> </w:t>
      </w:r>
      <w:r>
        <w:rPr>
          <w:w w:val="115"/>
        </w:rPr>
        <w:t>all</w:t>
      </w:r>
      <w:r>
        <w:rPr>
          <w:spacing w:val="-36"/>
          <w:w w:val="115"/>
        </w:rPr>
        <w:t xml:space="preserve"> </w:t>
      </w:r>
      <w:r>
        <w:rPr>
          <w:w w:val="115"/>
        </w:rPr>
        <w:t>whiffs</w:t>
      </w:r>
      <w:r>
        <w:rPr>
          <w:spacing w:val="-36"/>
          <w:w w:val="115"/>
        </w:rPr>
        <w:t xml:space="preserve"> </w:t>
      </w:r>
      <w:r>
        <w:rPr>
          <w:w w:val="115"/>
        </w:rPr>
        <w:t>(Fig.</w:t>
      </w:r>
      <w:r>
        <w:rPr>
          <w:spacing w:val="-36"/>
          <w:w w:val="115"/>
        </w:rPr>
        <w:t xml:space="preserve"> </w:t>
      </w:r>
      <w:r>
        <w:rPr>
          <w:w w:val="115"/>
        </w:rPr>
        <w:t>5e).</w:t>
      </w:r>
      <w:r>
        <w:rPr>
          <w:spacing w:val="-26"/>
          <w:w w:val="115"/>
        </w:rPr>
        <w:t xml:space="preserve"> </w:t>
      </w:r>
      <w:r>
        <w:rPr>
          <w:w w:val="115"/>
        </w:rPr>
        <w:t>Together,</w:t>
      </w:r>
      <w:r>
        <w:rPr>
          <w:spacing w:val="-36"/>
          <w:w w:val="115"/>
        </w:rPr>
        <w:t xml:space="preserve"> </w:t>
      </w:r>
      <w:r>
        <w:rPr>
          <w:w w:val="115"/>
        </w:rPr>
        <w:t>this illustrates</w:t>
      </w:r>
      <w:r>
        <w:rPr>
          <w:spacing w:val="-21"/>
          <w:w w:val="115"/>
        </w:rPr>
        <w:t xml:space="preserve"> </w:t>
      </w:r>
      <w:r>
        <w:rPr>
          <w:w w:val="115"/>
        </w:rPr>
        <w:t>that</w:t>
      </w:r>
      <w:r>
        <w:rPr>
          <w:spacing w:val="-21"/>
          <w:w w:val="115"/>
        </w:rPr>
        <w:t xml:space="preserve"> </w:t>
      </w:r>
      <w:r>
        <w:rPr>
          <w:w w:val="115"/>
        </w:rPr>
        <w:t>dynamic</w:t>
      </w:r>
      <w:r>
        <w:rPr>
          <w:spacing w:val="-21"/>
          <w:w w:val="115"/>
        </w:rPr>
        <w:t xml:space="preserve"> </w:t>
      </w:r>
      <w:r>
        <w:rPr>
          <w:w w:val="115"/>
        </w:rPr>
        <w:t>front-end</w:t>
      </w:r>
      <w:r>
        <w:rPr>
          <w:spacing w:val="-21"/>
          <w:w w:val="115"/>
        </w:rPr>
        <w:t xml:space="preserve"> </w:t>
      </w:r>
      <w:r>
        <w:rPr>
          <w:w w:val="115"/>
        </w:rPr>
        <w:t>adaptation</w:t>
      </w:r>
      <w:r>
        <w:rPr>
          <w:spacing w:val="-21"/>
          <w:w w:val="115"/>
        </w:rPr>
        <w:t xml:space="preserve"> </w:t>
      </w:r>
      <w:r>
        <w:rPr>
          <w:w w:val="115"/>
        </w:rPr>
        <w:t>to</w:t>
      </w:r>
      <w:r>
        <w:rPr>
          <w:spacing w:val="-21"/>
          <w:w w:val="115"/>
        </w:rPr>
        <w:t xml:space="preserve"> </w:t>
      </w:r>
      <w:r>
        <w:rPr>
          <w:w w:val="115"/>
        </w:rPr>
        <w:t>mean</w:t>
      </w:r>
      <w:r>
        <w:rPr>
          <w:spacing w:val="-21"/>
          <w:w w:val="115"/>
        </w:rPr>
        <w:t xml:space="preserve"> </w:t>
      </w:r>
      <w:r>
        <w:rPr>
          <w:w w:val="115"/>
        </w:rPr>
        <w:t>signal</w:t>
      </w:r>
      <w:r>
        <w:rPr>
          <w:spacing w:val="-21"/>
          <w:w w:val="115"/>
        </w:rPr>
        <w:t xml:space="preserve"> </w:t>
      </w:r>
      <w:r>
        <w:rPr>
          <w:w w:val="115"/>
        </w:rPr>
        <w:t>intensity</w:t>
      </w:r>
      <w:r>
        <w:rPr>
          <w:spacing w:val="-21"/>
          <w:w w:val="115"/>
        </w:rPr>
        <w:t xml:space="preserve"> </w:t>
      </w:r>
      <w:r>
        <w:rPr>
          <w:w w:val="115"/>
        </w:rPr>
        <w:t>actively</w:t>
      </w:r>
      <w:r>
        <w:rPr>
          <w:spacing w:val="-21"/>
          <w:w w:val="115"/>
        </w:rPr>
        <w:t xml:space="preserve"> </w:t>
      </w:r>
      <w:r>
        <w:rPr>
          <w:w w:val="115"/>
        </w:rPr>
        <w:t>aids</w:t>
      </w:r>
      <w:r>
        <w:rPr>
          <w:spacing w:val="-21"/>
          <w:w w:val="115"/>
        </w:rPr>
        <w:t xml:space="preserve"> </w:t>
      </w:r>
      <w:r>
        <w:rPr>
          <w:w w:val="115"/>
        </w:rPr>
        <w:t>the</w:t>
      </w:r>
      <w:r>
        <w:rPr>
          <w:spacing w:val="-21"/>
          <w:w w:val="115"/>
        </w:rPr>
        <w:t xml:space="preserve"> </w:t>
      </w:r>
      <w:r>
        <w:rPr>
          <w:w w:val="115"/>
        </w:rPr>
        <w:t>perception</w:t>
      </w:r>
      <w:r>
        <w:rPr>
          <w:spacing w:val="-21"/>
          <w:w w:val="115"/>
        </w:rPr>
        <w:t xml:space="preserve"> </w:t>
      </w:r>
      <w:r>
        <w:rPr>
          <w:w w:val="115"/>
        </w:rPr>
        <w:t>of</w:t>
      </w:r>
      <w:r>
        <w:rPr>
          <w:spacing w:val="-21"/>
          <w:w w:val="115"/>
        </w:rPr>
        <w:t xml:space="preserve"> </w:t>
      </w:r>
      <w:r>
        <w:rPr>
          <w:w w:val="115"/>
        </w:rPr>
        <w:t xml:space="preserve">odor </w:t>
      </w:r>
      <w:r>
        <w:rPr>
          <w:w w:val="110"/>
        </w:rPr>
        <w:t>identity in intermittent odor</w:t>
      </w:r>
      <w:r>
        <w:rPr>
          <w:spacing w:val="5"/>
          <w:w w:val="110"/>
        </w:rPr>
        <w:t xml:space="preserve"> </w:t>
      </w:r>
      <w:r>
        <w:rPr>
          <w:w w:val="110"/>
        </w:rPr>
        <w:t>environments.</w:t>
      </w:r>
    </w:p>
    <w:p w14:paraId="3B146AA9" w14:textId="77777777" w:rsidR="00845F1E" w:rsidRDefault="00BA7C68">
      <w:pPr>
        <w:pStyle w:val="BodyText"/>
        <w:spacing w:before="2" w:line="249" w:lineRule="auto"/>
        <w:ind w:left="100" w:right="116" w:firstLine="298"/>
        <w:jc w:val="both"/>
      </w:pPr>
      <w:r>
        <w:rPr>
          <w:w w:val="105"/>
        </w:rPr>
        <w:t xml:space="preserve">Finally </w:t>
      </w:r>
      <w:r>
        <w:rPr>
          <w:spacing w:val="-3"/>
          <w:w w:val="105"/>
        </w:rPr>
        <w:t xml:space="preserve">we </w:t>
      </w:r>
      <w:r>
        <w:rPr>
          <w:w w:val="105"/>
        </w:rPr>
        <w:t xml:space="preserve">ask: Can adaptive feedback can actively improve the the perception of odor identity in the presence of dynamic adaptation, fluctuating odors </w:t>
      </w:r>
      <w:r>
        <w:rPr>
          <w:rFonts w:ascii="Arial"/>
          <w:i/>
          <w:w w:val="105"/>
        </w:rPr>
        <w:t xml:space="preserve">and  </w:t>
      </w:r>
      <w:r>
        <w:rPr>
          <w:w w:val="105"/>
        </w:rPr>
        <w:t xml:space="preserve">fluctuating backgrounds?  </w:t>
      </w:r>
      <w:r>
        <w:rPr>
          <w:spacing w:val="-9"/>
          <w:w w:val="105"/>
        </w:rPr>
        <w:t xml:space="preserve">We  </w:t>
      </w:r>
      <w:r>
        <w:rPr>
          <w:w w:val="105"/>
        </w:rPr>
        <w:t>consider three cases,    in which a background odor mod</w:t>
      </w:r>
      <w:r>
        <w:rPr>
          <w:w w:val="105"/>
        </w:rPr>
        <w:t xml:space="preserve">ulates on timescales roughly that of the foreground, somewhat slower, and substantially slower. </w:t>
      </w:r>
      <w:r>
        <w:rPr>
          <w:spacing w:val="-9"/>
          <w:w w:val="105"/>
        </w:rPr>
        <w:t xml:space="preserve">To </w:t>
      </w:r>
      <w:r>
        <w:rPr>
          <w:w w:val="105"/>
        </w:rPr>
        <w:t xml:space="preserve">maximize potential conflicts, </w:t>
      </w:r>
      <w:r>
        <w:rPr>
          <w:spacing w:val="-3"/>
          <w:w w:val="105"/>
        </w:rPr>
        <w:t xml:space="preserve">we </w:t>
      </w:r>
      <w:r>
        <w:rPr>
          <w:w w:val="105"/>
        </w:rPr>
        <w:t>assume the foreground and background odors span odor intensities of roughly equal magnitude. In addition, anticipating our e</w:t>
      </w:r>
      <w:r>
        <w:rPr>
          <w:w w:val="105"/>
        </w:rPr>
        <w:t xml:space="preserve">arlier results (Fig. 4), </w:t>
      </w:r>
      <w:r>
        <w:rPr>
          <w:spacing w:val="-3"/>
          <w:w w:val="105"/>
        </w:rPr>
        <w:t xml:space="preserve">we </w:t>
      </w:r>
      <w:r>
        <w:rPr>
          <w:w w:val="105"/>
        </w:rPr>
        <w:t xml:space="preserve">consider various levels of relative complexity among these </w:t>
      </w:r>
      <w:r>
        <w:rPr>
          <w:spacing w:val="8"/>
          <w:w w:val="105"/>
        </w:rPr>
        <w:t xml:space="preserve"> </w:t>
      </w:r>
      <w:r>
        <w:rPr>
          <w:spacing w:val="-4"/>
          <w:w w:val="105"/>
        </w:rPr>
        <w:t xml:space="preserve">two  </w:t>
      </w:r>
      <w:r>
        <w:rPr>
          <w:w w:val="105"/>
        </w:rPr>
        <w:t>odors.</w:t>
      </w:r>
    </w:p>
    <w:p w14:paraId="194CAB31" w14:textId="77777777" w:rsidR="00845F1E" w:rsidRDefault="00BA7C68">
      <w:pPr>
        <w:pStyle w:val="BodyText"/>
        <w:spacing w:line="249" w:lineRule="auto"/>
        <w:ind w:left="100" w:right="115" w:firstLine="298"/>
        <w:jc w:val="both"/>
      </w:pPr>
      <w:r>
        <w:rPr>
          <w:w w:val="105"/>
        </w:rPr>
        <w:t>When the timescale of background fluctuations is long, we find that performance improves markedly with adaptation speed (mis-identified zero components drop</w:t>
      </w:r>
      <w:r>
        <w:rPr>
          <w:w w:val="105"/>
        </w:rPr>
        <w:t xml:space="preserve"> from 14 to 0 as timescale varies from 10 seconds to</w:t>
      </w:r>
    </w:p>
    <w:p w14:paraId="2D502974" w14:textId="77777777" w:rsidR="00845F1E" w:rsidRDefault="00BA7C68">
      <w:pPr>
        <w:pStyle w:val="ListParagraph"/>
        <w:numPr>
          <w:ilvl w:val="1"/>
          <w:numId w:val="3"/>
        </w:numPr>
        <w:tabs>
          <w:tab w:val="left" w:pos="417"/>
        </w:tabs>
        <w:spacing w:before="0" w:line="249" w:lineRule="auto"/>
        <w:ind w:right="116" w:firstLine="0"/>
        <w:jc w:val="both"/>
        <w:rPr>
          <w:sz w:val="20"/>
        </w:rPr>
      </w:pPr>
      <w:r>
        <w:pict w14:anchorId="64AA0929">
          <v:shape id="_x0000_s1423" type="#_x0000_t202" alt="" style="position:absolute;left:0;text-align:left;margin-left:266.05pt;margin-top:85.3pt;width:7.75pt;height:17.3pt;z-index:-85384;mso-wrap-style:square;mso-wrap-edited:f;mso-width-percent:0;mso-height-percent:0;mso-position-horizontal-relative:page;mso-width-percent:0;mso-height-percent:0;v-text-anchor:top" filled="f" stroked="f">
            <v:textbox inset="0,0,0,0">
              <w:txbxContent>
                <w:p w14:paraId="2EF204A9" w14:textId="77777777" w:rsidR="00845F1E" w:rsidRDefault="00BA7C68">
                  <w:pPr>
                    <w:spacing w:line="202" w:lineRule="exact"/>
                    <w:rPr>
                      <w:rFonts w:ascii="Menlo" w:hAnsi="Menlo"/>
                      <w:i/>
                      <w:sz w:val="20"/>
                    </w:rPr>
                  </w:pPr>
                  <w:r>
                    <w:rPr>
                      <w:rFonts w:ascii="Menlo" w:hAnsi="Menlo"/>
                      <w:i/>
                      <w:w w:val="128"/>
                      <w:sz w:val="20"/>
                    </w:rPr>
                    <w:t>∼</w:t>
                  </w:r>
                </w:p>
              </w:txbxContent>
            </v:textbox>
            <w10:wrap anchorx="page"/>
          </v:shape>
        </w:pict>
      </w:r>
      <w:r>
        <w:pict w14:anchorId="0F6763C1">
          <v:shape id="_x0000_s1422" type="#_x0000_t202" alt="" style="position:absolute;left:0;text-align:left;margin-left:338.4pt;margin-top:73.35pt;width:7.75pt;height:17.3pt;z-index:-85360;mso-wrap-style:square;mso-wrap-edited:f;mso-width-percent:0;mso-height-percent:0;mso-position-horizontal-relative:page;mso-width-percent:0;mso-height-percent:0;v-text-anchor:top" filled="f" stroked="f">
            <v:textbox inset="0,0,0,0">
              <w:txbxContent>
                <w:p w14:paraId="2550E6DA" w14:textId="77777777" w:rsidR="00845F1E" w:rsidRDefault="00BA7C68">
                  <w:pPr>
                    <w:spacing w:line="202" w:lineRule="exact"/>
                    <w:rPr>
                      <w:rFonts w:ascii="Menlo" w:hAnsi="Menlo"/>
                      <w:i/>
                      <w:sz w:val="20"/>
                    </w:rPr>
                  </w:pPr>
                  <w:r>
                    <w:rPr>
                      <w:rFonts w:ascii="Menlo" w:hAnsi="Menlo"/>
                      <w:i/>
                      <w:w w:val="128"/>
                      <w:sz w:val="20"/>
                    </w:rPr>
                    <w:t>∼</w:t>
                  </w:r>
                </w:p>
              </w:txbxContent>
            </v:textbox>
            <w10:wrap anchorx="page"/>
          </v:shape>
        </w:pict>
      </w:r>
      <w:r>
        <w:rPr>
          <w:w w:val="105"/>
          <w:sz w:val="20"/>
        </w:rPr>
        <w:t>seconds), but is already maximized at 500 ms, which exceeds the duration of most of the odor whiffs. In other words, contrary to the single odor case, odors are perfectly identified even when adaptive gain operates  at timescales somewhat  slower  than  th</w:t>
      </w:r>
      <w:r>
        <w:rPr>
          <w:w w:val="105"/>
          <w:sz w:val="20"/>
        </w:rPr>
        <w:t xml:space="preserve">e  signal  fluctuations.  </w:t>
      </w:r>
      <w:r>
        <w:rPr>
          <w:spacing w:val="-6"/>
          <w:w w:val="105"/>
          <w:sz w:val="20"/>
        </w:rPr>
        <w:t xml:space="preserve">For  </w:t>
      </w:r>
      <w:r>
        <w:rPr>
          <w:w w:val="105"/>
          <w:sz w:val="20"/>
        </w:rPr>
        <w:t xml:space="preserve">slightly  faster  background  fluctuations, but still slower than the foreground timescale, </w:t>
      </w:r>
      <w:r>
        <w:rPr>
          <w:spacing w:val="-3"/>
          <w:w w:val="105"/>
          <w:sz w:val="20"/>
        </w:rPr>
        <w:t xml:space="preserve">we </w:t>
      </w:r>
      <w:r>
        <w:rPr>
          <w:w w:val="105"/>
          <w:sz w:val="20"/>
        </w:rPr>
        <w:t xml:space="preserve">see a marked degradation in performance with slower adaptation, although again the performance largely saturates at timescales of </w:t>
      </w:r>
      <w:r>
        <w:rPr>
          <w:w w:val="105"/>
          <w:sz w:val="20"/>
        </w:rPr>
        <w:t xml:space="preserve">500 ms or so.  </w:t>
      </w:r>
      <w:r>
        <w:rPr>
          <w:spacing w:val="-3"/>
          <w:w w:val="105"/>
          <w:sz w:val="20"/>
        </w:rPr>
        <w:t xml:space="preserve">Further,  </w:t>
      </w:r>
      <w:r>
        <w:rPr>
          <w:w w:val="105"/>
          <w:sz w:val="20"/>
        </w:rPr>
        <w:t xml:space="preserve">there       is now a strong dependence on foreground complexity;  simpler foregrounds are easier to perceive above       the background (number of mis-identified zero components  3),  while very complex foregrounds </w:t>
      </w:r>
      <w:r>
        <w:rPr>
          <w:spacing w:val="-3"/>
          <w:w w:val="105"/>
          <w:sz w:val="20"/>
        </w:rPr>
        <w:t xml:space="preserve">have  </w:t>
      </w:r>
      <w:r>
        <w:rPr>
          <w:w w:val="105"/>
          <w:sz w:val="20"/>
        </w:rPr>
        <w:t>a   larger</w:t>
      </w:r>
      <w:r>
        <w:rPr>
          <w:w w:val="105"/>
          <w:sz w:val="20"/>
        </w:rPr>
        <w:t xml:space="preserve"> number of misidentified components       8.   This pattern continues when the background fluctuates       as quickly as the foreground, though the performance is only slightly degraded. Importantly, there is a monotonic gain in performance as adaptation s</w:t>
      </w:r>
      <w:r>
        <w:rPr>
          <w:w w:val="105"/>
          <w:sz w:val="20"/>
        </w:rPr>
        <w:t xml:space="preserve">peed increases, holding across fluctuation timescales and molecular </w:t>
      </w:r>
      <w:r>
        <w:rPr>
          <w:spacing w:val="-3"/>
          <w:w w:val="105"/>
          <w:sz w:val="20"/>
        </w:rPr>
        <w:t xml:space="preserve">complexity. </w:t>
      </w:r>
      <w:r>
        <w:rPr>
          <w:w w:val="105"/>
          <w:sz w:val="20"/>
        </w:rPr>
        <w:t xml:space="preserve">Our key finding is that for odors that fluctuate on well-separated timescales, dynamic adaptive feedback obeying the </w:t>
      </w:r>
      <w:r>
        <w:rPr>
          <w:spacing w:val="-3"/>
          <w:w w:val="105"/>
          <w:sz w:val="20"/>
        </w:rPr>
        <w:t xml:space="preserve">Weber-Fechner </w:t>
      </w:r>
      <w:r>
        <w:rPr>
          <w:w w:val="105"/>
          <w:sz w:val="20"/>
        </w:rPr>
        <w:t>Law and operating moderately quickly promotes</w:t>
      </w:r>
      <w:r>
        <w:rPr>
          <w:w w:val="105"/>
          <w:sz w:val="20"/>
        </w:rPr>
        <w:t xml:space="preserve"> the active perception  of  odor</w:t>
      </w:r>
      <w:r>
        <w:rPr>
          <w:spacing w:val="1"/>
          <w:w w:val="105"/>
          <w:sz w:val="20"/>
        </w:rPr>
        <w:t xml:space="preserve"> </w:t>
      </w:r>
      <w:r>
        <w:rPr>
          <w:spacing w:val="-4"/>
          <w:w w:val="105"/>
          <w:sz w:val="20"/>
        </w:rPr>
        <w:t>identity.</w:t>
      </w:r>
    </w:p>
    <w:p w14:paraId="775318E2" w14:textId="77777777" w:rsidR="00845F1E" w:rsidRDefault="00845F1E">
      <w:pPr>
        <w:pStyle w:val="BodyText"/>
        <w:spacing w:before="4"/>
        <w:rPr>
          <w:sz w:val="26"/>
        </w:rPr>
      </w:pPr>
    </w:p>
    <w:p w14:paraId="49EE9CD3" w14:textId="77777777" w:rsidR="00845F1E" w:rsidRDefault="00BA7C68">
      <w:pPr>
        <w:pStyle w:val="Heading3"/>
        <w:ind w:left="265" w:right="17"/>
        <w:jc w:val="center"/>
      </w:pPr>
      <w:r>
        <w:rPr>
          <w:w w:val="115"/>
        </w:rPr>
        <w:t>Discussion</w:t>
      </w:r>
    </w:p>
    <w:p w14:paraId="620314E8" w14:textId="77777777" w:rsidR="00845F1E" w:rsidRDefault="00BA7C68">
      <w:pPr>
        <w:pStyle w:val="BodyText"/>
        <w:spacing w:before="197" w:line="249" w:lineRule="auto"/>
        <w:ind w:left="100" w:right="117"/>
        <w:jc w:val="both"/>
      </w:pPr>
      <w:r>
        <w:rPr>
          <w:w w:val="105"/>
        </w:rPr>
        <w:t xml:space="preserve">Drawing on recent evidence for the existence of the </w:t>
      </w:r>
      <w:r>
        <w:rPr>
          <w:spacing w:val="-3"/>
          <w:w w:val="105"/>
        </w:rPr>
        <w:t xml:space="preserve">Weber-Fechner </w:t>
      </w:r>
      <w:r>
        <w:rPr>
          <w:w w:val="105"/>
        </w:rPr>
        <w:t xml:space="preserve">law in in </w:t>
      </w:r>
      <w:r>
        <w:rPr>
          <w:rFonts w:ascii="Arial"/>
          <w:i/>
          <w:w w:val="105"/>
        </w:rPr>
        <w:t xml:space="preserve">Drosophila </w:t>
      </w:r>
      <w:r>
        <w:rPr>
          <w:w w:val="105"/>
        </w:rPr>
        <w:t xml:space="preserve">olfactory receptor neurons [12, 11, 10], </w:t>
      </w:r>
      <w:r>
        <w:rPr>
          <w:spacing w:val="-3"/>
          <w:w w:val="105"/>
        </w:rPr>
        <w:t xml:space="preserve">we </w:t>
      </w:r>
      <w:r>
        <w:rPr>
          <w:w w:val="105"/>
        </w:rPr>
        <w:t>propose a theoretical framework for the adaptive encoding and decoding</w:t>
      </w:r>
      <w:r>
        <w:rPr>
          <w:w w:val="105"/>
        </w:rPr>
        <w:t xml:space="preserve"> of complex, dynamic odor environments. </w:t>
      </w:r>
      <w:r>
        <w:rPr>
          <w:spacing w:val="-9"/>
          <w:w w:val="105"/>
        </w:rPr>
        <w:t xml:space="preserve">We </w:t>
      </w:r>
      <w:r>
        <w:rPr>
          <w:w w:val="105"/>
        </w:rPr>
        <w:t>argue that this adaptive mechanism, when incorporated into a combinatorial coding strategy, is central to the accurate identification and discrimination of rapidly fluctuating, potentially conflicting odor signals</w:t>
      </w:r>
      <w:r>
        <w:rPr>
          <w:w w:val="105"/>
        </w:rPr>
        <w:t xml:space="preserve">. Our framework relies on </w:t>
      </w:r>
      <w:r>
        <w:rPr>
          <w:spacing w:val="-4"/>
          <w:w w:val="105"/>
        </w:rPr>
        <w:t xml:space="preserve">two </w:t>
      </w:r>
      <w:r>
        <w:rPr>
          <w:w w:val="105"/>
        </w:rPr>
        <w:t xml:space="preserve">steps of odor encoding and decoding, respectively: (i) a nonlinear, stochastic model of odor-receptor binding and subsequent receptor </w:t>
      </w:r>
      <w:r>
        <w:rPr>
          <w:spacing w:val="-3"/>
          <w:w w:val="105"/>
        </w:rPr>
        <w:t xml:space="preserve">activity,  </w:t>
      </w:r>
      <w:r>
        <w:rPr>
          <w:w w:val="105"/>
        </w:rPr>
        <w:t>and ii) reconstruction   of the signal via compressed decoding of the neural resp</w:t>
      </w:r>
      <w:r>
        <w:rPr>
          <w:w w:val="105"/>
        </w:rPr>
        <w:t xml:space="preserve">onse. In this framework, input gain control following the </w:t>
      </w:r>
      <w:r>
        <w:rPr>
          <w:spacing w:val="-3"/>
          <w:w w:val="105"/>
        </w:rPr>
        <w:t xml:space="preserve">Weber-Fechner </w:t>
      </w:r>
      <w:r>
        <w:rPr>
          <w:w w:val="105"/>
        </w:rPr>
        <w:t xml:space="preserve">Law is enforced </w:t>
      </w:r>
      <w:r>
        <w:rPr>
          <w:spacing w:val="-3"/>
          <w:w w:val="105"/>
        </w:rPr>
        <w:t xml:space="preserve">by </w:t>
      </w:r>
      <w:r>
        <w:rPr>
          <w:w w:val="105"/>
        </w:rPr>
        <w:t xml:space="preserve">appropriate scaling of the free energy of Or/Orco complex activation with the odor signal </w:t>
      </w:r>
      <w:r>
        <w:rPr>
          <w:spacing w:val="51"/>
          <w:w w:val="105"/>
        </w:rPr>
        <w:t xml:space="preserve"> </w:t>
      </w:r>
      <w:r>
        <w:rPr>
          <w:w w:val="105"/>
        </w:rPr>
        <w:t>mean.</w:t>
      </w:r>
    </w:p>
    <w:p w14:paraId="2B45E259" w14:textId="77777777" w:rsidR="00845F1E" w:rsidRDefault="00BA7C68">
      <w:pPr>
        <w:pStyle w:val="BodyText"/>
        <w:spacing w:line="249" w:lineRule="auto"/>
        <w:ind w:left="100" w:right="116" w:firstLine="298"/>
        <w:jc w:val="both"/>
      </w:pPr>
      <w:r>
        <w:rPr>
          <w:w w:val="105"/>
        </w:rPr>
        <w:t>The encoding model is a generalization of the classical model of bac</w:t>
      </w:r>
      <w:r>
        <w:rPr>
          <w:w w:val="105"/>
        </w:rPr>
        <w:t>terial chemotaxis [23], and is math- ematically equivalent to a recently proposed competitive binding model for ORN response [24],  where it     was shown that inclusion of inhibitory responses increases coding capacity of a distributed system of ORNs. Reg</w:t>
      </w:r>
      <w:r>
        <w:rPr>
          <w:w w:val="105"/>
        </w:rPr>
        <w:t xml:space="preserve">arding decoding, recent works </w:t>
      </w:r>
      <w:r>
        <w:rPr>
          <w:spacing w:val="-3"/>
          <w:w w:val="105"/>
        </w:rPr>
        <w:t xml:space="preserve">have </w:t>
      </w:r>
      <w:r>
        <w:rPr>
          <w:w w:val="105"/>
        </w:rPr>
        <w:t xml:space="preserve">pointed to the importance of a distributed response in inferring high- dimensional sparse signals [1, 25, 26]. In this work, </w:t>
      </w:r>
      <w:r>
        <w:rPr>
          <w:spacing w:val="-3"/>
          <w:w w:val="105"/>
        </w:rPr>
        <w:t xml:space="preserve">we </w:t>
      </w:r>
      <w:r>
        <w:rPr>
          <w:w w:val="105"/>
        </w:rPr>
        <w:t>place particular importance on the impact of intensity variations that typify odor signals in</w:t>
      </w:r>
      <w:r>
        <w:rPr>
          <w:w w:val="105"/>
        </w:rPr>
        <w:t xml:space="preserve"> natural environments, finding that in both static and fluctuating odor landscapes, adaptive sensing at the receptor level play a central role in the simultaneous decoding of odor intensity  and  odor</w:t>
      </w:r>
      <w:r>
        <w:rPr>
          <w:spacing w:val="30"/>
          <w:w w:val="105"/>
        </w:rPr>
        <w:t xml:space="preserve"> </w:t>
      </w:r>
      <w:r>
        <w:rPr>
          <w:spacing w:val="-4"/>
          <w:w w:val="105"/>
        </w:rPr>
        <w:t>identity.</w:t>
      </w:r>
    </w:p>
    <w:p w14:paraId="3309308C" w14:textId="77777777" w:rsidR="00845F1E" w:rsidRDefault="00845F1E">
      <w:pPr>
        <w:spacing w:line="249" w:lineRule="auto"/>
        <w:jc w:val="both"/>
        <w:sectPr w:rsidR="00845F1E">
          <w:pgSz w:w="12240" w:h="15840"/>
          <w:pgMar w:top="1400" w:right="1320" w:bottom="1580" w:left="1340" w:header="0" w:footer="1389" w:gutter="0"/>
          <w:cols w:space="720"/>
        </w:sectPr>
      </w:pPr>
    </w:p>
    <w:p w14:paraId="029837E4" w14:textId="77777777" w:rsidR="00845F1E" w:rsidRDefault="00BA7C68">
      <w:pPr>
        <w:pStyle w:val="Heading5"/>
        <w:tabs>
          <w:tab w:val="left" w:pos="340"/>
        </w:tabs>
        <w:spacing w:before="52"/>
        <w:ind w:right="17"/>
        <w:jc w:val="center"/>
      </w:pPr>
      <w:r>
        <w:rPr>
          <w:w w:val="115"/>
        </w:rPr>
        <w:lastRenderedPageBreak/>
        <w:t>a</w:t>
      </w:r>
      <w:r>
        <w:rPr>
          <w:w w:val="115"/>
        </w:rPr>
        <w:tab/>
        <w:t xml:space="preserve">Maintaining a distributed </w:t>
      </w:r>
      <w:r>
        <w:rPr>
          <w:spacing w:val="8"/>
          <w:w w:val="115"/>
        </w:rPr>
        <w:t xml:space="preserve"> </w:t>
      </w:r>
      <w:r>
        <w:rPr>
          <w:w w:val="115"/>
        </w:rPr>
        <w:t>re</w:t>
      </w:r>
      <w:r>
        <w:rPr>
          <w:w w:val="115"/>
        </w:rPr>
        <w:t>sponse</w:t>
      </w:r>
    </w:p>
    <w:p w14:paraId="24A4CED1" w14:textId="77777777" w:rsidR="00845F1E" w:rsidRDefault="00BA7C68">
      <w:pPr>
        <w:pStyle w:val="BodyText"/>
        <w:spacing w:before="137" w:line="249" w:lineRule="auto"/>
        <w:ind w:left="100" w:right="116"/>
        <w:jc w:val="both"/>
      </w:pPr>
      <w:r>
        <w:rPr>
          <w:spacing w:val="-9"/>
          <w:w w:val="105"/>
        </w:rPr>
        <w:t xml:space="preserve">We  </w:t>
      </w:r>
      <w:r>
        <w:rPr>
          <w:w w:val="105"/>
        </w:rPr>
        <w:t xml:space="preserve">showed that for static odor signals, a broadly sensing but non-adaptive system can accurately estimate  odor identities, though only in a limited window of concentration. In living systems, adaptation maintains information transfer </w:t>
      </w:r>
      <w:r>
        <w:rPr>
          <w:spacing w:val="-3"/>
          <w:w w:val="105"/>
        </w:rPr>
        <w:t xml:space="preserve">by </w:t>
      </w:r>
      <w:r>
        <w:rPr>
          <w:w w:val="105"/>
        </w:rPr>
        <w:t>ensuring t</w:t>
      </w:r>
      <w:r>
        <w:rPr>
          <w:w w:val="105"/>
        </w:rPr>
        <w:t xml:space="preserve">hat the sensory system stays in a regime of maximum sensitivity [27]. In compressed sensing, the fidelity of signal decoding relies also on the combinatorics of the sensor response [18, 17, 19]. Indeed, it has been noted that </w:t>
      </w:r>
      <w:r>
        <w:rPr>
          <w:rFonts w:ascii="Arial" w:hAnsi="Arial"/>
          <w:i/>
          <w:w w:val="105"/>
        </w:rPr>
        <w:t xml:space="preserve">diffusivity </w:t>
      </w:r>
      <w:r>
        <w:rPr>
          <w:w w:val="105"/>
        </w:rPr>
        <w:t>in sensing – here incorporated through the dispersity of binding constants – underlies effective compression of high-dimensional sparse signals into a limited receptor space.   Still,  the nonlinearity of the steady state receptor response,  Eq. 1,  can af</w:t>
      </w:r>
      <w:r>
        <w:rPr>
          <w:w w:val="105"/>
        </w:rPr>
        <w:t xml:space="preserve">fect the distributions of   ORN activity as odor concentration increases. Thus,  in the context of combinatorial coding,  the central  benefit conferred </w:t>
      </w:r>
      <w:r>
        <w:rPr>
          <w:spacing w:val="-3"/>
          <w:w w:val="105"/>
        </w:rPr>
        <w:t xml:space="preserve">by  </w:t>
      </w:r>
      <w:r>
        <w:rPr>
          <w:w w:val="105"/>
        </w:rPr>
        <w:t xml:space="preserve">the </w:t>
      </w:r>
      <w:r>
        <w:rPr>
          <w:spacing w:val="-3"/>
          <w:w w:val="105"/>
        </w:rPr>
        <w:t xml:space="preserve">Weber  </w:t>
      </w:r>
      <w:r>
        <w:rPr>
          <w:w w:val="105"/>
        </w:rPr>
        <w:t>Law scaling is not merely preventing ORN activities from saturating,  but  their  distri</w:t>
      </w:r>
      <w:r>
        <w:rPr>
          <w:w w:val="105"/>
        </w:rPr>
        <w:t>butions  from</w:t>
      </w:r>
      <w:r>
        <w:rPr>
          <w:spacing w:val="41"/>
          <w:w w:val="105"/>
        </w:rPr>
        <w:t xml:space="preserve"> </w:t>
      </w:r>
      <w:r>
        <w:rPr>
          <w:w w:val="105"/>
        </w:rPr>
        <w:t>distorting.</w:t>
      </w:r>
    </w:p>
    <w:p w14:paraId="619EE91D" w14:textId="77777777" w:rsidR="00845F1E" w:rsidRDefault="00BA7C68">
      <w:pPr>
        <w:pStyle w:val="BodyText"/>
        <w:spacing w:line="249" w:lineRule="auto"/>
        <w:ind w:left="100" w:right="116" w:firstLine="298"/>
        <w:jc w:val="both"/>
      </w:pPr>
      <w:r>
        <w:rPr>
          <w:w w:val="110"/>
        </w:rPr>
        <w:t>Importantly,</w:t>
      </w:r>
      <w:r>
        <w:rPr>
          <w:spacing w:val="-20"/>
          <w:w w:val="110"/>
        </w:rPr>
        <w:t xml:space="preserve"> </w:t>
      </w:r>
      <w:r>
        <w:rPr>
          <w:spacing w:val="-3"/>
          <w:w w:val="110"/>
        </w:rPr>
        <w:t>we</w:t>
      </w:r>
      <w:r>
        <w:rPr>
          <w:spacing w:val="-23"/>
          <w:w w:val="110"/>
        </w:rPr>
        <w:t xml:space="preserve"> </w:t>
      </w:r>
      <w:r>
        <w:rPr>
          <w:w w:val="110"/>
        </w:rPr>
        <w:t>find</w:t>
      </w:r>
      <w:r>
        <w:rPr>
          <w:spacing w:val="-23"/>
          <w:w w:val="110"/>
        </w:rPr>
        <w:t xml:space="preserve"> </w:t>
      </w:r>
      <w:r>
        <w:rPr>
          <w:w w:val="110"/>
        </w:rPr>
        <w:t>that</w:t>
      </w:r>
      <w:r>
        <w:rPr>
          <w:spacing w:val="-23"/>
          <w:w w:val="110"/>
        </w:rPr>
        <w:t xml:space="preserve"> </w:t>
      </w:r>
      <w:r>
        <w:rPr>
          <w:w w:val="110"/>
        </w:rPr>
        <w:t>the</w:t>
      </w:r>
      <w:r>
        <w:rPr>
          <w:spacing w:val="-23"/>
          <w:w w:val="110"/>
        </w:rPr>
        <w:t xml:space="preserve"> </w:t>
      </w:r>
      <w:r>
        <w:rPr>
          <w:w w:val="110"/>
        </w:rPr>
        <w:t>advantages</w:t>
      </w:r>
      <w:r>
        <w:rPr>
          <w:spacing w:val="-23"/>
          <w:w w:val="110"/>
        </w:rPr>
        <w:t xml:space="preserve"> </w:t>
      </w:r>
      <w:r>
        <w:rPr>
          <w:w w:val="110"/>
        </w:rPr>
        <w:t>of</w:t>
      </w:r>
      <w:r>
        <w:rPr>
          <w:spacing w:val="-23"/>
          <w:w w:val="110"/>
        </w:rPr>
        <w:t xml:space="preserve"> </w:t>
      </w:r>
      <w:r>
        <w:rPr>
          <w:w w:val="110"/>
        </w:rPr>
        <w:t>preserving</w:t>
      </w:r>
      <w:r>
        <w:rPr>
          <w:spacing w:val="-23"/>
          <w:w w:val="110"/>
        </w:rPr>
        <w:t xml:space="preserve"> </w:t>
      </w:r>
      <w:r>
        <w:rPr>
          <w:w w:val="110"/>
        </w:rPr>
        <w:t>combinatorial</w:t>
      </w:r>
      <w:r>
        <w:rPr>
          <w:spacing w:val="-23"/>
          <w:w w:val="110"/>
        </w:rPr>
        <w:t xml:space="preserve"> </w:t>
      </w:r>
      <w:r>
        <w:rPr>
          <w:w w:val="110"/>
        </w:rPr>
        <w:t>response</w:t>
      </w:r>
      <w:r>
        <w:rPr>
          <w:spacing w:val="-23"/>
          <w:w w:val="110"/>
        </w:rPr>
        <w:t xml:space="preserve"> </w:t>
      </w:r>
      <w:r>
        <w:rPr>
          <w:w w:val="110"/>
        </w:rPr>
        <w:t>carry</w:t>
      </w:r>
      <w:r>
        <w:rPr>
          <w:spacing w:val="-23"/>
          <w:w w:val="110"/>
        </w:rPr>
        <w:t xml:space="preserve"> </w:t>
      </w:r>
      <w:r>
        <w:rPr>
          <w:spacing w:val="-3"/>
          <w:w w:val="110"/>
        </w:rPr>
        <w:t>over</w:t>
      </w:r>
      <w:r>
        <w:rPr>
          <w:spacing w:val="-23"/>
          <w:w w:val="110"/>
        </w:rPr>
        <w:t xml:space="preserve"> </w:t>
      </w:r>
      <w:r>
        <w:rPr>
          <w:w w:val="110"/>
        </w:rPr>
        <w:t>to</w:t>
      </w:r>
      <w:r>
        <w:rPr>
          <w:spacing w:val="-23"/>
          <w:w w:val="110"/>
        </w:rPr>
        <w:t xml:space="preserve"> </w:t>
      </w:r>
      <w:r>
        <w:rPr>
          <w:w w:val="110"/>
        </w:rPr>
        <w:t>more</w:t>
      </w:r>
      <w:r>
        <w:rPr>
          <w:spacing w:val="-23"/>
          <w:w w:val="110"/>
        </w:rPr>
        <w:t xml:space="preserve"> </w:t>
      </w:r>
      <w:r>
        <w:rPr>
          <w:w w:val="110"/>
        </w:rPr>
        <w:t xml:space="preserve">complex odor environments, where multiple odors must </w:t>
      </w:r>
      <w:r>
        <w:rPr>
          <w:spacing w:val="1"/>
          <w:w w:val="110"/>
        </w:rPr>
        <w:t xml:space="preserve">be </w:t>
      </w:r>
      <w:r>
        <w:rPr>
          <w:w w:val="110"/>
        </w:rPr>
        <w:t xml:space="preserve">discriminated. The ability to recognize weak odors </w:t>
      </w:r>
      <w:r>
        <w:rPr>
          <w:spacing w:val="-3"/>
          <w:w w:val="110"/>
        </w:rPr>
        <w:t xml:space="preserve">over </w:t>
      </w:r>
      <w:r>
        <w:rPr>
          <w:w w:val="110"/>
        </w:rPr>
        <w:t>strong</w:t>
      </w:r>
      <w:r>
        <w:rPr>
          <w:spacing w:val="-23"/>
          <w:w w:val="110"/>
        </w:rPr>
        <w:t xml:space="preserve"> </w:t>
      </w:r>
      <w:r>
        <w:rPr>
          <w:w w:val="110"/>
        </w:rPr>
        <w:t>backgrounds</w:t>
      </w:r>
      <w:r>
        <w:rPr>
          <w:spacing w:val="-22"/>
          <w:w w:val="110"/>
        </w:rPr>
        <w:t xml:space="preserve"> </w:t>
      </w:r>
      <w:r>
        <w:rPr>
          <w:w w:val="110"/>
        </w:rPr>
        <w:t>is</w:t>
      </w:r>
      <w:r>
        <w:rPr>
          <w:spacing w:val="-23"/>
          <w:w w:val="110"/>
        </w:rPr>
        <w:t xml:space="preserve"> </w:t>
      </w:r>
      <w:r>
        <w:rPr>
          <w:w w:val="110"/>
        </w:rPr>
        <w:t>particularly</w:t>
      </w:r>
      <w:r>
        <w:rPr>
          <w:spacing w:val="-22"/>
          <w:w w:val="110"/>
        </w:rPr>
        <w:t xml:space="preserve"> </w:t>
      </w:r>
      <w:r>
        <w:rPr>
          <w:spacing w:val="-3"/>
          <w:w w:val="110"/>
        </w:rPr>
        <w:t>relevant</w:t>
      </w:r>
      <w:r>
        <w:rPr>
          <w:spacing w:val="-22"/>
          <w:w w:val="110"/>
        </w:rPr>
        <w:t xml:space="preserve"> </w:t>
      </w:r>
      <w:r>
        <w:rPr>
          <w:w w:val="110"/>
        </w:rPr>
        <w:t>to</w:t>
      </w:r>
      <w:r>
        <w:rPr>
          <w:spacing w:val="-23"/>
          <w:w w:val="110"/>
        </w:rPr>
        <w:t xml:space="preserve"> </w:t>
      </w:r>
      <w:r>
        <w:rPr>
          <w:w w:val="110"/>
        </w:rPr>
        <w:t>olfaction</w:t>
      </w:r>
      <w:r>
        <w:rPr>
          <w:spacing w:val="-22"/>
          <w:w w:val="110"/>
        </w:rPr>
        <w:t xml:space="preserve"> </w:t>
      </w:r>
      <w:r>
        <w:rPr>
          <w:w w:val="110"/>
        </w:rPr>
        <w:t>in</w:t>
      </w:r>
      <w:r>
        <w:rPr>
          <w:spacing w:val="-23"/>
          <w:w w:val="110"/>
        </w:rPr>
        <w:t xml:space="preserve"> </w:t>
      </w:r>
      <w:r>
        <w:rPr>
          <w:w w:val="110"/>
        </w:rPr>
        <w:t>nature,</w:t>
      </w:r>
      <w:r>
        <w:rPr>
          <w:spacing w:val="-20"/>
          <w:w w:val="110"/>
        </w:rPr>
        <w:t xml:space="preserve"> </w:t>
      </w:r>
      <w:r>
        <w:rPr>
          <w:w w:val="110"/>
        </w:rPr>
        <w:t>where</w:t>
      </w:r>
      <w:r>
        <w:rPr>
          <w:spacing w:val="-22"/>
          <w:w w:val="110"/>
        </w:rPr>
        <w:t xml:space="preserve"> </w:t>
      </w:r>
      <w:r>
        <w:rPr>
          <w:w w:val="110"/>
        </w:rPr>
        <w:t>signal</w:t>
      </w:r>
      <w:r>
        <w:rPr>
          <w:spacing w:val="-23"/>
          <w:w w:val="110"/>
        </w:rPr>
        <w:t xml:space="preserve"> </w:t>
      </w:r>
      <w:r>
        <w:rPr>
          <w:w w:val="110"/>
        </w:rPr>
        <w:t>conflicts</w:t>
      </w:r>
      <w:r>
        <w:rPr>
          <w:spacing w:val="-23"/>
          <w:w w:val="110"/>
        </w:rPr>
        <w:t xml:space="preserve"> </w:t>
      </w:r>
      <w:r>
        <w:rPr>
          <w:w w:val="110"/>
        </w:rPr>
        <w:t>are</w:t>
      </w:r>
      <w:r>
        <w:rPr>
          <w:spacing w:val="-22"/>
          <w:w w:val="110"/>
        </w:rPr>
        <w:t xml:space="preserve"> </w:t>
      </w:r>
      <w:r>
        <w:rPr>
          <w:w w:val="110"/>
        </w:rPr>
        <w:t xml:space="preserve">pervasive. Absent </w:t>
      </w:r>
      <w:r>
        <w:rPr>
          <w:spacing w:val="-3"/>
          <w:w w:val="110"/>
        </w:rPr>
        <w:t>Weber</w:t>
      </w:r>
      <w:r>
        <w:rPr>
          <w:spacing w:val="-24"/>
          <w:w w:val="110"/>
        </w:rPr>
        <w:t xml:space="preserve"> </w:t>
      </w:r>
      <w:r>
        <w:rPr>
          <w:w w:val="110"/>
        </w:rPr>
        <w:t>Law</w:t>
      </w:r>
      <w:r>
        <w:rPr>
          <w:spacing w:val="-24"/>
          <w:w w:val="110"/>
        </w:rPr>
        <w:t xml:space="preserve"> </w:t>
      </w:r>
      <w:r>
        <w:rPr>
          <w:w w:val="110"/>
        </w:rPr>
        <w:t>scaling,</w:t>
      </w:r>
      <w:r>
        <w:rPr>
          <w:spacing w:val="-23"/>
          <w:w w:val="110"/>
        </w:rPr>
        <w:t xml:space="preserve"> </w:t>
      </w:r>
      <w:r>
        <w:rPr>
          <w:w w:val="110"/>
        </w:rPr>
        <w:t>odor</w:t>
      </w:r>
      <w:r>
        <w:rPr>
          <w:spacing w:val="-24"/>
          <w:w w:val="110"/>
        </w:rPr>
        <w:t xml:space="preserve"> </w:t>
      </w:r>
      <w:r>
        <w:rPr>
          <w:w w:val="110"/>
        </w:rPr>
        <w:t>signals</w:t>
      </w:r>
      <w:r>
        <w:rPr>
          <w:spacing w:val="-24"/>
          <w:w w:val="110"/>
        </w:rPr>
        <w:t xml:space="preserve"> </w:t>
      </w:r>
      <w:r>
        <w:rPr>
          <w:w w:val="110"/>
        </w:rPr>
        <w:t>are</w:t>
      </w:r>
      <w:r>
        <w:rPr>
          <w:spacing w:val="-24"/>
          <w:w w:val="110"/>
        </w:rPr>
        <w:t xml:space="preserve"> </w:t>
      </w:r>
      <w:r>
        <w:rPr>
          <w:w w:val="110"/>
        </w:rPr>
        <w:t>mis-identified</w:t>
      </w:r>
      <w:r>
        <w:rPr>
          <w:spacing w:val="-24"/>
          <w:w w:val="110"/>
        </w:rPr>
        <w:t xml:space="preserve"> </w:t>
      </w:r>
      <w:r>
        <w:rPr>
          <w:w w:val="110"/>
        </w:rPr>
        <w:t>in</w:t>
      </w:r>
      <w:r>
        <w:rPr>
          <w:spacing w:val="-24"/>
          <w:w w:val="110"/>
        </w:rPr>
        <w:t xml:space="preserve"> </w:t>
      </w:r>
      <w:r>
        <w:rPr>
          <w:w w:val="110"/>
        </w:rPr>
        <w:t>the</w:t>
      </w:r>
      <w:r>
        <w:rPr>
          <w:spacing w:val="-24"/>
          <w:w w:val="110"/>
        </w:rPr>
        <w:t xml:space="preserve"> </w:t>
      </w:r>
      <w:r>
        <w:rPr>
          <w:w w:val="110"/>
        </w:rPr>
        <w:t>presence</w:t>
      </w:r>
      <w:r>
        <w:rPr>
          <w:spacing w:val="-24"/>
          <w:w w:val="110"/>
        </w:rPr>
        <w:t xml:space="preserve"> </w:t>
      </w:r>
      <w:r>
        <w:rPr>
          <w:w w:val="110"/>
        </w:rPr>
        <w:t>of</w:t>
      </w:r>
      <w:r>
        <w:rPr>
          <w:spacing w:val="-24"/>
          <w:w w:val="110"/>
        </w:rPr>
        <w:t xml:space="preserve"> </w:t>
      </w:r>
      <w:r>
        <w:rPr>
          <w:w w:val="110"/>
        </w:rPr>
        <w:t>strong</w:t>
      </w:r>
      <w:r>
        <w:rPr>
          <w:spacing w:val="-24"/>
          <w:w w:val="110"/>
        </w:rPr>
        <w:t xml:space="preserve"> </w:t>
      </w:r>
      <w:r>
        <w:rPr>
          <w:w w:val="110"/>
        </w:rPr>
        <w:t>backgrounds,</w:t>
      </w:r>
      <w:r>
        <w:rPr>
          <w:spacing w:val="-23"/>
          <w:w w:val="110"/>
        </w:rPr>
        <w:t xml:space="preserve"> </w:t>
      </w:r>
      <w:r>
        <w:rPr>
          <w:w w:val="110"/>
        </w:rPr>
        <w:t>producing</w:t>
      </w:r>
      <w:r>
        <w:rPr>
          <w:spacing w:val="-24"/>
          <w:w w:val="110"/>
        </w:rPr>
        <w:t xml:space="preserve"> </w:t>
      </w:r>
      <w:r>
        <w:rPr>
          <w:w w:val="110"/>
        </w:rPr>
        <w:t>accurate estimations</w:t>
      </w:r>
      <w:r>
        <w:rPr>
          <w:spacing w:val="-9"/>
          <w:w w:val="110"/>
        </w:rPr>
        <w:t xml:space="preserve"> </w:t>
      </w:r>
      <w:r>
        <w:rPr>
          <w:w w:val="110"/>
        </w:rPr>
        <w:t>only</w:t>
      </w:r>
      <w:r>
        <w:rPr>
          <w:spacing w:val="-9"/>
          <w:w w:val="110"/>
        </w:rPr>
        <w:t xml:space="preserve"> </w:t>
      </w:r>
      <w:r>
        <w:rPr>
          <w:w w:val="110"/>
        </w:rPr>
        <w:t>beyond</w:t>
      </w:r>
      <w:r>
        <w:rPr>
          <w:spacing w:val="-9"/>
          <w:w w:val="110"/>
        </w:rPr>
        <w:t xml:space="preserve"> </w:t>
      </w:r>
      <w:r>
        <w:rPr>
          <w:w w:val="110"/>
        </w:rPr>
        <w:t>a</w:t>
      </w:r>
      <w:r>
        <w:rPr>
          <w:spacing w:val="-9"/>
          <w:w w:val="110"/>
        </w:rPr>
        <w:t xml:space="preserve"> </w:t>
      </w:r>
      <w:r>
        <w:rPr>
          <w:w w:val="110"/>
        </w:rPr>
        <w:t>minimum</w:t>
      </w:r>
      <w:r>
        <w:rPr>
          <w:spacing w:val="-9"/>
          <w:w w:val="110"/>
        </w:rPr>
        <w:t xml:space="preserve"> </w:t>
      </w:r>
      <w:r>
        <w:rPr>
          <w:w w:val="110"/>
        </w:rPr>
        <w:t>intensity;</w:t>
      </w:r>
      <w:r>
        <w:rPr>
          <w:spacing w:val="-8"/>
          <w:w w:val="110"/>
        </w:rPr>
        <w:t xml:space="preserve"> </w:t>
      </w:r>
      <w:r>
        <w:rPr>
          <w:w w:val="110"/>
        </w:rPr>
        <w:t>this</w:t>
      </w:r>
      <w:r>
        <w:rPr>
          <w:spacing w:val="-9"/>
          <w:w w:val="110"/>
        </w:rPr>
        <w:t xml:space="preserve"> </w:t>
      </w:r>
      <w:r>
        <w:rPr>
          <w:w w:val="110"/>
        </w:rPr>
        <w:t>minimum</w:t>
      </w:r>
      <w:r>
        <w:rPr>
          <w:spacing w:val="-9"/>
          <w:w w:val="110"/>
        </w:rPr>
        <w:t xml:space="preserve"> </w:t>
      </w:r>
      <w:r>
        <w:rPr>
          <w:w w:val="110"/>
        </w:rPr>
        <w:t>itself</w:t>
      </w:r>
      <w:r>
        <w:rPr>
          <w:spacing w:val="-9"/>
          <w:w w:val="110"/>
        </w:rPr>
        <w:t xml:space="preserve"> </w:t>
      </w:r>
      <w:r>
        <w:rPr>
          <w:w w:val="110"/>
        </w:rPr>
        <w:t>increases</w:t>
      </w:r>
      <w:r>
        <w:rPr>
          <w:spacing w:val="-9"/>
          <w:w w:val="110"/>
        </w:rPr>
        <w:t xml:space="preserve"> </w:t>
      </w:r>
      <w:r>
        <w:rPr>
          <w:w w:val="110"/>
        </w:rPr>
        <w:t>with</w:t>
      </w:r>
      <w:r>
        <w:rPr>
          <w:spacing w:val="-9"/>
          <w:w w:val="110"/>
        </w:rPr>
        <w:t xml:space="preserve"> </w:t>
      </w:r>
      <w:r>
        <w:rPr>
          <w:w w:val="110"/>
        </w:rPr>
        <w:t>odor</w:t>
      </w:r>
      <w:r>
        <w:rPr>
          <w:spacing w:val="-9"/>
          <w:w w:val="110"/>
        </w:rPr>
        <w:t xml:space="preserve"> </w:t>
      </w:r>
      <w:r>
        <w:rPr>
          <w:spacing w:val="-3"/>
          <w:w w:val="110"/>
        </w:rPr>
        <w:t>complexity.</w:t>
      </w:r>
      <w:r>
        <w:rPr>
          <w:spacing w:val="10"/>
          <w:w w:val="110"/>
        </w:rPr>
        <w:t xml:space="preserve"> </w:t>
      </w:r>
      <w:r>
        <w:rPr>
          <w:spacing w:val="-3"/>
          <w:w w:val="110"/>
        </w:rPr>
        <w:t xml:space="preserve">Further, </w:t>
      </w:r>
      <w:r>
        <w:rPr>
          <w:w w:val="110"/>
        </w:rPr>
        <w:t>the</w:t>
      </w:r>
      <w:r>
        <w:rPr>
          <w:spacing w:val="-7"/>
          <w:w w:val="110"/>
        </w:rPr>
        <w:t xml:space="preserve"> </w:t>
      </w:r>
      <w:r>
        <w:rPr>
          <w:w w:val="110"/>
        </w:rPr>
        <w:t>system</w:t>
      </w:r>
      <w:r>
        <w:rPr>
          <w:spacing w:val="-7"/>
          <w:w w:val="110"/>
        </w:rPr>
        <w:t xml:space="preserve"> </w:t>
      </w:r>
      <w:r>
        <w:rPr>
          <w:w w:val="110"/>
        </w:rPr>
        <w:t>is</w:t>
      </w:r>
      <w:r>
        <w:rPr>
          <w:spacing w:val="-7"/>
          <w:w w:val="110"/>
        </w:rPr>
        <w:t xml:space="preserve"> </w:t>
      </w:r>
      <w:r>
        <w:rPr>
          <w:w w:val="110"/>
        </w:rPr>
        <w:t>largely</w:t>
      </w:r>
      <w:r>
        <w:rPr>
          <w:spacing w:val="-7"/>
          <w:w w:val="110"/>
        </w:rPr>
        <w:t xml:space="preserve"> </w:t>
      </w:r>
      <w:r>
        <w:rPr>
          <w:w w:val="110"/>
        </w:rPr>
        <w:t>incapable</w:t>
      </w:r>
      <w:r>
        <w:rPr>
          <w:spacing w:val="-7"/>
          <w:w w:val="110"/>
        </w:rPr>
        <w:t xml:space="preserve"> </w:t>
      </w:r>
      <w:r>
        <w:rPr>
          <w:w w:val="110"/>
        </w:rPr>
        <w:t>of</w:t>
      </w:r>
      <w:r>
        <w:rPr>
          <w:spacing w:val="-7"/>
          <w:w w:val="110"/>
        </w:rPr>
        <w:t xml:space="preserve"> </w:t>
      </w:r>
      <w:r>
        <w:rPr>
          <w:w w:val="110"/>
        </w:rPr>
        <w:t>estimating</w:t>
      </w:r>
      <w:r>
        <w:rPr>
          <w:spacing w:val="-7"/>
          <w:w w:val="110"/>
        </w:rPr>
        <w:t xml:space="preserve"> </w:t>
      </w:r>
      <w:r>
        <w:rPr>
          <w:w w:val="110"/>
        </w:rPr>
        <w:t>both</w:t>
      </w:r>
      <w:r>
        <w:rPr>
          <w:spacing w:val="-7"/>
          <w:w w:val="110"/>
        </w:rPr>
        <w:t xml:space="preserve"> </w:t>
      </w:r>
      <w:r>
        <w:rPr>
          <w:w w:val="110"/>
        </w:rPr>
        <w:t>odors</w:t>
      </w:r>
      <w:r>
        <w:rPr>
          <w:spacing w:val="-7"/>
          <w:w w:val="110"/>
        </w:rPr>
        <w:t xml:space="preserve"> </w:t>
      </w:r>
      <w:r>
        <w:rPr>
          <w:w w:val="110"/>
        </w:rPr>
        <w:t>accurately</w:t>
      </w:r>
      <w:r>
        <w:rPr>
          <w:spacing w:val="-7"/>
          <w:w w:val="110"/>
        </w:rPr>
        <w:t xml:space="preserve"> </w:t>
      </w:r>
      <w:r>
        <w:rPr>
          <w:w w:val="110"/>
        </w:rPr>
        <w:t>–</w:t>
      </w:r>
      <w:r>
        <w:rPr>
          <w:spacing w:val="-7"/>
          <w:w w:val="110"/>
        </w:rPr>
        <w:t xml:space="preserve"> </w:t>
      </w:r>
      <w:r>
        <w:rPr>
          <w:w w:val="110"/>
        </w:rPr>
        <w:t>true</w:t>
      </w:r>
      <w:r>
        <w:rPr>
          <w:spacing w:val="-7"/>
          <w:w w:val="110"/>
        </w:rPr>
        <w:t xml:space="preserve"> </w:t>
      </w:r>
      <w:r>
        <w:rPr>
          <w:w w:val="110"/>
        </w:rPr>
        <w:t>discrimination</w:t>
      </w:r>
      <w:r>
        <w:rPr>
          <w:spacing w:val="-7"/>
          <w:w w:val="110"/>
        </w:rPr>
        <w:t xml:space="preserve"> </w:t>
      </w:r>
      <w:r>
        <w:rPr>
          <w:w w:val="110"/>
        </w:rPr>
        <w:t>–</w:t>
      </w:r>
      <w:r>
        <w:rPr>
          <w:spacing w:val="-7"/>
          <w:w w:val="110"/>
        </w:rPr>
        <w:t xml:space="preserve"> </w:t>
      </w:r>
      <w:r>
        <w:rPr>
          <w:w w:val="110"/>
        </w:rPr>
        <w:t>except</w:t>
      </w:r>
      <w:r>
        <w:rPr>
          <w:spacing w:val="-7"/>
          <w:w w:val="110"/>
        </w:rPr>
        <w:t xml:space="preserve"> </w:t>
      </w:r>
      <w:r>
        <w:rPr>
          <w:w w:val="110"/>
        </w:rPr>
        <w:t>in</w:t>
      </w:r>
      <w:r>
        <w:rPr>
          <w:spacing w:val="-7"/>
          <w:w w:val="110"/>
        </w:rPr>
        <w:t xml:space="preserve"> </w:t>
      </w:r>
      <w:r>
        <w:rPr>
          <w:w w:val="110"/>
        </w:rPr>
        <w:t xml:space="preserve">limited concentration windows. In principle, the adaptive system might also </w:t>
      </w:r>
      <w:r>
        <w:rPr>
          <w:spacing w:val="1"/>
          <w:w w:val="110"/>
        </w:rPr>
        <w:t xml:space="preserve">be </w:t>
      </w:r>
      <w:r>
        <w:rPr>
          <w:w w:val="110"/>
        </w:rPr>
        <w:t>susceptible to sign</w:t>
      </w:r>
      <w:r>
        <w:rPr>
          <w:w w:val="110"/>
        </w:rPr>
        <w:t xml:space="preserve">al conflicts: mathematically, the activity distributions are </w:t>
      </w:r>
      <w:r>
        <w:rPr>
          <w:spacing w:val="-3"/>
          <w:w w:val="110"/>
        </w:rPr>
        <w:t xml:space="preserve">invariant </w:t>
      </w:r>
      <w:r>
        <w:rPr>
          <w:w w:val="110"/>
        </w:rPr>
        <w:t xml:space="preserve">only in the limit that all odorants are of equal strength (Eq), so the large deviations of the weaker odorant concentrations from this mean </w:t>
      </w:r>
      <w:r>
        <w:rPr>
          <w:spacing w:val="-3"/>
          <w:w w:val="110"/>
        </w:rPr>
        <w:t xml:space="preserve">value </w:t>
      </w:r>
      <w:r>
        <w:rPr>
          <w:w w:val="110"/>
        </w:rPr>
        <w:t xml:space="preserve">could lead to sensitive distortions in </w:t>
      </w:r>
      <w:r>
        <w:rPr>
          <w:w w:val="110"/>
        </w:rPr>
        <w:t xml:space="preserve">the distribution of ORN activities. Nonetheless, </w:t>
      </w:r>
      <w:r>
        <w:rPr>
          <w:spacing w:val="-3"/>
          <w:w w:val="110"/>
        </w:rPr>
        <w:t xml:space="preserve">we </w:t>
      </w:r>
      <w:r>
        <w:rPr>
          <w:w w:val="110"/>
        </w:rPr>
        <w:t xml:space="preserve">find that odors at least  as strong as the background can </w:t>
      </w:r>
      <w:r>
        <w:rPr>
          <w:spacing w:val="1"/>
          <w:w w:val="110"/>
        </w:rPr>
        <w:t xml:space="preserve">be </w:t>
      </w:r>
      <w:r>
        <w:rPr>
          <w:w w:val="110"/>
        </w:rPr>
        <w:t>identified irrespective of odor complexities. Likewise discrimination accuracy</w:t>
      </w:r>
      <w:r>
        <w:rPr>
          <w:spacing w:val="-17"/>
          <w:w w:val="110"/>
        </w:rPr>
        <w:t xml:space="preserve"> </w:t>
      </w:r>
      <w:r>
        <w:rPr>
          <w:w w:val="110"/>
        </w:rPr>
        <w:t>is</w:t>
      </w:r>
      <w:r>
        <w:rPr>
          <w:spacing w:val="-17"/>
          <w:w w:val="110"/>
        </w:rPr>
        <w:t xml:space="preserve"> </w:t>
      </w:r>
      <w:r>
        <w:rPr>
          <w:w w:val="110"/>
        </w:rPr>
        <w:t>more</w:t>
      </w:r>
      <w:r>
        <w:rPr>
          <w:spacing w:val="-17"/>
          <w:w w:val="110"/>
        </w:rPr>
        <w:t xml:space="preserve"> </w:t>
      </w:r>
      <w:r>
        <w:rPr>
          <w:w w:val="110"/>
        </w:rPr>
        <w:t>robust,</w:t>
      </w:r>
      <w:r>
        <w:rPr>
          <w:spacing w:val="-17"/>
          <w:w w:val="110"/>
        </w:rPr>
        <w:t xml:space="preserve"> </w:t>
      </w:r>
      <w:r>
        <w:rPr>
          <w:w w:val="110"/>
        </w:rPr>
        <w:t>preserved</w:t>
      </w:r>
      <w:r>
        <w:rPr>
          <w:spacing w:val="-17"/>
          <w:w w:val="110"/>
        </w:rPr>
        <w:t xml:space="preserve"> </w:t>
      </w:r>
      <w:r>
        <w:rPr>
          <w:spacing w:val="-3"/>
          <w:w w:val="110"/>
        </w:rPr>
        <w:t>over</w:t>
      </w:r>
      <w:r>
        <w:rPr>
          <w:spacing w:val="-17"/>
          <w:w w:val="110"/>
        </w:rPr>
        <w:t xml:space="preserve"> </w:t>
      </w:r>
      <w:r>
        <w:rPr>
          <w:w w:val="110"/>
        </w:rPr>
        <w:t>sizable</w:t>
      </w:r>
      <w:r>
        <w:rPr>
          <w:spacing w:val="-17"/>
          <w:w w:val="110"/>
        </w:rPr>
        <w:t xml:space="preserve"> </w:t>
      </w:r>
      <w:r>
        <w:rPr>
          <w:w w:val="110"/>
        </w:rPr>
        <w:t>concentration</w:t>
      </w:r>
      <w:r>
        <w:rPr>
          <w:spacing w:val="-17"/>
          <w:w w:val="110"/>
        </w:rPr>
        <w:t xml:space="preserve"> </w:t>
      </w:r>
      <w:r>
        <w:rPr>
          <w:w w:val="110"/>
        </w:rPr>
        <w:t>windows.</w:t>
      </w:r>
    </w:p>
    <w:p w14:paraId="2861EF6E" w14:textId="77777777" w:rsidR="00845F1E" w:rsidRDefault="00845F1E">
      <w:pPr>
        <w:pStyle w:val="BodyText"/>
        <w:spacing w:before="3"/>
        <w:rPr>
          <w:sz w:val="24"/>
        </w:rPr>
      </w:pPr>
    </w:p>
    <w:p w14:paraId="502B0608" w14:textId="77777777" w:rsidR="00845F1E" w:rsidRDefault="00BA7C68">
      <w:pPr>
        <w:pStyle w:val="Heading5"/>
        <w:tabs>
          <w:tab w:val="left" w:pos="356"/>
        </w:tabs>
        <w:ind w:right="17"/>
        <w:jc w:val="center"/>
      </w:pPr>
      <w:r>
        <w:rPr>
          <w:w w:val="115"/>
        </w:rPr>
        <w:t>b</w:t>
      </w:r>
      <w:r>
        <w:rPr>
          <w:w w:val="115"/>
        </w:rPr>
        <w:tab/>
        <w:t>Simultaneous</w:t>
      </w:r>
      <w:r>
        <w:rPr>
          <w:spacing w:val="22"/>
          <w:w w:val="115"/>
        </w:rPr>
        <w:t xml:space="preserve"> </w:t>
      </w:r>
      <w:r>
        <w:rPr>
          <w:w w:val="115"/>
        </w:rPr>
        <w:t>coding</w:t>
      </w:r>
      <w:r>
        <w:rPr>
          <w:spacing w:val="22"/>
          <w:w w:val="115"/>
        </w:rPr>
        <w:t xml:space="preserve"> </w:t>
      </w:r>
      <w:r>
        <w:rPr>
          <w:w w:val="115"/>
        </w:rPr>
        <w:t>of</w:t>
      </w:r>
      <w:r>
        <w:rPr>
          <w:spacing w:val="22"/>
          <w:w w:val="115"/>
        </w:rPr>
        <w:t xml:space="preserve"> </w:t>
      </w:r>
      <w:r>
        <w:rPr>
          <w:w w:val="115"/>
        </w:rPr>
        <w:t>intensity</w:t>
      </w:r>
      <w:r>
        <w:rPr>
          <w:spacing w:val="22"/>
          <w:w w:val="115"/>
        </w:rPr>
        <w:t xml:space="preserve"> </w:t>
      </w:r>
      <w:r>
        <w:rPr>
          <w:w w:val="115"/>
        </w:rPr>
        <w:t>and</w:t>
      </w:r>
      <w:r>
        <w:rPr>
          <w:spacing w:val="22"/>
          <w:w w:val="115"/>
        </w:rPr>
        <w:t xml:space="preserve"> </w:t>
      </w:r>
      <w:r>
        <w:rPr>
          <w:w w:val="115"/>
        </w:rPr>
        <w:t>identity</w:t>
      </w:r>
    </w:p>
    <w:p w14:paraId="1D934E27" w14:textId="77777777" w:rsidR="00845F1E" w:rsidRDefault="00BA7C68">
      <w:pPr>
        <w:pStyle w:val="BodyText"/>
        <w:spacing w:before="137" w:line="249" w:lineRule="auto"/>
        <w:ind w:left="100" w:right="116"/>
        <w:jc w:val="both"/>
      </w:pPr>
      <w:r>
        <w:rPr>
          <w:w w:val="110"/>
        </w:rPr>
        <w:t xml:space="preserve">An important aspect of olfactory sensing is maintaining fidelity in encoding odor identity simultaneously with that of odor intensity [20]. Here </w:t>
      </w:r>
      <w:r>
        <w:rPr>
          <w:spacing w:val="-3"/>
          <w:w w:val="110"/>
        </w:rPr>
        <w:t xml:space="preserve">we </w:t>
      </w:r>
      <w:r>
        <w:rPr>
          <w:w w:val="110"/>
        </w:rPr>
        <w:t xml:space="preserve">find that in some situations these aspects may decouple with </w:t>
      </w:r>
      <w:r>
        <w:rPr>
          <w:w w:val="110"/>
        </w:rPr>
        <w:t>variations</w:t>
      </w:r>
      <w:r>
        <w:rPr>
          <w:spacing w:val="-8"/>
          <w:w w:val="110"/>
        </w:rPr>
        <w:t xml:space="preserve"> </w:t>
      </w:r>
      <w:r>
        <w:rPr>
          <w:w w:val="110"/>
        </w:rPr>
        <w:t>in</w:t>
      </w:r>
      <w:r>
        <w:rPr>
          <w:spacing w:val="-8"/>
          <w:w w:val="110"/>
        </w:rPr>
        <w:t xml:space="preserve"> </w:t>
      </w:r>
      <w:r>
        <w:rPr>
          <w:w w:val="110"/>
        </w:rPr>
        <w:t>odor</w:t>
      </w:r>
      <w:r>
        <w:rPr>
          <w:spacing w:val="-8"/>
          <w:w w:val="110"/>
        </w:rPr>
        <w:t xml:space="preserve"> </w:t>
      </w:r>
      <w:r>
        <w:rPr>
          <w:w w:val="110"/>
        </w:rPr>
        <w:t>environment;</w:t>
      </w:r>
      <w:r>
        <w:rPr>
          <w:spacing w:val="-7"/>
          <w:w w:val="110"/>
        </w:rPr>
        <w:t xml:space="preserve"> </w:t>
      </w:r>
      <w:r>
        <w:rPr>
          <w:w w:val="110"/>
        </w:rPr>
        <w:t>often,</w:t>
      </w:r>
      <w:r>
        <w:rPr>
          <w:spacing w:val="-7"/>
          <w:w w:val="110"/>
        </w:rPr>
        <w:t xml:space="preserve"> </w:t>
      </w:r>
      <w:r>
        <w:rPr>
          <w:w w:val="110"/>
        </w:rPr>
        <w:t>though</w:t>
      </w:r>
      <w:r>
        <w:rPr>
          <w:spacing w:val="-8"/>
          <w:w w:val="110"/>
        </w:rPr>
        <w:t xml:space="preserve"> </w:t>
      </w:r>
      <w:r>
        <w:rPr>
          <w:w w:val="110"/>
        </w:rPr>
        <w:t>errors</w:t>
      </w:r>
      <w:r>
        <w:rPr>
          <w:spacing w:val="-8"/>
          <w:w w:val="110"/>
        </w:rPr>
        <w:t xml:space="preserve"> </w:t>
      </w:r>
      <w:r>
        <w:rPr>
          <w:w w:val="110"/>
        </w:rPr>
        <w:t>in</w:t>
      </w:r>
      <w:r>
        <w:rPr>
          <w:spacing w:val="-8"/>
          <w:w w:val="110"/>
        </w:rPr>
        <w:t xml:space="preserve"> </w:t>
      </w:r>
      <w:r>
        <w:rPr>
          <w:w w:val="110"/>
        </w:rPr>
        <w:t>one</w:t>
      </w:r>
      <w:r>
        <w:rPr>
          <w:spacing w:val="-8"/>
          <w:w w:val="110"/>
        </w:rPr>
        <w:t xml:space="preserve"> </w:t>
      </w:r>
      <w:r>
        <w:rPr>
          <w:w w:val="110"/>
        </w:rPr>
        <w:t>coincide</w:t>
      </w:r>
      <w:r>
        <w:rPr>
          <w:spacing w:val="-8"/>
          <w:w w:val="110"/>
        </w:rPr>
        <w:t xml:space="preserve"> </w:t>
      </w:r>
      <w:r>
        <w:rPr>
          <w:w w:val="110"/>
        </w:rPr>
        <w:t>with</w:t>
      </w:r>
      <w:r>
        <w:rPr>
          <w:spacing w:val="-8"/>
          <w:w w:val="110"/>
        </w:rPr>
        <w:t xml:space="preserve"> </w:t>
      </w:r>
      <w:r>
        <w:rPr>
          <w:w w:val="110"/>
        </w:rPr>
        <w:t>errors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other.</w:t>
      </w:r>
      <w:r>
        <w:rPr>
          <w:spacing w:val="11"/>
          <w:w w:val="110"/>
        </w:rPr>
        <w:t xml:space="preserve"> </w:t>
      </w:r>
      <w:r>
        <w:rPr>
          <w:w w:val="110"/>
        </w:rPr>
        <w:t>As</w:t>
      </w:r>
      <w:r>
        <w:rPr>
          <w:spacing w:val="-8"/>
          <w:w w:val="110"/>
        </w:rPr>
        <w:t xml:space="preserve"> </w:t>
      </w:r>
      <w:r>
        <w:rPr>
          <w:w w:val="110"/>
        </w:rPr>
        <w:t xml:space="preserve">mentioned, compressed sensing naturally conflates identity and </w:t>
      </w:r>
      <w:r>
        <w:rPr>
          <w:spacing w:val="-3"/>
          <w:w w:val="110"/>
        </w:rPr>
        <w:t xml:space="preserve">intensity, </w:t>
      </w:r>
      <w:r>
        <w:rPr>
          <w:w w:val="110"/>
        </w:rPr>
        <w:t>decoding the exact strength of odor signal components while relying fundamentally on</w:t>
      </w:r>
      <w:r>
        <w:rPr>
          <w:w w:val="110"/>
        </w:rPr>
        <w:t xml:space="preserve"> the requirement that most of components are zero. In this sense,</w:t>
      </w:r>
      <w:r>
        <w:rPr>
          <w:spacing w:val="-22"/>
          <w:w w:val="110"/>
        </w:rPr>
        <w:t xml:space="preserve"> </w:t>
      </w:r>
      <w:r>
        <w:rPr>
          <w:w w:val="110"/>
        </w:rPr>
        <w:t>combinatorial</w:t>
      </w:r>
      <w:r>
        <w:rPr>
          <w:spacing w:val="-22"/>
          <w:w w:val="110"/>
        </w:rPr>
        <w:t xml:space="preserve"> </w:t>
      </w:r>
      <w:r>
        <w:rPr>
          <w:w w:val="110"/>
        </w:rPr>
        <w:t>coding</w:t>
      </w:r>
      <w:r>
        <w:rPr>
          <w:spacing w:val="-23"/>
          <w:w w:val="110"/>
        </w:rPr>
        <w:t xml:space="preserve"> </w:t>
      </w:r>
      <w:r>
        <w:rPr>
          <w:w w:val="110"/>
        </w:rPr>
        <w:t>and</w:t>
      </w:r>
      <w:r>
        <w:rPr>
          <w:spacing w:val="-23"/>
          <w:w w:val="110"/>
        </w:rPr>
        <w:t xml:space="preserve"> </w:t>
      </w:r>
      <w:r>
        <w:rPr>
          <w:w w:val="110"/>
        </w:rPr>
        <w:t>compressed</w:t>
      </w:r>
      <w:r>
        <w:rPr>
          <w:spacing w:val="-22"/>
          <w:w w:val="110"/>
        </w:rPr>
        <w:t xml:space="preserve"> </w:t>
      </w:r>
      <w:r>
        <w:rPr>
          <w:w w:val="110"/>
        </w:rPr>
        <w:t>sensing</w:t>
      </w:r>
      <w:r>
        <w:rPr>
          <w:spacing w:val="-23"/>
          <w:w w:val="110"/>
        </w:rPr>
        <w:t xml:space="preserve"> </w:t>
      </w:r>
      <w:r>
        <w:rPr>
          <w:w w:val="110"/>
        </w:rPr>
        <w:t>decoding</w:t>
      </w:r>
      <w:r>
        <w:rPr>
          <w:spacing w:val="-22"/>
          <w:w w:val="110"/>
        </w:rPr>
        <w:t xml:space="preserve"> </w:t>
      </w:r>
      <w:r>
        <w:rPr>
          <w:w w:val="110"/>
        </w:rPr>
        <w:t>confronts</w:t>
      </w:r>
      <w:r>
        <w:rPr>
          <w:spacing w:val="-23"/>
          <w:w w:val="110"/>
        </w:rPr>
        <w:t xml:space="preserve"> </w:t>
      </w:r>
      <w:r>
        <w:rPr>
          <w:w w:val="110"/>
        </w:rPr>
        <w:t>the</w:t>
      </w:r>
      <w:r>
        <w:rPr>
          <w:spacing w:val="-22"/>
          <w:w w:val="110"/>
        </w:rPr>
        <w:t xml:space="preserve"> </w:t>
      </w:r>
      <w:r>
        <w:rPr>
          <w:w w:val="110"/>
        </w:rPr>
        <w:t>identity-intensity</w:t>
      </w:r>
      <w:r>
        <w:rPr>
          <w:spacing w:val="-22"/>
          <w:w w:val="110"/>
        </w:rPr>
        <w:t xml:space="preserve"> </w:t>
      </w:r>
      <w:r>
        <w:rPr>
          <w:w w:val="110"/>
        </w:rPr>
        <w:t>dilemma</w:t>
      </w:r>
      <w:r>
        <w:rPr>
          <w:spacing w:val="-23"/>
          <w:w w:val="110"/>
        </w:rPr>
        <w:t xml:space="preserve"> </w:t>
      </w:r>
      <w:r>
        <w:rPr>
          <w:w w:val="110"/>
        </w:rPr>
        <w:t xml:space="preserve">quite naturally, perhaps moreso than in sensory systems in which stimuli are parameterized continuously (e.g. </w:t>
      </w:r>
      <w:r>
        <w:rPr>
          <w:spacing w:val="-3"/>
          <w:w w:val="110"/>
        </w:rPr>
        <w:t xml:space="preserve">by </w:t>
      </w:r>
      <w:r>
        <w:rPr>
          <w:w w:val="110"/>
        </w:rPr>
        <w:t xml:space="preserve">frequency), such as vision and audition. Still, evidence suggests that, at least in </w:t>
      </w:r>
      <w:r>
        <w:rPr>
          <w:rFonts w:ascii="Arial"/>
          <w:i/>
          <w:w w:val="110"/>
        </w:rPr>
        <w:t>Drosophila</w:t>
      </w:r>
      <w:r>
        <w:rPr>
          <w:w w:val="110"/>
        </w:rPr>
        <w:t xml:space="preserve">, odor and intensity may </w:t>
      </w:r>
      <w:r>
        <w:rPr>
          <w:spacing w:val="1"/>
          <w:w w:val="110"/>
        </w:rPr>
        <w:t xml:space="preserve">be </w:t>
      </w:r>
      <w:r>
        <w:rPr>
          <w:w w:val="110"/>
        </w:rPr>
        <w:t>encoded in distinct r</w:t>
      </w:r>
      <w:r>
        <w:rPr>
          <w:w w:val="110"/>
        </w:rPr>
        <w:t xml:space="preserve">egions in the mushroom </w:t>
      </w:r>
      <w:r>
        <w:rPr>
          <w:spacing w:val="1"/>
          <w:w w:val="110"/>
        </w:rPr>
        <w:t xml:space="preserve">body </w:t>
      </w:r>
      <w:r>
        <w:rPr>
          <w:w w:val="110"/>
        </w:rPr>
        <w:t>[21], so incorporating a more realistic neural</w:t>
      </w:r>
      <w:r>
        <w:rPr>
          <w:spacing w:val="-17"/>
          <w:w w:val="110"/>
        </w:rPr>
        <w:t xml:space="preserve"> </w:t>
      </w:r>
      <w:r>
        <w:rPr>
          <w:w w:val="110"/>
        </w:rPr>
        <w:t>model</w:t>
      </w:r>
      <w:r>
        <w:rPr>
          <w:spacing w:val="-16"/>
          <w:w w:val="110"/>
        </w:rPr>
        <w:t xml:space="preserve"> </w:t>
      </w:r>
      <w:r>
        <w:rPr>
          <w:w w:val="110"/>
        </w:rPr>
        <w:t>for</w:t>
      </w:r>
      <w:r>
        <w:rPr>
          <w:spacing w:val="-17"/>
          <w:w w:val="110"/>
        </w:rPr>
        <w:t xml:space="preserve"> </w:t>
      </w:r>
      <w:r>
        <w:rPr>
          <w:w w:val="110"/>
        </w:rPr>
        <w:t>decoding</w:t>
      </w:r>
      <w:r>
        <w:rPr>
          <w:spacing w:val="-16"/>
          <w:w w:val="110"/>
        </w:rPr>
        <w:t xml:space="preserve"> </w:t>
      </w:r>
      <w:r>
        <w:rPr>
          <w:w w:val="110"/>
        </w:rPr>
        <w:t>of</w:t>
      </w:r>
      <w:r>
        <w:rPr>
          <w:spacing w:val="-17"/>
          <w:w w:val="110"/>
        </w:rPr>
        <w:t xml:space="preserve"> </w:t>
      </w:r>
      <w:r>
        <w:rPr>
          <w:w w:val="110"/>
        </w:rPr>
        <w:t>sparse</w:t>
      </w:r>
      <w:r>
        <w:rPr>
          <w:spacing w:val="-16"/>
          <w:w w:val="110"/>
        </w:rPr>
        <w:t xml:space="preserve"> </w:t>
      </w:r>
      <w:r>
        <w:rPr>
          <w:w w:val="110"/>
        </w:rPr>
        <w:t>ORN</w:t>
      </w:r>
      <w:r>
        <w:rPr>
          <w:spacing w:val="-17"/>
          <w:w w:val="110"/>
        </w:rPr>
        <w:t xml:space="preserve"> </w:t>
      </w:r>
      <w:r>
        <w:rPr>
          <w:w w:val="110"/>
        </w:rPr>
        <w:t>response</w:t>
      </w:r>
      <w:r>
        <w:rPr>
          <w:spacing w:val="-17"/>
          <w:w w:val="110"/>
        </w:rPr>
        <w:t xml:space="preserve"> </w:t>
      </w:r>
      <w:r>
        <w:rPr>
          <w:w w:val="110"/>
        </w:rPr>
        <w:t>(such</w:t>
      </w:r>
      <w:r>
        <w:rPr>
          <w:spacing w:val="-17"/>
          <w:w w:val="110"/>
        </w:rPr>
        <w:t xml:space="preserve"> </w:t>
      </w:r>
      <w:r>
        <w:rPr>
          <w:w w:val="110"/>
        </w:rPr>
        <w:t>as</w:t>
      </w:r>
      <w:r>
        <w:rPr>
          <w:spacing w:val="-17"/>
          <w:w w:val="110"/>
        </w:rPr>
        <w:t xml:space="preserve"> </w:t>
      </w:r>
      <w:r>
        <w:rPr>
          <w:w w:val="110"/>
        </w:rPr>
        <w:t>in</w:t>
      </w:r>
      <w:r>
        <w:rPr>
          <w:spacing w:val="-17"/>
          <w:w w:val="110"/>
        </w:rPr>
        <w:t xml:space="preserve"> </w:t>
      </w:r>
      <w:r>
        <w:rPr>
          <w:w w:val="110"/>
        </w:rPr>
        <w:t>[26])</w:t>
      </w:r>
      <w:r>
        <w:rPr>
          <w:spacing w:val="-16"/>
          <w:w w:val="110"/>
        </w:rPr>
        <w:t xml:space="preserve"> </w:t>
      </w:r>
      <w:r>
        <w:rPr>
          <w:w w:val="110"/>
        </w:rPr>
        <w:t>may</w:t>
      </w:r>
      <w:r>
        <w:rPr>
          <w:spacing w:val="-16"/>
          <w:w w:val="110"/>
        </w:rPr>
        <w:t xml:space="preserve"> </w:t>
      </w:r>
      <w:r>
        <w:rPr>
          <w:w w:val="110"/>
        </w:rPr>
        <w:t>find</w:t>
      </w:r>
      <w:r>
        <w:rPr>
          <w:spacing w:val="-17"/>
          <w:w w:val="110"/>
        </w:rPr>
        <w:t xml:space="preserve"> </w:t>
      </w:r>
      <w:r>
        <w:rPr>
          <w:w w:val="110"/>
        </w:rPr>
        <w:t>that</w:t>
      </w:r>
      <w:r>
        <w:rPr>
          <w:spacing w:val="-16"/>
          <w:w w:val="110"/>
        </w:rPr>
        <w:t xml:space="preserve"> </w:t>
      </w:r>
      <w:r>
        <w:rPr>
          <w:w w:val="110"/>
        </w:rPr>
        <w:t>these</w:t>
      </w:r>
      <w:r>
        <w:rPr>
          <w:spacing w:val="-17"/>
          <w:w w:val="110"/>
        </w:rPr>
        <w:t xml:space="preserve"> </w:t>
      </w:r>
      <w:r>
        <w:rPr>
          <w:spacing w:val="-4"/>
          <w:w w:val="110"/>
        </w:rPr>
        <w:t>two</w:t>
      </w:r>
      <w:r>
        <w:rPr>
          <w:spacing w:val="-17"/>
          <w:w w:val="110"/>
        </w:rPr>
        <w:t xml:space="preserve"> </w:t>
      </w:r>
      <w:r>
        <w:rPr>
          <w:w w:val="110"/>
        </w:rPr>
        <w:t>aspects</w:t>
      </w:r>
      <w:r>
        <w:rPr>
          <w:spacing w:val="-16"/>
          <w:w w:val="110"/>
        </w:rPr>
        <w:t xml:space="preserve"> </w:t>
      </w:r>
      <w:r>
        <w:rPr>
          <w:w w:val="110"/>
        </w:rPr>
        <w:t>naturally segregate.</w:t>
      </w:r>
    </w:p>
    <w:p w14:paraId="372A0190" w14:textId="77777777" w:rsidR="00845F1E" w:rsidRDefault="00845F1E">
      <w:pPr>
        <w:pStyle w:val="BodyText"/>
        <w:spacing w:before="8"/>
        <w:rPr>
          <w:sz w:val="18"/>
        </w:rPr>
      </w:pPr>
    </w:p>
    <w:p w14:paraId="618AD185" w14:textId="77777777" w:rsidR="00845F1E" w:rsidRDefault="00BA7C68">
      <w:pPr>
        <w:pStyle w:val="Heading5"/>
        <w:tabs>
          <w:tab w:val="left" w:pos="3182"/>
        </w:tabs>
        <w:spacing w:before="63"/>
        <w:ind w:left="2851"/>
      </w:pPr>
      <w:r>
        <w:rPr>
          <w:w w:val="125"/>
        </w:rPr>
        <w:t>c</w:t>
      </w:r>
      <w:r>
        <w:rPr>
          <w:w w:val="125"/>
        </w:rPr>
        <w:tab/>
      </w:r>
      <w:r>
        <w:rPr>
          <w:w w:val="120"/>
        </w:rPr>
        <w:t>Divisive normalization /</w:t>
      </w:r>
      <w:r>
        <w:rPr>
          <w:spacing w:val="-18"/>
          <w:w w:val="120"/>
        </w:rPr>
        <w:t xml:space="preserve"> </w:t>
      </w:r>
      <w:r>
        <w:rPr>
          <w:w w:val="120"/>
        </w:rPr>
        <w:t>timescales</w:t>
      </w:r>
    </w:p>
    <w:p w14:paraId="2594BDD9" w14:textId="77777777" w:rsidR="00845F1E" w:rsidRDefault="00BA7C68">
      <w:pPr>
        <w:pStyle w:val="BodyText"/>
        <w:spacing w:before="137"/>
        <w:ind w:left="100"/>
      </w:pPr>
      <w:r>
        <w:rPr>
          <w:color w:val="0000FF"/>
          <w:w w:val="110"/>
        </w:rPr>
        <w:t>TODO</w:t>
      </w:r>
    </w:p>
    <w:p w14:paraId="56440233" w14:textId="77777777" w:rsidR="00845F1E" w:rsidRDefault="00845F1E">
      <w:pPr>
        <w:pStyle w:val="BodyText"/>
        <w:spacing w:before="6"/>
        <w:rPr>
          <w:sz w:val="19"/>
        </w:rPr>
      </w:pPr>
    </w:p>
    <w:p w14:paraId="0A154C9A" w14:textId="77777777" w:rsidR="00845F1E" w:rsidRDefault="00BA7C68">
      <w:pPr>
        <w:pStyle w:val="Heading5"/>
        <w:tabs>
          <w:tab w:val="left" w:pos="2878"/>
        </w:tabs>
        <w:spacing w:before="63"/>
        <w:ind w:left="2522"/>
      </w:pPr>
      <w:r>
        <w:rPr>
          <w:w w:val="115"/>
        </w:rPr>
        <w:t>d</w:t>
      </w:r>
      <w:r>
        <w:rPr>
          <w:w w:val="115"/>
        </w:rPr>
        <w:tab/>
      </w:r>
      <w:r>
        <w:rPr>
          <w:w w:val="115"/>
        </w:rPr>
        <w:t xml:space="preserve">The timescales of adaptation </w:t>
      </w:r>
      <w:r>
        <w:rPr>
          <w:spacing w:val="32"/>
          <w:w w:val="115"/>
        </w:rPr>
        <w:t xml:space="preserve"> </w:t>
      </w:r>
      <w:r>
        <w:rPr>
          <w:w w:val="115"/>
        </w:rPr>
        <w:t>mechanisms</w:t>
      </w:r>
    </w:p>
    <w:p w14:paraId="6E285CE6" w14:textId="77777777" w:rsidR="00845F1E" w:rsidRDefault="00BA7C68">
      <w:pPr>
        <w:pStyle w:val="BodyText"/>
        <w:spacing w:before="137" w:line="249" w:lineRule="auto"/>
        <w:ind w:left="100" w:right="117"/>
        <w:jc w:val="both"/>
      </w:pPr>
      <w:r>
        <w:rPr>
          <w:spacing w:val="-9"/>
          <w:w w:val="105"/>
        </w:rPr>
        <w:t xml:space="preserve">We </w:t>
      </w:r>
      <w:r>
        <w:rPr>
          <w:w w:val="105"/>
        </w:rPr>
        <w:t>find that in naturalistic, intermittent odor environments, dynamic adaptation can promote active per- ception of sparse odors throughout whiffs.  In particular, adaptation timescales around 100 ms are sufficient    in maintaining ongoing refinements of per</w:t>
      </w:r>
      <w:r>
        <w:rPr>
          <w:w w:val="105"/>
        </w:rPr>
        <w:t xml:space="preserve">ceived odor </w:t>
      </w:r>
      <w:r>
        <w:rPr>
          <w:spacing w:val="-4"/>
          <w:w w:val="105"/>
        </w:rPr>
        <w:t xml:space="preserve">identity, </w:t>
      </w:r>
      <w:r>
        <w:rPr>
          <w:w w:val="105"/>
        </w:rPr>
        <w:t>and that these refinements confer robust and accurate odor identification within a short time (</w:t>
      </w:r>
      <w:r>
        <w:rPr>
          <w:i/>
          <w:w w:val="105"/>
        </w:rPr>
        <w:t>&lt;</w:t>
      </w:r>
      <w:r>
        <w:rPr>
          <w:w w:val="105"/>
        </w:rPr>
        <w:t xml:space="preserve">500 ms) following whiff onset. </w:t>
      </w:r>
      <w:r>
        <w:rPr>
          <w:spacing w:val="-9"/>
          <w:w w:val="105"/>
        </w:rPr>
        <w:t xml:space="preserve">We </w:t>
      </w:r>
      <w:r>
        <w:rPr>
          <w:w w:val="105"/>
        </w:rPr>
        <w:t xml:space="preserve">also find that suffi- ciently rapid adaptation aids odor intensity coding, although these gains are not </w:t>
      </w:r>
      <w:r>
        <w:rPr>
          <w:w w:val="105"/>
        </w:rPr>
        <w:t xml:space="preserve">as stark. </w:t>
      </w:r>
      <w:r>
        <w:rPr>
          <w:spacing w:val="-3"/>
          <w:w w:val="105"/>
        </w:rPr>
        <w:t xml:space="preserve">Finally, </w:t>
      </w:r>
      <w:r>
        <w:rPr>
          <w:w w:val="105"/>
        </w:rPr>
        <w:t xml:space="preserve">dynamic adaptation can promote the accurate detection of fluctuating odors within background environments whose intensity variations are sufficiently </w:t>
      </w:r>
      <w:r>
        <w:rPr>
          <w:spacing w:val="2"/>
          <w:w w:val="105"/>
        </w:rPr>
        <w:t xml:space="preserve"> </w:t>
      </w:r>
      <w:r>
        <w:rPr>
          <w:w w:val="105"/>
        </w:rPr>
        <w:t>slow.</w:t>
      </w:r>
    </w:p>
    <w:p w14:paraId="1D80E329" w14:textId="77777777" w:rsidR="00845F1E" w:rsidRDefault="00845F1E">
      <w:pPr>
        <w:spacing w:line="249" w:lineRule="auto"/>
        <w:jc w:val="both"/>
        <w:sectPr w:rsidR="00845F1E">
          <w:pgSz w:w="12240" w:h="15840"/>
          <w:pgMar w:top="1400" w:right="1320" w:bottom="1580" w:left="1340" w:header="0" w:footer="1389" w:gutter="0"/>
          <w:cols w:space="720"/>
        </w:sectPr>
      </w:pPr>
    </w:p>
    <w:p w14:paraId="74975C41" w14:textId="77777777" w:rsidR="00845F1E" w:rsidRDefault="00BA7C68">
      <w:pPr>
        <w:pStyle w:val="BodyText"/>
        <w:spacing w:before="52" w:line="249" w:lineRule="auto"/>
        <w:ind w:left="120" w:right="115" w:firstLine="298"/>
        <w:jc w:val="both"/>
      </w:pPr>
      <w:r>
        <w:rPr>
          <w:w w:val="110"/>
        </w:rPr>
        <w:lastRenderedPageBreak/>
        <w:t>Several</w:t>
      </w:r>
      <w:r>
        <w:rPr>
          <w:spacing w:val="-13"/>
          <w:w w:val="110"/>
        </w:rPr>
        <w:t xml:space="preserve"> </w:t>
      </w:r>
      <w:r>
        <w:rPr>
          <w:w w:val="110"/>
        </w:rPr>
        <w:t>studies</w:t>
      </w:r>
      <w:r>
        <w:rPr>
          <w:spacing w:val="-13"/>
          <w:w w:val="110"/>
        </w:rPr>
        <w:t xml:space="preserve"> </w:t>
      </w:r>
      <w:r>
        <w:rPr>
          <w:spacing w:val="-3"/>
          <w:w w:val="110"/>
        </w:rPr>
        <w:t>have</w:t>
      </w:r>
      <w:r>
        <w:rPr>
          <w:spacing w:val="-13"/>
          <w:w w:val="110"/>
        </w:rPr>
        <w:t xml:space="preserve"> </w:t>
      </w:r>
      <w:r>
        <w:rPr>
          <w:w w:val="110"/>
        </w:rPr>
        <w:t>implicated</w:t>
      </w:r>
      <w:r>
        <w:rPr>
          <w:spacing w:val="-13"/>
          <w:w w:val="110"/>
        </w:rPr>
        <w:t xml:space="preserve"> </w:t>
      </w:r>
      <w:r>
        <w:rPr>
          <w:w w:val="110"/>
        </w:rPr>
        <w:t>the</w:t>
      </w:r>
      <w:r>
        <w:rPr>
          <w:spacing w:val="-13"/>
          <w:w w:val="110"/>
        </w:rPr>
        <w:t xml:space="preserve"> </w:t>
      </w:r>
      <w:r>
        <w:rPr>
          <w:w w:val="110"/>
        </w:rPr>
        <w:t>importance</w:t>
      </w:r>
      <w:r>
        <w:rPr>
          <w:spacing w:val="-13"/>
          <w:w w:val="110"/>
        </w:rPr>
        <w:t xml:space="preserve"> </w:t>
      </w:r>
      <w:r>
        <w:rPr>
          <w:w w:val="110"/>
        </w:rPr>
        <w:t>of</w:t>
      </w:r>
      <w:r>
        <w:rPr>
          <w:spacing w:val="-13"/>
          <w:w w:val="110"/>
        </w:rPr>
        <w:t xml:space="preserve"> </w:t>
      </w:r>
      <w:r>
        <w:rPr>
          <w:w w:val="110"/>
        </w:rPr>
        <w:t>ORN</w:t>
      </w:r>
      <w:r>
        <w:rPr>
          <w:spacing w:val="-13"/>
          <w:w w:val="110"/>
        </w:rPr>
        <w:t xml:space="preserve"> </w:t>
      </w:r>
      <w:r>
        <w:rPr>
          <w:w w:val="110"/>
        </w:rPr>
        <w:t>temporal</w:t>
      </w:r>
      <w:r>
        <w:rPr>
          <w:spacing w:val="-13"/>
          <w:w w:val="110"/>
        </w:rPr>
        <w:t xml:space="preserve"> </w:t>
      </w:r>
      <w:r>
        <w:rPr>
          <w:w w:val="110"/>
        </w:rPr>
        <w:t>dyn</w:t>
      </w:r>
      <w:r>
        <w:rPr>
          <w:w w:val="110"/>
        </w:rPr>
        <w:t>amics</w:t>
      </w:r>
      <w:r>
        <w:rPr>
          <w:spacing w:val="-13"/>
          <w:w w:val="110"/>
        </w:rPr>
        <w:t xml:space="preserve"> </w:t>
      </w:r>
      <w:r>
        <w:rPr>
          <w:w w:val="110"/>
        </w:rPr>
        <w:t>in</w:t>
      </w:r>
      <w:r>
        <w:rPr>
          <w:spacing w:val="-13"/>
          <w:w w:val="110"/>
        </w:rPr>
        <w:t xml:space="preserve"> </w:t>
      </w:r>
      <w:r>
        <w:rPr>
          <w:w w:val="110"/>
        </w:rPr>
        <w:t>odor</w:t>
      </w:r>
      <w:r>
        <w:rPr>
          <w:spacing w:val="-13"/>
          <w:w w:val="110"/>
        </w:rPr>
        <w:t xml:space="preserve"> </w:t>
      </w:r>
      <w:r>
        <w:rPr>
          <w:w w:val="110"/>
        </w:rPr>
        <w:t>encoding</w:t>
      </w:r>
      <w:r>
        <w:rPr>
          <w:spacing w:val="-13"/>
          <w:w w:val="110"/>
        </w:rPr>
        <w:t xml:space="preserve"> </w:t>
      </w:r>
      <w:r>
        <w:rPr>
          <w:w w:val="110"/>
        </w:rPr>
        <w:t>[28,</w:t>
      </w:r>
      <w:r>
        <w:rPr>
          <w:spacing w:val="-13"/>
          <w:w w:val="110"/>
        </w:rPr>
        <w:t xml:space="preserve"> </w:t>
      </w:r>
      <w:r>
        <w:rPr>
          <w:w w:val="110"/>
        </w:rPr>
        <w:t>29,</w:t>
      </w:r>
      <w:r>
        <w:rPr>
          <w:spacing w:val="-13"/>
          <w:w w:val="110"/>
        </w:rPr>
        <w:t xml:space="preserve"> </w:t>
      </w:r>
      <w:r>
        <w:rPr>
          <w:w w:val="110"/>
        </w:rPr>
        <w:t>30, 31, 9, 32, 33, 34]. In mammalian olfaction, recent studies raise the possibility that the few most sensitive ORs</w:t>
      </w:r>
      <w:r>
        <w:rPr>
          <w:spacing w:val="-14"/>
          <w:w w:val="110"/>
        </w:rPr>
        <w:t xml:space="preserve"> </w:t>
      </w:r>
      <w:r>
        <w:rPr>
          <w:w w:val="110"/>
        </w:rPr>
        <w:t>are</w:t>
      </w:r>
      <w:r>
        <w:rPr>
          <w:spacing w:val="-14"/>
          <w:w w:val="110"/>
        </w:rPr>
        <w:t xml:space="preserve"> </w:t>
      </w:r>
      <w:r>
        <w:rPr>
          <w:w w:val="110"/>
        </w:rPr>
        <w:t>solely</w:t>
      </w:r>
      <w:r>
        <w:rPr>
          <w:spacing w:val="-14"/>
          <w:w w:val="110"/>
        </w:rPr>
        <w:t xml:space="preserve"> </w:t>
      </w:r>
      <w:r>
        <w:rPr>
          <w:w w:val="110"/>
        </w:rPr>
        <w:t>responsible</w:t>
      </w:r>
      <w:r>
        <w:rPr>
          <w:spacing w:val="-14"/>
          <w:w w:val="110"/>
        </w:rPr>
        <w:t xml:space="preserve"> </w:t>
      </w:r>
      <w:r>
        <w:rPr>
          <w:w w:val="110"/>
        </w:rPr>
        <w:t>for</w:t>
      </w:r>
      <w:r>
        <w:rPr>
          <w:spacing w:val="-14"/>
          <w:w w:val="110"/>
        </w:rPr>
        <w:t xml:space="preserve"> </w:t>
      </w:r>
      <w:r>
        <w:rPr>
          <w:w w:val="110"/>
        </w:rPr>
        <w:t>coding</w:t>
      </w:r>
      <w:r>
        <w:rPr>
          <w:spacing w:val="-14"/>
          <w:w w:val="110"/>
        </w:rPr>
        <w:t xml:space="preserve"> </w:t>
      </w:r>
      <w:r>
        <w:rPr>
          <w:w w:val="110"/>
        </w:rPr>
        <w:t>odor</w:t>
      </w:r>
      <w:r>
        <w:rPr>
          <w:spacing w:val="-14"/>
          <w:w w:val="110"/>
        </w:rPr>
        <w:t xml:space="preserve"> </w:t>
      </w:r>
      <w:r>
        <w:rPr>
          <w:spacing w:val="-4"/>
          <w:w w:val="110"/>
        </w:rPr>
        <w:t>identity,</w:t>
      </w:r>
      <w:r>
        <w:rPr>
          <w:spacing w:val="-13"/>
          <w:w w:val="110"/>
        </w:rPr>
        <w:t xml:space="preserve"> </w:t>
      </w:r>
      <w:r>
        <w:rPr>
          <w:w w:val="110"/>
        </w:rPr>
        <w:t>a</w:t>
      </w:r>
      <w:r>
        <w:rPr>
          <w:spacing w:val="-14"/>
          <w:w w:val="110"/>
        </w:rPr>
        <w:t xml:space="preserve"> </w:t>
      </w:r>
      <w:r>
        <w:rPr>
          <w:w w:val="110"/>
        </w:rPr>
        <w:t>so-called</w:t>
      </w:r>
      <w:r>
        <w:rPr>
          <w:spacing w:val="-14"/>
          <w:w w:val="110"/>
        </w:rPr>
        <w:t xml:space="preserve"> </w:t>
      </w:r>
      <w:r>
        <w:rPr>
          <w:w w:val="110"/>
        </w:rPr>
        <w:t>”primacy</w:t>
      </w:r>
      <w:r>
        <w:rPr>
          <w:spacing w:val="-14"/>
          <w:w w:val="110"/>
        </w:rPr>
        <w:t xml:space="preserve"> </w:t>
      </w:r>
      <w:r>
        <w:rPr>
          <w:w w:val="110"/>
        </w:rPr>
        <w:t>code”</w:t>
      </w:r>
      <w:r>
        <w:rPr>
          <w:spacing w:val="-14"/>
          <w:w w:val="110"/>
        </w:rPr>
        <w:t xml:space="preserve"> </w:t>
      </w:r>
      <w:r>
        <w:rPr>
          <w:w w:val="110"/>
        </w:rPr>
        <w:t>[29];</w:t>
      </w:r>
      <w:r>
        <w:rPr>
          <w:spacing w:val="-13"/>
          <w:w w:val="110"/>
        </w:rPr>
        <w:t xml:space="preserve"> </w:t>
      </w:r>
      <w:r>
        <w:rPr>
          <w:w w:val="110"/>
        </w:rPr>
        <w:t>such</w:t>
      </w:r>
      <w:r>
        <w:rPr>
          <w:spacing w:val="-14"/>
          <w:w w:val="110"/>
        </w:rPr>
        <w:t xml:space="preserve"> </w:t>
      </w:r>
      <w:r>
        <w:rPr>
          <w:w w:val="110"/>
        </w:rPr>
        <w:t>a</w:t>
      </w:r>
      <w:r>
        <w:rPr>
          <w:spacing w:val="-14"/>
          <w:w w:val="110"/>
        </w:rPr>
        <w:t xml:space="preserve"> </w:t>
      </w:r>
      <w:r>
        <w:rPr>
          <w:w w:val="110"/>
        </w:rPr>
        <w:t>representation</w:t>
      </w:r>
      <w:r>
        <w:rPr>
          <w:spacing w:val="-14"/>
          <w:w w:val="110"/>
        </w:rPr>
        <w:t xml:space="preserve"> </w:t>
      </w:r>
      <w:r>
        <w:rPr>
          <w:w w:val="110"/>
        </w:rPr>
        <w:t>is concentration</w:t>
      </w:r>
      <w:r>
        <w:rPr>
          <w:spacing w:val="-12"/>
          <w:w w:val="110"/>
        </w:rPr>
        <w:t xml:space="preserve"> </w:t>
      </w:r>
      <w:r>
        <w:rPr>
          <w:spacing w:val="-3"/>
          <w:w w:val="110"/>
        </w:rPr>
        <w:t>invariant,</w:t>
      </w:r>
      <w:r>
        <w:rPr>
          <w:spacing w:val="-11"/>
          <w:w w:val="110"/>
        </w:rPr>
        <w:t xml:space="preserve"> </w:t>
      </w:r>
      <w:r>
        <w:rPr>
          <w:w w:val="110"/>
        </w:rPr>
        <w:t>as</w:t>
      </w:r>
      <w:r>
        <w:rPr>
          <w:spacing w:val="-12"/>
          <w:w w:val="110"/>
        </w:rPr>
        <w:t xml:space="preserve"> </w:t>
      </w:r>
      <w:r>
        <w:rPr>
          <w:w w:val="110"/>
        </w:rPr>
        <w:t>higher</w:t>
      </w:r>
      <w:r>
        <w:rPr>
          <w:spacing w:val="-12"/>
          <w:w w:val="110"/>
        </w:rPr>
        <w:t xml:space="preserve"> </w:t>
      </w:r>
      <w:r>
        <w:rPr>
          <w:w w:val="110"/>
        </w:rPr>
        <w:t>intensities</w:t>
      </w:r>
      <w:r>
        <w:rPr>
          <w:spacing w:val="-12"/>
          <w:w w:val="110"/>
        </w:rPr>
        <w:t xml:space="preserve"> </w:t>
      </w:r>
      <w:r>
        <w:rPr>
          <w:w w:val="110"/>
        </w:rPr>
        <w:t>would</w:t>
      </w:r>
      <w:r>
        <w:rPr>
          <w:spacing w:val="-12"/>
          <w:w w:val="110"/>
        </w:rPr>
        <w:t xml:space="preserve"> </w:t>
      </w:r>
      <w:r>
        <w:rPr>
          <w:w w:val="110"/>
        </w:rPr>
        <w:t>recruit</w:t>
      </w:r>
      <w:r>
        <w:rPr>
          <w:spacing w:val="-12"/>
          <w:w w:val="110"/>
        </w:rPr>
        <w:t xml:space="preserve"> </w:t>
      </w:r>
      <w:r>
        <w:rPr>
          <w:w w:val="110"/>
        </w:rPr>
        <w:t>the</w:t>
      </w:r>
      <w:r>
        <w:rPr>
          <w:spacing w:val="-12"/>
          <w:w w:val="110"/>
        </w:rPr>
        <w:t xml:space="preserve"> </w:t>
      </w:r>
      <w:r>
        <w:rPr>
          <w:w w:val="110"/>
        </w:rPr>
        <w:t>response</w:t>
      </w:r>
      <w:r>
        <w:rPr>
          <w:spacing w:val="-12"/>
          <w:w w:val="110"/>
        </w:rPr>
        <w:t xml:space="preserve"> </w:t>
      </w:r>
      <w:r>
        <w:rPr>
          <w:w w:val="110"/>
        </w:rPr>
        <w:t>of</w:t>
      </w:r>
      <w:r>
        <w:rPr>
          <w:spacing w:val="-12"/>
          <w:w w:val="110"/>
        </w:rPr>
        <w:t xml:space="preserve"> </w:t>
      </w:r>
      <w:r>
        <w:rPr>
          <w:w w:val="110"/>
        </w:rPr>
        <w:t>other,</w:t>
      </w:r>
      <w:r>
        <w:rPr>
          <w:spacing w:val="-11"/>
          <w:w w:val="110"/>
        </w:rPr>
        <w:t xml:space="preserve"> </w:t>
      </w:r>
      <w:r>
        <w:rPr>
          <w:w w:val="110"/>
        </w:rPr>
        <w:t>less</w:t>
      </w:r>
      <w:r>
        <w:rPr>
          <w:spacing w:val="-12"/>
          <w:w w:val="110"/>
        </w:rPr>
        <w:t xml:space="preserve"> </w:t>
      </w:r>
      <w:r>
        <w:rPr>
          <w:w w:val="110"/>
        </w:rPr>
        <w:t>sensitive</w:t>
      </w:r>
      <w:r>
        <w:rPr>
          <w:spacing w:val="-12"/>
          <w:w w:val="110"/>
        </w:rPr>
        <w:t xml:space="preserve"> </w:t>
      </w:r>
      <w:r>
        <w:rPr>
          <w:w w:val="110"/>
        </w:rPr>
        <w:t>receptors,</w:t>
      </w:r>
      <w:r>
        <w:rPr>
          <w:spacing w:val="-11"/>
          <w:w w:val="110"/>
        </w:rPr>
        <w:t xml:space="preserve"> </w:t>
      </w:r>
      <w:r>
        <w:rPr>
          <w:w w:val="110"/>
        </w:rPr>
        <w:t>but still</w:t>
      </w:r>
      <w:r>
        <w:rPr>
          <w:spacing w:val="-15"/>
          <w:w w:val="110"/>
        </w:rPr>
        <w:t xml:space="preserve"> </w:t>
      </w:r>
      <w:r>
        <w:rPr>
          <w:w w:val="110"/>
        </w:rPr>
        <w:t>retain</w:t>
      </w:r>
      <w:r>
        <w:rPr>
          <w:spacing w:val="-15"/>
          <w:w w:val="110"/>
        </w:rPr>
        <w:t xml:space="preserve"> </w:t>
      </w:r>
      <w:r>
        <w:rPr>
          <w:w w:val="110"/>
        </w:rPr>
        <w:t>this</w:t>
      </w:r>
      <w:r>
        <w:rPr>
          <w:spacing w:val="-15"/>
          <w:w w:val="110"/>
        </w:rPr>
        <w:t xml:space="preserve"> </w:t>
      </w:r>
      <w:r>
        <w:rPr>
          <w:w w:val="110"/>
        </w:rPr>
        <w:t>particular</w:t>
      </w:r>
      <w:r>
        <w:rPr>
          <w:spacing w:val="-15"/>
          <w:w w:val="110"/>
        </w:rPr>
        <w:t xml:space="preserve"> </w:t>
      </w:r>
      <w:r>
        <w:rPr>
          <w:w w:val="110"/>
        </w:rPr>
        <w:t>subset.</w:t>
      </w:r>
      <w:r>
        <w:rPr>
          <w:spacing w:val="13"/>
          <w:w w:val="110"/>
        </w:rPr>
        <w:t xml:space="preserve"> </w:t>
      </w:r>
      <w:r>
        <w:rPr>
          <w:w w:val="110"/>
        </w:rPr>
        <w:t>While</w:t>
      </w:r>
      <w:r>
        <w:rPr>
          <w:spacing w:val="-15"/>
          <w:w w:val="110"/>
        </w:rPr>
        <w:t xml:space="preserve"> </w:t>
      </w:r>
      <w:r>
        <w:rPr>
          <w:w w:val="110"/>
        </w:rPr>
        <w:t>our</w:t>
      </w:r>
      <w:r>
        <w:rPr>
          <w:spacing w:val="-15"/>
          <w:w w:val="110"/>
        </w:rPr>
        <w:t xml:space="preserve"> </w:t>
      </w:r>
      <w:r>
        <w:rPr>
          <w:w w:val="110"/>
        </w:rPr>
        <w:t>results</w:t>
      </w:r>
      <w:r>
        <w:rPr>
          <w:spacing w:val="-15"/>
          <w:w w:val="110"/>
        </w:rPr>
        <w:t xml:space="preserve"> </w:t>
      </w:r>
      <w:r>
        <w:rPr>
          <w:w w:val="110"/>
        </w:rPr>
        <w:t>implicate</w:t>
      </w:r>
      <w:r>
        <w:rPr>
          <w:spacing w:val="-15"/>
          <w:w w:val="110"/>
        </w:rPr>
        <w:t xml:space="preserve"> </w:t>
      </w:r>
      <w:r>
        <w:rPr>
          <w:rFonts w:ascii="Arial" w:hAnsi="Arial"/>
          <w:i/>
          <w:spacing w:val="2"/>
          <w:w w:val="110"/>
        </w:rPr>
        <w:t>all</w:t>
      </w:r>
      <w:r>
        <w:rPr>
          <w:rFonts w:ascii="Arial" w:hAnsi="Arial"/>
          <w:i/>
          <w:spacing w:val="-3"/>
          <w:w w:val="110"/>
        </w:rPr>
        <w:t xml:space="preserve"> </w:t>
      </w:r>
      <w:r>
        <w:rPr>
          <w:w w:val="110"/>
        </w:rPr>
        <w:t>ORNs,</w:t>
      </w:r>
      <w:r>
        <w:rPr>
          <w:spacing w:val="-11"/>
          <w:w w:val="110"/>
        </w:rPr>
        <w:t xml:space="preserve"> </w:t>
      </w:r>
      <w:r>
        <w:rPr>
          <w:w w:val="110"/>
        </w:rPr>
        <w:t>not</w:t>
      </w:r>
      <w:r>
        <w:rPr>
          <w:spacing w:val="-15"/>
          <w:w w:val="110"/>
        </w:rPr>
        <w:t xml:space="preserve"> </w:t>
      </w:r>
      <w:r>
        <w:rPr>
          <w:w w:val="110"/>
        </w:rPr>
        <w:t>just</w:t>
      </w:r>
      <w:r>
        <w:rPr>
          <w:spacing w:val="-15"/>
          <w:w w:val="110"/>
        </w:rPr>
        <w:t xml:space="preserve"> </w:t>
      </w:r>
      <w:r>
        <w:rPr>
          <w:w w:val="110"/>
        </w:rPr>
        <w:t>the</w:t>
      </w:r>
      <w:r>
        <w:rPr>
          <w:spacing w:val="-15"/>
          <w:w w:val="110"/>
        </w:rPr>
        <w:t xml:space="preserve"> </w:t>
      </w:r>
      <w:r>
        <w:rPr>
          <w:w w:val="110"/>
        </w:rPr>
        <w:t>most</w:t>
      </w:r>
      <w:r>
        <w:rPr>
          <w:spacing w:val="-15"/>
          <w:w w:val="110"/>
        </w:rPr>
        <w:t xml:space="preserve"> </w:t>
      </w:r>
      <w:r>
        <w:rPr>
          <w:w w:val="110"/>
        </w:rPr>
        <w:t>sensitive,</w:t>
      </w:r>
      <w:r>
        <w:rPr>
          <w:spacing w:val="-11"/>
          <w:w w:val="110"/>
        </w:rPr>
        <w:t xml:space="preserve"> </w:t>
      </w:r>
      <w:r>
        <w:rPr>
          <w:w w:val="110"/>
        </w:rPr>
        <w:t>in</w:t>
      </w:r>
      <w:r>
        <w:rPr>
          <w:spacing w:val="-15"/>
          <w:w w:val="110"/>
        </w:rPr>
        <w:t xml:space="preserve"> </w:t>
      </w:r>
      <w:r>
        <w:rPr>
          <w:w w:val="110"/>
        </w:rPr>
        <w:t>faithful odor encoding [1], ther</w:t>
      </w:r>
      <w:r>
        <w:rPr>
          <w:w w:val="110"/>
        </w:rPr>
        <w:t xml:space="preserve">e are a few reasons to believe these </w:t>
      </w:r>
      <w:r>
        <w:rPr>
          <w:spacing w:val="-4"/>
          <w:w w:val="110"/>
        </w:rPr>
        <w:t xml:space="preserve">two </w:t>
      </w:r>
      <w:r>
        <w:rPr>
          <w:w w:val="110"/>
        </w:rPr>
        <w:t>viewpoints are not inconsistent (aside from anatomical differences between the mammalian and insect olfactory periphery [35]). First, combinatorial coding</w:t>
      </w:r>
      <w:r>
        <w:rPr>
          <w:spacing w:val="-12"/>
          <w:w w:val="110"/>
        </w:rPr>
        <w:t xml:space="preserve"> </w:t>
      </w:r>
      <w:r>
        <w:rPr>
          <w:w w:val="110"/>
        </w:rPr>
        <w:t>applies</w:t>
      </w:r>
      <w:r>
        <w:rPr>
          <w:spacing w:val="-13"/>
          <w:w w:val="110"/>
        </w:rPr>
        <w:t xml:space="preserve"> </w:t>
      </w:r>
      <w:r>
        <w:rPr>
          <w:w w:val="110"/>
        </w:rPr>
        <w:t>to</w:t>
      </w:r>
      <w:r>
        <w:rPr>
          <w:spacing w:val="-12"/>
          <w:w w:val="110"/>
        </w:rPr>
        <w:t xml:space="preserve"> </w:t>
      </w:r>
      <w:r>
        <w:rPr>
          <w:w w:val="110"/>
        </w:rPr>
        <w:t>the</w:t>
      </w:r>
      <w:r>
        <w:rPr>
          <w:spacing w:val="-12"/>
          <w:w w:val="110"/>
        </w:rPr>
        <w:t xml:space="preserve"> </w:t>
      </w:r>
      <w:r>
        <w:rPr>
          <w:w w:val="110"/>
        </w:rPr>
        <w:t>identification</w:t>
      </w:r>
      <w:r>
        <w:rPr>
          <w:spacing w:val="-12"/>
          <w:w w:val="110"/>
        </w:rPr>
        <w:t xml:space="preserve"> </w:t>
      </w:r>
      <w:r>
        <w:rPr>
          <w:w w:val="110"/>
        </w:rPr>
        <w:t>of</w:t>
      </w:r>
      <w:r>
        <w:rPr>
          <w:spacing w:val="-13"/>
          <w:w w:val="110"/>
        </w:rPr>
        <w:t xml:space="preserve"> </w:t>
      </w:r>
      <w:r>
        <w:rPr>
          <w:w w:val="110"/>
        </w:rPr>
        <w:t>complex</w:t>
      </w:r>
      <w:r>
        <w:rPr>
          <w:spacing w:val="-12"/>
          <w:w w:val="110"/>
        </w:rPr>
        <w:t xml:space="preserve"> </w:t>
      </w:r>
      <w:r>
        <w:rPr>
          <w:w w:val="110"/>
        </w:rPr>
        <w:t>mixtures,</w:t>
      </w:r>
      <w:r>
        <w:rPr>
          <w:spacing w:val="-12"/>
          <w:w w:val="110"/>
        </w:rPr>
        <w:t xml:space="preserve"> </w:t>
      </w:r>
      <w:r>
        <w:rPr>
          <w:w w:val="110"/>
        </w:rPr>
        <w:t>not</w:t>
      </w:r>
      <w:r>
        <w:rPr>
          <w:spacing w:val="-12"/>
          <w:w w:val="110"/>
        </w:rPr>
        <w:t xml:space="preserve"> </w:t>
      </w:r>
      <w:r>
        <w:rPr>
          <w:w w:val="110"/>
        </w:rPr>
        <w:t>single</w:t>
      </w:r>
      <w:r>
        <w:rPr>
          <w:spacing w:val="-12"/>
          <w:w w:val="110"/>
        </w:rPr>
        <w:t xml:space="preserve"> </w:t>
      </w:r>
      <w:r>
        <w:rPr>
          <w:w w:val="110"/>
        </w:rPr>
        <w:t>odorants</w:t>
      </w:r>
      <w:r>
        <w:rPr>
          <w:spacing w:val="-12"/>
          <w:w w:val="110"/>
        </w:rPr>
        <w:t xml:space="preserve"> </w:t>
      </w:r>
      <w:r>
        <w:rPr>
          <w:w w:val="110"/>
        </w:rPr>
        <w:t>as</w:t>
      </w:r>
      <w:r>
        <w:rPr>
          <w:spacing w:val="-13"/>
          <w:w w:val="110"/>
        </w:rPr>
        <w:t xml:space="preserve"> </w:t>
      </w:r>
      <w:r>
        <w:rPr>
          <w:w w:val="110"/>
        </w:rPr>
        <w:t>tested</w:t>
      </w:r>
      <w:r>
        <w:rPr>
          <w:spacing w:val="-12"/>
          <w:w w:val="110"/>
        </w:rPr>
        <w:t xml:space="preserve"> </w:t>
      </w:r>
      <w:r>
        <w:rPr>
          <w:w w:val="110"/>
        </w:rPr>
        <w:t>in</w:t>
      </w:r>
      <w:r>
        <w:rPr>
          <w:spacing w:val="-12"/>
          <w:w w:val="110"/>
        </w:rPr>
        <w:t xml:space="preserve"> </w:t>
      </w:r>
      <w:r>
        <w:rPr>
          <w:w w:val="110"/>
        </w:rPr>
        <w:t>[29].</w:t>
      </w:r>
      <w:r>
        <w:rPr>
          <w:spacing w:val="3"/>
          <w:w w:val="110"/>
        </w:rPr>
        <w:t xml:space="preserve"> </w:t>
      </w:r>
      <w:r>
        <w:rPr>
          <w:w w:val="110"/>
        </w:rPr>
        <w:t>Second,</w:t>
      </w:r>
      <w:r>
        <w:rPr>
          <w:spacing w:val="-12"/>
          <w:w w:val="110"/>
        </w:rPr>
        <w:t xml:space="preserve"> </w:t>
      </w:r>
      <w:r>
        <w:rPr>
          <w:w w:val="110"/>
        </w:rPr>
        <w:t xml:space="preserve">while many odors may </w:t>
      </w:r>
      <w:r>
        <w:rPr>
          <w:spacing w:val="1"/>
          <w:w w:val="110"/>
        </w:rPr>
        <w:t xml:space="preserve">be </w:t>
      </w:r>
      <w:r>
        <w:rPr>
          <w:w w:val="110"/>
        </w:rPr>
        <w:t xml:space="preserve">encoded </w:t>
      </w:r>
      <w:r>
        <w:rPr>
          <w:spacing w:val="-3"/>
          <w:w w:val="110"/>
        </w:rPr>
        <w:t xml:space="preserve">by </w:t>
      </w:r>
      <w:r>
        <w:rPr>
          <w:w w:val="110"/>
        </w:rPr>
        <w:t xml:space="preserve">distributed activity patterns in ORNs and corresponding glomeruli, some odors </w:t>
      </w:r>
      <w:r>
        <w:rPr>
          <w:spacing w:val="-3"/>
          <w:w w:val="110"/>
        </w:rPr>
        <w:t xml:space="preserve">relevant </w:t>
      </w:r>
      <w:r>
        <w:rPr>
          <w:w w:val="110"/>
        </w:rPr>
        <w:t>for innate behaviors such as mating and feeding may contain their own dedicated pathways; t</w:t>
      </w:r>
      <w:r>
        <w:rPr>
          <w:w w:val="110"/>
        </w:rPr>
        <w:t>hese latter odors may rely on strong, specialized responses [34, 36]. The presence of broad and narrowly tuned</w:t>
      </w:r>
      <w:r>
        <w:rPr>
          <w:spacing w:val="-8"/>
          <w:w w:val="110"/>
        </w:rPr>
        <w:t xml:space="preserve"> </w:t>
      </w:r>
      <w:r>
        <w:rPr>
          <w:w w:val="110"/>
        </w:rPr>
        <w:t>olfactory</w:t>
      </w:r>
      <w:r>
        <w:rPr>
          <w:spacing w:val="-8"/>
          <w:w w:val="110"/>
        </w:rPr>
        <w:t xml:space="preserve"> </w:t>
      </w:r>
      <w:r>
        <w:rPr>
          <w:w w:val="110"/>
        </w:rPr>
        <w:t>receptors</w:t>
      </w:r>
      <w:r>
        <w:rPr>
          <w:spacing w:val="-8"/>
          <w:w w:val="110"/>
        </w:rPr>
        <w:t xml:space="preserve"> </w:t>
      </w:r>
      <w:r>
        <w:rPr>
          <w:w w:val="110"/>
        </w:rPr>
        <w:t>in</w:t>
      </w:r>
      <w:r>
        <w:rPr>
          <w:spacing w:val="-8"/>
          <w:w w:val="110"/>
        </w:rPr>
        <w:t xml:space="preserve"> </w:t>
      </w:r>
      <w:r>
        <w:rPr>
          <w:rFonts w:ascii="Arial" w:hAnsi="Arial"/>
          <w:i/>
          <w:w w:val="110"/>
        </w:rPr>
        <w:t>Drosophila</w:t>
      </w:r>
      <w:r>
        <w:rPr>
          <w:rFonts w:ascii="Arial" w:hAnsi="Arial"/>
          <w:i/>
          <w:spacing w:val="-3"/>
          <w:w w:val="110"/>
        </w:rPr>
        <w:t xml:space="preserve"> </w:t>
      </w:r>
      <w:r>
        <w:rPr>
          <w:w w:val="110"/>
        </w:rPr>
        <w:t>suggests</w:t>
      </w:r>
      <w:r>
        <w:rPr>
          <w:spacing w:val="-8"/>
          <w:w w:val="110"/>
        </w:rPr>
        <w:t xml:space="preserve"> </w:t>
      </w:r>
      <w:r>
        <w:rPr>
          <w:w w:val="110"/>
        </w:rPr>
        <w:t>that</w:t>
      </w:r>
      <w:r>
        <w:rPr>
          <w:spacing w:val="-8"/>
          <w:w w:val="110"/>
        </w:rPr>
        <w:t xml:space="preserve"> </w:t>
      </w:r>
      <w:r>
        <w:rPr>
          <w:w w:val="110"/>
        </w:rPr>
        <w:t>both</w:t>
      </w:r>
      <w:r>
        <w:rPr>
          <w:spacing w:val="-8"/>
          <w:w w:val="110"/>
        </w:rPr>
        <w:t xml:space="preserve"> </w:t>
      </w:r>
      <w:r>
        <w:rPr>
          <w:w w:val="110"/>
        </w:rPr>
        <w:t>combinatorial</w:t>
      </w:r>
      <w:r>
        <w:rPr>
          <w:spacing w:val="-8"/>
          <w:w w:val="110"/>
        </w:rPr>
        <w:t xml:space="preserve"> </w:t>
      </w:r>
      <w:r>
        <w:rPr>
          <w:w w:val="110"/>
        </w:rPr>
        <w:t>and</w:t>
      </w:r>
      <w:r>
        <w:rPr>
          <w:spacing w:val="-8"/>
          <w:w w:val="110"/>
        </w:rPr>
        <w:t xml:space="preserve"> </w:t>
      </w:r>
      <w:r>
        <w:rPr>
          <w:w w:val="110"/>
        </w:rPr>
        <w:t>primacy</w:t>
      </w:r>
      <w:r>
        <w:rPr>
          <w:spacing w:val="-8"/>
          <w:w w:val="110"/>
        </w:rPr>
        <w:t xml:space="preserve"> </w:t>
      </w:r>
      <w:r>
        <w:rPr>
          <w:w w:val="110"/>
        </w:rPr>
        <w:t>coding</w:t>
      </w:r>
      <w:r>
        <w:rPr>
          <w:spacing w:val="-8"/>
          <w:w w:val="110"/>
        </w:rPr>
        <w:t xml:space="preserve"> </w:t>
      </w:r>
      <w:r>
        <w:rPr>
          <w:w w:val="110"/>
        </w:rPr>
        <w:t>play</w:t>
      </w:r>
      <w:r>
        <w:rPr>
          <w:spacing w:val="-8"/>
          <w:w w:val="110"/>
        </w:rPr>
        <w:t xml:space="preserve"> </w:t>
      </w:r>
      <w:r>
        <w:rPr>
          <w:w w:val="110"/>
        </w:rPr>
        <w:t>distinct, complementary</w:t>
      </w:r>
      <w:r>
        <w:rPr>
          <w:spacing w:val="-13"/>
          <w:w w:val="110"/>
        </w:rPr>
        <w:t xml:space="preserve"> </w:t>
      </w:r>
      <w:r>
        <w:rPr>
          <w:w w:val="110"/>
        </w:rPr>
        <w:t>roles</w:t>
      </w:r>
      <w:r>
        <w:rPr>
          <w:spacing w:val="-13"/>
          <w:w w:val="110"/>
        </w:rPr>
        <w:t xml:space="preserve"> </w:t>
      </w:r>
      <w:r>
        <w:rPr>
          <w:w w:val="110"/>
        </w:rPr>
        <w:t>in</w:t>
      </w:r>
      <w:r>
        <w:rPr>
          <w:spacing w:val="-13"/>
          <w:w w:val="110"/>
        </w:rPr>
        <w:t xml:space="preserve"> </w:t>
      </w:r>
      <w:r>
        <w:rPr>
          <w:w w:val="110"/>
        </w:rPr>
        <w:t>naturalistic</w:t>
      </w:r>
      <w:r>
        <w:rPr>
          <w:spacing w:val="-13"/>
          <w:w w:val="110"/>
        </w:rPr>
        <w:t xml:space="preserve"> </w:t>
      </w:r>
      <w:r>
        <w:rPr>
          <w:w w:val="110"/>
        </w:rPr>
        <w:t>odor</w:t>
      </w:r>
      <w:r>
        <w:rPr>
          <w:spacing w:val="-13"/>
          <w:w w:val="110"/>
        </w:rPr>
        <w:t xml:space="preserve"> </w:t>
      </w:r>
      <w:r>
        <w:rPr>
          <w:w w:val="110"/>
        </w:rPr>
        <w:t>sen</w:t>
      </w:r>
      <w:r>
        <w:rPr>
          <w:w w:val="110"/>
        </w:rPr>
        <w:t>sing.</w:t>
      </w:r>
    </w:p>
    <w:p w14:paraId="6DBB2AF0" w14:textId="77777777" w:rsidR="00845F1E" w:rsidRDefault="00845F1E">
      <w:pPr>
        <w:pStyle w:val="BodyText"/>
        <w:spacing w:before="3"/>
        <w:rPr>
          <w:sz w:val="26"/>
        </w:rPr>
      </w:pPr>
    </w:p>
    <w:p w14:paraId="406B26CF" w14:textId="77777777" w:rsidR="00845F1E" w:rsidRDefault="00BA7C68">
      <w:pPr>
        <w:pStyle w:val="Heading3"/>
        <w:ind w:left="658" w:right="389"/>
        <w:jc w:val="center"/>
      </w:pPr>
      <w:r>
        <w:rPr>
          <w:w w:val="115"/>
        </w:rPr>
        <w:t>Online Methods</w:t>
      </w:r>
    </w:p>
    <w:p w14:paraId="69BCA325" w14:textId="77777777" w:rsidR="00845F1E" w:rsidRDefault="00BA7C68">
      <w:pPr>
        <w:pStyle w:val="Heading5"/>
        <w:tabs>
          <w:tab w:val="left" w:pos="2985"/>
        </w:tabs>
        <w:spacing w:before="197"/>
        <w:ind w:left="2644"/>
      </w:pPr>
      <w:r>
        <w:rPr>
          <w:w w:val="115"/>
        </w:rPr>
        <w:t>a</w:t>
      </w:r>
      <w:r>
        <w:rPr>
          <w:w w:val="115"/>
        </w:rPr>
        <w:tab/>
        <w:t xml:space="preserve">Stochastic odor-receptor binding </w:t>
      </w:r>
      <w:r>
        <w:rPr>
          <w:spacing w:val="15"/>
          <w:w w:val="115"/>
        </w:rPr>
        <w:t xml:space="preserve"> </w:t>
      </w:r>
      <w:r>
        <w:rPr>
          <w:w w:val="115"/>
        </w:rPr>
        <w:t>model</w:t>
      </w:r>
    </w:p>
    <w:p w14:paraId="04CBBB61" w14:textId="77777777" w:rsidR="00845F1E" w:rsidRDefault="00BA7C68">
      <w:pPr>
        <w:pStyle w:val="BodyText"/>
        <w:spacing w:before="132" w:line="240" w:lineRule="exact"/>
        <w:ind w:left="119" w:right="117"/>
        <w:jc w:val="both"/>
      </w:pPr>
      <w:r>
        <w:pict w14:anchorId="7219D9C3">
          <v:shape id="_x0000_s1421" type="#_x0000_t202" alt="" style="position:absolute;left:0;text-align:left;margin-left:446.85pt;margin-top:32.4pt;width:10pt;height:17.3pt;z-index:-85216;mso-wrap-style:square;mso-wrap-edited:f;mso-width-percent:0;mso-height-percent:0;mso-position-horizontal-relative:page;mso-width-percent:0;mso-height-percent:0;v-text-anchor:top" filled="f" stroked="f">
            <v:textbox inset="0,0,0,0">
              <w:txbxContent>
                <w:p w14:paraId="5C185868" w14:textId="77777777" w:rsidR="00845F1E" w:rsidRDefault="00BA7C68">
                  <w:pPr>
                    <w:spacing w:line="202" w:lineRule="exact"/>
                    <w:rPr>
                      <w:rFonts w:ascii="Menlo" w:hAnsi="Menlo"/>
                      <w:i/>
                      <w:sz w:val="20"/>
                    </w:rPr>
                  </w:pPr>
                  <w:r>
                    <w:rPr>
                      <w:rFonts w:ascii="Menlo" w:hAnsi="Menlo"/>
                      <w:i/>
                      <w:w w:val="165"/>
                      <w:sz w:val="20"/>
                    </w:rPr>
                    <w:t>«</w:t>
                  </w:r>
                </w:p>
              </w:txbxContent>
            </v:textbox>
            <w10:wrap anchorx="page"/>
          </v:shape>
        </w:pict>
      </w:r>
      <w:r>
        <w:pict w14:anchorId="50D4484F">
          <v:shape id="_x0000_s1420" type="#_x0000_t202" alt="" style="position:absolute;left:0;text-align:left;margin-left:309.95pt;margin-top:8.5pt;width:46.3pt;height:17.3pt;z-index:-85192;mso-wrap-style:square;mso-wrap-edited:f;mso-width-percent:0;mso-height-percent:0;mso-position-horizontal-relative:page;mso-width-percent:0;mso-height-percent:0;v-text-anchor:top" filled="f" stroked="f">
            <v:textbox inset="0,0,0,0">
              <w:txbxContent>
                <w:p w14:paraId="1F18F8A4" w14:textId="77777777" w:rsidR="00845F1E" w:rsidRDefault="00BA7C68">
                  <w:pPr>
                    <w:tabs>
                      <w:tab w:val="left" w:pos="847"/>
                    </w:tabs>
                    <w:spacing w:line="202" w:lineRule="exact"/>
                    <w:rPr>
                      <w:rFonts w:ascii="Menlo"/>
                      <w:i/>
                      <w:sz w:val="20"/>
                    </w:rPr>
                  </w:pPr>
                  <w:r>
                    <w:rPr>
                      <w:rFonts w:ascii="Menlo"/>
                      <w:i/>
                      <w:w w:val="75"/>
                      <w:sz w:val="20"/>
                    </w:rPr>
                    <w:t>(</w:t>
                  </w:r>
                  <w:r>
                    <w:rPr>
                      <w:rFonts w:ascii="Menlo"/>
                      <w:i/>
                      <w:w w:val="75"/>
                      <w:sz w:val="20"/>
                    </w:rPr>
                    <w:tab/>
                  </w:r>
                  <w:r>
                    <w:rPr>
                      <w:rFonts w:ascii="Menlo"/>
                      <w:i/>
                      <w:w w:val="65"/>
                      <w:sz w:val="20"/>
                    </w:rPr>
                    <w:t>)</w:t>
                  </w:r>
                </w:p>
              </w:txbxContent>
            </v:textbox>
            <w10:wrap anchorx="page"/>
          </v:shape>
        </w:pict>
      </w:r>
      <w:r>
        <w:pict w14:anchorId="08D6AC3A">
          <v:shape id="_x0000_s1419" type="#_x0000_t202" alt="" style="position:absolute;left:0;text-align:left;margin-left:303.65pt;margin-top:80.2pt;width:103.1pt;height:17.3pt;z-index:-85168;mso-wrap-style:square;mso-wrap-edited:f;mso-width-percent:0;mso-height-percent:0;mso-position-horizontal-relative:page;mso-width-percent:0;mso-height-percent:0;v-text-anchor:top" filled="f" stroked="f">
            <v:textbox inset="0,0,0,0">
              <w:txbxContent>
                <w:p w14:paraId="631E1F03" w14:textId="77777777" w:rsidR="00845F1E" w:rsidRDefault="00BA7C68">
                  <w:pPr>
                    <w:tabs>
                      <w:tab w:val="left" w:pos="1962"/>
                    </w:tabs>
                    <w:spacing w:line="202" w:lineRule="exact"/>
                    <w:rPr>
                      <w:rFonts w:ascii="Menlo"/>
                      <w:i/>
                      <w:sz w:val="20"/>
                    </w:rPr>
                  </w:pPr>
                  <w:r>
                    <w:rPr>
                      <w:rFonts w:ascii="Menlo"/>
                      <w:i/>
                      <w:w w:val="95"/>
                      <w:sz w:val="20"/>
                    </w:rPr>
                    <w:t>{</w:t>
                  </w:r>
                  <w:r>
                    <w:rPr>
                      <w:rFonts w:ascii="Menlo"/>
                      <w:i/>
                      <w:w w:val="95"/>
                      <w:sz w:val="20"/>
                    </w:rPr>
                    <w:tab/>
                  </w:r>
                  <w:r>
                    <w:rPr>
                      <w:rFonts w:ascii="Menlo"/>
                      <w:i/>
                      <w:w w:val="80"/>
                      <w:sz w:val="20"/>
                    </w:rPr>
                    <w:t>}</w:t>
                  </w:r>
                </w:p>
              </w:txbxContent>
            </v:textbox>
            <w10:wrap anchorx="page"/>
          </v:shape>
        </w:pict>
      </w:r>
      <w:r>
        <w:rPr>
          <w:spacing w:val="-9"/>
          <w:w w:val="110"/>
        </w:rPr>
        <w:t xml:space="preserve">We </w:t>
      </w:r>
      <w:r>
        <w:rPr>
          <w:w w:val="110"/>
        </w:rPr>
        <w:t xml:space="preserve">model an odor as an </w:t>
      </w:r>
      <w:r>
        <w:rPr>
          <w:i/>
          <w:w w:val="110"/>
        </w:rPr>
        <w:t xml:space="preserve">N </w:t>
      </w:r>
      <w:r>
        <w:rPr>
          <w:w w:val="110"/>
        </w:rPr>
        <w:t xml:space="preserve">-dimensional vector </w:t>
      </w:r>
      <w:r>
        <w:rPr>
          <w:b/>
          <w:w w:val="110"/>
        </w:rPr>
        <w:t xml:space="preserve">s </w:t>
      </w:r>
      <w:r>
        <w:rPr>
          <w:w w:val="120"/>
        </w:rPr>
        <w:t xml:space="preserve">= </w:t>
      </w:r>
      <w:r>
        <w:rPr>
          <w:i/>
          <w:spacing w:val="2"/>
          <w:w w:val="110"/>
        </w:rPr>
        <w:t>s</w:t>
      </w:r>
      <w:r>
        <w:rPr>
          <w:spacing w:val="2"/>
          <w:w w:val="110"/>
          <w:position w:val="-2"/>
          <w:sz w:val="14"/>
        </w:rPr>
        <w:t>1</w:t>
      </w:r>
      <w:r>
        <w:rPr>
          <w:i/>
          <w:spacing w:val="2"/>
          <w:w w:val="110"/>
        </w:rPr>
        <w:t xml:space="preserve">, </w:t>
      </w:r>
      <w:r>
        <w:rPr>
          <w:i/>
          <w:w w:val="110"/>
        </w:rPr>
        <w:t>..., s</w:t>
      </w:r>
      <w:r>
        <w:rPr>
          <w:rFonts w:ascii="Arial" w:hAnsi="Arial"/>
          <w:i/>
          <w:w w:val="110"/>
          <w:position w:val="-2"/>
          <w:sz w:val="14"/>
        </w:rPr>
        <w:t xml:space="preserve">N </w:t>
      </w:r>
      <w:r>
        <w:rPr>
          <w:w w:val="110"/>
        </w:rPr>
        <w:t xml:space="preserve">, where </w:t>
      </w:r>
      <w:r>
        <w:rPr>
          <w:i/>
          <w:w w:val="120"/>
        </w:rPr>
        <w:t>s</w:t>
      </w:r>
      <w:r>
        <w:rPr>
          <w:rFonts w:ascii="Arial" w:hAnsi="Arial"/>
          <w:i/>
          <w:w w:val="120"/>
          <w:position w:val="-2"/>
          <w:sz w:val="14"/>
        </w:rPr>
        <w:t xml:space="preserve">i </w:t>
      </w:r>
      <w:r>
        <w:rPr>
          <w:i/>
          <w:w w:val="110"/>
        </w:rPr>
        <w:t xml:space="preserve">&gt; </w:t>
      </w:r>
      <w:r>
        <w:rPr>
          <w:w w:val="110"/>
        </w:rPr>
        <w:t xml:space="preserve">0 are the concentrations of individual volatile molecules (odorants) comprising the odor. In addition, </w:t>
      </w:r>
      <w:r>
        <w:rPr>
          <w:spacing w:val="-3"/>
          <w:w w:val="110"/>
        </w:rPr>
        <w:t xml:space="preserve">we </w:t>
      </w:r>
      <w:r>
        <w:rPr>
          <w:w w:val="110"/>
        </w:rPr>
        <w:t xml:space="preserve">assume that the odors are sparse in the space of odorants, so only </w:t>
      </w:r>
      <w:r>
        <w:rPr>
          <w:i/>
          <w:w w:val="110"/>
        </w:rPr>
        <w:t xml:space="preserve">K </w:t>
      </w:r>
      <w:r>
        <w:rPr>
          <w:w w:val="110"/>
        </w:rPr>
        <w:t xml:space="preserve">components of </w:t>
      </w:r>
      <w:r>
        <w:rPr>
          <w:b/>
          <w:w w:val="110"/>
        </w:rPr>
        <w:t xml:space="preserve">s </w:t>
      </w:r>
      <w:r>
        <w:rPr>
          <w:w w:val="110"/>
        </w:rPr>
        <w:t xml:space="preserve">are nonzero, where </w:t>
      </w:r>
      <w:r>
        <w:rPr>
          <w:i/>
          <w:w w:val="110"/>
        </w:rPr>
        <w:t xml:space="preserve">K N </w:t>
      </w:r>
      <w:r>
        <w:rPr>
          <w:w w:val="110"/>
        </w:rPr>
        <w:t>. The olfactory  sensory system is modeled</w:t>
      </w:r>
      <w:r>
        <w:rPr>
          <w:w w:val="110"/>
        </w:rPr>
        <w:t xml:space="preserve"> as a collection of </w:t>
      </w:r>
      <w:r>
        <w:rPr>
          <w:i/>
          <w:w w:val="110"/>
        </w:rPr>
        <w:t xml:space="preserve">M </w:t>
      </w:r>
      <w:r>
        <w:rPr>
          <w:w w:val="110"/>
        </w:rPr>
        <w:t xml:space="preserve">distinct Or/Orco complexes, each of which can </w:t>
      </w:r>
      <w:r>
        <w:rPr>
          <w:spacing w:val="1"/>
          <w:w w:val="110"/>
        </w:rPr>
        <w:t xml:space="preserve">be </w:t>
      </w:r>
      <w:r>
        <w:rPr>
          <w:w w:val="110"/>
        </w:rPr>
        <w:t xml:space="preserve">bound with any one of the odorant molecules, and can </w:t>
      </w:r>
      <w:r>
        <w:rPr>
          <w:spacing w:val="1"/>
          <w:w w:val="110"/>
        </w:rPr>
        <w:t xml:space="preserve">be </w:t>
      </w:r>
      <w:r>
        <w:rPr>
          <w:w w:val="110"/>
        </w:rPr>
        <w:t xml:space="preserve">either active (firing) inactive (quiescent). </w:t>
      </w:r>
      <w:r>
        <w:rPr>
          <w:spacing w:val="-9"/>
          <w:w w:val="110"/>
        </w:rPr>
        <w:t xml:space="preserve">We </w:t>
      </w:r>
      <w:r>
        <w:rPr>
          <w:w w:val="110"/>
        </w:rPr>
        <w:t xml:space="preserve">only consider competitive binding, so a complex is bound with one odorant at most. With </w:t>
      </w:r>
      <w:r>
        <w:rPr>
          <w:i/>
          <w:w w:val="110"/>
        </w:rPr>
        <w:t xml:space="preserve">N </w:t>
      </w:r>
      <w:r>
        <w:rPr>
          <w:w w:val="110"/>
        </w:rPr>
        <w:t xml:space="preserve">possible odorants, </w:t>
      </w:r>
      <w:r>
        <w:rPr>
          <w:w w:val="108"/>
        </w:rPr>
        <w:t>receptor</w:t>
      </w:r>
      <w:r>
        <w:t xml:space="preserve"> </w:t>
      </w:r>
      <w:r>
        <w:rPr>
          <w:spacing w:val="-20"/>
        </w:rPr>
        <w:t xml:space="preserve"> </w:t>
      </w:r>
      <w:r>
        <w:rPr>
          <w:i/>
          <w:w w:val="105"/>
        </w:rPr>
        <w:t>a</w:t>
      </w:r>
      <w:r>
        <w:rPr>
          <w:i/>
        </w:rPr>
        <w:t xml:space="preserve"> </w:t>
      </w:r>
      <w:r>
        <w:rPr>
          <w:i/>
          <w:spacing w:val="-20"/>
        </w:rPr>
        <w:t xml:space="preserve"> </w:t>
      </w:r>
      <w:r>
        <w:rPr>
          <w:w w:val="104"/>
        </w:rPr>
        <w:t>resides</w:t>
      </w:r>
      <w:r>
        <w:t xml:space="preserve"> </w:t>
      </w:r>
      <w:r>
        <w:rPr>
          <w:spacing w:val="-19"/>
        </w:rPr>
        <w:t xml:space="preserve"> </w:t>
      </w:r>
      <w:r>
        <w:rPr>
          <w:w w:val="106"/>
        </w:rPr>
        <w:t>in</w:t>
      </w:r>
      <w:r>
        <w:t xml:space="preserve"> </w:t>
      </w:r>
      <w:r>
        <w:rPr>
          <w:spacing w:val="-19"/>
        </w:rPr>
        <w:t xml:space="preserve"> </w:t>
      </w:r>
      <w:r>
        <w:rPr>
          <w:w w:val="103"/>
        </w:rPr>
        <w:t>one</w:t>
      </w:r>
      <w:r>
        <w:t xml:space="preserve"> </w:t>
      </w:r>
      <w:r>
        <w:rPr>
          <w:spacing w:val="-20"/>
        </w:rPr>
        <w:t xml:space="preserve"> </w:t>
      </w:r>
      <w:r>
        <w:rPr>
          <w:w w:val="96"/>
        </w:rPr>
        <w:t>of</w:t>
      </w:r>
      <w:r>
        <w:t xml:space="preserve"> </w:t>
      </w:r>
      <w:r>
        <w:rPr>
          <w:spacing w:val="-20"/>
        </w:rPr>
        <w:t xml:space="preserve"> </w:t>
      </w:r>
      <w:r>
        <w:rPr>
          <w:w w:val="99"/>
        </w:rPr>
        <w:t>2</w:t>
      </w:r>
      <w:r>
        <w:rPr>
          <w:i/>
          <w:w w:val="119"/>
        </w:rPr>
        <w:t>N</w:t>
      </w:r>
      <w:r>
        <w:rPr>
          <w:i/>
        </w:rPr>
        <w:t xml:space="preserve"> </w:t>
      </w:r>
      <w:r>
        <w:rPr>
          <w:i/>
          <w:spacing w:val="-25"/>
        </w:rPr>
        <w:t xml:space="preserve"> </w:t>
      </w:r>
      <w:r>
        <w:rPr>
          <w:w w:val="137"/>
        </w:rPr>
        <w:t>+</w:t>
      </w:r>
      <w:r>
        <w:rPr>
          <w:spacing w:val="3"/>
        </w:rPr>
        <w:t xml:space="preserve"> </w:t>
      </w:r>
      <w:r>
        <w:rPr>
          <w:w w:val="99"/>
        </w:rPr>
        <w:t>2</w:t>
      </w:r>
      <w:r>
        <w:t xml:space="preserve"> </w:t>
      </w:r>
      <w:r>
        <w:rPr>
          <w:spacing w:val="-20"/>
        </w:rPr>
        <w:t xml:space="preserve"> </w:t>
      </w:r>
      <w:r>
        <w:rPr>
          <w:spacing w:val="5"/>
          <w:w w:val="110"/>
        </w:rPr>
        <w:t>p</w:t>
      </w:r>
      <w:r>
        <w:rPr>
          <w:w w:val="101"/>
        </w:rPr>
        <w:t>ossible</w:t>
      </w:r>
      <w:r>
        <w:t xml:space="preserve"> </w:t>
      </w:r>
      <w:r>
        <w:rPr>
          <w:spacing w:val="-20"/>
        </w:rPr>
        <w:t xml:space="preserve"> </w:t>
      </w:r>
      <w:r>
        <w:rPr>
          <w:w w:val="112"/>
        </w:rPr>
        <w:t>states,</w:t>
      </w:r>
      <w:r>
        <w:t xml:space="preserve">   </w:t>
      </w:r>
      <w:r>
        <w:rPr>
          <w:spacing w:val="-15"/>
        </w:rPr>
        <w:t xml:space="preserve"> </w:t>
      </w:r>
      <w:r>
        <w:rPr>
          <w:i/>
          <w:w w:val="123"/>
        </w:rPr>
        <w:t>R</w:t>
      </w:r>
      <w:r>
        <w:rPr>
          <w:rFonts w:ascii="Arial" w:hAnsi="Arial"/>
          <w:i/>
          <w:spacing w:val="10"/>
          <w:w w:val="110"/>
          <w:position w:val="-2"/>
          <w:sz w:val="14"/>
        </w:rPr>
        <w:t>a</w:t>
      </w:r>
      <w:r>
        <w:rPr>
          <w:w w:val="110"/>
        </w:rPr>
        <w:t>,</w:t>
      </w:r>
      <w:r>
        <w:t xml:space="preserve"> </w:t>
      </w:r>
      <w:r>
        <w:rPr>
          <w:spacing w:val="-16"/>
        </w:rPr>
        <w:t xml:space="preserve"> </w:t>
      </w:r>
      <w:r>
        <w:rPr>
          <w:i/>
          <w:w w:val="123"/>
        </w:rPr>
        <w:t>R</w:t>
      </w:r>
      <w:r>
        <w:rPr>
          <w:rFonts w:ascii="Arial" w:hAnsi="Arial"/>
          <w:i/>
          <w:spacing w:val="-85"/>
          <w:w w:val="110"/>
          <w:position w:val="-4"/>
          <w:sz w:val="14"/>
        </w:rPr>
        <w:t>a</w:t>
      </w:r>
      <w:r>
        <w:rPr>
          <w:rFonts w:ascii="Menlo" w:hAnsi="Menlo"/>
          <w:i/>
          <w:w w:val="96"/>
          <w:position w:val="7"/>
          <w:sz w:val="14"/>
        </w:rPr>
        <w:t>∗</w:t>
      </w:r>
      <w:r>
        <w:rPr>
          <w:rFonts w:ascii="Menlo" w:hAnsi="Menlo"/>
          <w:i/>
          <w:spacing w:val="-72"/>
          <w:position w:val="7"/>
          <w:sz w:val="14"/>
        </w:rPr>
        <w:t xml:space="preserve"> </w:t>
      </w:r>
      <w:r>
        <w:rPr>
          <w:w w:val="110"/>
        </w:rPr>
        <w:t>,</w:t>
      </w:r>
      <w:r>
        <w:t xml:space="preserve"> </w:t>
      </w:r>
      <w:r>
        <w:rPr>
          <w:spacing w:val="-16"/>
        </w:rPr>
        <w:t xml:space="preserve"> </w:t>
      </w:r>
      <w:r>
        <w:rPr>
          <w:i/>
          <w:w w:val="123"/>
        </w:rPr>
        <w:t>R</w:t>
      </w:r>
      <w:r>
        <w:rPr>
          <w:rFonts w:ascii="Arial" w:hAnsi="Arial"/>
          <w:i/>
          <w:spacing w:val="10"/>
          <w:w w:val="110"/>
          <w:position w:val="-2"/>
          <w:sz w:val="14"/>
        </w:rPr>
        <w:t>a</w:t>
      </w:r>
      <w:r>
        <w:rPr>
          <w:w w:val="99"/>
        </w:rPr>
        <w:t>-</w:t>
      </w:r>
      <w:r>
        <w:rPr>
          <w:i/>
          <w:w w:val="119"/>
        </w:rPr>
        <w:t>s</w:t>
      </w:r>
      <w:r>
        <w:rPr>
          <w:rFonts w:ascii="Arial" w:hAnsi="Arial"/>
          <w:i/>
          <w:spacing w:val="8"/>
          <w:w w:val="181"/>
          <w:position w:val="-2"/>
          <w:sz w:val="14"/>
        </w:rPr>
        <w:t>i</w:t>
      </w:r>
      <w:r>
        <w:rPr>
          <w:w w:val="110"/>
        </w:rPr>
        <w:t>,</w:t>
      </w:r>
      <w:r>
        <w:t xml:space="preserve"> </w:t>
      </w:r>
      <w:r>
        <w:rPr>
          <w:spacing w:val="-16"/>
        </w:rPr>
        <w:t xml:space="preserve"> </w:t>
      </w:r>
      <w:r>
        <w:rPr>
          <w:i/>
          <w:w w:val="123"/>
        </w:rPr>
        <w:t>R</w:t>
      </w:r>
      <w:r>
        <w:rPr>
          <w:rFonts w:ascii="Arial" w:hAnsi="Arial"/>
          <w:i/>
          <w:spacing w:val="-85"/>
          <w:w w:val="110"/>
          <w:position w:val="-4"/>
          <w:sz w:val="14"/>
        </w:rPr>
        <w:t>a</w:t>
      </w:r>
      <w:r>
        <w:rPr>
          <w:rFonts w:ascii="Menlo" w:hAnsi="Menlo"/>
          <w:i/>
          <w:w w:val="96"/>
          <w:position w:val="7"/>
          <w:sz w:val="14"/>
        </w:rPr>
        <w:t>∗</w:t>
      </w:r>
      <w:r>
        <w:rPr>
          <w:rFonts w:ascii="Menlo" w:hAnsi="Menlo"/>
          <w:i/>
          <w:spacing w:val="-72"/>
          <w:position w:val="7"/>
          <w:sz w:val="14"/>
        </w:rPr>
        <w:t xml:space="preserve"> </w:t>
      </w:r>
      <w:r>
        <w:rPr>
          <w:w w:val="99"/>
        </w:rPr>
        <w:t>-</w:t>
      </w:r>
      <w:r>
        <w:rPr>
          <w:i/>
          <w:w w:val="119"/>
        </w:rPr>
        <w:t>s</w:t>
      </w:r>
      <w:r>
        <w:rPr>
          <w:rFonts w:ascii="Arial" w:hAnsi="Arial"/>
          <w:i/>
          <w:w w:val="181"/>
          <w:position w:val="-2"/>
          <w:sz w:val="14"/>
        </w:rPr>
        <w:t>i</w:t>
      </w:r>
      <w:r>
        <w:rPr>
          <w:rFonts w:ascii="Arial" w:hAnsi="Arial"/>
          <w:i/>
          <w:position w:val="-2"/>
          <w:sz w:val="14"/>
        </w:rPr>
        <w:t xml:space="preserve">  </w:t>
      </w:r>
      <w:r>
        <w:rPr>
          <w:rFonts w:ascii="Arial" w:hAnsi="Arial"/>
          <w:i/>
          <w:spacing w:val="-8"/>
          <w:position w:val="-2"/>
          <w:sz w:val="14"/>
        </w:rPr>
        <w:t xml:space="preserve"> </w:t>
      </w:r>
      <w:r>
        <w:rPr>
          <w:w w:val="110"/>
        </w:rPr>
        <w:t>,</w:t>
      </w:r>
      <w:r>
        <w:t xml:space="preserve"> </w:t>
      </w:r>
      <w:r>
        <w:rPr>
          <w:spacing w:val="-16"/>
        </w:rPr>
        <w:t xml:space="preserve"> </w:t>
      </w:r>
      <w:r>
        <w:rPr>
          <w:w w:val="107"/>
        </w:rPr>
        <w:t>indicating</w:t>
      </w:r>
      <w:r>
        <w:t xml:space="preserve"> </w:t>
      </w:r>
      <w:r>
        <w:rPr>
          <w:spacing w:val="-19"/>
        </w:rPr>
        <w:t xml:space="preserve"> </w:t>
      </w:r>
      <w:r>
        <w:rPr>
          <w:w w:val="107"/>
        </w:rPr>
        <w:t>receptors</w:t>
      </w:r>
      <w:r>
        <w:t xml:space="preserve"> </w:t>
      </w:r>
      <w:r>
        <w:rPr>
          <w:spacing w:val="-19"/>
        </w:rPr>
        <w:t xml:space="preserve"> </w:t>
      </w:r>
      <w:r>
        <w:rPr>
          <w:w w:val="121"/>
        </w:rPr>
        <w:t>that</w:t>
      </w:r>
      <w:r>
        <w:t xml:space="preserve"> </w:t>
      </w:r>
      <w:r>
        <w:rPr>
          <w:spacing w:val="-20"/>
        </w:rPr>
        <w:t xml:space="preserve"> </w:t>
      </w:r>
      <w:r>
        <w:rPr>
          <w:w w:val="108"/>
        </w:rPr>
        <w:t xml:space="preserve">are </w:t>
      </w:r>
      <w:r>
        <w:rPr>
          <w:w w:val="110"/>
        </w:rPr>
        <w:t>unbound/inactive,</w:t>
      </w:r>
      <w:r>
        <w:rPr>
          <w:spacing w:val="-3"/>
          <w:w w:val="110"/>
        </w:rPr>
        <w:t xml:space="preserve"> </w:t>
      </w:r>
      <w:r>
        <w:rPr>
          <w:w w:val="110"/>
        </w:rPr>
        <w:t>unbound/active,</w:t>
      </w:r>
      <w:r>
        <w:rPr>
          <w:spacing w:val="-3"/>
          <w:w w:val="110"/>
        </w:rPr>
        <w:t xml:space="preserve"> </w:t>
      </w:r>
      <w:r>
        <w:rPr>
          <w:w w:val="110"/>
        </w:rPr>
        <w:t>inactive/bound</w:t>
      </w:r>
      <w:r>
        <w:rPr>
          <w:spacing w:val="-7"/>
          <w:w w:val="110"/>
        </w:rPr>
        <w:t xml:space="preserve"> </w:t>
      </w:r>
      <w:r>
        <w:rPr>
          <w:w w:val="110"/>
        </w:rPr>
        <w:t>to</w:t>
      </w:r>
      <w:r>
        <w:rPr>
          <w:spacing w:val="-7"/>
          <w:w w:val="110"/>
        </w:rPr>
        <w:t xml:space="preserve"> </w:t>
      </w:r>
      <w:r>
        <w:rPr>
          <w:w w:val="110"/>
        </w:rPr>
        <w:t>odorant</w:t>
      </w:r>
      <w:r>
        <w:rPr>
          <w:spacing w:val="-5"/>
          <w:w w:val="110"/>
        </w:rPr>
        <w:t xml:space="preserve"> </w:t>
      </w:r>
      <w:r>
        <w:rPr>
          <w:i/>
          <w:w w:val="110"/>
        </w:rPr>
        <w:t>i</w:t>
      </w:r>
      <w:r>
        <w:rPr>
          <w:w w:val="110"/>
        </w:rPr>
        <w:t>,</w:t>
      </w:r>
      <w:r>
        <w:rPr>
          <w:spacing w:val="-3"/>
          <w:w w:val="110"/>
        </w:rPr>
        <w:t xml:space="preserve"> </w:t>
      </w:r>
      <w:r>
        <w:rPr>
          <w:w w:val="110"/>
        </w:rPr>
        <w:t>and</w:t>
      </w:r>
      <w:r>
        <w:rPr>
          <w:spacing w:val="-7"/>
          <w:w w:val="110"/>
        </w:rPr>
        <w:t xml:space="preserve"> </w:t>
      </w:r>
      <w:r>
        <w:rPr>
          <w:w w:val="110"/>
        </w:rPr>
        <w:t>active/bound</w:t>
      </w:r>
      <w:r>
        <w:rPr>
          <w:spacing w:val="-7"/>
          <w:w w:val="110"/>
        </w:rPr>
        <w:t xml:space="preserve"> </w:t>
      </w:r>
      <w:r>
        <w:rPr>
          <w:w w:val="110"/>
        </w:rPr>
        <w:t>to</w:t>
      </w:r>
      <w:r>
        <w:rPr>
          <w:spacing w:val="-7"/>
          <w:w w:val="110"/>
        </w:rPr>
        <w:t xml:space="preserve"> </w:t>
      </w:r>
      <w:r>
        <w:rPr>
          <w:w w:val="110"/>
        </w:rPr>
        <w:t>odorant</w:t>
      </w:r>
      <w:r>
        <w:rPr>
          <w:spacing w:val="-6"/>
          <w:w w:val="110"/>
        </w:rPr>
        <w:t xml:space="preserve"> </w:t>
      </w:r>
      <w:r>
        <w:rPr>
          <w:i/>
          <w:w w:val="110"/>
        </w:rPr>
        <w:t>i</w:t>
      </w:r>
      <w:r>
        <w:rPr>
          <w:w w:val="110"/>
        </w:rPr>
        <w:t>,</w:t>
      </w:r>
      <w:r>
        <w:rPr>
          <w:spacing w:val="-3"/>
          <w:w w:val="110"/>
        </w:rPr>
        <w:t xml:space="preserve"> </w:t>
      </w:r>
      <w:r>
        <w:rPr>
          <w:w w:val="110"/>
        </w:rPr>
        <w:t xml:space="preserve">respectively. Unless otherwise indicated, </w:t>
      </w:r>
      <w:r>
        <w:rPr>
          <w:spacing w:val="-3"/>
          <w:w w:val="110"/>
        </w:rPr>
        <w:t xml:space="preserve">we </w:t>
      </w:r>
      <w:r>
        <w:rPr>
          <w:w w:val="110"/>
        </w:rPr>
        <w:t xml:space="preserve">set </w:t>
      </w:r>
      <w:r>
        <w:rPr>
          <w:i/>
          <w:w w:val="110"/>
        </w:rPr>
        <w:t xml:space="preserve">N  </w:t>
      </w:r>
      <w:r>
        <w:rPr>
          <w:w w:val="120"/>
        </w:rPr>
        <w:t xml:space="preserve">= </w:t>
      </w:r>
      <w:r>
        <w:rPr>
          <w:w w:val="110"/>
        </w:rPr>
        <w:t xml:space="preserve">100, </w:t>
      </w:r>
      <w:r>
        <w:rPr>
          <w:i/>
          <w:w w:val="110"/>
        </w:rPr>
        <w:t xml:space="preserve">K </w:t>
      </w:r>
      <w:r>
        <w:rPr>
          <w:w w:val="120"/>
        </w:rPr>
        <w:t xml:space="preserve">= </w:t>
      </w:r>
      <w:r>
        <w:rPr>
          <w:w w:val="110"/>
        </w:rPr>
        <w:t xml:space="preserve">7, and </w:t>
      </w:r>
      <w:r>
        <w:rPr>
          <w:i/>
          <w:w w:val="110"/>
        </w:rPr>
        <w:t xml:space="preserve">M  </w:t>
      </w:r>
      <w:r>
        <w:rPr>
          <w:w w:val="120"/>
        </w:rPr>
        <w:t xml:space="preserve">= </w:t>
      </w:r>
      <w:r>
        <w:rPr>
          <w:w w:val="110"/>
        </w:rPr>
        <w:t>50</w:t>
      </w:r>
      <w:r>
        <w:rPr>
          <w:spacing w:val="-19"/>
          <w:w w:val="110"/>
        </w:rPr>
        <w:t xml:space="preserve"> </w:t>
      </w:r>
      <w:r>
        <w:rPr>
          <w:w w:val="110"/>
        </w:rPr>
        <w:t>throughout.</w:t>
      </w:r>
    </w:p>
    <w:p w14:paraId="16E03229" w14:textId="77777777" w:rsidR="00845F1E" w:rsidRDefault="00BA7C68">
      <w:pPr>
        <w:pStyle w:val="BodyText"/>
        <w:spacing w:before="4" w:line="249" w:lineRule="auto"/>
        <w:ind w:left="120" w:right="117" w:firstLine="298"/>
        <w:jc w:val="both"/>
      </w:pPr>
      <w:r>
        <w:rPr>
          <w:w w:val="110"/>
        </w:rPr>
        <w:t>The system dynamics are schematized in Fig.(). In the mean-field limit, the binding dynamics of these 2</w:t>
      </w:r>
      <w:r>
        <w:rPr>
          <w:i/>
          <w:w w:val="110"/>
        </w:rPr>
        <w:t xml:space="preserve">N </w:t>
      </w:r>
      <w:r>
        <w:rPr>
          <w:w w:val="110"/>
        </w:rPr>
        <w:t>+ 2 states are described by the master  equations:</w:t>
      </w:r>
    </w:p>
    <w:p w14:paraId="31F11208" w14:textId="77777777" w:rsidR="00845F1E" w:rsidRDefault="00845F1E">
      <w:pPr>
        <w:pStyle w:val="BodyText"/>
      </w:pPr>
    </w:p>
    <w:p w14:paraId="084D8D28" w14:textId="77777777" w:rsidR="00845F1E" w:rsidRDefault="00BA7C68">
      <w:pPr>
        <w:tabs>
          <w:tab w:val="left" w:pos="9225"/>
        </w:tabs>
        <w:spacing w:before="143"/>
        <w:ind w:left="3297"/>
        <w:rPr>
          <w:sz w:val="20"/>
        </w:rPr>
      </w:pPr>
      <w:r>
        <w:pict w14:anchorId="5F11BA7F">
          <v:shape id="_x0000_s1418" type="#_x0000_t202" alt="" style="position:absolute;left:0;text-align:left;margin-left:243.7pt;margin-top:22.35pt;width:8.8pt;height:10pt;z-index:-85144;mso-wrap-style:square;mso-wrap-edited:f;mso-width-percent:0;mso-height-percent:0;mso-position-horizontal-relative:page;mso-width-percent:0;mso-height-percent:0;v-text-anchor:top" filled="f" stroked="f">
            <v:textbox inset="0,0,0,0">
              <w:txbxContent>
                <w:p w14:paraId="1D1ABDFE" w14:textId="77777777" w:rsidR="00845F1E" w:rsidRDefault="00BA7C68">
                  <w:pPr>
                    <w:spacing w:line="193" w:lineRule="exact"/>
                    <w:rPr>
                      <w:i/>
                      <w:sz w:val="20"/>
                    </w:rPr>
                  </w:pPr>
                  <w:r>
                    <w:rPr>
                      <w:i/>
                      <w:w w:val="110"/>
                      <w:sz w:val="20"/>
                    </w:rPr>
                    <w:t>dt</w:t>
                  </w:r>
                </w:p>
              </w:txbxContent>
            </v:textbox>
            <w10:wrap anchorx="page"/>
          </v:shape>
        </w:pict>
      </w:r>
      <w:r>
        <w:pict w14:anchorId="35CE2870">
          <v:shape id="_x0000_s1417" type="#_x0000_t202" alt="" style="position:absolute;left:0;text-align:left;margin-left:284.95pt;margin-top:20.55pt;width:7.15pt;height:7pt;z-index:-85120;mso-wrap-style:square;mso-wrap-edited:f;mso-width-percent:0;mso-height-percent:0;mso-position-horizontal-relative:page;mso-width-percent:0;mso-height-percent:0;v-text-anchor:top" filled="f" stroked="f">
            <v:textbox inset="0,0,0,0">
              <w:txbxContent>
                <w:p w14:paraId="210B084D"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22BB6CB8">
          <v:shape id="_x0000_s1416" type="#_x0000_t202" alt="" style="position:absolute;left:0;text-align:left;margin-left:297.25pt;margin-top:19.25pt;width:2.85pt;height:7pt;z-index:-85096;mso-wrap-style:square;mso-wrap-edited:f;mso-width-percent:0;mso-height-percent:0;mso-position-horizontal-relative:page;mso-width-percent:0;mso-height-percent:0;v-text-anchor:top" filled="f" stroked="f">
            <v:textbox inset="0,0,0,0">
              <w:txbxContent>
                <w:p w14:paraId="1EDB4CCA"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303DD932">
          <v:shape id="_x0000_s1415" type="#_x0000_t202" alt="" style="position:absolute;left:0;text-align:left;margin-left:310.9pt;margin-top:19.25pt;width:4.35pt;height:7pt;z-index:-85072;mso-wrap-style:square;mso-wrap-edited:f;mso-width-percent:0;mso-height-percent:0;mso-position-horizontal-relative:page;mso-width-percent:0;mso-height-percent:0;v-text-anchor:top" filled="f" stroked="f">
            <v:textbox inset="0,0,0,0">
              <w:txbxContent>
                <w:p w14:paraId="34231CB6"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66DDD5B0">
          <v:shape id="_x0000_s1414" type="#_x0000_t202" alt="" style="position:absolute;left:0;text-align:left;margin-left:335.85pt;margin-top:20.55pt;width:7.15pt;height:7pt;z-index:-85048;mso-wrap-style:square;mso-wrap-edited:f;mso-width-percent:0;mso-height-percent:0;mso-position-horizontal-relative:page;mso-width-percent:0;mso-height-percent:0;v-text-anchor:top" filled="f" stroked="f">
            <v:textbox inset="0,0,0,0">
              <w:txbxContent>
                <w:p w14:paraId="290F708B"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45389D52">
          <v:shape id="_x0000_s1413" type="#_x0000_t202" alt="" style="position:absolute;left:0;text-align:left;margin-left:353.8pt;margin-top:19.25pt;width:4.35pt;height:7pt;z-index:-85024;mso-wrap-style:square;mso-wrap-edited:f;mso-width-percent:0;mso-height-percent:0;mso-position-horizontal-relative:page;mso-width-percent:0;mso-height-percent:0;v-text-anchor:top" filled="f" stroked="f">
            <v:textbox inset="0,0,0,0">
              <w:txbxContent>
                <w:p w14:paraId="28971F50"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7678F24C">
          <v:shape id="_x0000_s1412" type="#_x0000_t202" alt="" style="position:absolute;left:0;text-align:left;margin-left:366.65pt;margin-top:19.25pt;width:2.85pt;height:7pt;z-index:-85000;mso-wrap-style:square;mso-wrap-edited:f;mso-width-percent:0;mso-height-percent:0;mso-position-horizontal-relative:page;mso-width-percent:0;mso-height-percent:0;v-text-anchor:top" filled="f" stroked="f">
            <v:textbox inset="0,0,0,0">
              <w:txbxContent>
                <w:p w14:paraId="32729C63" w14:textId="77777777" w:rsidR="00845F1E" w:rsidRDefault="00BA7C68">
                  <w:pPr>
                    <w:spacing w:line="134" w:lineRule="exact"/>
                    <w:rPr>
                      <w:rFonts w:ascii="Arial"/>
                      <w:i/>
                      <w:sz w:val="14"/>
                    </w:rPr>
                  </w:pPr>
                  <w:r>
                    <w:rPr>
                      <w:rFonts w:ascii="Arial"/>
                      <w:i/>
                      <w:w w:val="181"/>
                      <w:sz w:val="14"/>
                    </w:rPr>
                    <w:t>i</w:t>
                  </w:r>
                </w:p>
              </w:txbxContent>
            </v:textbox>
            <w10:wrap anchorx="page"/>
          </v:shape>
        </w:pict>
      </w:r>
      <w:r>
        <w:rPr>
          <w:i/>
          <w:w w:val="103"/>
          <w:position w:val="13"/>
          <w:sz w:val="20"/>
          <w:u w:val="single"/>
        </w:rPr>
        <w:t>d</w:t>
      </w:r>
      <w:r>
        <w:rPr>
          <w:w w:val="82"/>
          <w:position w:val="13"/>
          <w:sz w:val="20"/>
          <w:u w:val="single"/>
        </w:rPr>
        <w:t>[</w:t>
      </w:r>
      <w:r>
        <w:rPr>
          <w:i/>
          <w:w w:val="123"/>
          <w:position w:val="13"/>
          <w:sz w:val="20"/>
          <w:u w:val="single"/>
        </w:rPr>
        <w:t>R</w:t>
      </w:r>
      <w:r>
        <w:rPr>
          <w:rFonts w:ascii="Arial" w:hAnsi="Arial"/>
          <w:i/>
          <w:spacing w:val="10"/>
          <w:w w:val="110"/>
          <w:position w:val="10"/>
          <w:sz w:val="14"/>
          <w:u w:val="single"/>
        </w:rPr>
        <w:t>a</w:t>
      </w:r>
      <w:r>
        <w:rPr>
          <w:w w:val="99"/>
          <w:position w:val="13"/>
          <w:sz w:val="20"/>
          <w:u w:val="single"/>
        </w:rPr>
        <w:t>-</w:t>
      </w:r>
      <w:r>
        <w:rPr>
          <w:i/>
          <w:w w:val="119"/>
          <w:position w:val="13"/>
          <w:sz w:val="20"/>
          <w:u w:val="single"/>
        </w:rPr>
        <w:t>s</w:t>
      </w:r>
      <w:r>
        <w:rPr>
          <w:rFonts w:ascii="Arial" w:hAnsi="Arial"/>
          <w:i/>
          <w:spacing w:val="8"/>
          <w:w w:val="181"/>
          <w:position w:val="10"/>
          <w:sz w:val="14"/>
          <w:u w:val="single"/>
        </w:rPr>
        <w:t>i</w:t>
      </w:r>
      <w:r>
        <w:rPr>
          <w:w w:val="82"/>
          <w:position w:val="13"/>
          <w:sz w:val="20"/>
          <w:u w:val="single"/>
        </w:rPr>
        <w:t>]</w:t>
      </w:r>
      <w:r>
        <w:rPr>
          <w:position w:val="13"/>
          <w:sz w:val="20"/>
        </w:rPr>
        <w:t xml:space="preserve"> </w:t>
      </w:r>
      <w:r>
        <w:rPr>
          <w:spacing w:val="-21"/>
          <w:position w:val="13"/>
          <w:sz w:val="20"/>
        </w:rPr>
        <w:t xml:space="preserve"> </w:t>
      </w:r>
      <w:r>
        <w:rPr>
          <w:w w:val="137"/>
          <w:sz w:val="20"/>
        </w:rPr>
        <w:t>=</w:t>
      </w:r>
      <w:r>
        <w:rPr>
          <w:spacing w:val="5"/>
          <w:sz w:val="20"/>
        </w:rPr>
        <w:t xml:space="preserve"> </w:t>
      </w:r>
      <w:r>
        <w:rPr>
          <w:i/>
          <w:spacing w:val="5"/>
          <w:w w:val="116"/>
          <w:sz w:val="20"/>
        </w:rPr>
        <w:t>k</w:t>
      </w:r>
      <w:r>
        <w:rPr>
          <w:w w:val="154"/>
          <w:position w:val="9"/>
          <w:sz w:val="14"/>
        </w:rPr>
        <w:t>+</w:t>
      </w:r>
      <w:r>
        <w:rPr>
          <w:spacing w:val="-11"/>
          <w:position w:val="9"/>
          <w:sz w:val="14"/>
        </w:rPr>
        <w:t xml:space="preserve"> </w:t>
      </w:r>
      <w:r>
        <w:rPr>
          <w:i/>
          <w:w w:val="119"/>
          <w:sz w:val="20"/>
        </w:rPr>
        <w:t>s</w:t>
      </w:r>
      <w:r>
        <w:rPr>
          <w:i/>
          <w:spacing w:val="15"/>
          <w:sz w:val="20"/>
        </w:rPr>
        <w:t xml:space="preserve"> </w:t>
      </w:r>
      <w:r>
        <w:rPr>
          <w:w w:val="82"/>
          <w:sz w:val="20"/>
        </w:rPr>
        <w:t>[</w:t>
      </w:r>
      <w:r>
        <w:rPr>
          <w:i/>
          <w:w w:val="123"/>
          <w:sz w:val="20"/>
        </w:rPr>
        <w:t>R</w:t>
      </w:r>
      <w:r>
        <w:rPr>
          <w:i/>
          <w:sz w:val="20"/>
        </w:rPr>
        <w:t xml:space="preserve"> </w:t>
      </w:r>
      <w:r>
        <w:rPr>
          <w:i/>
          <w:spacing w:val="-4"/>
          <w:sz w:val="20"/>
        </w:rPr>
        <w:t xml:space="preserve"> </w:t>
      </w:r>
      <w:r>
        <w:rPr>
          <w:w w:val="82"/>
          <w:sz w:val="20"/>
        </w:rPr>
        <w:t>]</w:t>
      </w:r>
      <w:r>
        <w:rPr>
          <w:spacing w:val="-6"/>
          <w:sz w:val="20"/>
        </w:rPr>
        <w:t xml:space="preserve"> </w:t>
      </w:r>
      <w:r>
        <w:rPr>
          <w:rFonts w:ascii="Menlo" w:hAnsi="Menlo"/>
          <w:i/>
          <w:w w:val="128"/>
          <w:sz w:val="20"/>
        </w:rPr>
        <w:t>−</w:t>
      </w:r>
      <w:r>
        <w:rPr>
          <w:rFonts w:ascii="Menlo" w:hAnsi="Menlo"/>
          <w:i/>
          <w:spacing w:val="-76"/>
          <w:sz w:val="20"/>
        </w:rPr>
        <w:t xml:space="preserve"> </w:t>
      </w:r>
      <w:r>
        <w:rPr>
          <w:i/>
          <w:spacing w:val="5"/>
          <w:w w:val="116"/>
          <w:sz w:val="20"/>
        </w:rPr>
        <w:t>k</w:t>
      </w:r>
      <w:r>
        <w:rPr>
          <w:rFonts w:ascii="Menlo" w:hAnsi="Menlo"/>
          <w:i/>
          <w:w w:val="147"/>
          <w:position w:val="9"/>
          <w:sz w:val="14"/>
        </w:rPr>
        <w:t>−</w:t>
      </w:r>
      <w:r>
        <w:rPr>
          <w:rFonts w:ascii="Menlo" w:hAnsi="Menlo"/>
          <w:i/>
          <w:spacing w:val="-63"/>
          <w:position w:val="9"/>
          <w:sz w:val="14"/>
        </w:rPr>
        <w:t xml:space="preserve"> </w:t>
      </w:r>
      <w:r>
        <w:rPr>
          <w:w w:val="82"/>
          <w:sz w:val="20"/>
        </w:rPr>
        <w:t>[</w:t>
      </w:r>
      <w:r>
        <w:rPr>
          <w:i/>
          <w:w w:val="123"/>
          <w:sz w:val="20"/>
        </w:rPr>
        <w:t>R</w:t>
      </w:r>
      <w:r>
        <w:rPr>
          <w:i/>
          <w:sz w:val="20"/>
        </w:rPr>
        <w:t xml:space="preserve"> </w:t>
      </w:r>
      <w:r>
        <w:rPr>
          <w:i/>
          <w:spacing w:val="-4"/>
          <w:sz w:val="20"/>
        </w:rPr>
        <w:t xml:space="preserve"> </w:t>
      </w:r>
      <w:r>
        <w:rPr>
          <w:w w:val="99"/>
          <w:sz w:val="20"/>
        </w:rPr>
        <w:t>-</w:t>
      </w:r>
      <w:r>
        <w:rPr>
          <w:i/>
          <w:w w:val="119"/>
          <w:sz w:val="20"/>
        </w:rPr>
        <w:t>s</w:t>
      </w:r>
      <w:r>
        <w:rPr>
          <w:i/>
          <w:spacing w:val="15"/>
          <w:sz w:val="20"/>
        </w:rPr>
        <w:t xml:space="preserve"> </w:t>
      </w:r>
      <w:r>
        <w:rPr>
          <w:w w:val="82"/>
          <w:sz w:val="20"/>
        </w:rPr>
        <w:t>]</w:t>
      </w:r>
      <w:r>
        <w:rPr>
          <w:sz w:val="20"/>
        </w:rPr>
        <w:tab/>
      </w:r>
      <w:r>
        <w:rPr>
          <w:w w:val="109"/>
          <w:sz w:val="20"/>
        </w:rPr>
        <w:t>(3)</w:t>
      </w:r>
    </w:p>
    <w:p w14:paraId="222CFF9D" w14:textId="77777777" w:rsidR="00845F1E" w:rsidRDefault="00BA7C68">
      <w:pPr>
        <w:tabs>
          <w:tab w:val="left" w:pos="9225"/>
        </w:tabs>
        <w:spacing w:before="113"/>
        <w:ind w:left="3297"/>
        <w:rPr>
          <w:sz w:val="20"/>
        </w:rPr>
      </w:pPr>
      <w:r>
        <w:pict w14:anchorId="6C0CDC54">
          <v:line id="_x0000_s1411" alt="" style="position:absolute;left:0;text-align:left;z-index:-85312;mso-wrap-edited:f;mso-width-percent:0;mso-height-percent:0;mso-position-horizontal-relative:page;mso-width-percent:0;mso-height-percent:0" from="230.85pt,20.15pt" to="265.3pt,20.15pt" strokeweight=".14042mm">
            <w10:wrap anchorx="page"/>
          </v:line>
        </w:pict>
      </w:r>
      <w:r>
        <w:pict w14:anchorId="36CF8EF1">
          <v:shape id="_x0000_s1410" type="#_x0000_t202" alt="" style="position:absolute;left:0;text-align:left;margin-left:243.7pt;margin-top:22pt;width:8.8pt;height:10pt;z-index:-84976;mso-wrap-style:square;mso-wrap-edited:f;mso-width-percent:0;mso-height-percent:0;mso-position-horizontal-relative:page;mso-width-percent:0;mso-height-percent:0;v-text-anchor:top" filled="f" stroked="f">
            <v:textbox inset="0,0,0,0">
              <w:txbxContent>
                <w:p w14:paraId="2BF28FCE" w14:textId="77777777" w:rsidR="00845F1E" w:rsidRDefault="00BA7C68">
                  <w:pPr>
                    <w:spacing w:line="193" w:lineRule="exact"/>
                    <w:rPr>
                      <w:i/>
                      <w:sz w:val="20"/>
                    </w:rPr>
                  </w:pPr>
                  <w:r>
                    <w:rPr>
                      <w:i/>
                      <w:w w:val="110"/>
                      <w:sz w:val="20"/>
                    </w:rPr>
                    <w:t>dt</w:t>
                  </w:r>
                </w:p>
              </w:txbxContent>
            </v:textbox>
            <w10:wrap anchorx="page"/>
          </v:shape>
        </w:pict>
      </w:r>
      <w:r>
        <w:pict w14:anchorId="753CBF71">
          <v:shape id="_x0000_s1409" type="#_x0000_t202" alt="" style="position:absolute;left:0;text-align:left;margin-left:284.95pt;margin-top:20.2pt;width:7.15pt;height:7pt;z-index:-84952;mso-wrap-style:square;mso-wrap-edited:f;mso-width-percent:0;mso-height-percent:0;mso-position-horizontal-relative:page;mso-width-percent:0;mso-height-percent:0;v-text-anchor:top" filled="f" stroked="f">
            <v:textbox inset="0,0,0,0">
              <w:txbxContent>
                <w:p w14:paraId="3AA07D13"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4911E83B">
          <v:shape id="_x0000_s1408" type="#_x0000_t202" alt="" style="position:absolute;left:0;text-align:left;margin-left:300.6pt;margin-top:18.9pt;width:2.85pt;height:7pt;z-index:-84928;mso-wrap-style:square;mso-wrap-edited:f;mso-width-percent:0;mso-height-percent:0;mso-position-horizontal-relative:page;mso-width-percent:0;mso-height-percent:0;v-text-anchor:top" filled="f" stroked="f">
            <v:textbox inset="0,0,0,0">
              <w:txbxContent>
                <w:p w14:paraId="0CB94C82"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597BE544">
          <v:shape id="_x0000_s1407" type="#_x0000_t202" alt="" style="position:absolute;left:0;text-align:left;margin-left:314.25pt;margin-top:19.9pt;width:4.35pt;height:7pt;z-index:-84904;mso-wrap-style:square;mso-wrap-edited:f;mso-width-percent:0;mso-height-percent:0;mso-position-horizontal-relative:page;mso-width-percent:0;mso-height-percent:0;v-text-anchor:top" filled="f" stroked="f">
            <v:textbox inset="0,0,0,0">
              <w:txbxContent>
                <w:p w14:paraId="3B732AFE"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7311F824">
          <v:shape id="_x0000_s1406" type="#_x0000_t202" alt="" style="position:absolute;left:0;text-align:left;margin-left:339.2pt;margin-top:20.2pt;width:7.15pt;height:7pt;z-index:-84880;mso-wrap-style:square;mso-wrap-edited:f;mso-width-percent:0;mso-height-percent:0;mso-position-horizontal-relative:page;mso-width-percent:0;mso-height-percent:0;v-text-anchor:top" filled="f" stroked="f">
            <v:textbox inset="0,0,0,0">
              <w:txbxContent>
                <w:p w14:paraId="1646D45D"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4DDBD431">
          <v:shape id="_x0000_s1405" type="#_x0000_t202" alt="" style="position:absolute;left:0;text-align:left;margin-left:360.65pt;margin-top:19.9pt;width:4.35pt;height:7pt;z-index:-84856;mso-wrap-style:square;mso-wrap-edited:f;mso-width-percent:0;mso-height-percent:0;mso-position-horizontal-relative:page;mso-width-percent:0;mso-height-percent:0;v-text-anchor:top" filled="f" stroked="f">
            <v:textbox inset="0,0,0,0">
              <w:txbxContent>
                <w:p w14:paraId="5D07FC26"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083DD902">
          <v:shape id="_x0000_s1404" type="#_x0000_t202" alt="" style="position:absolute;left:0;text-align:left;margin-left:373.5pt;margin-top:18.9pt;width:2.85pt;height:7pt;z-index:-84832;mso-wrap-style:square;mso-wrap-edited:f;mso-width-percent:0;mso-height-percent:0;mso-position-horizontal-relative:page;mso-width-percent:0;mso-height-percent:0;v-text-anchor:top" filled="f" stroked="f">
            <v:textbox inset="0,0,0,0">
              <w:txbxContent>
                <w:p w14:paraId="25A128F1" w14:textId="77777777" w:rsidR="00845F1E" w:rsidRDefault="00BA7C68">
                  <w:pPr>
                    <w:spacing w:line="134" w:lineRule="exact"/>
                    <w:rPr>
                      <w:rFonts w:ascii="Arial"/>
                      <w:i/>
                      <w:sz w:val="14"/>
                    </w:rPr>
                  </w:pPr>
                  <w:r>
                    <w:rPr>
                      <w:rFonts w:ascii="Arial"/>
                      <w:i/>
                      <w:w w:val="181"/>
                      <w:sz w:val="14"/>
                    </w:rPr>
                    <w:t>i</w:t>
                  </w:r>
                </w:p>
              </w:txbxContent>
            </v:textbox>
            <w10:wrap anchorx="page"/>
          </v:shape>
        </w:pict>
      </w:r>
      <w:r>
        <w:rPr>
          <w:i/>
          <w:w w:val="103"/>
          <w:position w:val="13"/>
          <w:sz w:val="20"/>
        </w:rPr>
        <w:t>d</w:t>
      </w:r>
      <w:r>
        <w:rPr>
          <w:w w:val="82"/>
          <w:position w:val="13"/>
          <w:sz w:val="20"/>
        </w:rPr>
        <w:t>[</w:t>
      </w:r>
      <w:r>
        <w:rPr>
          <w:i/>
          <w:w w:val="123"/>
          <w:position w:val="13"/>
          <w:sz w:val="20"/>
        </w:rPr>
        <w:t>R</w:t>
      </w:r>
      <w:r>
        <w:rPr>
          <w:rFonts w:ascii="Arial" w:hAnsi="Arial"/>
          <w:i/>
          <w:spacing w:val="-85"/>
          <w:w w:val="110"/>
          <w:position w:val="9"/>
          <w:sz w:val="14"/>
        </w:rPr>
        <w:t>a</w:t>
      </w:r>
      <w:r>
        <w:rPr>
          <w:rFonts w:ascii="Menlo" w:hAnsi="Menlo"/>
          <w:i/>
          <w:w w:val="96"/>
          <w:position w:val="21"/>
          <w:sz w:val="14"/>
        </w:rPr>
        <w:t>∗</w:t>
      </w:r>
      <w:r>
        <w:rPr>
          <w:rFonts w:ascii="Menlo" w:hAnsi="Menlo"/>
          <w:i/>
          <w:spacing w:val="-72"/>
          <w:position w:val="21"/>
          <w:sz w:val="14"/>
        </w:rPr>
        <w:t xml:space="preserve"> </w:t>
      </w:r>
      <w:r>
        <w:rPr>
          <w:w w:val="99"/>
          <w:position w:val="13"/>
          <w:sz w:val="20"/>
        </w:rPr>
        <w:t>-</w:t>
      </w:r>
      <w:r>
        <w:rPr>
          <w:i/>
          <w:w w:val="119"/>
          <w:position w:val="13"/>
          <w:sz w:val="20"/>
        </w:rPr>
        <w:t>s</w:t>
      </w:r>
      <w:r>
        <w:rPr>
          <w:rFonts w:ascii="Arial" w:hAnsi="Arial"/>
          <w:i/>
          <w:spacing w:val="8"/>
          <w:w w:val="181"/>
          <w:position w:val="10"/>
          <w:sz w:val="14"/>
        </w:rPr>
        <w:t>i</w:t>
      </w:r>
      <w:r>
        <w:rPr>
          <w:w w:val="82"/>
          <w:position w:val="13"/>
          <w:sz w:val="20"/>
        </w:rPr>
        <w:t>]</w:t>
      </w:r>
      <w:r>
        <w:rPr>
          <w:position w:val="13"/>
          <w:sz w:val="20"/>
        </w:rPr>
        <w:t xml:space="preserve"> </w:t>
      </w:r>
      <w:r>
        <w:rPr>
          <w:spacing w:val="-21"/>
          <w:position w:val="13"/>
          <w:sz w:val="20"/>
        </w:rPr>
        <w:t xml:space="preserve"> </w:t>
      </w:r>
      <w:r>
        <w:rPr>
          <w:w w:val="137"/>
          <w:sz w:val="20"/>
        </w:rPr>
        <w:t>=</w:t>
      </w:r>
      <w:r>
        <w:rPr>
          <w:spacing w:val="5"/>
          <w:sz w:val="20"/>
        </w:rPr>
        <w:t xml:space="preserve"> </w:t>
      </w:r>
      <w:r>
        <w:rPr>
          <w:i/>
          <w:spacing w:val="5"/>
          <w:w w:val="116"/>
          <w:sz w:val="20"/>
        </w:rPr>
        <w:t>k</w:t>
      </w:r>
      <w:r>
        <w:rPr>
          <w:rFonts w:ascii="Menlo" w:hAnsi="Menlo"/>
          <w:i/>
          <w:w w:val="96"/>
          <w:position w:val="9"/>
          <w:sz w:val="14"/>
        </w:rPr>
        <w:t>∗</w:t>
      </w:r>
      <w:r>
        <w:rPr>
          <w:spacing w:val="8"/>
          <w:w w:val="154"/>
          <w:position w:val="9"/>
          <w:sz w:val="14"/>
        </w:rPr>
        <w:t>+</w:t>
      </w:r>
      <w:r>
        <w:rPr>
          <w:i/>
          <w:w w:val="119"/>
          <w:sz w:val="20"/>
        </w:rPr>
        <w:t>s</w:t>
      </w:r>
      <w:r>
        <w:rPr>
          <w:i/>
          <w:spacing w:val="15"/>
          <w:sz w:val="20"/>
        </w:rPr>
        <w:t xml:space="preserve"> </w:t>
      </w:r>
      <w:r>
        <w:rPr>
          <w:w w:val="82"/>
          <w:sz w:val="20"/>
        </w:rPr>
        <w:t>[</w:t>
      </w:r>
      <w:r>
        <w:rPr>
          <w:i/>
          <w:w w:val="123"/>
          <w:sz w:val="20"/>
        </w:rPr>
        <w:t>R</w:t>
      </w:r>
      <w:r>
        <w:rPr>
          <w:rFonts w:ascii="Menlo" w:hAnsi="Menlo"/>
          <w:i/>
          <w:w w:val="96"/>
          <w:position w:val="8"/>
          <w:sz w:val="14"/>
        </w:rPr>
        <w:t>∗</w:t>
      </w:r>
      <w:r>
        <w:rPr>
          <w:rFonts w:ascii="Menlo" w:hAnsi="Menlo"/>
          <w:i/>
          <w:spacing w:val="-72"/>
          <w:position w:val="8"/>
          <w:sz w:val="14"/>
        </w:rPr>
        <w:t xml:space="preserve"> </w:t>
      </w:r>
      <w:r>
        <w:rPr>
          <w:w w:val="82"/>
          <w:sz w:val="20"/>
        </w:rPr>
        <w:t>]</w:t>
      </w:r>
      <w:r>
        <w:rPr>
          <w:spacing w:val="-6"/>
          <w:sz w:val="20"/>
        </w:rPr>
        <w:t xml:space="preserve"> </w:t>
      </w:r>
      <w:r>
        <w:rPr>
          <w:rFonts w:ascii="Menlo" w:hAnsi="Menlo"/>
          <w:i/>
          <w:w w:val="128"/>
          <w:sz w:val="20"/>
        </w:rPr>
        <w:t>−</w:t>
      </w:r>
      <w:r>
        <w:rPr>
          <w:rFonts w:ascii="Menlo" w:hAnsi="Menlo"/>
          <w:i/>
          <w:spacing w:val="-76"/>
          <w:sz w:val="20"/>
        </w:rPr>
        <w:t xml:space="preserve"> </w:t>
      </w:r>
      <w:r>
        <w:rPr>
          <w:i/>
          <w:spacing w:val="5"/>
          <w:w w:val="116"/>
          <w:sz w:val="20"/>
        </w:rPr>
        <w:t>k</w:t>
      </w:r>
      <w:r>
        <w:rPr>
          <w:rFonts w:ascii="Menlo" w:hAnsi="Menlo"/>
          <w:i/>
          <w:w w:val="122"/>
          <w:position w:val="9"/>
          <w:sz w:val="14"/>
        </w:rPr>
        <w:t>∗</w:t>
      </w:r>
      <w:r>
        <w:rPr>
          <w:rFonts w:ascii="Menlo" w:hAnsi="Menlo"/>
          <w:i/>
          <w:spacing w:val="10"/>
          <w:w w:val="122"/>
          <w:position w:val="9"/>
          <w:sz w:val="14"/>
        </w:rPr>
        <w:t>−</w:t>
      </w:r>
      <w:r>
        <w:rPr>
          <w:w w:val="82"/>
          <w:sz w:val="20"/>
        </w:rPr>
        <w:t>[</w:t>
      </w:r>
      <w:r>
        <w:rPr>
          <w:i/>
          <w:w w:val="123"/>
          <w:sz w:val="20"/>
        </w:rPr>
        <w:t>R</w:t>
      </w:r>
      <w:r>
        <w:rPr>
          <w:rFonts w:ascii="Menlo" w:hAnsi="Menlo"/>
          <w:i/>
          <w:w w:val="96"/>
          <w:position w:val="8"/>
          <w:sz w:val="14"/>
        </w:rPr>
        <w:t>∗</w:t>
      </w:r>
      <w:r>
        <w:rPr>
          <w:rFonts w:ascii="Menlo" w:hAnsi="Menlo"/>
          <w:i/>
          <w:spacing w:val="-72"/>
          <w:position w:val="8"/>
          <w:sz w:val="14"/>
        </w:rPr>
        <w:t xml:space="preserve"> </w:t>
      </w:r>
      <w:r>
        <w:rPr>
          <w:w w:val="99"/>
          <w:sz w:val="20"/>
        </w:rPr>
        <w:t>-</w:t>
      </w:r>
      <w:r>
        <w:rPr>
          <w:i/>
          <w:w w:val="119"/>
          <w:sz w:val="20"/>
        </w:rPr>
        <w:t>s</w:t>
      </w:r>
      <w:r>
        <w:rPr>
          <w:i/>
          <w:spacing w:val="15"/>
          <w:sz w:val="20"/>
        </w:rPr>
        <w:t xml:space="preserve"> </w:t>
      </w:r>
      <w:r>
        <w:rPr>
          <w:w w:val="82"/>
          <w:sz w:val="20"/>
        </w:rPr>
        <w:t>]</w:t>
      </w:r>
      <w:r>
        <w:rPr>
          <w:i/>
          <w:w w:val="110"/>
          <w:sz w:val="20"/>
        </w:rPr>
        <w:t>,</w:t>
      </w:r>
      <w:r>
        <w:rPr>
          <w:i/>
          <w:sz w:val="20"/>
        </w:rPr>
        <w:tab/>
      </w:r>
      <w:r>
        <w:rPr>
          <w:w w:val="109"/>
          <w:sz w:val="20"/>
        </w:rPr>
        <w:t>(4)</w:t>
      </w:r>
    </w:p>
    <w:p w14:paraId="3356F9D6" w14:textId="77777777" w:rsidR="00845F1E" w:rsidRDefault="00845F1E">
      <w:pPr>
        <w:pStyle w:val="BodyText"/>
        <w:spacing w:before="1"/>
        <w:rPr>
          <w:sz w:val="18"/>
        </w:rPr>
      </w:pPr>
    </w:p>
    <w:p w14:paraId="2ABB4B61" w14:textId="77777777" w:rsidR="00845F1E" w:rsidRDefault="00BA7C68">
      <w:pPr>
        <w:pStyle w:val="BodyText"/>
        <w:spacing w:before="70" w:line="232" w:lineRule="auto"/>
        <w:ind w:left="119" w:right="37"/>
      </w:pPr>
      <w:r>
        <w:rPr>
          <w:w w:val="110"/>
        </w:rPr>
        <w:t xml:space="preserve">when receptor </w:t>
      </w:r>
      <w:r>
        <w:rPr>
          <w:i/>
          <w:w w:val="110"/>
        </w:rPr>
        <w:t>R</w:t>
      </w:r>
      <w:r>
        <w:rPr>
          <w:rFonts w:ascii="Arial"/>
          <w:i/>
          <w:w w:val="110"/>
          <w:position w:val="-2"/>
          <w:sz w:val="14"/>
        </w:rPr>
        <w:t xml:space="preserve">a </w:t>
      </w:r>
      <w:r>
        <w:rPr>
          <w:w w:val="110"/>
        </w:rPr>
        <w:t xml:space="preserve">is either inactive (Eq. 3) or active (Eq. 4). </w:t>
      </w:r>
      <w:r>
        <w:rPr>
          <w:spacing w:val="-3"/>
          <w:w w:val="110"/>
        </w:rPr>
        <w:t xml:space="preserve">Further, </w:t>
      </w:r>
      <w:r>
        <w:rPr>
          <w:w w:val="110"/>
        </w:rPr>
        <w:t>transitions between inactive and active states are described in the mean limit via:</w:t>
      </w:r>
    </w:p>
    <w:p w14:paraId="6E478A66" w14:textId="77777777" w:rsidR="00845F1E" w:rsidRDefault="00BA7C68">
      <w:pPr>
        <w:tabs>
          <w:tab w:val="left" w:pos="9225"/>
        </w:tabs>
        <w:spacing w:before="143"/>
        <w:ind w:left="3445"/>
        <w:rPr>
          <w:sz w:val="20"/>
        </w:rPr>
      </w:pPr>
      <w:r>
        <w:pict w14:anchorId="6310FA66">
          <v:shape id="_x0000_s1403" type="#_x0000_t202" alt="" style="position:absolute;left:0;text-align:left;margin-left:245.45pt;margin-top:22.35pt;width:8.8pt;height:10pt;z-index:-84808;mso-wrap-style:square;mso-wrap-edited:f;mso-width-percent:0;mso-height-percent:0;mso-position-horizontal-relative:page;mso-width-percent:0;mso-height-percent:0;v-text-anchor:top" filled="f" stroked="f">
            <v:textbox inset="0,0,0,0">
              <w:txbxContent>
                <w:p w14:paraId="1E2CF62D" w14:textId="77777777" w:rsidR="00845F1E" w:rsidRDefault="00BA7C68">
                  <w:pPr>
                    <w:spacing w:line="193" w:lineRule="exact"/>
                    <w:rPr>
                      <w:i/>
                      <w:sz w:val="20"/>
                    </w:rPr>
                  </w:pPr>
                  <w:r>
                    <w:rPr>
                      <w:i/>
                      <w:w w:val="110"/>
                      <w:sz w:val="20"/>
                    </w:rPr>
                    <w:t>dt</w:t>
                  </w:r>
                </w:p>
              </w:txbxContent>
            </v:textbox>
            <w10:wrap anchorx="page"/>
          </v:shape>
        </w:pict>
      </w:r>
      <w:r>
        <w:pict w14:anchorId="7DC62865">
          <v:shape id="_x0000_s1402" type="#_x0000_t202" alt="" style="position:absolute;left:0;text-align:left;margin-left:283pt;margin-top:20.2pt;width:4.35pt;height:7pt;z-index:-84784;mso-wrap-style:square;mso-wrap-edited:f;mso-width-percent:0;mso-height-percent:0;mso-position-horizontal-relative:page;mso-width-percent:0;mso-height-percent:0;v-text-anchor:top" filled="f" stroked="f">
            <v:textbox inset="0,0,0,0">
              <w:txbxContent>
                <w:p w14:paraId="42915071"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06293E03">
          <v:shape id="_x0000_s1401" type="#_x0000_t202" alt="" style="position:absolute;left:0;text-align:left;margin-left:304.6pt;margin-top:19.25pt;width:4.35pt;height:7pt;z-index:-84760;mso-wrap-style:square;mso-wrap-edited:f;mso-width-percent:0;mso-height-percent:0;mso-position-horizontal-relative:page;mso-width-percent:0;mso-height-percent:0;v-text-anchor:top" filled="f" stroked="f">
            <v:textbox inset="0,0,0,0">
              <w:txbxContent>
                <w:p w14:paraId="1E98E054"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6F6714D1">
          <v:shape id="_x0000_s1400" type="#_x0000_t202" alt="" style="position:absolute;left:0;text-align:left;margin-left:331.5pt;margin-top:20.2pt;width:4.35pt;height:7pt;z-index:-84736;mso-wrap-style:square;mso-wrap-edited:f;mso-width-percent:0;mso-height-percent:0;mso-position-horizontal-relative:page;mso-width-percent:0;mso-height-percent:0;v-text-anchor:top" filled="f" stroked="f">
            <v:textbox inset="0,0,0,0">
              <w:txbxContent>
                <w:p w14:paraId="38F377B0"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0AB71100">
          <v:shape id="_x0000_s1399" type="#_x0000_t202" alt="" style="position:absolute;left:0;text-align:left;margin-left:353.25pt;margin-top:20.2pt;width:4.35pt;height:7pt;z-index:-84712;mso-wrap-style:square;mso-wrap-edited:f;mso-width-percent:0;mso-height-percent:0;mso-position-horizontal-relative:page;mso-width-percent:0;mso-height-percent:0;v-text-anchor:top" filled="f" stroked="f">
            <v:textbox inset="0,0,0,0">
              <w:txbxContent>
                <w:p w14:paraId="05EFF57E" w14:textId="77777777" w:rsidR="00845F1E" w:rsidRDefault="00BA7C68">
                  <w:pPr>
                    <w:spacing w:line="134" w:lineRule="exact"/>
                    <w:rPr>
                      <w:rFonts w:ascii="Arial"/>
                      <w:i/>
                      <w:sz w:val="14"/>
                    </w:rPr>
                  </w:pPr>
                  <w:r>
                    <w:rPr>
                      <w:rFonts w:ascii="Arial"/>
                      <w:i/>
                      <w:w w:val="110"/>
                      <w:sz w:val="14"/>
                    </w:rPr>
                    <w:t>a</w:t>
                  </w:r>
                </w:p>
              </w:txbxContent>
            </v:textbox>
            <w10:wrap anchorx="page"/>
          </v:shape>
        </w:pict>
      </w:r>
      <w:r>
        <w:rPr>
          <w:i/>
          <w:w w:val="110"/>
          <w:position w:val="13"/>
          <w:sz w:val="20"/>
          <w:u w:val="single"/>
        </w:rPr>
        <w:t>d</w:t>
      </w:r>
      <w:r>
        <w:rPr>
          <w:w w:val="110"/>
          <w:position w:val="13"/>
          <w:sz w:val="20"/>
          <w:u w:val="single"/>
        </w:rPr>
        <w:t>[</w:t>
      </w:r>
      <w:r>
        <w:rPr>
          <w:i/>
          <w:w w:val="110"/>
          <w:position w:val="13"/>
          <w:sz w:val="20"/>
          <w:u w:val="single"/>
        </w:rPr>
        <w:t>R</w:t>
      </w:r>
      <w:r>
        <w:rPr>
          <w:rFonts w:ascii="Arial" w:hAnsi="Arial"/>
          <w:i/>
          <w:w w:val="110"/>
          <w:position w:val="10"/>
          <w:sz w:val="14"/>
          <w:u w:val="single"/>
        </w:rPr>
        <w:t>a</w:t>
      </w:r>
      <w:r>
        <w:rPr>
          <w:w w:val="110"/>
          <w:position w:val="13"/>
          <w:sz w:val="20"/>
          <w:u w:val="single"/>
        </w:rPr>
        <w:t>]</w:t>
      </w:r>
      <w:r>
        <w:rPr>
          <w:w w:val="110"/>
          <w:position w:val="13"/>
          <w:sz w:val="20"/>
        </w:rPr>
        <w:t xml:space="preserve">  </w:t>
      </w:r>
      <w:r>
        <w:rPr>
          <w:w w:val="110"/>
          <w:sz w:val="20"/>
        </w:rPr>
        <w:t xml:space="preserve">= </w:t>
      </w:r>
      <w:r>
        <w:rPr>
          <w:i/>
          <w:spacing w:val="1"/>
          <w:w w:val="110"/>
          <w:sz w:val="20"/>
        </w:rPr>
        <w:t>w</w:t>
      </w:r>
      <w:r>
        <w:rPr>
          <w:spacing w:val="1"/>
          <w:w w:val="110"/>
          <w:position w:val="8"/>
          <w:sz w:val="14"/>
        </w:rPr>
        <w:t>u+</w:t>
      </w:r>
      <w:r>
        <w:rPr>
          <w:spacing w:val="1"/>
          <w:w w:val="110"/>
          <w:sz w:val="20"/>
        </w:rPr>
        <w:t>[</w:t>
      </w:r>
      <w:r>
        <w:rPr>
          <w:i/>
          <w:spacing w:val="1"/>
          <w:w w:val="110"/>
          <w:sz w:val="20"/>
        </w:rPr>
        <w:t xml:space="preserve">R  </w:t>
      </w:r>
      <w:r>
        <w:rPr>
          <w:w w:val="110"/>
          <w:sz w:val="20"/>
        </w:rPr>
        <w:t xml:space="preserve">] </w:t>
      </w:r>
      <w:r>
        <w:rPr>
          <w:rFonts w:ascii="Menlo" w:hAnsi="Menlo"/>
          <w:i/>
          <w:w w:val="110"/>
          <w:sz w:val="20"/>
        </w:rPr>
        <w:t>−</w:t>
      </w:r>
      <w:r>
        <w:rPr>
          <w:rFonts w:ascii="Menlo" w:hAnsi="Menlo"/>
          <w:i/>
          <w:spacing w:val="-101"/>
          <w:w w:val="110"/>
          <w:sz w:val="20"/>
        </w:rPr>
        <w:t xml:space="preserve"> </w:t>
      </w:r>
      <w:r>
        <w:rPr>
          <w:i/>
          <w:spacing w:val="1"/>
          <w:w w:val="110"/>
          <w:sz w:val="20"/>
        </w:rPr>
        <w:t>w</w:t>
      </w:r>
      <w:r>
        <w:rPr>
          <w:spacing w:val="1"/>
          <w:w w:val="110"/>
          <w:position w:val="8"/>
          <w:sz w:val="14"/>
        </w:rPr>
        <w:t>u</w:t>
      </w:r>
      <w:r>
        <w:rPr>
          <w:rFonts w:ascii="Menlo" w:hAnsi="Menlo"/>
          <w:i/>
          <w:spacing w:val="1"/>
          <w:w w:val="110"/>
          <w:position w:val="8"/>
          <w:sz w:val="14"/>
        </w:rPr>
        <w:t>−</w:t>
      </w:r>
      <w:r>
        <w:rPr>
          <w:spacing w:val="1"/>
          <w:w w:val="110"/>
          <w:sz w:val="20"/>
        </w:rPr>
        <w:t>[</w:t>
      </w:r>
      <w:r>
        <w:rPr>
          <w:i/>
          <w:spacing w:val="1"/>
          <w:w w:val="110"/>
          <w:sz w:val="20"/>
        </w:rPr>
        <w:t>R</w:t>
      </w:r>
      <w:r>
        <w:rPr>
          <w:rFonts w:ascii="Menlo" w:hAnsi="Menlo"/>
          <w:i/>
          <w:spacing w:val="1"/>
          <w:w w:val="110"/>
          <w:position w:val="8"/>
          <w:sz w:val="14"/>
        </w:rPr>
        <w:t>∗</w:t>
      </w:r>
      <w:r>
        <w:rPr>
          <w:rFonts w:ascii="Menlo" w:hAnsi="Menlo"/>
          <w:i/>
          <w:spacing w:val="-79"/>
          <w:w w:val="110"/>
          <w:position w:val="8"/>
          <w:sz w:val="14"/>
        </w:rPr>
        <w:t xml:space="preserve"> </w:t>
      </w:r>
      <w:r>
        <w:rPr>
          <w:w w:val="110"/>
          <w:sz w:val="20"/>
        </w:rPr>
        <w:t>]</w:t>
      </w:r>
      <w:r>
        <w:rPr>
          <w:w w:val="110"/>
          <w:sz w:val="20"/>
        </w:rPr>
        <w:tab/>
        <w:t>(5)</w:t>
      </w:r>
    </w:p>
    <w:p w14:paraId="499553CE" w14:textId="77777777" w:rsidR="00845F1E" w:rsidRDefault="00BA7C68">
      <w:pPr>
        <w:tabs>
          <w:tab w:val="left" w:pos="9225"/>
        </w:tabs>
        <w:spacing w:before="113"/>
        <w:ind w:left="3219"/>
        <w:rPr>
          <w:sz w:val="20"/>
        </w:rPr>
      </w:pPr>
      <w:r>
        <w:pict w14:anchorId="10B46436">
          <v:line id="_x0000_s1398" alt="" style="position:absolute;left:0;text-align:left;z-index:-85288;mso-wrap-edited:f;mso-width-percent:0;mso-height-percent:0;mso-position-horizontal-relative:page;mso-width-percent:0;mso-height-percent:0" from="227pt,20.15pt" to="261.4pt,20.15pt" strokeweight=".14042mm">
            <w10:wrap anchorx="page"/>
          </v:line>
        </w:pict>
      </w:r>
      <w:r>
        <w:pict w14:anchorId="71F12DF6">
          <v:shape id="_x0000_s1397" type="#_x0000_t202" alt="" style="position:absolute;left:0;text-align:left;margin-left:239.8pt;margin-top:22pt;width:8.8pt;height:10pt;z-index:-84688;mso-wrap-style:square;mso-wrap-edited:f;mso-width-percent:0;mso-height-percent:0;mso-position-horizontal-relative:page;mso-width-percent:0;mso-height-percent:0;v-text-anchor:top" filled="f" stroked="f">
            <v:textbox inset="0,0,0,0">
              <w:txbxContent>
                <w:p w14:paraId="40D673DB" w14:textId="77777777" w:rsidR="00845F1E" w:rsidRDefault="00BA7C68">
                  <w:pPr>
                    <w:spacing w:line="193" w:lineRule="exact"/>
                    <w:rPr>
                      <w:i/>
                      <w:sz w:val="20"/>
                    </w:rPr>
                  </w:pPr>
                  <w:r>
                    <w:rPr>
                      <w:i/>
                      <w:w w:val="110"/>
                      <w:sz w:val="20"/>
                    </w:rPr>
                    <w:t>dt</w:t>
                  </w:r>
                </w:p>
              </w:txbxContent>
            </v:textbox>
            <w10:wrap anchorx="page"/>
          </v:shape>
        </w:pict>
      </w:r>
      <w:r>
        <w:pict w14:anchorId="79FC9849">
          <v:shape id="_x0000_s1396" type="#_x0000_t202" alt="" style="position:absolute;left:0;text-align:left;margin-left:283pt;margin-top:20.2pt;width:7.15pt;height:7pt;z-index:-84664;mso-wrap-style:square;mso-wrap-edited:f;mso-width-percent:0;mso-height-percent:0;mso-position-horizontal-relative:page;mso-width-percent:0;mso-height-percent:0;v-text-anchor:top" filled="f" stroked="f">
            <v:textbox inset="0,0,0,0">
              <w:txbxContent>
                <w:p w14:paraId="48CFD693"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28939A95">
          <v:shape id="_x0000_s1395" type="#_x0000_t202" alt="" style="position:absolute;left:0;text-align:left;margin-left:304.6pt;margin-top:18.9pt;width:4.35pt;height:7pt;z-index:-84640;mso-wrap-style:square;mso-wrap-edited:f;mso-width-percent:0;mso-height-percent:0;mso-position-horizontal-relative:page;mso-width-percent:0;mso-height-percent:0;v-text-anchor:top" filled="f" stroked="f">
            <v:textbox inset="0,0,0,0">
              <w:txbxContent>
                <w:p w14:paraId="6940EB9C"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6A0C60F6">
          <v:shape id="_x0000_s1394" type="#_x0000_t202" alt="" style="position:absolute;left:0;text-align:left;margin-left:317.45pt;margin-top:18.9pt;width:2.85pt;height:7pt;z-index:-84616;mso-wrap-style:square;mso-wrap-edited:f;mso-width-percent:0;mso-height-percent:0;mso-position-horizontal-relative:page;mso-width-percent:0;mso-height-percent:0;v-text-anchor:top" filled="f" stroked="f">
            <v:textbox inset="0,0,0,0">
              <w:txbxContent>
                <w:p w14:paraId="4017B459"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689447FF">
          <v:shape id="_x0000_s1393" type="#_x0000_t202" alt="" style="position:absolute;left:0;text-align:left;margin-left:342.85pt;margin-top:20.2pt;width:7.15pt;height:7pt;z-index:-84592;mso-wrap-style:square;mso-wrap-edited:f;mso-width-percent:0;mso-height-percent:0;mso-position-horizontal-relative:page;mso-width-percent:0;mso-height-percent:0;v-text-anchor:top" filled="f" stroked="f">
            <v:textbox inset="0,0,0,0">
              <w:txbxContent>
                <w:p w14:paraId="7206D262"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20021C10">
          <v:shape id="_x0000_s1392" type="#_x0000_t202" alt="" style="position:absolute;left:0;text-align:left;margin-left:364.55pt;margin-top:19.9pt;width:4.35pt;height:7pt;z-index:-84568;mso-wrap-style:square;mso-wrap-edited:f;mso-width-percent:0;mso-height-percent:0;mso-position-horizontal-relative:page;mso-width-percent:0;mso-height-percent:0;v-text-anchor:top" filled="f" stroked="f">
            <v:textbox inset="0,0,0,0">
              <w:txbxContent>
                <w:p w14:paraId="4BB386F3"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43082942">
          <v:shape id="_x0000_s1391" type="#_x0000_t202" alt="" style="position:absolute;left:0;text-align:left;margin-left:377.35pt;margin-top:18.9pt;width:2.85pt;height:7pt;z-index:-84544;mso-wrap-style:square;mso-wrap-edited:f;mso-width-percent:0;mso-height-percent:0;mso-position-horizontal-relative:page;mso-width-percent:0;mso-height-percent:0;v-text-anchor:top" filled="f" stroked="f">
            <v:textbox inset="0,0,0,0">
              <w:txbxContent>
                <w:p w14:paraId="3F47A233" w14:textId="77777777" w:rsidR="00845F1E" w:rsidRDefault="00BA7C68">
                  <w:pPr>
                    <w:spacing w:line="134" w:lineRule="exact"/>
                    <w:rPr>
                      <w:rFonts w:ascii="Arial"/>
                      <w:i/>
                      <w:sz w:val="14"/>
                    </w:rPr>
                  </w:pPr>
                  <w:r>
                    <w:rPr>
                      <w:rFonts w:ascii="Arial"/>
                      <w:i/>
                      <w:w w:val="181"/>
                      <w:sz w:val="14"/>
                    </w:rPr>
                    <w:t>i</w:t>
                  </w:r>
                </w:p>
              </w:txbxContent>
            </v:textbox>
            <w10:wrap anchorx="page"/>
          </v:shape>
        </w:pict>
      </w:r>
      <w:r>
        <w:rPr>
          <w:i/>
          <w:w w:val="103"/>
          <w:position w:val="13"/>
          <w:sz w:val="20"/>
        </w:rPr>
        <w:t>d</w:t>
      </w:r>
      <w:r>
        <w:rPr>
          <w:w w:val="82"/>
          <w:position w:val="13"/>
          <w:sz w:val="20"/>
        </w:rPr>
        <w:t>[</w:t>
      </w:r>
      <w:r>
        <w:rPr>
          <w:i/>
          <w:w w:val="123"/>
          <w:position w:val="13"/>
          <w:sz w:val="20"/>
        </w:rPr>
        <w:t>R</w:t>
      </w:r>
      <w:r>
        <w:rPr>
          <w:rFonts w:ascii="Arial" w:hAnsi="Arial"/>
          <w:i/>
          <w:spacing w:val="-85"/>
          <w:w w:val="110"/>
          <w:position w:val="9"/>
          <w:sz w:val="14"/>
        </w:rPr>
        <w:t>a</w:t>
      </w:r>
      <w:r>
        <w:rPr>
          <w:rFonts w:ascii="Menlo" w:hAnsi="Menlo"/>
          <w:i/>
          <w:w w:val="96"/>
          <w:position w:val="21"/>
          <w:sz w:val="14"/>
        </w:rPr>
        <w:t>∗</w:t>
      </w:r>
      <w:r>
        <w:rPr>
          <w:rFonts w:ascii="Menlo" w:hAnsi="Menlo"/>
          <w:i/>
          <w:spacing w:val="-72"/>
          <w:position w:val="21"/>
          <w:sz w:val="14"/>
        </w:rPr>
        <w:t xml:space="preserve"> </w:t>
      </w:r>
      <w:r>
        <w:rPr>
          <w:w w:val="99"/>
          <w:position w:val="13"/>
          <w:sz w:val="20"/>
        </w:rPr>
        <w:t>-</w:t>
      </w:r>
      <w:r>
        <w:rPr>
          <w:i/>
          <w:w w:val="119"/>
          <w:position w:val="13"/>
          <w:sz w:val="20"/>
        </w:rPr>
        <w:t>s</w:t>
      </w:r>
      <w:r>
        <w:rPr>
          <w:rFonts w:ascii="Arial" w:hAnsi="Arial"/>
          <w:i/>
          <w:spacing w:val="8"/>
          <w:w w:val="181"/>
          <w:position w:val="10"/>
          <w:sz w:val="14"/>
        </w:rPr>
        <w:t>i</w:t>
      </w:r>
      <w:r>
        <w:rPr>
          <w:w w:val="82"/>
          <w:position w:val="13"/>
          <w:sz w:val="20"/>
        </w:rPr>
        <w:t>]</w:t>
      </w:r>
      <w:r>
        <w:rPr>
          <w:position w:val="13"/>
          <w:sz w:val="20"/>
        </w:rPr>
        <w:t xml:space="preserve"> </w:t>
      </w:r>
      <w:r>
        <w:rPr>
          <w:spacing w:val="-21"/>
          <w:position w:val="13"/>
          <w:sz w:val="20"/>
        </w:rPr>
        <w:t xml:space="preserve"> </w:t>
      </w:r>
      <w:r>
        <w:rPr>
          <w:w w:val="137"/>
          <w:sz w:val="20"/>
        </w:rPr>
        <w:t>=</w:t>
      </w:r>
      <w:r>
        <w:rPr>
          <w:spacing w:val="5"/>
          <w:sz w:val="20"/>
        </w:rPr>
        <w:t xml:space="preserve"> </w:t>
      </w:r>
      <w:r>
        <w:rPr>
          <w:i/>
          <w:spacing w:val="5"/>
          <w:w w:val="106"/>
          <w:sz w:val="20"/>
        </w:rPr>
        <w:t>w</w:t>
      </w:r>
      <w:r>
        <w:rPr>
          <w:w w:val="141"/>
          <w:position w:val="9"/>
          <w:sz w:val="14"/>
        </w:rPr>
        <w:t>b</w:t>
      </w:r>
      <w:r>
        <w:rPr>
          <w:spacing w:val="8"/>
          <w:w w:val="141"/>
          <w:position w:val="9"/>
          <w:sz w:val="14"/>
        </w:rPr>
        <w:t>+</w:t>
      </w:r>
      <w:r>
        <w:rPr>
          <w:w w:val="82"/>
          <w:sz w:val="20"/>
        </w:rPr>
        <w:t>[</w:t>
      </w:r>
      <w:r>
        <w:rPr>
          <w:i/>
          <w:w w:val="123"/>
          <w:sz w:val="20"/>
        </w:rPr>
        <w:t>R</w:t>
      </w:r>
      <w:r>
        <w:rPr>
          <w:i/>
          <w:sz w:val="20"/>
        </w:rPr>
        <w:t xml:space="preserve"> </w:t>
      </w:r>
      <w:r>
        <w:rPr>
          <w:i/>
          <w:spacing w:val="-4"/>
          <w:sz w:val="20"/>
        </w:rPr>
        <w:t xml:space="preserve"> </w:t>
      </w:r>
      <w:r>
        <w:rPr>
          <w:w w:val="99"/>
          <w:sz w:val="20"/>
        </w:rPr>
        <w:t>-</w:t>
      </w:r>
      <w:r>
        <w:rPr>
          <w:i/>
          <w:w w:val="119"/>
          <w:sz w:val="20"/>
        </w:rPr>
        <w:t>s</w:t>
      </w:r>
      <w:r>
        <w:rPr>
          <w:i/>
          <w:spacing w:val="15"/>
          <w:sz w:val="20"/>
        </w:rPr>
        <w:t xml:space="preserve"> </w:t>
      </w:r>
      <w:r>
        <w:rPr>
          <w:w w:val="82"/>
          <w:sz w:val="20"/>
        </w:rPr>
        <w:t>]</w:t>
      </w:r>
      <w:r>
        <w:rPr>
          <w:spacing w:val="-6"/>
          <w:sz w:val="20"/>
        </w:rPr>
        <w:t xml:space="preserve"> </w:t>
      </w:r>
      <w:r>
        <w:rPr>
          <w:rFonts w:ascii="Menlo" w:hAnsi="Menlo"/>
          <w:i/>
          <w:w w:val="128"/>
          <w:sz w:val="20"/>
        </w:rPr>
        <w:t>−</w:t>
      </w:r>
      <w:r>
        <w:rPr>
          <w:rFonts w:ascii="Menlo" w:hAnsi="Menlo"/>
          <w:i/>
          <w:spacing w:val="-76"/>
          <w:sz w:val="20"/>
        </w:rPr>
        <w:t xml:space="preserve"> </w:t>
      </w:r>
      <w:r>
        <w:rPr>
          <w:i/>
          <w:spacing w:val="5"/>
          <w:w w:val="106"/>
          <w:sz w:val="20"/>
        </w:rPr>
        <w:t>w</w:t>
      </w:r>
      <w:r>
        <w:rPr>
          <w:w w:val="125"/>
          <w:position w:val="9"/>
          <w:sz w:val="14"/>
        </w:rPr>
        <w:t>b</w:t>
      </w:r>
      <w:r>
        <w:rPr>
          <w:rFonts w:ascii="Menlo" w:hAnsi="Menlo"/>
          <w:i/>
          <w:spacing w:val="10"/>
          <w:w w:val="147"/>
          <w:position w:val="9"/>
          <w:sz w:val="14"/>
        </w:rPr>
        <w:t>−</w:t>
      </w:r>
      <w:r>
        <w:rPr>
          <w:w w:val="82"/>
          <w:sz w:val="20"/>
        </w:rPr>
        <w:t>[</w:t>
      </w:r>
      <w:r>
        <w:rPr>
          <w:i/>
          <w:w w:val="123"/>
          <w:sz w:val="20"/>
        </w:rPr>
        <w:t>R</w:t>
      </w:r>
      <w:r>
        <w:rPr>
          <w:rFonts w:ascii="Menlo" w:hAnsi="Menlo"/>
          <w:i/>
          <w:w w:val="96"/>
          <w:position w:val="8"/>
          <w:sz w:val="14"/>
        </w:rPr>
        <w:t>∗</w:t>
      </w:r>
      <w:r>
        <w:rPr>
          <w:rFonts w:ascii="Menlo" w:hAnsi="Menlo"/>
          <w:i/>
          <w:spacing w:val="-72"/>
          <w:position w:val="8"/>
          <w:sz w:val="14"/>
        </w:rPr>
        <w:t xml:space="preserve"> </w:t>
      </w:r>
      <w:r>
        <w:rPr>
          <w:w w:val="99"/>
          <w:sz w:val="20"/>
        </w:rPr>
        <w:t>-</w:t>
      </w:r>
      <w:r>
        <w:rPr>
          <w:i/>
          <w:w w:val="119"/>
          <w:sz w:val="20"/>
        </w:rPr>
        <w:t>s</w:t>
      </w:r>
      <w:r>
        <w:rPr>
          <w:i/>
          <w:spacing w:val="15"/>
          <w:sz w:val="20"/>
        </w:rPr>
        <w:t xml:space="preserve"> </w:t>
      </w:r>
      <w:r>
        <w:rPr>
          <w:w w:val="82"/>
          <w:sz w:val="20"/>
        </w:rPr>
        <w:t>]</w:t>
      </w:r>
      <w:r>
        <w:rPr>
          <w:i/>
          <w:w w:val="110"/>
          <w:sz w:val="20"/>
        </w:rPr>
        <w:t>,</w:t>
      </w:r>
      <w:r>
        <w:rPr>
          <w:i/>
          <w:sz w:val="20"/>
        </w:rPr>
        <w:tab/>
      </w:r>
      <w:r>
        <w:rPr>
          <w:w w:val="109"/>
          <w:sz w:val="20"/>
        </w:rPr>
        <w:t>(6)</w:t>
      </w:r>
    </w:p>
    <w:p w14:paraId="00BCDD48" w14:textId="77777777" w:rsidR="00845F1E" w:rsidRDefault="00845F1E">
      <w:pPr>
        <w:pStyle w:val="BodyText"/>
        <w:spacing w:before="1"/>
        <w:rPr>
          <w:sz w:val="18"/>
        </w:rPr>
      </w:pPr>
    </w:p>
    <w:p w14:paraId="6881C5A8" w14:textId="77777777" w:rsidR="00845F1E" w:rsidRDefault="00BA7C68">
      <w:pPr>
        <w:pStyle w:val="BodyText"/>
        <w:spacing w:before="70" w:line="232" w:lineRule="auto"/>
        <w:ind w:left="119" w:right="441"/>
      </w:pPr>
      <w:r>
        <w:rPr>
          <w:w w:val="105"/>
        </w:rPr>
        <w:t xml:space="preserve">when receptor </w:t>
      </w:r>
      <w:r>
        <w:rPr>
          <w:i/>
          <w:w w:val="105"/>
        </w:rPr>
        <w:t>R</w:t>
      </w:r>
      <w:r>
        <w:rPr>
          <w:rFonts w:ascii="Arial"/>
          <w:i/>
          <w:w w:val="105"/>
          <w:position w:val="-2"/>
          <w:sz w:val="14"/>
        </w:rPr>
        <w:t xml:space="preserve">a  </w:t>
      </w:r>
      <w:r>
        <w:rPr>
          <w:w w:val="105"/>
        </w:rPr>
        <w:t>is either unbound (Eq. 5) or bound (Eq. 6).  The corresponding disassociation constants       in</w:t>
      </w:r>
      <w:r>
        <w:rPr>
          <w:spacing w:val="30"/>
          <w:w w:val="105"/>
        </w:rPr>
        <w:t xml:space="preserve"> </w:t>
      </w:r>
      <w:r>
        <w:rPr>
          <w:w w:val="105"/>
        </w:rPr>
        <w:t>terms</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binding</w:t>
      </w:r>
      <w:r>
        <w:rPr>
          <w:spacing w:val="30"/>
          <w:w w:val="105"/>
        </w:rPr>
        <w:t xml:space="preserve"> </w:t>
      </w:r>
      <w:r>
        <w:rPr>
          <w:w w:val="105"/>
        </w:rPr>
        <w:t>transition</w:t>
      </w:r>
      <w:r>
        <w:rPr>
          <w:spacing w:val="30"/>
          <w:w w:val="105"/>
        </w:rPr>
        <w:t xml:space="preserve"> </w:t>
      </w:r>
      <w:r>
        <w:rPr>
          <w:w w:val="105"/>
        </w:rPr>
        <w:t>rates</w:t>
      </w:r>
      <w:r>
        <w:rPr>
          <w:spacing w:val="30"/>
          <w:w w:val="105"/>
        </w:rPr>
        <w:t xml:space="preserve"> </w:t>
      </w:r>
      <w:r>
        <w:rPr>
          <w:w w:val="105"/>
        </w:rPr>
        <w:t>are:</w:t>
      </w:r>
    </w:p>
    <w:p w14:paraId="5588A834" w14:textId="77777777" w:rsidR="00845F1E" w:rsidRDefault="00845F1E">
      <w:pPr>
        <w:pStyle w:val="BodyText"/>
      </w:pPr>
    </w:p>
    <w:p w14:paraId="76A9C6F4" w14:textId="77777777" w:rsidR="00845F1E" w:rsidRDefault="00845F1E">
      <w:pPr>
        <w:pStyle w:val="BodyText"/>
        <w:rPr>
          <w:sz w:val="18"/>
        </w:rPr>
      </w:pPr>
    </w:p>
    <w:p w14:paraId="6A426657" w14:textId="77777777" w:rsidR="00845F1E" w:rsidRDefault="00BA7C68">
      <w:pPr>
        <w:tabs>
          <w:tab w:val="left" w:pos="5104"/>
        </w:tabs>
        <w:spacing w:before="74" w:line="254" w:lineRule="auto"/>
        <w:ind w:left="5104" w:right="4351" w:hanging="716"/>
        <w:rPr>
          <w:rFonts w:ascii="Arial"/>
          <w:i/>
          <w:sz w:val="14"/>
        </w:rPr>
      </w:pPr>
      <w:r>
        <w:pict w14:anchorId="13C4DF99">
          <v:line id="_x0000_s1390" alt="" style="position:absolute;left:0;text-align:left;z-index:-85264;mso-wrap-edited:f;mso-width-percent:0;mso-height-percent:0;mso-position-horizontal-relative:page;mso-width-percent:0;mso-height-percent:0" from="316pt,11.75pt" to="328.85pt,11.75pt" strokeweight=".14042mm">
            <w10:wrap anchorx="page"/>
          </v:line>
        </w:pict>
      </w:r>
      <w:r>
        <w:pict w14:anchorId="007E60BA">
          <v:shape id="_x0000_s1389" type="#_x0000_t202" alt="" style="position:absolute;left:0;text-align:left;margin-left:316pt;margin-top:14.25pt;width:5.2pt;height:10pt;z-index:-84520;mso-wrap-style:square;mso-wrap-edited:f;mso-width-percent:0;mso-height-percent:0;mso-position-horizontal-relative:page;mso-width-percent:0;mso-height-percent:0;v-text-anchor:top" filled="f" stroked="f">
            <v:textbox inset="0,0,0,0">
              <w:txbxContent>
                <w:p w14:paraId="6DF8EA38" w14:textId="77777777" w:rsidR="00845F1E" w:rsidRDefault="00BA7C68">
                  <w:pPr>
                    <w:spacing w:line="193" w:lineRule="exact"/>
                    <w:rPr>
                      <w:i/>
                      <w:sz w:val="20"/>
                    </w:rPr>
                  </w:pPr>
                  <w:r>
                    <w:rPr>
                      <w:i/>
                      <w:w w:val="116"/>
                      <w:sz w:val="20"/>
                    </w:rPr>
                    <w:t>k</w:t>
                  </w:r>
                </w:p>
              </w:txbxContent>
            </v:textbox>
            <w10:wrap anchorx="page"/>
          </v:shape>
        </w:pict>
      </w:r>
      <w:r>
        <w:pict w14:anchorId="50A5E5C9">
          <v:shape id="_x0000_s1388" type="#_x0000_t202" alt="" style="position:absolute;left:0;text-align:left;margin-left:304.3pt;margin-top:6.75pt;width:7.75pt;height:10pt;z-index:-84496;mso-wrap-style:square;mso-wrap-edited:f;mso-width-percent:0;mso-height-percent:0;mso-position-horizontal-relative:page;mso-width-percent:0;mso-height-percent:0;v-text-anchor:top" filled="f" stroked="f">
            <v:textbox inset="0,0,0,0">
              <w:txbxContent>
                <w:p w14:paraId="5238B74C" w14:textId="77777777" w:rsidR="00845F1E" w:rsidRDefault="00BA7C68">
                  <w:pPr>
                    <w:pStyle w:val="BodyText"/>
                    <w:spacing w:line="193" w:lineRule="exact"/>
                  </w:pPr>
                  <w:r>
                    <w:rPr>
                      <w:w w:val="137"/>
                    </w:rPr>
                    <w:t>=</w:t>
                  </w:r>
                </w:p>
              </w:txbxContent>
            </v:textbox>
            <w10:wrap anchorx="page"/>
          </v:shape>
        </w:pict>
      </w:r>
      <w:r>
        <w:pict w14:anchorId="00A34564">
          <v:shape id="_x0000_s1387" type="#_x0000_t202" alt="" style="position:absolute;left:0;text-align:left;margin-left:316pt;margin-top:-2.25pt;width:8.05pt;height:12.25pt;z-index:-84472;mso-wrap-style:square;mso-wrap-edited:f;mso-width-percent:0;mso-height-percent:0;mso-position-horizontal-relative:page;mso-width-percent:0;mso-height-percent:0;v-text-anchor:top" filled="f" stroked="f">
            <v:textbox inset="0,0,0,0">
              <w:txbxContent>
                <w:p w14:paraId="045A7CDF" w14:textId="77777777" w:rsidR="00845F1E" w:rsidRDefault="00BA7C68">
                  <w:pPr>
                    <w:spacing w:line="242" w:lineRule="exact"/>
                    <w:rPr>
                      <w:rFonts w:ascii="Menlo" w:hAnsi="Menlo"/>
                      <w:i/>
                      <w:sz w:val="14"/>
                    </w:rPr>
                  </w:pPr>
                  <w:r>
                    <w:rPr>
                      <w:i/>
                      <w:spacing w:val="5"/>
                      <w:w w:val="116"/>
                      <w:position w:val="-8"/>
                      <w:sz w:val="20"/>
                    </w:rPr>
                    <w:t>k</w:t>
                  </w:r>
                  <w:r>
                    <w:rPr>
                      <w:rFonts w:ascii="Menlo" w:hAnsi="Menlo"/>
                      <w:i/>
                      <w:spacing w:val="-75"/>
                      <w:w w:val="147"/>
                      <w:sz w:val="14"/>
                    </w:rPr>
                    <w:t>−</w:t>
                  </w:r>
                </w:p>
              </w:txbxContent>
            </v:textbox>
            <w10:wrap anchorx="page"/>
          </v:shape>
        </w:pict>
      </w:r>
      <w:r>
        <w:pict w14:anchorId="1719BC35">
          <v:shape id="_x0000_s1386" type="#_x0000_t202" alt="" style="position:absolute;left:0;text-align:left;margin-left:321.5pt;margin-top:12.2pt;width:6.15pt;height:7pt;z-index:-84376;mso-wrap-style:square;mso-wrap-edited:f;mso-width-percent:0;mso-height-percent:0;mso-position-horizontal-relative:page;mso-width-percent:0;mso-height-percent:0;v-text-anchor:top" filled="f" stroked="f">
            <v:textbox inset="0,0,0,0">
              <w:txbxContent>
                <w:p w14:paraId="10A9868D" w14:textId="77777777" w:rsidR="00845F1E" w:rsidRDefault="00BA7C68">
                  <w:pPr>
                    <w:spacing w:line="135" w:lineRule="exact"/>
                    <w:rPr>
                      <w:sz w:val="14"/>
                    </w:rPr>
                  </w:pPr>
                  <w:r>
                    <w:rPr>
                      <w:w w:val="154"/>
                      <w:sz w:val="14"/>
                    </w:rPr>
                    <w:t>+</w:t>
                  </w:r>
                </w:p>
              </w:txbxContent>
            </v:textbox>
            <w10:wrap anchorx="page"/>
          </v:shape>
        </w:pict>
      </w:r>
      <w:r>
        <w:rPr>
          <w:i/>
          <w:w w:val="135"/>
          <w:position w:val="-7"/>
          <w:sz w:val="20"/>
        </w:rPr>
        <w:t>K</w:t>
      </w:r>
      <w:r>
        <w:rPr>
          <w:rFonts w:ascii="Arial"/>
          <w:i/>
          <w:w w:val="135"/>
          <w:position w:val="-10"/>
          <w:sz w:val="14"/>
        </w:rPr>
        <w:t>ia</w:t>
      </w:r>
      <w:r>
        <w:rPr>
          <w:rFonts w:ascii="Arial"/>
          <w:i/>
          <w:w w:val="135"/>
          <w:position w:val="-10"/>
          <w:sz w:val="14"/>
        </w:rPr>
        <w:tab/>
      </w:r>
      <w:r>
        <w:rPr>
          <w:rFonts w:ascii="Arial"/>
          <w:i/>
          <w:spacing w:val="-8"/>
          <w:w w:val="135"/>
          <w:sz w:val="14"/>
        </w:rPr>
        <w:t xml:space="preserve">ia </w:t>
      </w:r>
      <w:r>
        <w:rPr>
          <w:rFonts w:ascii="Arial"/>
          <w:i/>
          <w:w w:val="130"/>
          <w:sz w:val="14"/>
        </w:rPr>
        <w:t>ia</w:t>
      </w:r>
    </w:p>
    <w:p w14:paraId="105D006F" w14:textId="77777777" w:rsidR="00845F1E" w:rsidRDefault="00845F1E">
      <w:pPr>
        <w:spacing w:line="254" w:lineRule="auto"/>
        <w:rPr>
          <w:rFonts w:ascii="Arial"/>
          <w:sz w:val="14"/>
        </w:rPr>
        <w:sectPr w:rsidR="00845F1E">
          <w:pgSz w:w="12240" w:h="15840"/>
          <w:pgMar w:top="1400" w:right="1320" w:bottom="1580" w:left="1320" w:header="0" w:footer="1389" w:gutter="0"/>
          <w:cols w:space="720"/>
        </w:sectPr>
      </w:pPr>
    </w:p>
    <w:p w14:paraId="5AE65A38" w14:textId="77777777" w:rsidR="00845F1E" w:rsidRDefault="00BA7C68">
      <w:pPr>
        <w:spacing w:before="136"/>
        <w:ind w:right="-1"/>
        <w:jc w:val="right"/>
        <w:rPr>
          <w:rFonts w:ascii="Arial" w:hAnsi="Arial"/>
          <w:i/>
          <w:sz w:val="14"/>
        </w:rPr>
      </w:pPr>
      <w:r>
        <w:rPr>
          <w:i/>
          <w:w w:val="125"/>
          <w:position w:val="5"/>
          <w:sz w:val="20"/>
        </w:rPr>
        <w:t>K</w:t>
      </w:r>
      <w:r>
        <w:rPr>
          <w:rFonts w:ascii="Arial" w:hAnsi="Arial"/>
          <w:i/>
          <w:w w:val="125"/>
          <w:sz w:val="14"/>
        </w:rPr>
        <w:t>i</w:t>
      </w:r>
      <w:r>
        <w:rPr>
          <w:rFonts w:ascii="Menlo" w:hAnsi="Menlo"/>
          <w:i/>
          <w:w w:val="125"/>
          <w:position w:val="13"/>
          <w:sz w:val="14"/>
        </w:rPr>
        <w:t>∗</w:t>
      </w:r>
      <w:r>
        <w:rPr>
          <w:rFonts w:ascii="Arial" w:hAnsi="Arial"/>
          <w:i/>
          <w:w w:val="125"/>
          <w:sz w:val="14"/>
        </w:rPr>
        <w:t>a</w:t>
      </w:r>
    </w:p>
    <w:p w14:paraId="52200383" w14:textId="77777777" w:rsidR="00845F1E" w:rsidRDefault="00BA7C68">
      <w:pPr>
        <w:spacing w:line="260" w:lineRule="exact"/>
        <w:ind w:left="259"/>
        <w:jc w:val="center"/>
        <w:rPr>
          <w:rFonts w:ascii="Menlo" w:hAnsi="Menlo"/>
          <w:i/>
          <w:sz w:val="14"/>
        </w:rPr>
      </w:pPr>
      <w:r>
        <w:br w:type="column"/>
      </w:r>
      <w:r>
        <w:rPr>
          <w:i/>
          <w:w w:val="120"/>
          <w:position w:val="-8"/>
          <w:sz w:val="20"/>
        </w:rPr>
        <w:t>k</w:t>
      </w:r>
      <w:r>
        <w:rPr>
          <w:rFonts w:ascii="Menlo" w:hAnsi="Menlo"/>
          <w:i/>
          <w:w w:val="120"/>
          <w:sz w:val="14"/>
        </w:rPr>
        <w:t>∗−</w:t>
      </w:r>
    </w:p>
    <w:p w14:paraId="3133AB62" w14:textId="77777777" w:rsidR="00845F1E" w:rsidRDefault="00BA7C68">
      <w:pPr>
        <w:spacing w:before="20" w:line="151" w:lineRule="exact"/>
        <w:ind w:left="288"/>
        <w:jc w:val="center"/>
        <w:rPr>
          <w:sz w:val="14"/>
        </w:rPr>
      </w:pPr>
      <w:r>
        <w:pict w14:anchorId="6B6F5B9B">
          <v:line id="_x0000_s1385" alt="" style="position:absolute;left:0;text-align:left;z-index:-85240;mso-wrap-edited:f;mso-width-percent:0;mso-height-percent:0;mso-position-horizontal-relative:page;mso-width-percent:0;mso-height-percent:0" from="312.55pt,1.8pt" to="328.85pt,1.8pt" strokeweight=".14042mm">
            <w10:wrap anchorx="page"/>
          </v:line>
        </w:pict>
      </w:r>
      <w:r>
        <w:pict w14:anchorId="49194B3D">
          <v:shape id="_x0000_s1384" type="#_x0000_t202" alt="" style="position:absolute;left:0;text-align:left;margin-left:312.6pt;margin-top:2.1pt;width:15.7pt;height:12.25pt;z-index:-84448;mso-wrap-style:square;mso-wrap-edited:f;mso-width-percent:0;mso-height-percent:0;mso-position-horizontal-relative:page;mso-width-percent:0;mso-height-percent:0;v-text-anchor:top" filled="f" stroked="f">
            <v:textbox inset="0,0,0,0">
              <w:txbxContent>
                <w:p w14:paraId="325C656D" w14:textId="77777777" w:rsidR="00845F1E" w:rsidRDefault="00BA7C68">
                  <w:pPr>
                    <w:spacing w:line="242" w:lineRule="exact"/>
                    <w:rPr>
                      <w:rFonts w:ascii="Menlo" w:hAnsi="Menlo"/>
                      <w:i/>
                      <w:sz w:val="14"/>
                    </w:rPr>
                  </w:pPr>
                  <w:r>
                    <w:rPr>
                      <w:i/>
                      <w:w w:val="110"/>
                      <w:position w:val="-8"/>
                      <w:sz w:val="20"/>
                    </w:rPr>
                    <w:t xml:space="preserve">k  </w:t>
                  </w:r>
                  <w:r>
                    <w:rPr>
                      <w:rFonts w:ascii="Menlo" w:hAnsi="Menlo"/>
                      <w:i/>
                      <w:w w:val="110"/>
                      <w:sz w:val="14"/>
                    </w:rPr>
                    <w:t>∗</w:t>
                  </w:r>
                </w:p>
              </w:txbxContent>
            </v:textbox>
            <w10:wrap anchorx="page"/>
          </v:shape>
        </w:pict>
      </w:r>
      <w:r>
        <w:pict w14:anchorId="397DB741">
          <v:shape id="_x0000_s1383" type="#_x0000_t202" alt="" style="position:absolute;left:0;text-align:left;margin-left:300.85pt;margin-top:-3.15pt;width:7.75pt;height:10pt;z-index:5464;mso-wrap-style:square;mso-wrap-edited:f;mso-width-percent:0;mso-height-percent:0;mso-position-horizontal-relative:page;mso-width-percent:0;mso-height-percent:0;v-text-anchor:top" filled="f" stroked="f">
            <v:textbox inset="0,0,0,0">
              <w:txbxContent>
                <w:p w14:paraId="635B568D" w14:textId="77777777" w:rsidR="00845F1E" w:rsidRDefault="00BA7C68">
                  <w:pPr>
                    <w:pStyle w:val="BodyText"/>
                    <w:spacing w:line="193" w:lineRule="exact"/>
                  </w:pPr>
                  <w:r>
                    <w:rPr>
                      <w:w w:val="137"/>
                    </w:rPr>
                    <w:t>=</w:t>
                  </w:r>
                </w:p>
              </w:txbxContent>
            </v:textbox>
            <w10:wrap anchorx="page"/>
          </v:shape>
        </w:pict>
      </w:r>
      <w:r>
        <w:pict w14:anchorId="47FD2FCA">
          <v:shape id="_x0000_s1382" type="#_x0000_t202" alt="" style="position:absolute;left:0;text-align:left;margin-left:317.75pt;margin-top:-4.9pt;width:4.4pt;height:7pt;z-index:-84400;mso-wrap-style:square;mso-wrap-edited:f;mso-width-percent:0;mso-height-percent:0;mso-position-horizontal-relative:page;mso-width-percent:0;mso-height-percent:0;v-text-anchor:top" filled="f" stroked="f">
            <v:textbox inset="0,0,0,0">
              <w:txbxContent>
                <w:p w14:paraId="1F33D196" w14:textId="77777777" w:rsidR="00845F1E" w:rsidRDefault="00BA7C68">
                  <w:pPr>
                    <w:spacing w:line="134" w:lineRule="exact"/>
                    <w:rPr>
                      <w:rFonts w:ascii="Arial"/>
                      <w:i/>
                      <w:sz w:val="14"/>
                    </w:rPr>
                  </w:pPr>
                  <w:r>
                    <w:rPr>
                      <w:rFonts w:ascii="Arial"/>
                      <w:i/>
                      <w:spacing w:val="-36"/>
                      <w:w w:val="145"/>
                      <w:sz w:val="14"/>
                    </w:rPr>
                    <w:t>ia</w:t>
                  </w:r>
                </w:p>
              </w:txbxContent>
            </v:textbox>
            <w10:wrap anchorx="page"/>
          </v:shape>
        </w:pict>
      </w:r>
      <w:r>
        <w:rPr>
          <w:w w:val="154"/>
          <w:sz w:val="14"/>
        </w:rPr>
        <w:t>+</w:t>
      </w:r>
    </w:p>
    <w:p w14:paraId="26428C92" w14:textId="77777777" w:rsidR="00845F1E" w:rsidRDefault="00BA7C68">
      <w:pPr>
        <w:spacing w:line="151" w:lineRule="exact"/>
        <w:ind w:left="295"/>
        <w:jc w:val="center"/>
        <w:rPr>
          <w:rFonts w:ascii="Arial"/>
          <w:i/>
          <w:sz w:val="14"/>
        </w:rPr>
      </w:pPr>
      <w:r>
        <w:rPr>
          <w:rFonts w:ascii="Arial"/>
          <w:i/>
          <w:w w:val="130"/>
          <w:sz w:val="14"/>
        </w:rPr>
        <w:t>ia</w:t>
      </w:r>
    </w:p>
    <w:p w14:paraId="621778D5" w14:textId="77777777" w:rsidR="00845F1E" w:rsidRDefault="00BA7C68">
      <w:pPr>
        <w:spacing w:before="160"/>
        <w:ind w:right="117"/>
        <w:jc w:val="right"/>
        <w:rPr>
          <w:sz w:val="20"/>
        </w:rPr>
      </w:pPr>
      <w:r>
        <w:br w:type="column"/>
      </w:r>
      <w:r>
        <w:rPr>
          <w:w w:val="105"/>
          <w:sz w:val="20"/>
        </w:rPr>
        <w:t>(7)</w:t>
      </w:r>
    </w:p>
    <w:p w14:paraId="39835B45" w14:textId="77777777" w:rsidR="00845F1E" w:rsidRDefault="00845F1E">
      <w:pPr>
        <w:jc w:val="right"/>
        <w:rPr>
          <w:sz w:val="20"/>
        </w:rPr>
        <w:sectPr w:rsidR="00845F1E">
          <w:type w:val="continuous"/>
          <w:pgSz w:w="12240" w:h="15840"/>
          <w:pgMar w:top="1500" w:right="1320" w:bottom="1580" w:left="1320" w:header="720" w:footer="720" w:gutter="0"/>
          <w:cols w:num="3" w:space="720" w:equalWidth="0">
            <w:col w:w="4632" w:space="40"/>
            <w:col w:w="576" w:space="40"/>
            <w:col w:w="4312"/>
          </w:cols>
        </w:sectPr>
      </w:pPr>
    </w:p>
    <w:p w14:paraId="7F514260" w14:textId="77777777" w:rsidR="00845F1E" w:rsidRDefault="00BA7C68">
      <w:pPr>
        <w:pStyle w:val="BodyText"/>
        <w:spacing w:before="52" w:line="249" w:lineRule="auto"/>
        <w:ind w:left="120" w:right="37" w:firstLine="298"/>
      </w:pPr>
      <w:r>
        <w:rPr>
          <w:w w:val="105"/>
        </w:rPr>
        <w:lastRenderedPageBreak/>
        <w:t>Following [10], we assume that in steady state, the active firing state of an Or/Orco complex is energet- ically suppressed from the inactive state through corresponding Boltzmann factors:</w:t>
      </w:r>
    </w:p>
    <w:p w14:paraId="6B6C54AF" w14:textId="77777777" w:rsidR="00845F1E" w:rsidRDefault="00845F1E">
      <w:pPr>
        <w:pStyle w:val="BodyText"/>
        <w:spacing w:before="8"/>
        <w:rPr>
          <w:sz w:val="19"/>
        </w:rPr>
      </w:pPr>
    </w:p>
    <w:p w14:paraId="35F9A87F" w14:textId="77777777" w:rsidR="00845F1E" w:rsidRDefault="00845F1E">
      <w:pPr>
        <w:rPr>
          <w:sz w:val="19"/>
        </w:rPr>
        <w:sectPr w:rsidR="00845F1E">
          <w:pgSz w:w="12240" w:h="15840"/>
          <w:pgMar w:top="1400" w:right="1320" w:bottom="1580" w:left="1320" w:header="0" w:footer="1389" w:gutter="0"/>
          <w:cols w:space="720"/>
        </w:sectPr>
      </w:pPr>
    </w:p>
    <w:p w14:paraId="45C1F1C5" w14:textId="77777777" w:rsidR="00845F1E" w:rsidRDefault="00BA7C68">
      <w:pPr>
        <w:spacing w:before="82"/>
        <w:jc w:val="right"/>
        <w:rPr>
          <w:sz w:val="20"/>
        </w:rPr>
      </w:pPr>
      <w:r>
        <w:pict w14:anchorId="6260ABAE">
          <v:line id="_x0000_s1381" alt="" style="position:absolute;left:0;text-align:left;z-index:-84232;mso-wrap-edited:f;mso-width-percent:0;mso-height-percent:0;mso-position-horizontal-relative:page;mso-width-percent:0;mso-height-percent:0" from="266.7pt,18.35pt" to="284.65pt,18.35pt" strokeweight=".14042mm">
            <w10:wrap anchorx="page"/>
          </v:line>
        </w:pict>
      </w:r>
      <w:r>
        <w:rPr>
          <w:w w:val="82"/>
          <w:sz w:val="20"/>
        </w:rPr>
        <w:t>[</w:t>
      </w:r>
      <w:r>
        <w:rPr>
          <w:i/>
          <w:w w:val="123"/>
          <w:sz w:val="20"/>
        </w:rPr>
        <w:t>R</w:t>
      </w:r>
      <w:r>
        <w:rPr>
          <w:rFonts w:ascii="Arial" w:hAnsi="Arial"/>
          <w:i/>
          <w:spacing w:val="-85"/>
          <w:w w:val="110"/>
          <w:position w:val="-4"/>
          <w:sz w:val="14"/>
        </w:rPr>
        <w:t>a</w:t>
      </w:r>
      <w:r>
        <w:rPr>
          <w:rFonts w:ascii="Menlo" w:hAnsi="Menlo"/>
          <w:i/>
          <w:w w:val="96"/>
          <w:position w:val="7"/>
          <w:sz w:val="14"/>
        </w:rPr>
        <w:t>∗</w:t>
      </w:r>
      <w:r>
        <w:rPr>
          <w:rFonts w:ascii="Menlo" w:hAnsi="Menlo"/>
          <w:i/>
          <w:spacing w:val="-72"/>
          <w:position w:val="7"/>
          <w:sz w:val="14"/>
        </w:rPr>
        <w:t xml:space="preserve"> </w:t>
      </w:r>
      <w:r>
        <w:rPr>
          <w:w w:val="82"/>
          <w:sz w:val="20"/>
        </w:rPr>
        <w:t>]</w:t>
      </w:r>
    </w:p>
    <w:p w14:paraId="3C64E00B" w14:textId="77777777" w:rsidR="00845F1E" w:rsidRDefault="00BA7C68">
      <w:pPr>
        <w:spacing w:before="4"/>
        <w:jc w:val="right"/>
        <w:rPr>
          <w:sz w:val="20"/>
        </w:rPr>
      </w:pPr>
      <w:r>
        <w:pict w14:anchorId="72C7E666">
          <v:shape id="_x0000_s1380" type="#_x0000_t202" alt="" style="position:absolute;left:0;text-align:left;margin-left:347.5pt;margin-top:21pt;width:3.75pt;height:5pt;z-index:-84016;mso-wrap-style:square;mso-wrap-edited:f;mso-width-percent:0;mso-height-percent:0;mso-position-horizontal-relative:page;mso-width-percent:0;mso-height-percent:0;v-text-anchor:top" filled="f" stroked="f">
            <v:textbox inset="0,0,0,0">
              <w:txbxContent>
                <w:p w14:paraId="63580316" w14:textId="77777777" w:rsidR="00845F1E" w:rsidRDefault="00BA7C68">
                  <w:pPr>
                    <w:spacing w:line="96" w:lineRule="exact"/>
                    <w:rPr>
                      <w:rFonts w:ascii="Arial"/>
                      <w:sz w:val="10"/>
                    </w:rPr>
                  </w:pPr>
                  <w:r>
                    <w:rPr>
                      <w:rFonts w:ascii="Arial"/>
                      <w:w w:val="134"/>
                      <w:sz w:val="10"/>
                    </w:rPr>
                    <w:t>b</w:t>
                  </w:r>
                </w:p>
              </w:txbxContent>
            </v:textbox>
            <w10:wrap anchorx="page"/>
          </v:shape>
        </w:pict>
      </w:r>
      <w:r>
        <w:rPr>
          <w:sz w:val="20"/>
        </w:rPr>
        <w:t>[</w:t>
      </w:r>
      <w:r>
        <w:rPr>
          <w:i/>
          <w:sz w:val="20"/>
        </w:rPr>
        <w:t>R</w:t>
      </w:r>
      <w:r>
        <w:rPr>
          <w:rFonts w:ascii="Arial"/>
          <w:i/>
          <w:position w:val="-2"/>
          <w:sz w:val="14"/>
        </w:rPr>
        <w:t>a</w:t>
      </w:r>
      <w:r>
        <w:rPr>
          <w:sz w:val="20"/>
        </w:rPr>
        <w:t>]</w:t>
      </w:r>
    </w:p>
    <w:p w14:paraId="04F3D8CC" w14:textId="77777777" w:rsidR="00845F1E" w:rsidRDefault="00BA7C68">
      <w:pPr>
        <w:spacing w:before="79" w:line="198" w:lineRule="exact"/>
        <w:ind w:right="242"/>
        <w:jc w:val="center"/>
        <w:rPr>
          <w:sz w:val="14"/>
        </w:rPr>
      </w:pPr>
      <w:r>
        <w:br w:type="column"/>
      </w:r>
      <w:r>
        <w:rPr>
          <w:w w:val="99"/>
          <w:position w:val="-11"/>
          <w:sz w:val="14"/>
          <w:u w:val="single"/>
        </w:rPr>
        <w:t xml:space="preserve"> </w:t>
      </w:r>
      <w:r>
        <w:rPr>
          <w:i/>
          <w:w w:val="130"/>
          <w:position w:val="-6"/>
          <w:sz w:val="20"/>
        </w:rPr>
        <w:t>w</w:t>
      </w:r>
      <w:r>
        <w:rPr>
          <w:w w:val="130"/>
          <w:sz w:val="14"/>
        </w:rPr>
        <w:t>u+</w:t>
      </w:r>
    </w:p>
    <w:p w14:paraId="19D0B293" w14:textId="77777777" w:rsidR="00845F1E" w:rsidRDefault="00BA7C68">
      <w:pPr>
        <w:tabs>
          <w:tab w:val="left" w:pos="894"/>
        </w:tabs>
        <w:spacing w:line="129" w:lineRule="exact"/>
        <w:ind w:right="83"/>
        <w:jc w:val="center"/>
        <w:rPr>
          <w:i/>
          <w:sz w:val="20"/>
        </w:rPr>
      </w:pPr>
      <w:r>
        <w:pict w14:anchorId="717C98C2">
          <v:shape id="_x0000_s1379" type="#_x0000_t202" alt="" style="position:absolute;left:0;text-align:left;margin-left:307.5pt;margin-top:-2.5pt;width:23.05pt;height:19.1pt;z-index:-84160;mso-wrap-style:square;mso-wrap-edited:f;mso-width-percent:0;mso-height-percent:0;mso-position-horizontal-relative:page;mso-width-percent:0;mso-height-percent:0;v-text-anchor:top" filled="f" stroked="f">
            <v:textbox inset="0,0,0,0">
              <w:txbxContent>
                <w:p w14:paraId="0FF2E55C" w14:textId="77777777" w:rsidR="00845F1E" w:rsidRDefault="00BA7C68">
                  <w:pPr>
                    <w:spacing w:line="242" w:lineRule="exact"/>
                    <w:rPr>
                      <w:rFonts w:ascii="Menlo" w:hAnsi="Menlo"/>
                      <w:i/>
                      <w:sz w:val="20"/>
                    </w:rPr>
                  </w:pPr>
                  <w:r>
                    <w:rPr>
                      <w:rFonts w:ascii="Arial" w:hAnsi="Arial"/>
                      <w:i/>
                      <w:w w:val="120"/>
                      <w:sz w:val="14"/>
                      <w:u w:val="single"/>
                    </w:rPr>
                    <w:t xml:space="preserve">a  </w:t>
                  </w:r>
                  <w:r>
                    <w:rPr>
                      <w:rFonts w:ascii="Arial" w:hAnsi="Arial"/>
                      <w:i/>
                      <w:w w:val="120"/>
                      <w:sz w:val="14"/>
                    </w:rPr>
                    <w:t xml:space="preserve">  </w:t>
                  </w:r>
                  <w:r>
                    <w:rPr>
                      <w:rFonts w:ascii="Menlo" w:hAnsi="Menlo"/>
                      <w:i/>
                      <w:w w:val="120"/>
                      <w:position w:val="-8"/>
                      <w:sz w:val="20"/>
                    </w:rPr>
                    <w:t>≡</w:t>
                  </w:r>
                </w:p>
              </w:txbxContent>
            </v:textbox>
            <w10:wrap anchorx="page"/>
          </v:shape>
        </w:pict>
      </w:r>
      <w:r>
        <w:pict w14:anchorId="348BE4F6">
          <v:shape id="_x0000_s1378" type="#_x0000_t202" alt="" style="position:absolute;left:0;text-align:left;margin-left:337.95pt;margin-top:-2.55pt;width:6.25pt;height:12.1pt;z-index:6280;mso-wrap-style:square;mso-wrap-edited:f;mso-width-percent:0;mso-height-percent:0;mso-position-horizontal-relative:page;mso-width-percent:0;mso-height-percent:0;v-text-anchor:top" filled="f" stroked="f">
            <v:textbox inset="0,0,0,0">
              <w:txbxContent>
                <w:p w14:paraId="17F14BBA" w14:textId="77777777" w:rsidR="00845F1E" w:rsidRDefault="00BA7C68">
                  <w:pPr>
                    <w:spacing w:line="142" w:lineRule="exact"/>
                    <w:rPr>
                      <w:rFonts w:ascii="Menlo" w:hAnsi="Menlo"/>
                      <w:i/>
                      <w:sz w:val="14"/>
                    </w:rPr>
                  </w:pPr>
                  <w:r>
                    <w:rPr>
                      <w:rFonts w:ascii="Menlo" w:hAnsi="Menlo"/>
                      <w:i/>
                      <w:w w:val="147"/>
                      <w:sz w:val="14"/>
                    </w:rPr>
                    <w:t>−</w:t>
                  </w:r>
                </w:p>
              </w:txbxContent>
            </v:textbox>
            <w10:wrap anchorx="page"/>
          </v:shape>
        </w:pict>
      </w:r>
      <w:r>
        <w:rPr>
          <w:w w:val="125"/>
          <w:sz w:val="20"/>
        </w:rPr>
        <w:t>=</w:t>
      </w:r>
      <w:r>
        <w:rPr>
          <w:w w:val="125"/>
          <w:sz w:val="20"/>
        </w:rPr>
        <w:tab/>
      </w:r>
      <w:r>
        <w:rPr>
          <w:i/>
          <w:w w:val="125"/>
          <w:sz w:val="20"/>
        </w:rPr>
        <w:t>e</w:t>
      </w:r>
    </w:p>
    <w:p w14:paraId="765F682C" w14:textId="77777777" w:rsidR="00845F1E" w:rsidRDefault="00BA7C68">
      <w:pPr>
        <w:spacing w:line="209" w:lineRule="exact"/>
        <w:ind w:right="241"/>
        <w:jc w:val="center"/>
        <w:rPr>
          <w:rFonts w:ascii="Menlo" w:hAnsi="Menlo"/>
          <w:i/>
          <w:sz w:val="14"/>
        </w:rPr>
      </w:pPr>
      <w:r>
        <w:pict w14:anchorId="02FF5BDA">
          <v:shape id="_x0000_s1377" type="#_x0000_t202" alt="" style="position:absolute;left:0;text-align:left;margin-left:307.45pt;margin-top:4pt;width:4.35pt;height:7pt;z-index:-84136;mso-wrap-style:square;mso-wrap-edited:f;mso-width-percent:0;mso-height-percent:0;mso-position-horizontal-relative:page;mso-width-percent:0;mso-height-percent:0;v-text-anchor:top" filled="f" stroked="f">
            <v:textbox inset="0,0,0,0">
              <w:txbxContent>
                <w:p w14:paraId="6625D45F" w14:textId="77777777" w:rsidR="00845F1E" w:rsidRDefault="00BA7C68">
                  <w:pPr>
                    <w:spacing w:line="134" w:lineRule="exact"/>
                    <w:rPr>
                      <w:rFonts w:ascii="Arial"/>
                      <w:i/>
                      <w:sz w:val="14"/>
                    </w:rPr>
                  </w:pPr>
                  <w:r>
                    <w:rPr>
                      <w:rFonts w:ascii="Arial"/>
                      <w:i/>
                      <w:w w:val="110"/>
                      <w:sz w:val="14"/>
                    </w:rPr>
                    <w:t>a</w:t>
                  </w:r>
                </w:p>
              </w:txbxContent>
            </v:textbox>
            <w10:wrap anchorx="page"/>
          </v:shape>
        </w:pict>
      </w:r>
      <w:r>
        <w:rPr>
          <w:i/>
          <w:w w:val="125"/>
          <w:position w:val="-8"/>
          <w:sz w:val="20"/>
        </w:rPr>
        <w:t>w</w:t>
      </w:r>
      <w:r>
        <w:rPr>
          <w:w w:val="125"/>
          <w:sz w:val="14"/>
        </w:rPr>
        <w:t>u</w:t>
      </w:r>
      <w:r>
        <w:rPr>
          <w:rFonts w:ascii="Menlo" w:hAnsi="Menlo"/>
          <w:i/>
          <w:w w:val="125"/>
          <w:sz w:val="14"/>
        </w:rPr>
        <w:t>−</w:t>
      </w:r>
    </w:p>
    <w:p w14:paraId="452C57B8" w14:textId="77777777" w:rsidR="00845F1E" w:rsidRDefault="00BA7C68">
      <w:pPr>
        <w:pStyle w:val="BodyText"/>
        <w:spacing w:before="9"/>
        <w:rPr>
          <w:rFonts w:ascii="Menlo"/>
          <w:i/>
          <w:sz w:val="19"/>
        </w:rPr>
      </w:pPr>
      <w:r>
        <w:br w:type="column"/>
      </w:r>
    </w:p>
    <w:p w14:paraId="512E11DF" w14:textId="77777777" w:rsidR="00845F1E" w:rsidRDefault="00BA7C68">
      <w:pPr>
        <w:tabs>
          <w:tab w:val="left" w:pos="3621"/>
        </w:tabs>
        <w:ind w:left="26"/>
        <w:rPr>
          <w:sz w:val="20"/>
        </w:rPr>
      </w:pPr>
      <w:r>
        <w:rPr>
          <w:rFonts w:ascii="Arial"/>
          <w:i/>
          <w:w w:val="120"/>
          <w:position w:val="6"/>
          <w:sz w:val="10"/>
        </w:rPr>
        <w:t>a</w:t>
      </w:r>
      <w:r>
        <w:rPr>
          <w:rFonts w:ascii="Arial"/>
          <w:i/>
          <w:w w:val="120"/>
          <w:position w:val="6"/>
          <w:sz w:val="10"/>
        </w:rPr>
        <w:tab/>
      </w:r>
      <w:r>
        <w:rPr>
          <w:w w:val="120"/>
          <w:sz w:val="20"/>
        </w:rPr>
        <w:t>(8)</w:t>
      </w:r>
    </w:p>
    <w:p w14:paraId="6F7084A8" w14:textId="77777777" w:rsidR="00845F1E" w:rsidRDefault="00845F1E">
      <w:pPr>
        <w:rPr>
          <w:sz w:val="20"/>
        </w:rPr>
        <w:sectPr w:rsidR="00845F1E">
          <w:type w:val="continuous"/>
          <w:pgSz w:w="12240" w:h="15840"/>
          <w:pgMar w:top="1500" w:right="1320" w:bottom="1580" w:left="1320" w:header="720" w:footer="720" w:gutter="0"/>
          <w:cols w:num="3" w:space="720" w:equalWidth="0">
            <w:col w:w="4373" w:space="40"/>
            <w:col w:w="1151" w:space="40"/>
            <w:col w:w="3996"/>
          </w:cols>
        </w:sectPr>
      </w:pPr>
    </w:p>
    <w:p w14:paraId="4A9E0968" w14:textId="77777777" w:rsidR="00845F1E" w:rsidRDefault="00BA7C68">
      <w:pPr>
        <w:tabs>
          <w:tab w:val="left" w:pos="1047"/>
        </w:tabs>
        <w:spacing w:before="29"/>
        <w:jc w:val="right"/>
        <w:rPr>
          <w:sz w:val="14"/>
        </w:rPr>
      </w:pPr>
      <w:r>
        <w:pict w14:anchorId="7BECF509">
          <v:shape id="_x0000_s1376" type="#_x0000_t202" alt="" style="position:absolute;left:0;text-align:left;margin-left:300.3pt;margin-top:9.05pt;width:7.2pt;height:7.75pt;z-index:-84112;mso-wrap-style:square;mso-wrap-edited:f;mso-width-percent:0;mso-height-percent:0;mso-position-horizontal-relative:page;mso-width-percent:0;mso-height-percent:0;v-text-anchor:top" filled="f" stroked="f">
            <v:textbox inset="0,0,0,0">
              <w:txbxContent>
                <w:p w14:paraId="4A3854A8" w14:textId="77777777" w:rsidR="00845F1E" w:rsidRDefault="00BA7C68">
                  <w:pPr>
                    <w:spacing w:line="154" w:lineRule="exact"/>
                    <w:rPr>
                      <w:sz w:val="14"/>
                    </w:rPr>
                  </w:pPr>
                  <w:r>
                    <w:rPr>
                      <w:w w:val="99"/>
                      <w:sz w:val="14"/>
                      <w:u w:val="single"/>
                    </w:rPr>
                    <w:t xml:space="preserve"> </w:t>
                  </w:r>
                  <w:r>
                    <w:rPr>
                      <w:spacing w:val="2"/>
                      <w:sz w:val="14"/>
                      <w:u w:val="single"/>
                    </w:rPr>
                    <w:t xml:space="preserve"> </w:t>
                  </w:r>
                </w:p>
              </w:txbxContent>
            </v:textbox>
            <w10:wrap anchorx="page"/>
          </v:shape>
        </w:pict>
      </w:r>
      <w:r>
        <w:pict w14:anchorId="1861D253">
          <v:shape id="_x0000_s1375" type="#_x0000_t202" alt="" style="position:absolute;left:0;text-align:left;margin-left:300.3pt;margin-top:17.5pt;width:18.05pt;height:12.25pt;z-index:-84088;mso-wrap-style:square;mso-wrap-edited:f;mso-width-percent:0;mso-height-percent:0;mso-position-horizontal-relative:page;mso-width-percent:0;mso-height-percent:0;v-text-anchor:top" filled="f" stroked="f">
            <v:textbox inset="0,0,0,0">
              <w:txbxContent>
                <w:p w14:paraId="2348F3E5" w14:textId="77777777" w:rsidR="00845F1E" w:rsidRDefault="00BA7C68">
                  <w:pPr>
                    <w:spacing w:line="242" w:lineRule="exact"/>
                    <w:rPr>
                      <w:rFonts w:ascii="Menlo" w:hAnsi="Menlo"/>
                      <w:i/>
                      <w:sz w:val="14"/>
                    </w:rPr>
                  </w:pPr>
                  <w:r>
                    <w:rPr>
                      <w:i/>
                      <w:w w:val="125"/>
                      <w:position w:val="-8"/>
                      <w:sz w:val="20"/>
                    </w:rPr>
                    <w:t xml:space="preserve">w </w:t>
                  </w:r>
                  <w:r>
                    <w:rPr>
                      <w:rFonts w:ascii="Menlo" w:hAnsi="Menlo"/>
                      <w:i/>
                      <w:w w:val="130"/>
                      <w:sz w:val="14"/>
                    </w:rPr>
                    <w:t>−</w:t>
                  </w:r>
                </w:p>
              </w:txbxContent>
            </v:textbox>
            <w10:wrap anchorx="page"/>
          </v:shape>
        </w:pict>
      </w:r>
      <w:r>
        <w:pict w14:anchorId="3DBFF814">
          <v:shape id="_x0000_s1374" type="#_x0000_t202" alt="" style="position:absolute;left:0;text-align:left;margin-left:288.6pt;margin-top:11.75pt;width:7.75pt;height:10pt;z-index:-84064;mso-wrap-style:square;mso-wrap-edited:f;mso-width-percent:0;mso-height-percent:0;mso-position-horizontal-relative:page;mso-width-percent:0;mso-height-percent:0;v-text-anchor:top" filled="f" stroked="f">
            <v:textbox inset="0,0,0,0">
              <w:txbxContent>
                <w:p w14:paraId="56018871" w14:textId="77777777" w:rsidR="00845F1E" w:rsidRDefault="00BA7C68">
                  <w:pPr>
                    <w:pStyle w:val="BodyText"/>
                    <w:spacing w:line="193" w:lineRule="exact"/>
                  </w:pPr>
                  <w:r>
                    <w:rPr>
                      <w:w w:val="137"/>
                    </w:rPr>
                    <w:t>=</w:t>
                  </w:r>
                </w:p>
              </w:txbxContent>
            </v:textbox>
            <w10:wrap anchorx="page"/>
          </v:shape>
        </w:pict>
      </w:r>
      <w:r>
        <w:pict w14:anchorId="0550C7B6">
          <v:shape id="_x0000_s1373" type="#_x0000_t202" alt="" style="position:absolute;left:0;text-align:left;margin-left:300.35pt;margin-top:5pt;width:7.15pt;height:10pt;z-index:-84040;mso-wrap-style:square;mso-wrap-edited:f;mso-width-percent:0;mso-height-percent:0;mso-position-horizontal-relative:page;mso-width-percent:0;mso-height-percent:0;v-text-anchor:top" filled="f" stroked="f">
            <v:textbox inset="0,0,0,0">
              <w:txbxContent>
                <w:p w14:paraId="04040D35" w14:textId="77777777" w:rsidR="00845F1E" w:rsidRDefault="00BA7C68">
                  <w:pPr>
                    <w:spacing w:line="193" w:lineRule="exact"/>
                    <w:rPr>
                      <w:i/>
                      <w:sz w:val="20"/>
                    </w:rPr>
                  </w:pPr>
                  <w:r>
                    <w:rPr>
                      <w:i/>
                      <w:w w:val="106"/>
                      <w:sz w:val="20"/>
                    </w:rPr>
                    <w:t>w</w:t>
                  </w:r>
                </w:p>
              </w:txbxContent>
            </v:textbox>
            <w10:wrap anchorx="page"/>
          </v:shape>
        </w:pict>
      </w:r>
      <w:r>
        <w:pict w14:anchorId="317D3B4E">
          <v:shape id="_x0000_s1372" type="#_x0000_t202" alt="" style="position:absolute;left:0;text-align:left;margin-left:307.5pt;margin-top:10.05pt;width:7.15pt;height:7pt;z-index:-83584;mso-wrap-style:square;mso-wrap-edited:f;mso-width-percent:0;mso-height-percent:0;mso-position-horizontal-relative:page;mso-width-percent:0;mso-height-percent:0;v-text-anchor:top" filled="f" stroked="f">
            <v:textbox inset="0,0,0,0">
              <w:txbxContent>
                <w:p w14:paraId="59BC211F" w14:textId="77777777" w:rsidR="00845F1E" w:rsidRDefault="00BA7C68">
                  <w:pPr>
                    <w:spacing w:line="134" w:lineRule="exact"/>
                    <w:rPr>
                      <w:rFonts w:ascii="Arial"/>
                      <w:i/>
                      <w:sz w:val="14"/>
                    </w:rPr>
                  </w:pPr>
                  <w:r>
                    <w:rPr>
                      <w:rFonts w:ascii="Arial"/>
                      <w:i/>
                      <w:w w:val="130"/>
                      <w:sz w:val="14"/>
                      <w:u w:val="single"/>
                    </w:rPr>
                    <w:t>ia</w:t>
                  </w:r>
                </w:p>
              </w:txbxContent>
            </v:textbox>
            <w10:wrap anchorx="page"/>
          </v:shape>
        </w:pict>
      </w:r>
      <w:r>
        <w:pict w14:anchorId="68C9EE25">
          <v:shape id="_x0000_s1371" type="#_x0000_t202" alt="" style="position:absolute;left:0;text-align:left;margin-left:307.45pt;margin-top:24.8pt;width:7.15pt;height:7pt;z-index:-83560;mso-wrap-style:square;mso-wrap-edited:f;mso-width-percent:0;mso-height-percent:0;mso-position-horizontal-relative:page;mso-width-percent:0;mso-height-percent:0;v-text-anchor:top" filled="f" stroked="f">
            <v:textbox inset="0,0,0,0">
              <w:txbxContent>
                <w:p w14:paraId="03BFE772" w14:textId="77777777" w:rsidR="00845F1E" w:rsidRDefault="00BA7C68">
                  <w:pPr>
                    <w:spacing w:line="134" w:lineRule="exact"/>
                    <w:rPr>
                      <w:rFonts w:ascii="Arial"/>
                      <w:i/>
                      <w:sz w:val="14"/>
                    </w:rPr>
                  </w:pPr>
                  <w:r>
                    <w:rPr>
                      <w:rFonts w:ascii="Arial"/>
                      <w:i/>
                      <w:w w:val="130"/>
                      <w:sz w:val="14"/>
                    </w:rPr>
                    <w:t>ia</w:t>
                  </w:r>
                </w:p>
              </w:txbxContent>
            </v:textbox>
            <w10:wrap anchorx="page"/>
          </v:shape>
        </w:pict>
      </w:r>
      <w:r>
        <w:rPr>
          <w:w w:val="82"/>
          <w:sz w:val="20"/>
        </w:rPr>
        <w:t>[</w:t>
      </w:r>
      <w:r>
        <w:rPr>
          <w:i/>
          <w:w w:val="123"/>
          <w:sz w:val="20"/>
        </w:rPr>
        <w:t>R</w:t>
      </w:r>
      <w:r>
        <w:rPr>
          <w:rFonts w:ascii="Arial" w:hAnsi="Arial"/>
          <w:i/>
          <w:spacing w:val="-85"/>
          <w:w w:val="110"/>
          <w:position w:val="-4"/>
          <w:sz w:val="14"/>
        </w:rPr>
        <w:t>a</w:t>
      </w:r>
      <w:r>
        <w:rPr>
          <w:rFonts w:ascii="Menlo" w:hAnsi="Menlo"/>
          <w:i/>
          <w:w w:val="96"/>
          <w:position w:val="7"/>
          <w:sz w:val="14"/>
        </w:rPr>
        <w:t>∗</w:t>
      </w:r>
      <w:r>
        <w:rPr>
          <w:rFonts w:ascii="Menlo" w:hAnsi="Menlo"/>
          <w:i/>
          <w:spacing w:val="-72"/>
          <w:position w:val="7"/>
          <w:sz w:val="14"/>
        </w:rPr>
        <w:t xml:space="preserve"> </w:t>
      </w:r>
      <w:r>
        <w:rPr>
          <w:w w:val="99"/>
          <w:sz w:val="20"/>
        </w:rPr>
        <w:t>-</w:t>
      </w:r>
      <w:r>
        <w:rPr>
          <w:i/>
          <w:w w:val="119"/>
          <w:sz w:val="20"/>
        </w:rPr>
        <w:t>s</w:t>
      </w:r>
      <w:r>
        <w:rPr>
          <w:rFonts w:ascii="Arial" w:hAnsi="Arial"/>
          <w:i/>
          <w:spacing w:val="8"/>
          <w:w w:val="181"/>
          <w:position w:val="-2"/>
          <w:sz w:val="14"/>
        </w:rPr>
        <w:t>i</w:t>
      </w:r>
      <w:r>
        <w:rPr>
          <w:w w:val="82"/>
          <w:sz w:val="20"/>
        </w:rPr>
        <w:t>]</w:t>
      </w:r>
      <w:r>
        <w:rPr>
          <w:sz w:val="20"/>
        </w:rPr>
        <w:tab/>
      </w:r>
      <w:r>
        <w:rPr>
          <w:w w:val="141"/>
          <w:position w:val="9"/>
          <w:sz w:val="14"/>
        </w:rPr>
        <w:t>b+</w:t>
      </w:r>
    </w:p>
    <w:p w14:paraId="2BDBB5AC" w14:textId="77777777" w:rsidR="00845F1E" w:rsidRDefault="00BA7C68">
      <w:pPr>
        <w:pStyle w:val="BodyText"/>
        <w:spacing w:line="20" w:lineRule="exact"/>
        <w:ind w:left="3784"/>
        <w:rPr>
          <w:sz w:val="2"/>
        </w:rPr>
      </w:pPr>
      <w:r>
        <w:rPr>
          <w:sz w:val="2"/>
        </w:rPr>
      </w:r>
      <w:r>
        <w:rPr>
          <w:sz w:val="2"/>
        </w:rPr>
        <w:pict w14:anchorId="19E0A101">
          <v:group id="_x0000_s1369" alt="" style="width:29.65pt;height:.4pt;mso-position-horizontal-relative:char;mso-position-vertical-relative:line" coordsize="593,8">
            <v:line id="_x0000_s1370" alt="" style="position:absolute" from="4,4" to="589,4" strokeweight=".14042mm"/>
            <w10:anchorlock/>
          </v:group>
        </w:pict>
      </w:r>
    </w:p>
    <w:p w14:paraId="26D547A0" w14:textId="77777777" w:rsidR="00845F1E" w:rsidRDefault="00BA7C68">
      <w:pPr>
        <w:tabs>
          <w:tab w:val="left" w:pos="1045"/>
        </w:tabs>
        <w:ind w:right="122"/>
        <w:jc w:val="right"/>
        <w:rPr>
          <w:sz w:val="14"/>
        </w:rPr>
      </w:pPr>
      <w:r>
        <w:rPr>
          <w:w w:val="82"/>
          <w:sz w:val="20"/>
        </w:rPr>
        <w:t>[</w:t>
      </w:r>
      <w:r>
        <w:rPr>
          <w:i/>
          <w:w w:val="123"/>
          <w:sz w:val="20"/>
        </w:rPr>
        <w:t>R</w:t>
      </w:r>
      <w:r>
        <w:rPr>
          <w:rFonts w:ascii="Arial"/>
          <w:i/>
          <w:spacing w:val="10"/>
          <w:w w:val="110"/>
          <w:position w:val="-2"/>
          <w:sz w:val="14"/>
        </w:rPr>
        <w:t>a</w:t>
      </w:r>
      <w:r>
        <w:rPr>
          <w:w w:val="99"/>
          <w:sz w:val="20"/>
        </w:rPr>
        <w:t>-</w:t>
      </w:r>
      <w:r>
        <w:rPr>
          <w:i/>
          <w:w w:val="119"/>
          <w:sz w:val="20"/>
        </w:rPr>
        <w:t>s</w:t>
      </w:r>
      <w:r>
        <w:rPr>
          <w:rFonts w:ascii="Arial"/>
          <w:i/>
          <w:spacing w:val="8"/>
          <w:w w:val="181"/>
          <w:position w:val="-2"/>
          <w:sz w:val="14"/>
        </w:rPr>
        <w:t>i</w:t>
      </w:r>
      <w:r>
        <w:rPr>
          <w:w w:val="82"/>
          <w:sz w:val="20"/>
        </w:rPr>
        <w:t>]</w:t>
      </w:r>
      <w:r>
        <w:rPr>
          <w:sz w:val="20"/>
        </w:rPr>
        <w:tab/>
      </w:r>
      <w:r>
        <w:rPr>
          <w:w w:val="125"/>
          <w:position w:val="6"/>
          <w:sz w:val="14"/>
        </w:rPr>
        <w:t>b</w:t>
      </w:r>
    </w:p>
    <w:p w14:paraId="5F298B2E" w14:textId="77777777" w:rsidR="00845F1E" w:rsidRDefault="00BA7C68">
      <w:pPr>
        <w:tabs>
          <w:tab w:val="left" w:pos="4138"/>
        </w:tabs>
        <w:spacing w:before="175"/>
        <w:ind w:left="49"/>
        <w:rPr>
          <w:sz w:val="20"/>
        </w:rPr>
      </w:pPr>
      <w:r>
        <w:br w:type="column"/>
      </w:r>
      <w:r>
        <w:rPr>
          <w:rFonts w:ascii="Menlo" w:hAnsi="Menlo"/>
          <w:i/>
          <w:w w:val="120"/>
          <w:sz w:val="20"/>
        </w:rPr>
        <w:t>≡</w:t>
      </w:r>
      <w:r>
        <w:rPr>
          <w:rFonts w:ascii="Menlo" w:hAnsi="Menlo"/>
          <w:i/>
          <w:spacing w:val="-110"/>
          <w:w w:val="120"/>
          <w:sz w:val="20"/>
        </w:rPr>
        <w:t xml:space="preserve"> </w:t>
      </w:r>
      <w:r>
        <w:rPr>
          <w:i/>
          <w:w w:val="120"/>
          <w:sz w:val="20"/>
        </w:rPr>
        <w:t>e</w:t>
      </w:r>
      <w:r>
        <w:rPr>
          <w:rFonts w:ascii="Menlo" w:hAnsi="Menlo"/>
          <w:i/>
          <w:w w:val="120"/>
          <w:position w:val="8"/>
          <w:sz w:val="14"/>
        </w:rPr>
        <w:t xml:space="preserve">− </w:t>
      </w:r>
      <w:r>
        <w:rPr>
          <w:rFonts w:ascii="Arial" w:hAnsi="Arial"/>
          <w:i/>
          <w:w w:val="145"/>
          <w:position w:val="4"/>
          <w:sz w:val="10"/>
        </w:rPr>
        <w:t>ia</w:t>
      </w:r>
      <w:r>
        <w:rPr>
          <w:rFonts w:ascii="Arial" w:hAnsi="Arial"/>
          <w:i/>
          <w:spacing w:val="-19"/>
          <w:w w:val="145"/>
          <w:position w:val="4"/>
          <w:sz w:val="10"/>
        </w:rPr>
        <w:t xml:space="preserve"> </w:t>
      </w:r>
      <w:r>
        <w:rPr>
          <w:i/>
          <w:w w:val="120"/>
          <w:sz w:val="20"/>
        </w:rPr>
        <w:t>.</w:t>
      </w:r>
      <w:r>
        <w:rPr>
          <w:i/>
          <w:w w:val="120"/>
          <w:sz w:val="20"/>
        </w:rPr>
        <w:tab/>
      </w:r>
      <w:r>
        <w:rPr>
          <w:w w:val="120"/>
          <w:sz w:val="20"/>
        </w:rPr>
        <w:t>(9)</w:t>
      </w:r>
    </w:p>
    <w:p w14:paraId="57CD5D8B" w14:textId="77777777" w:rsidR="00845F1E" w:rsidRDefault="00845F1E">
      <w:pPr>
        <w:rPr>
          <w:sz w:val="20"/>
        </w:rPr>
        <w:sectPr w:rsidR="00845F1E">
          <w:type w:val="continuous"/>
          <w:pgSz w:w="12240" w:h="15840"/>
          <w:pgMar w:top="1500" w:right="1320" w:bottom="1580" w:left="1320" w:header="720" w:footer="720" w:gutter="0"/>
          <w:cols w:num="2" w:space="720" w:equalWidth="0">
            <w:col w:w="5047" w:space="40"/>
            <w:col w:w="4513"/>
          </w:cols>
        </w:sectPr>
      </w:pPr>
    </w:p>
    <w:p w14:paraId="7C8A84AB" w14:textId="77777777" w:rsidR="00845F1E" w:rsidRDefault="00BA7C68">
      <w:pPr>
        <w:pStyle w:val="BodyText"/>
        <w:spacing w:before="134" w:line="249" w:lineRule="auto"/>
        <w:ind w:left="120" w:right="118"/>
      </w:pPr>
      <w:r>
        <w:rPr>
          <w:w w:val="110"/>
        </w:rPr>
        <w:t>These</w:t>
      </w:r>
      <w:r>
        <w:rPr>
          <w:spacing w:val="-12"/>
          <w:w w:val="110"/>
        </w:rPr>
        <w:t xml:space="preserve"> </w:t>
      </w:r>
      <w:r>
        <w:rPr>
          <w:w w:val="110"/>
        </w:rPr>
        <w:t>energies</w:t>
      </w:r>
      <w:r>
        <w:rPr>
          <w:spacing w:val="-12"/>
          <w:w w:val="110"/>
        </w:rPr>
        <w:t xml:space="preserve"> </w:t>
      </w:r>
      <w:r>
        <w:rPr>
          <w:w w:val="110"/>
        </w:rPr>
        <w:t>are</w:t>
      </w:r>
      <w:r>
        <w:rPr>
          <w:spacing w:val="-12"/>
          <w:w w:val="110"/>
        </w:rPr>
        <w:t xml:space="preserve"> </w:t>
      </w:r>
      <w:r>
        <w:rPr>
          <w:w w:val="110"/>
        </w:rPr>
        <w:t>related</w:t>
      </w:r>
      <w:r>
        <w:rPr>
          <w:spacing w:val="-12"/>
          <w:w w:val="110"/>
        </w:rPr>
        <w:t xml:space="preserve"> </w:t>
      </w:r>
      <w:r>
        <w:rPr>
          <w:w w:val="110"/>
        </w:rPr>
        <w:t>through</w:t>
      </w:r>
      <w:r>
        <w:rPr>
          <w:spacing w:val="-13"/>
          <w:w w:val="110"/>
        </w:rPr>
        <w:t xml:space="preserve"> </w:t>
      </w:r>
      <w:r>
        <w:rPr>
          <w:w w:val="110"/>
        </w:rPr>
        <w:t>detailed</w:t>
      </w:r>
      <w:r>
        <w:rPr>
          <w:spacing w:val="-12"/>
          <w:w w:val="110"/>
        </w:rPr>
        <w:t xml:space="preserve"> </w:t>
      </w:r>
      <w:r>
        <w:rPr>
          <w:w w:val="110"/>
        </w:rPr>
        <w:t>balance,</w:t>
      </w:r>
      <w:r>
        <w:rPr>
          <w:spacing w:val="-11"/>
          <w:w w:val="110"/>
        </w:rPr>
        <w:t xml:space="preserve"> </w:t>
      </w:r>
      <w:r>
        <w:rPr>
          <w:w w:val="110"/>
        </w:rPr>
        <w:t>which</w:t>
      </w:r>
      <w:r>
        <w:rPr>
          <w:spacing w:val="-12"/>
          <w:w w:val="110"/>
        </w:rPr>
        <w:t xml:space="preserve"> </w:t>
      </w:r>
      <w:r>
        <w:rPr>
          <w:spacing w:val="-3"/>
          <w:w w:val="110"/>
        </w:rPr>
        <w:t>we</w:t>
      </w:r>
      <w:r>
        <w:rPr>
          <w:spacing w:val="-12"/>
          <w:w w:val="110"/>
        </w:rPr>
        <w:t xml:space="preserve"> </w:t>
      </w:r>
      <w:r>
        <w:rPr>
          <w:w w:val="110"/>
        </w:rPr>
        <w:t>assume.</w:t>
      </w:r>
      <w:r>
        <w:rPr>
          <w:spacing w:val="5"/>
          <w:w w:val="110"/>
        </w:rPr>
        <w:t xml:space="preserve"> </w:t>
      </w:r>
      <w:r>
        <w:rPr>
          <w:w w:val="110"/>
        </w:rPr>
        <w:t>Applying</w:t>
      </w:r>
      <w:r>
        <w:rPr>
          <w:spacing w:val="-13"/>
          <w:w w:val="110"/>
        </w:rPr>
        <w:t xml:space="preserve"> </w:t>
      </w:r>
      <w:r>
        <w:rPr>
          <w:w w:val="110"/>
        </w:rPr>
        <w:t>detailed</w:t>
      </w:r>
      <w:r>
        <w:rPr>
          <w:spacing w:val="-13"/>
          <w:w w:val="110"/>
        </w:rPr>
        <w:t xml:space="preserve"> </w:t>
      </w:r>
      <w:r>
        <w:rPr>
          <w:w w:val="110"/>
        </w:rPr>
        <w:t>balance</w:t>
      </w:r>
      <w:r>
        <w:rPr>
          <w:spacing w:val="-12"/>
          <w:w w:val="110"/>
        </w:rPr>
        <w:t xml:space="preserve"> </w:t>
      </w:r>
      <w:r>
        <w:rPr>
          <w:w w:val="110"/>
        </w:rPr>
        <w:t>to</w:t>
      </w:r>
      <w:r>
        <w:rPr>
          <w:spacing w:val="-12"/>
          <w:w w:val="110"/>
        </w:rPr>
        <w:t xml:space="preserve"> </w:t>
      </w:r>
      <w:r>
        <w:rPr>
          <w:w w:val="110"/>
        </w:rPr>
        <w:t>a</w:t>
      </w:r>
      <w:r>
        <w:rPr>
          <w:spacing w:val="-13"/>
          <w:w w:val="110"/>
        </w:rPr>
        <w:t xml:space="preserve"> </w:t>
      </w:r>
      <w:r>
        <w:rPr>
          <w:w w:val="110"/>
        </w:rPr>
        <w:t>given 4-cycle</w:t>
      </w:r>
      <w:r>
        <w:rPr>
          <w:spacing w:val="-12"/>
          <w:w w:val="110"/>
        </w:rPr>
        <w:t xml:space="preserve"> </w:t>
      </w:r>
      <w:r>
        <w:rPr>
          <w:w w:val="110"/>
        </w:rPr>
        <w:t>as</w:t>
      </w:r>
      <w:r>
        <w:rPr>
          <w:spacing w:val="-12"/>
          <w:w w:val="110"/>
        </w:rPr>
        <w:t xml:space="preserve"> </w:t>
      </w:r>
      <w:r>
        <w:rPr>
          <w:w w:val="110"/>
        </w:rPr>
        <w:t>in</w:t>
      </w:r>
      <w:r>
        <w:rPr>
          <w:spacing w:val="-12"/>
          <w:w w:val="110"/>
        </w:rPr>
        <w:t xml:space="preserve"> </w:t>
      </w:r>
      <w:r>
        <w:rPr>
          <w:w w:val="110"/>
        </w:rPr>
        <w:t>Fig.</w:t>
      </w:r>
      <w:r>
        <w:rPr>
          <w:spacing w:val="-12"/>
          <w:w w:val="110"/>
        </w:rPr>
        <w:t xml:space="preserve"> </w:t>
      </w:r>
      <w:r>
        <w:rPr>
          <w:w w:val="110"/>
        </w:rPr>
        <w:t>()</w:t>
      </w:r>
      <w:r>
        <w:rPr>
          <w:spacing w:val="-12"/>
          <w:w w:val="110"/>
        </w:rPr>
        <w:t xml:space="preserve"> </w:t>
      </w:r>
      <w:r>
        <w:rPr>
          <w:w w:val="110"/>
        </w:rPr>
        <w:t>gives</w:t>
      </w:r>
    </w:p>
    <w:p w14:paraId="691098E4" w14:textId="77777777" w:rsidR="00845F1E" w:rsidRDefault="00845F1E">
      <w:pPr>
        <w:spacing w:line="249" w:lineRule="auto"/>
        <w:sectPr w:rsidR="00845F1E">
          <w:type w:val="continuous"/>
          <w:pgSz w:w="12240" w:h="15840"/>
          <w:pgMar w:top="1500" w:right="1320" w:bottom="1580" w:left="1320" w:header="720" w:footer="720" w:gutter="0"/>
          <w:cols w:space="720"/>
        </w:sectPr>
      </w:pPr>
    </w:p>
    <w:p w14:paraId="3CC65DF0" w14:textId="77777777" w:rsidR="00845F1E" w:rsidRDefault="00BA7C68">
      <w:pPr>
        <w:spacing w:before="83" w:line="300" w:lineRule="atLeast"/>
        <w:ind w:left="3515" w:right="10"/>
        <w:jc w:val="right"/>
        <w:rPr>
          <w:sz w:val="14"/>
        </w:rPr>
      </w:pPr>
      <w:r>
        <w:pict w14:anchorId="1D46936B">
          <v:shape id="_x0000_s1368" type="#_x0000_t202" alt="" style="position:absolute;left:0;text-align:left;margin-left:266pt;margin-top:14.35pt;width:65.7pt;height:7.3pt;z-index:-83992;mso-wrap-style:square;mso-wrap-edited:f;mso-width-percent:0;mso-height-percent:0;mso-position-horizontal-relative:page;mso-width-percent:0;mso-height-percent:0;v-text-anchor:top" filled="f" stroked="f">
            <v:textbox inset="0,0,0,0">
              <w:txbxContent>
                <w:p w14:paraId="58E80380" w14:textId="77777777" w:rsidR="00845F1E" w:rsidRDefault="00BA7C68">
                  <w:pPr>
                    <w:tabs>
                      <w:tab w:val="left" w:pos="379"/>
                      <w:tab w:val="left" w:pos="791"/>
                      <w:tab w:val="left" w:pos="1170"/>
                    </w:tabs>
                    <w:spacing w:line="141" w:lineRule="exact"/>
                    <w:rPr>
                      <w:rFonts w:ascii="Arial"/>
                      <w:i/>
                      <w:sz w:val="14"/>
                    </w:rPr>
                  </w:pPr>
                  <w:r>
                    <w:rPr>
                      <w:rFonts w:ascii="Arial"/>
                      <w:i/>
                      <w:w w:val="130"/>
                      <w:position w:val="1"/>
                      <w:sz w:val="14"/>
                      <w:u w:val="single"/>
                    </w:rPr>
                    <w:t>a</w:t>
                  </w:r>
                  <w:r>
                    <w:rPr>
                      <w:rFonts w:ascii="Arial"/>
                      <w:i/>
                      <w:w w:val="130"/>
                      <w:position w:val="1"/>
                      <w:sz w:val="14"/>
                      <w:u w:val="single"/>
                    </w:rPr>
                    <w:tab/>
                  </w:r>
                  <w:r>
                    <w:rPr>
                      <w:rFonts w:ascii="Arial"/>
                      <w:i/>
                      <w:w w:val="135"/>
                      <w:sz w:val="14"/>
                      <w:u w:val="single"/>
                    </w:rPr>
                    <w:t>ia</w:t>
                  </w:r>
                  <w:r>
                    <w:rPr>
                      <w:rFonts w:ascii="Arial"/>
                      <w:i/>
                      <w:w w:val="135"/>
                      <w:sz w:val="14"/>
                      <w:u w:val="single"/>
                    </w:rPr>
                    <w:tab/>
                    <w:t>ia</w:t>
                  </w:r>
                  <w:r>
                    <w:rPr>
                      <w:rFonts w:ascii="Arial"/>
                      <w:i/>
                      <w:w w:val="135"/>
                      <w:sz w:val="14"/>
                      <w:u w:val="single"/>
                    </w:rPr>
                    <w:tab/>
                  </w:r>
                  <w:r>
                    <w:rPr>
                      <w:rFonts w:ascii="Arial"/>
                      <w:i/>
                      <w:w w:val="130"/>
                      <w:sz w:val="14"/>
                      <w:u w:val="single"/>
                    </w:rPr>
                    <w:t>ia</w:t>
                  </w:r>
                </w:p>
              </w:txbxContent>
            </v:textbox>
            <w10:wrap anchorx="page"/>
          </v:shape>
        </w:pict>
      </w:r>
      <w:r>
        <w:rPr>
          <w:w w:val="99"/>
          <w:position w:val="-11"/>
          <w:sz w:val="14"/>
          <w:u w:val="single"/>
        </w:rPr>
        <w:t xml:space="preserve"> </w:t>
      </w:r>
      <w:r>
        <w:rPr>
          <w:i/>
          <w:w w:val="130"/>
          <w:position w:val="-6"/>
          <w:sz w:val="20"/>
        </w:rPr>
        <w:t>w</w:t>
      </w:r>
      <w:r>
        <w:rPr>
          <w:w w:val="130"/>
          <w:sz w:val="14"/>
        </w:rPr>
        <w:t xml:space="preserve">u+ </w:t>
      </w:r>
      <w:r>
        <w:rPr>
          <w:i/>
          <w:w w:val="130"/>
          <w:position w:val="-6"/>
          <w:sz w:val="20"/>
        </w:rPr>
        <w:t>k</w:t>
      </w:r>
      <w:r>
        <w:rPr>
          <w:rFonts w:ascii="Menlo" w:hAnsi="Menlo"/>
          <w:i/>
          <w:w w:val="130"/>
          <w:position w:val="1"/>
          <w:sz w:val="14"/>
        </w:rPr>
        <w:t>∗</w:t>
      </w:r>
      <w:r>
        <w:rPr>
          <w:w w:val="130"/>
          <w:position w:val="1"/>
          <w:sz w:val="14"/>
        </w:rPr>
        <w:t xml:space="preserve">+ </w:t>
      </w:r>
      <w:r>
        <w:rPr>
          <w:i/>
          <w:w w:val="130"/>
          <w:position w:val="-6"/>
          <w:sz w:val="20"/>
        </w:rPr>
        <w:t>w</w:t>
      </w:r>
      <w:r>
        <w:rPr>
          <w:w w:val="130"/>
          <w:position w:val="1"/>
          <w:sz w:val="14"/>
        </w:rPr>
        <w:t>b</w:t>
      </w:r>
      <w:r>
        <w:rPr>
          <w:rFonts w:ascii="Menlo" w:hAnsi="Menlo"/>
          <w:i/>
          <w:w w:val="130"/>
          <w:position w:val="1"/>
          <w:sz w:val="14"/>
        </w:rPr>
        <w:t>−</w:t>
      </w:r>
      <w:r>
        <w:rPr>
          <w:rFonts w:ascii="Menlo" w:hAnsi="Menlo"/>
          <w:i/>
          <w:spacing w:val="-64"/>
          <w:w w:val="130"/>
          <w:position w:val="1"/>
          <w:sz w:val="14"/>
        </w:rPr>
        <w:t xml:space="preserve"> </w:t>
      </w:r>
      <w:r>
        <w:rPr>
          <w:i/>
          <w:spacing w:val="1"/>
          <w:w w:val="130"/>
          <w:position w:val="-6"/>
          <w:sz w:val="20"/>
        </w:rPr>
        <w:t>k</w:t>
      </w:r>
      <w:r>
        <w:rPr>
          <w:rFonts w:ascii="Menlo" w:hAnsi="Menlo"/>
          <w:i/>
          <w:spacing w:val="1"/>
          <w:w w:val="130"/>
          <w:position w:val="1"/>
          <w:sz w:val="14"/>
        </w:rPr>
        <w:t>−</w:t>
      </w:r>
      <w:r>
        <w:rPr>
          <w:rFonts w:ascii="Menlo" w:hAnsi="Menlo"/>
          <w:i/>
          <w:w w:val="147"/>
          <w:position w:val="1"/>
          <w:sz w:val="14"/>
        </w:rPr>
        <w:t xml:space="preserve"> </w:t>
      </w:r>
      <w:r>
        <w:rPr>
          <w:i/>
          <w:w w:val="130"/>
          <w:position w:val="-6"/>
          <w:sz w:val="20"/>
        </w:rPr>
        <w:t>w</w:t>
      </w:r>
      <w:r>
        <w:rPr>
          <w:w w:val="130"/>
          <w:position w:val="1"/>
          <w:sz w:val="14"/>
        </w:rPr>
        <w:t>u</w:t>
      </w:r>
      <w:r>
        <w:rPr>
          <w:rFonts w:ascii="Menlo" w:hAnsi="Menlo"/>
          <w:i/>
          <w:w w:val="130"/>
          <w:position w:val="1"/>
          <w:sz w:val="14"/>
        </w:rPr>
        <w:t>−</w:t>
      </w:r>
      <w:r>
        <w:rPr>
          <w:rFonts w:ascii="Menlo" w:hAnsi="Menlo"/>
          <w:i/>
          <w:spacing w:val="-64"/>
          <w:w w:val="130"/>
          <w:position w:val="1"/>
          <w:sz w:val="14"/>
        </w:rPr>
        <w:t xml:space="preserve"> </w:t>
      </w:r>
      <w:r>
        <w:rPr>
          <w:i/>
          <w:w w:val="130"/>
          <w:position w:val="-6"/>
          <w:sz w:val="20"/>
        </w:rPr>
        <w:t>k</w:t>
      </w:r>
      <w:r>
        <w:rPr>
          <w:rFonts w:ascii="Menlo" w:hAnsi="Menlo"/>
          <w:i/>
          <w:w w:val="130"/>
          <w:position w:val="1"/>
          <w:sz w:val="14"/>
        </w:rPr>
        <w:t>∗−</w:t>
      </w:r>
      <w:r>
        <w:rPr>
          <w:rFonts w:ascii="Menlo" w:hAnsi="Menlo"/>
          <w:i/>
          <w:spacing w:val="-63"/>
          <w:w w:val="130"/>
          <w:position w:val="1"/>
          <w:sz w:val="14"/>
        </w:rPr>
        <w:t xml:space="preserve"> </w:t>
      </w:r>
      <w:r>
        <w:rPr>
          <w:i/>
          <w:w w:val="130"/>
          <w:position w:val="-8"/>
          <w:sz w:val="20"/>
        </w:rPr>
        <w:t>w</w:t>
      </w:r>
      <w:r>
        <w:rPr>
          <w:w w:val="130"/>
          <w:sz w:val="14"/>
        </w:rPr>
        <w:t xml:space="preserve">b+ </w:t>
      </w:r>
      <w:r>
        <w:rPr>
          <w:i/>
          <w:spacing w:val="1"/>
          <w:w w:val="130"/>
          <w:position w:val="-6"/>
          <w:sz w:val="20"/>
        </w:rPr>
        <w:t>k</w:t>
      </w:r>
      <w:r>
        <w:rPr>
          <w:spacing w:val="1"/>
          <w:w w:val="130"/>
          <w:position w:val="1"/>
          <w:sz w:val="14"/>
        </w:rPr>
        <w:t>+</w:t>
      </w:r>
    </w:p>
    <w:p w14:paraId="210E8460" w14:textId="77777777" w:rsidR="00845F1E" w:rsidRDefault="00BA7C68">
      <w:pPr>
        <w:tabs>
          <w:tab w:val="left" w:pos="3772"/>
        </w:tabs>
        <w:spacing w:before="291"/>
        <w:ind w:left="49"/>
        <w:rPr>
          <w:sz w:val="20"/>
        </w:rPr>
      </w:pPr>
      <w:r>
        <w:br w:type="column"/>
      </w:r>
      <w:r>
        <w:rPr>
          <w:rFonts w:ascii="Menlo" w:hAnsi="Menlo"/>
          <w:i/>
          <w:w w:val="115"/>
          <w:sz w:val="20"/>
        </w:rPr>
        <w:t>≡</w:t>
      </w:r>
      <w:r>
        <w:rPr>
          <w:rFonts w:ascii="Menlo" w:hAnsi="Menlo"/>
          <w:i/>
          <w:spacing w:val="-84"/>
          <w:w w:val="115"/>
          <w:sz w:val="20"/>
        </w:rPr>
        <w:t xml:space="preserve"> </w:t>
      </w:r>
      <w:r>
        <w:rPr>
          <w:w w:val="115"/>
          <w:sz w:val="20"/>
        </w:rPr>
        <w:t>1</w:t>
      </w:r>
      <w:r>
        <w:rPr>
          <w:i/>
          <w:w w:val="115"/>
          <w:sz w:val="20"/>
        </w:rPr>
        <w:t>,</w:t>
      </w:r>
      <w:r>
        <w:rPr>
          <w:i/>
          <w:w w:val="115"/>
          <w:sz w:val="20"/>
        </w:rPr>
        <w:tab/>
      </w:r>
      <w:r>
        <w:rPr>
          <w:w w:val="115"/>
          <w:sz w:val="20"/>
        </w:rPr>
        <w:t>(10)</w:t>
      </w:r>
    </w:p>
    <w:p w14:paraId="44F91597" w14:textId="77777777" w:rsidR="00845F1E" w:rsidRDefault="00845F1E">
      <w:pPr>
        <w:rPr>
          <w:sz w:val="20"/>
        </w:rPr>
        <w:sectPr w:rsidR="00845F1E">
          <w:type w:val="continuous"/>
          <w:pgSz w:w="12240" w:h="15840"/>
          <w:pgMar w:top="1500" w:right="1320" w:bottom="1580" w:left="1320" w:header="720" w:footer="720" w:gutter="0"/>
          <w:cols w:num="2" w:space="720" w:equalWidth="0">
            <w:col w:w="5314" w:space="40"/>
            <w:col w:w="4246"/>
          </w:cols>
        </w:sectPr>
      </w:pPr>
    </w:p>
    <w:p w14:paraId="22BE1CF8" w14:textId="77777777" w:rsidR="00845F1E" w:rsidRDefault="00BA7C68">
      <w:pPr>
        <w:pStyle w:val="ListParagraph"/>
        <w:numPr>
          <w:ilvl w:val="0"/>
          <w:numId w:val="2"/>
        </w:numPr>
        <w:tabs>
          <w:tab w:val="left" w:pos="379"/>
          <w:tab w:val="left" w:pos="793"/>
          <w:tab w:val="left" w:pos="1171"/>
          <w:tab w:val="left" w:pos="4379"/>
        </w:tabs>
        <w:spacing w:before="0" w:line="36" w:lineRule="exact"/>
        <w:ind w:right="286" w:hanging="6"/>
        <w:rPr>
          <w:rFonts w:ascii="Arial"/>
          <w:i/>
          <w:sz w:val="14"/>
        </w:rPr>
      </w:pPr>
      <w:r>
        <w:rPr>
          <w:rFonts w:ascii="Arial"/>
          <w:i/>
          <w:w w:val="130"/>
          <w:position w:val="1"/>
          <w:sz w:val="14"/>
        </w:rPr>
        <w:t>ia</w:t>
      </w:r>
      <w:r>
        <w:rPr>
          <w:rFonts w:ascii="Arial"/>
          <w:i/>
          <w:w w:val="130"/>
          <w:position w:val="1"/>
          <w:sz w:val="14"/>
        </w:rPr>
        <w:tab/>
      </w:r>
      <w:r>
        <w:rPr>
          <w:rFonts w:ascii="Arial"/>
          <w:i/>
          <w:w w:val="130"/>
          <w:sz w:val="14"/>
        </w:rPr>
        <w:t>ia</w:t>
      </w:r>
      <w:r>
        <w:rPr>
          <w:rFonts w:ascii="Arial"/>
          <w:i/>
          <w:w w:val="130"/>
          <w:sz w:val="14"/>
        </w:rPr>
        <w:tab/>
      </w:r>
      <w:r>
        <w:rPr>
          <w:rFonts w:ascii="Arial"/>
          <w:i/>
          <w:w w:val="130"/>
          <w:position w:val="1"/>
          <w:sz w:val="14"/>
        </w:rPr>
        <w:t>ia</w:t>
      </w:r>
    </w:p>
    <w:p w14:paraId="726A2B22" w14:textId="77777777" w:rsidR="00845F1E" w:rsidRDefault="00BA7C68">
      <w:pPr>
        <w:pStyle w:val="BodyText"/>
        <w:spacing w:before="85"/>
        <w:ind w:left="120"/>
      </w:pPr>
      <w:r>
        <w:rPr>
          <w:w w:val="105"/>
        </w:rPr>
        <w:t>which, in conjunction with Eqs. 7, 8, and 9, gives</w:t>
      </w:r>
    </w:p>
    <w:p w14:paraId="6E05BDC5" w14:textId="77777777" w:rsidR="00845F1E" w:rsidRDefault="00845F1E">
      <w:pPr>
        <w:sectPr w:rsidR="00845F1E">
          <w:type w:val="continuous"/>
          <w:pgSz w:w="12240" w:h="15840"/>
          <w:pgMar w:top="1500" w:right="1320" w:bottom="1580" w:left="1320" w:header="720" w:footer="720" w:gutter="0"/>
          <w:cols w:space="720"/>
        </w:sectPr>
      </w:pPr>
    </w:p>
    <w:p w14:paraId="6D4E29AC" w14:textId="77777777" w:rsidR="00845F1E" w:rsidRDefault="00845F1E">
      <w:pPr>
        <w:pStyle w:val="BodyText"/>
        <w:spacing w:before="4"/>
      </w:pPr>
    </w:p>
    <w:p w14:paraId="6AA1961B" w14:textId="77777777" w:rsidR="00845F1E" w:rsidRDefault="00BA7C68">
      <w:pPr>
        <w:spacing w:line="136" w:lineRule="exact"/>
        <w:ind w:right="495"/>
        <w:jc w:val="right"/>
        <w:rPr>
          <w:sz w:val="14"/>
        </w:rPr>
      </w:pPr>
      <w:r>
        <w:pict w14:anchorId="0028B38E">
          <v:shape id="_x0000_s1367" type="#_x0000_t202" alt="" style="position:absolute;left:0;text-align:left;margin-left:261.3pt;margin-top:3.2pt;width:4.05pt;height:10pt;z-index:5920;mso-wrap-style:square;mso-wrap-edited:f;mso-width-percent:0;mso-height-percent:0;mso-position-horizontal-relative:page;mso-width-percent:0;mso-height-percent:0;v-text-anchor:top" filled="f" stroked="f">
            <v:textbox inset="0,0,0,0">
              <w:txbxContent>
                <w:p w14:paraId="0C429ECC" w14:textId="77777777" w:rsidR="00845F1E" w:rsidRDefault="00BA7C68">
                  <w:pPr>
                    <w:spacing w:line="193" w:lineRule="exact"/>
                    <w:rPr>
                      <w:i/>
                      <w:sz w:val="20"/>
                    </w:rPr>
                  </w:pPr>
                  <w:r>
                    <w:rPr>
                      <w:i/>
                      <w:w w:val="66"/>
                      <w:sz w:val="20"/>
                    </w:rPr>
                    <w:t>E</w:t>
                  </w:r>
                </w:p>
              </w:txbxContent>
            </v:textbox>
            <w10:wrap anchorx="page"/>
          </v:shape>
        </w:pict>
      </w:r>
      <w:r>
        <w:pict w14:anchorId="3A29B878">
          <v:shape id="_x0000_s1366" type="#_x0000_t202" alt="" style="position:absolute;left:0;text-align:left;margin-left:275.75pt;margin-top:3.2pt;width:14.6pt;height:10pt;z-index:-83536;mso-wrap-style:square;mso-wrap-edited:f;mso-width-percent:0;mso-height-percent:0;mso-position-horizontal-relative:page;mso-width-percent:0;mso-height-percent:0;v-text-anchor:top" filled="f" stroked="f">
            <v:textbox inset="0,0,0,0">
              <w:txbxContent>
                <w:p w14:paraId="19748F7E" w14:textId="77777777" w:rsidR="00845F1E" w:rsidRDefault="00BA7C68">
                  <w:pPr>
                    <w:spacing w:line="193" w:lineRule="exact"/>
                    <w:rPr>
                      <w:i/>
                      <w:sz w:val="20"/>
                    </w:rPr>
                  </w:pPr>
                  <w:r>
                    <w:rPr>
                      <w:w w:val="120"/>
                      <w:sz w:val="20"/>
                    </w:rPr>
                    <w:t>=</w:t>
                  </w:r>
                  <w:r>
                    <w:rPr>
                      <w:spacing w:val="-21"/>
                      <w:w w:val="120"/>
                      <w:sz w:val="20"/>
                    </w:rPr>
                    <w:t xml:space="preserve"> </w:t>
                  </w:r>
                  <w:r>
                    <w:rPr>
                      <w:i/>
                      <w:w w:val="95"/>
                      <w:sz w:val="20"/>
                    </w:rPr>
                    <w:t>E</w:t>
                  </w:r>
                </w:p>
              </w:txbxContent>
            </v:textbox>
            <w10:wrap anchorx="page"/>
          </v:shape>
        </w:pict>
      </w:r>
      <w:r>
        <w:rPr>
          <w:w w:val="125"/>
          <w:sz w:val="14"/>
        </w:rPr>
        <w:t>b</w:t>
      </w:r>
    </w:p>
    <w:p w14:paraId="540875EE" w14:textId="77777777" w:rsidR="00845F1E" w:rsidRDefault="00BA7C68">
      <w:pPr>
        <w:tabs>
          <w:tab w:val="left" w:pos="499"/>
        </w:tabs>
        <w:spacing w:line="156" w:lineRule="exact"/>
        <w:jc w:val="right"/>
        <w:rPr>
          <w:rFonts w:ascii="Arial"/>
          <w:i/>
          <w:sz w:val="14"/>
        </w:rPr>
      </w:pPr>
      <w:r>
        <w:rPr>
          <w:rFonts w:ascii="Arial"/>
          <w:i/>
          <w:w w:val="125"/>
          <w:sz w:val="14"/>
        </w:rPr>
        <w:t>ia</w:t>
      </w:r>
      <w:r>
        <w:rPr>
          <w:rFonts w:ascii="Arial"/>
          <w:i/>
          <w:w w:val="125"/>
          <w:sz w:val="14"/>
        </w:rPr>
        <w:tab/>
      </w:r>
      <w:r>
        <w:rPr>
          <w:rFonts w:ascii="Arial"/>
          <w:i/>
          <w:spacing w:val="-1"/>
          <w:w w:val="110"/>
          <w:position w:val="2"/>
          <w:sz w:val="14"/>
        </w:rPr>
        <w:t>a</w:t>
      </w:r>
    </w:p>
    <w:p w14:paraId="63A1096B" w14:textId="77777777" w:rsidR="00845F1E" w:rsidRDefault="00BA7C68">
      <w:pPr>
        <w:tabs>
          <w:tab w:val="left" w:pos="4513"/>
        </w:tabs>
        <w:spacing w:before="107" w:line="337" w:lineRule="exact"/>
        <w:ind w:left="14"/>
        <w:rPr>
          <w:sz w:val="20"/>
        </w:rPr>
      </w:pPr>
      <w:r>
        <w:br w:type="column"/>
      </w:r>
      <w:r>
        <w:rPr>
          <w:w w:val="120"/>
          <w:sz w:val="20"/>
        </w:rPr>
        <w:t xml:space="preserve">+ ln </w:t>
      </w:r>
      <w:r>
        <w:rPr>
          <w:spacing w:val="23"/>
          <w:w w:val="120"/>
          <w:sz w:val="20"/>
        </w:rPr>
        <w:t xml:space="preserve"> </w:t>
      </w:r>
      <w:r>
        <w:rPr>
          <w:i/>
          <w:spacing w:val="-21"/>
          <w:w w:val="120"/>
          <w:position w:val="13"/>
          <w:sz w:val="20"/>
        </w:rPr>
        <w:t>K</w:t>
      </w:r>
      <w:r>
        <w:rPr>
          <w:rFonts w:ascii="Arial" w:hAnsi="Arial"/>
          <w:i/>
          <w:spacing w:val="-21"/>
          <w:w w:val="120"/>
          <w:position w:val="8"/>
          <w:sz w:val="14"/>
        </w:rPr>
        <w:t>i</w:t>
      </w:r>
      <w:r>
        <w:rPr>
          <w:rFonts w:ascii="Menlo" w:hAnsi="Menlo"/>
          <w:i/>
          <w:spacing w:val="-21"/>
          <w:w w:val="120"/>
          <w:position w:val="21"/>
          <w:sz w:val="14"/>
        </w:rPr>
        <w:t>∗</w:t>
      </w:r>
      <w:r>
        <w:rPr>
          <w:rFonts w:ascii="Arial" w:hAnsi="Arial"/>
          <w:i/>
          <w:spacing w:val="-21"/>
          <w:w w:val="120"/>
          <w:position w:val="8"/>
          <w:sz w:val="14"/>
        </w:rPr>
        <w:t xml:space="preserve">a     </w:t>
      </w:r>
      <w:r>
        <w:rPr>
          <w:rFonts w:ascii="Arial" w:hAnsi="Arial"/>
          <w:i/>
          <w:spacing w:val="-5"/>
          <w:w w:val="120"/>
          <w:position w:val="8"/>
          <w:sz w:val="14"/>
        </w:rPr>
        <w:t xml:space="preserve"> </w:t>
      </w:r>
      <w:r>
        <w:rPr>
          <w:i/>
          <w:w w:val="120"/>
          <w:sz w:val="20"/>
        </w:rPr>
        <w:t>.</w:t>
      </w:r>
      <w:r>
        <w:rPr>
          <w:i/>
          <w:w w:val="120"/>
          <w:sz w:val="20"/>
        </w:rPr>
        <w:tab/>
      </w:r>
      <w:r>
        <w:rPr>
          <w:w w:val="120"/>
          <w:sz w:val="20"/>
        </w:rPr>
        <w:t>(11)</w:t>
      </w:r>
    </w:p>
    <w:p w14:paraId="33F34588" w14:textId="77777777" w:rsidR="00845F1E" w:rsidRDefault="00BA7C68">
      <w:pPr>
        <w:spacing w:line="200" w:lineRule="exact"/>
        <w:ind w:left="541"/>
        <w:rPr>
          <w:rFonts w:ascii="Arial"/>
          <w:i/>
          <w:sz w:val="14"/>
        </w:rPr>
      </w:pPr>
      <w:r>
        <w:pict w14:anchorId="4979C222">
          <v:line id="_x0000_s1365" alt="" style="position:absolute;left:0;text-align:left;z-index:-84208;mso-wrap-edited:f;mso-width-percent:0;mso-height-percent:0;mso-position-horizontal-relative:page;mso-width-percent:0;mso-height-percent:0" from="323.7pt,-2.3pt" to="339.8pt,-2.3pt" strokeweight=".14042mm">
            <w10:wrap anchorx="page"/>
          </v:line>
        </w:pict>
      </w:r>
      <w:r>
        <w:pict w14:anchorId="6D2A678A">
          <v:shape id="_x0000_s1364" type="#_x0000_t202" alt="" style="position:absolute;left:0;text-align:left;margin-left:317.25pt;margin-top:-21.55pt;width:29pt;height:37.2pt;z-index:-83944;mso-wrap-style:square;mso-wrap-edited:f;mso-width-percent:0;mso-height-percent:0;mso-position-horizontal-relative:page;mso-width-percent:0;mso-height-percent:0;v-text-anchor:top" filled="f" stroked="f">
            <v:textbox inset="0,0,0,0">
              <w:txbxContent>
                <w:p w14:paraId="60C4D0EC" w14:textId="77777777" w:rsidR="00845F1E" w:rsidRDefault="00BA7C68">
                  <w:pPr>
                    <w:pStyle w:val="BodyText"/>
                    <w:tabs>
                      <w:tab w:val="left" w:pos="474"/>
                    </w:tabs>
                    <w:spacing w:line="196" w:lineRule="exact"/>
                    <w:rPr>
                      <w:rFonts w:ascii="Arial"/>
                    </w:rPr>
                  </w:pPr>
                  <w:r>
                    <w:rPr>
                      <w:rFonts w:ascii="Arial"/>
                      <w:w w:val="115"/>
                    </w:rPr>
                    <w:t>1</w:t>
                  </w:r>
                  <w:r>
                    <w:rPr>
                      <w:rFonts w:ascii="Arial"/>
                      <w:w w:val="115"/>
                    </w:rPr>
                    <w:tab/>
                  </w:r>
                  <w:r>
                    <w:rPr>
                      <w:rFonts w:ascii="Arial"/>
                      <w:w w:val="220"/>
                    </w:rPr>
                    <w:t>l</w:t>
                  </w:r>
                </w:p>
              </w:txbxContent>
            </v:textbox>
            <w10:wrap anchorx="page"/>
          </v:shape>
        </w:pict>
      </w:r>
      <w:r>
        <w:rPr>
          <w:i/>
          <w:w w:val="130"/>
          <w:position w:val="3"/>
          <w:sz w:val="20"/>
        </w:rPr>
        <w:t>K</w:t>
      </w:r>
      <w:r>
        <w:rPr>
          <w:rFonts w:ascii="Arial"/>
          <w:i/>
          <w:w w:val="130"/>
          <w:sz w:val="14"/>
        </w:rPr>
        <w:t>ia</w:t>
      </w:r>
    </w:p>
    <w:p w14:paraId="16BF4F52" w14:textId="77777777" w:rsidR="00845F1E" w:rsidRDefault="00845F1E">
      <w:pPr>
        <w:spacing w:line="200" w:lineRule="exact"/>
        <w:rPr>
          <w:rFonts w:ascii="Arial"/>
          <w:sz w:val="14"/>
        </w:rPr>
        <w:sectPr w:rsidR="00845F1E">
          <w:type w:val="continuous"/>
          <w:pgSz w:w="12240" w:h="15840"/>
          <w:pgMar w:top="1500" w:right="1320" w:bottom="1580" w:left="1320" w:header="720" w:footer="720" w:gutter="0"/>
          <w:cols w:num="2" w:space="720" w:equalWidth="0">
            <w:col w:w="4573" w:space="40"/>
            <w:col w:w="4987"/>
          </w:cols>
        </w:sectPr>
      </w:pPr>
    </w:p>
    <w:p w14:paraId="4452B942" w14:textId="77777777" w:rsidR="00845F1E" w:rsidRDefault="00BA7C68">
      <w:pPr>
        <w:pStyle w:val="BodyText"/>
        <w:spacing w:before="109" w:line="249" w:lineRule="auto"/>
        <w:ind w:left="120"/>
      </w:pPr>
      <w:r>
        <w:rPr>
          <w:w w:val="110"/>
        </w:rPr>
        <w:t xml:space="preserve">Assuming the binding dynamics are fast, then the probability that receptor </w:t>
      </w:r>
      <w:r>
        <w:rPr>
          <w:i/>
          <w:w w:val="110"/>
        </w:rPr>
        <w:t xml:space="preserve">a </w:t>
      </w:r>
      <w:r>
        <w:rPr>
          <w:w w:val="110"/>
        </w:rPr>
        <w:t xml:space="preserve">is bound by ligand </w:t>
      </w:r>
      <w:r>
        <w:rPr>
          <w:i/>
          <w:w w:val="110"/>
        </w:rPr>
        <w:t xml:space="preserve">i </w:t>
      </w:r>
      <w:r>
        <w:rPr>
          <w:w w:val="110"/>
        </w:rPr>
        <w:t>when inactive and active can be derived from Eqs. 3 and 4 as</w:t>
      </w:r>
    </w:p>
    <w:p w14:paraId="3499E2DB" w14:textId="77777777" w:rsidR="00845F1E" w:rsidRDefault="00845F1E">
      <w:pPr>
        <w:spacing w:line="249" w:lineRule="auto"/>
        <w:sectPr w:rsidR="00845F1E">
          <w:type w:val="continuous"/>
          <w:pgSz w:w="12240" w:h="15840"/>
          <w:pgMar w:top="1500" w:right="1320" w:bottom="1580" w:left="1320" w:header="720" w:footer="720" w:gutter="0"/>
          <w:cols w:space="720"/>
        </w:sectPr>
      </w:pPr>
    </w:p>
    <w:p w14:paraId="0EA0C926" w14:textId="77777777" w:rsidR="00845F1E" w:rsidRDefault="00BA7C68">
      <w:pPr>
        <w:pStyle w:val="ListParagraph"/>
        <w:numPr>
          <w:ilvl w:val="0"/>
          <w:numId w:val="2"/>
        </w:numPr>
        <w:tabs>
          <w:tab w:val="left" w:pos="4446"/>
          <w:tab w:val="left" w:pos="4447"/>
          <w:tab w:val="left" w:pos="4833"/>
          <w:tab w:val="left" w:pos="5000"/>
          <w:tab w:val="left" w:pos="5801"/>
        </w:tabs>
        <w:spacing w:before="53" w:line="308" w:lineRule="exact"/>
        <w:ind w:right="0" w:firstLine="0"/>
        <w:rPr>
          <w:i/>
          <w:sz w:val="14"/>
        </w:rPr>
      </w:pPr>
      <w:r>
        <w:pict w14:anchorId="51D09D63">
          <v:shape id="_x0000_s1363" type="#_x0000_t202" alt="" style="position:absolute;left:0;text-align:left;margin-left:261.2pt;margin-top:14.25pt;width:5.05pt;height:10pt;z-index:5968;mso-wrap-style:square;mso-wrap-edited:f;mso-width-percent:0;mso-height-percent:0;mso-position-horizontal-relative:page;mso-width-percent:0;mso-height-percent:0;v-text-anchor:top" filled="f" stroked="f">
            <v:textbox inset="0,0,0,0">
              <w:txbxContent>
                <w:p w14:paraId="1BD6E4DA" w14:textId="77777777" w:rsidR="00845F1E" w:rsidRDefault="00BA7C68">
                  <w:pPr>
                    <w:spacing w:line="193" w:lineRule="exact"/>
                    <w:rPr>
                      <w:i/>
                      <w:sz w:val="20"/>
                    </w:rPr>
                  </w:pPr>
                  <w:r>
                    <w:rPr>
                      <w:i/>
                      <w:sz w:val="20"/>
                    </w:rPr>
                    <w:t>p</w:t>
                  </w:r>
                </w:p>
              </w:txbxContent>
            </v:textbox>
            <w10:wrap anchorx="page"/>
          </v:shape>
        </w:pict>
      </w:r>
      <w:r>
        <w:pict w14:anchorId="758955C1">
          <v:shape id="_x0000_s1362" type="#_x0000_t202" alt="" style="position:absolute;left:0;text-align:left;margin-left:276.65pt;margin-top:14.25pt;width:7.75pt;height:10pt;z-index:-83512;mso-wrap-style:square;mso-wrap-edited:f;mso-width-percent:0;mso-height-percent:0;mso-position-horizontal-relative:page;mso-width-percent:0;mso-height-percent:0;v-text-anchor:top" filled="f" stroked="f">
            <v:textbox inset="0,0,0,0">
              <w:txbxContent>
                <w:p w14:paraId="58461841" w14:textId="77777777" w:rsidR="00845F1E" w:rsidRDefault="00BA7C68">
                  <w:pPr>
                    <w:pStyle w:val="BodyText"/>
                    <w:spacing w:line="193" w:lineRule="exact"/>
                  </w:pPr>
                  <w:r>
                    <w:rPr>
                      <w:w w:val="137"/>
                    </w:rPr>
                    <w:t>=</w:t>
                  </w:r>
                </w:p>
              </w:txbxContent>
            </v:textbox>
            <w10:wrap anchorx="page"/>
          </v:shape>
        </w:pict>
      </w:r>
      <w:r>
        <w:rPr>
          <w:w w:val="99"/>
          <w:sz w:val="20"/>
          <w:u w:val="single"/>
        </w:rPr>
        <w:t xml:space="preserve"> </w:t>
      </w:r>
      <w:r>
        <w:rPr>
          <w:sz w:val="20"/>
          <w:u w:val="single"/>
        </w:rPr>
        <w:tab/>
      </w:r>
      <w:r>
        <w:rPr>
          <w:i/>
          <w:w w:val="135"/>
          <w:sz w:val="20"/>
          <w:u w:val="single"/>
        </w:rPr>
        <w:t>s</w:t>
      </w:r>
      <w:r>
        <w:rPr>
          <w:rFonts w:ascii="Arial"/>
          <w:i/>
          <w:w w:val="135"/>
          <w:position w:val="-2"/>
          <w:sz w:val="14"/>
          <w:u w:val="single"/>
        </w:rPr>
        <w:t>i</w:t>
      </w:r>
      <w:r>
        <w:rPr>
          <w:i/>
          <w:w w:val="135"/>
          <w:sz w:val="20"/>
          <w:u w:val="single"/>
        </w:rPr>
        <w:t>/K</w:t>
      </w:r>
      <w:r>
        <w:rPr>
          <w:rFonts w:ascii="Arial"/>
          <w:i/>
          <w:w w:val="135"/>
          <w:position w:val="-2"/>
          <w:sz w:val="14"/>
          <w:u w:val="single"/>
        </w:rPr>
        <w:t>ia</w:t>
      </w:r>
      <w:r>
        <w:rPr>
          <w:rFonts w:ascii="Arial"/>
          <w:i/>
          <w:w w:val="135"/>
          <w:position w:val="-2"/>
          <w:sz w:val="14"/>
          <w:u w:val="single"/>
        </w:rPr>
        <w:tab/>
      </w:r>
      <w:r>
        <w:rPr>
          <w:rFonts w:ascii="Arial"/>
          <w:i/>
          <w:w w:val="135"/>
          <w:position w:val="12"/>
          <w:sz w:val="14"/>
        </w:rPr>
        <w:t xml:space="preserve"> ia</w:t>
      </w:r>
      <w:r>
        <w:rPr>
          <w:rFonts w:ascii="Arial"/>
          <w:i/>
          <w:w w:val="135"/>
          <w:position w:val="12"/>
          <w:sz w:val="14"/>
        </w:rPr>
        <w:tab/>
      </w:r>
      <w:r>
        <w:rPr>
          <w:w w:val="130"/>
          <w:sz w:val="20"/>
        </w:rPr>
        <w:t>1</w:t>
      </w:r>
      <w:r>
        <w:rPr>
          <w:spacing w:val="-31"/>
          <w:w w:val="130"/>
          <w:sz w:val="20"/>
        </w:rPr>
        <w:t xml:space="preserve"> </w:t>
      </w:r>
      <w:r>
        <w:rPr>
          <w:w w:val="135"/>
          <w:sz w:val="20"/>
        </w:rPr>
        <w:t>+</w:t>
      </w:r>
      <w:r>
        <w:rPr>
          <w:w w:val="135"/>
          <w:sz w:val="20"/>
        </w:rPr>
        <w:tab/>
      </w:r>
      <w:r>
        <w:rPr>
          <w:w w:val="135"/>
          <w:sz w:val="20"/>
        </w:rPr>
        <w:tab/>
      </w:r>
      <w:r>
        <w:rPr>
          <w:rFonts w:ascii="Arial"/>
          <w:i/>
          <w:w w:val="135"/>
          <w:position w:val="10"/>
          <w:sz w:val="14"/>
        </w:rPr>
        <w:t xml:space="preserve">N </w:t>
      </w:r>
      <w:r>
        <w:rPr>
          <w:i/>
          <w:w w:val="135"/>
          <w:sz w:val="20"/>
        </w:rPr>
        <w:t>s</w:t>
      </w:r>
      <w:r>
        <w:rPr>
          <w:i/>
          <w:spacing w:val="12"/>
          <w:w w:val="135"/>
          <w:sz w:val="20"/>
        </w:rPr>
        <w:t xml:space="preserve"> </w:t>
      </w:r>
      <w:r>
        <w:rPr>
          <w:i/>
          <w:w w:val="135"/>
          <w:sz w:val="20"/>
        </w:rPr>
        <w:t>/K</w:t>
      </w:r>
    </w:p>
    <w:p w14:paraId="49516543" w14:textId="77777777" w:rsidR="00845F1E" w:rsidRDefault="00BA7C68">
      <w:pPr>
        <w:pStyle w:val="BodyText"/>
        <w:spacing w:before="6"/>
        <w:rPr>
          <w:i/>
          <w:sz w:val="21"/>
        </w:rPr>
      </w:pPr>
      <w:r>
        <w:br w:type="column"/>
      </w:r>
    </w:p>
    <w:p w14:paraId="52A6867E" w14:textId="77777777" w:rsidR="00845F1E" w:rsidRDefault="00BA7C68">
      <w:pPr>
        <w:pStyle w:val="BodyText"/>
        <w:ind w:right="117"/>
        <w:jc w:val="right"/>
      </w:pPr>
      <w:r>
        <w:rPr>
          <w:w w:val="105"/>
        </w:rPr>
        <w:t>(12)</w:t>
      </w:r>
    </w:p>
    <w:p w14:paraId="598270BB" w14:textId="77777777" w:rsidR="00845F1E" w:rsidRDefault="00845F1E">
      <w:pPr>
        <w:jc w:val="right"/>
        <w:sectPr w:rsidR="00845F1E">
          <w:type w:val="continuous"/>
          <w:pgSz w:w="12240" w:h="15840"/>
          <w:pgMar w:top="1500" w:right="1320" w:bottom="1580" w:left="1320" w:header="720" w:footer="720" w:gutter="0"/>
          <w:cols w:num="2" w:space="720" w:equalWidth="0">
            <w:col w:w="5802" w:space="40"/>
            <w:col w:w="3758"/>
          </w:cols>
        </w:sectPr>
      </w:pPr>
    </w:p>
    <w:p w14:paraId="7C2B916B" w14:textId="77777777" w:rsidR="00845F1E" w:rsidRDefault="00BA7C68">
      <w:pPr>
        <w:tabs>
          <w:tab w:val="left" w:pos="1469"/>
          <w:tab w:val="left" w:pos="1822"/>
        </w:tabs>
        <w:spacing w:line="27" w:lineRule="exact"/>
        <w:ind w:left="1191"/>
        <w:jc w:val="center"/>
        <w:rPr>
          <w:rFonts w:ascii="Arial"/>
          <w:i/>
          <w:sz w:val="14"/>
        </w:rPr>
      </w:pPr>
      <w:r>
        <w:rPr>
          <w:rFonts w:ascii="Arial"/>
          <w:i/>
          <w:w w:val="190"/>
          <w:position w:val="-2"/>
          <w:sz w:val="14"/>
        </w:rPr>
        <w:t>j</w:t>
      </w:r>
      <w:r>
        <w:rPr>
          <w:rFonts w:ascii="Arial"/>
          <w:i/>
          <w:w w:val="190"/>
          <w:position w:val="-2"/>
          <w:sz w:val="14"/>
        </w:rPr>
        <w:tab/>
      </w:r>
      <w:r>
        <w:rPr>
          <w:rFonts w:ascii="Arial"/>
          <w:i/>
          <w:w w:val="190"/>
          <w:sz w:val="14"/>
        </w:rPr>
        <w:t>j</w:t>
      </w:r>
      <w:r>
        <w:rPr>
          <w:rFonts w:ascii="Arial"/>
          <w:i/>
          <w:w w:val="190"/>
          <w:sz w:val="14"/>
        </w:rPr>
        <w:tab/>
      </w:r>
      <w:r>
        <w:rPr>
          <w:rFonts w:ascii="Arial"/>
          <w:i/>
          <w:spacing w:val="2"/>
          <w:w w:val="180"/>
          <w:sz w:val="14"/>
        </w:rPr>
        <w:t>ja</w:t>
      </w:r>
    </w:p>
    <w:p w14:paraId="2E76ADC2" w14:textId="77777777" w:rsidR="00845F1E" w:rsidRDefault="00845F1E">
      <w:pPr>
        <w:spacing w:line="27" w:lineRule="exact"/>
        <w:jc w:val="center"/>
        <w:rPr>
          <w:rFonts w:ascii="Arial"/>
          <w:sz w:val="14"/>
        </w:rPr>
        <w:sectPr w:rsidR="00845F1E">
          <w:type w:val="continuous"/>
          <w:pgSz w:w="12240" w:h="15840"/>
          <w:pgMar w:top="1500" w:right="1320" w:bottom="1580" w:left="1320" w:header="720" w:footer="720" w:gutter="0"/>
          <w:cols w:space="720"/>
        </w:sectPr>
      </w:pPr>
    </w:p>
    <w:p w14:paraId="19F4B6EF" w14:textId="77777777" w:rsidR="00845F1E" w:rsidRDefault="00BA7C68">
      <w:pPr>
        <w:tabs>
          <w:tab w:val="left" w:pos="1003"/>
        </w:tabs>
        <w:spacing w:before="28" w:line="284" w:lineRule="exact"/>
        <w:jc w:val="right"/>
        <w:rPr>
          <w:rFonts w:ascii="Arial" w:hAnsi="Arial"/>
          <w:i/>
          <w:sz w:val="14"/>
        </w:rPr>
      </w:pPr>
      <w:r>
        <w:pict w14:anchorId="468F352D">
          <v:line id="_x0000_s1361" alt="" style="position:absolute;left:0;text-align:left;z-index:-84184;mso-wrap-edited:f;mso-width-percent:0;mso-height-percent:0;mso-position-horizontal-relative:page;mso-width-percent:0;mso-height-percent:0" from="285.6pt,15.55pt" to="353.3pt,15.55pt" strokeweight=".14042mm">
            <w10:wrap anchorx="page"/>
          </v:line>
        </w:pict>
      </w:r>
      <w:r>
        <w:rPr>
          <w:i/>
          <w:w w:val="130"/>
          <w:position w:val="-7"/>
          <w:sz w:val="20"/>
        </w:rPr>
        <w:t>p</w:t>
      </w:r>
      <w:r>
        <w:rPr>
          <w:w w:val="130"/>
          <w:position w:val="1"/>
          <w:sz w:val="14"/>
        </w:rPr>
        <w:t>b</w:t>
      </w:r>
      <w:r>
        <w:rPr>
          <w:rFonts w:ascii="Arial" w:hAnsi="Arial"/>
          <w:i/>
          <w:w w:val="130"/>
          <w:position w:val="1"/>
          <w:sz w:val="14"/>
        </w:rPr>
        <w:t>,</w:t>
      </w:r>
      <w:r>
        <w:rPr>
          <w:rFonts w:ascii="Menlo" w:hAnsi="Menlo"/>
          <w:i/>
          <w:w w:val="130"/>
          <w:position w:val="1"/>
          <w:sz w:val="14"/>
        </w:rPr>
        <w:t>∗</w:t>
      </w:r>
      <w:r>
        <w:rPr>
          <w:rFonts w:ascii="Menlo" w:hAnsi="Menlo"/>
          <w:i/>
          <w:spacing w:val="-59"/>
          <w:w w:val="130"/>
          <w:position w:val="1"/>
          <w:sz w:val="14"/>
        </w:rPr>
        <w:t xml:space="preserve"> </w:t>
      </w:r>
      <w:r>
        <w:rPr>
          <w:w w:val="130"/>
          <w:position w:val="-7"/>
          <w:sz w:val="20"/>
        </w:rPr>
        <w:t>=</w:t>
      </w:r>
      <w:r>
        <w:rPr>
          <w:w w:val="130"/>
          <w:position w:val="-7"/>
          <w:sz w:val="20"/>
        </w:rPr>
        <w:tab/>
      </w:r>
      <w:r>
        <w:rPr>
          <w:i/>
          <w:spacing w:val="-17"/>
          <w:w w:val="130"/>
          <w:position w:val="5"/>
          <w:sz w:val="20"/>
        </w:rPr>
        <w:t>s</w:t>
      </w:r>
      <w:r>
        <w:rPr>
          <w:rFonts w:ascii="Arial" w:hAnsi="Arial"/>
          <w:i/>
          <w:spacing w:val="-17"/>
          <w:w w:val="130"/>
          <w:position w:val="2"/>
          <w:sz w:val="14"/>
        </w:rPr>
        <w:t>i</w:t>
      </w:r>
      <w:r>
        <w:rPr>
          <w:i/>
          <w:spacing w:val="-17"/>
          <w:w w:val="130"/>
          <w:position w:val="5"/>
          <w:sz w:val="20"/>
        </w:rPr>
        <w:t>/K</w:t>
      </w:r>
      <w:r>
        <w:rPr>
          <w:rFonts w:ascii="Arial" w:hAnsi="Arial"/>
          <w:i/>
          <w:spacing w:val="-17"/>
          <w:w w:val="130"/>
          <w:sz w:val="14"/>
        </w:rPr>
        <w:t>i</w:t>
      </w:r>
      <w:r>
        <w:rPr>
          <w:rFonts w:ascii="Menlo" w:hAnsi="Menlo"/>
          <w:i/>
          <w:spacing w:val="-17"/>
          <w:w w:val="130"/>
          <w:position w:val="12"/>
          <w:sz w:val="14"/>
        </w:rPr>
        <w:t>∗</w:t>
      </w:r>
      <w:r>
        <w:rPr>
          <w:rFonts w:ascii="Arial" w:hAnsi="Arial"/>
          <w:i/>
          <w:spacing w:val="-17"/>
          <w:w w:val="130"/>
          <w:sz w:val="14"/>
        </w:rPr>
        <w:t>a</w:t>
      </w:r>
    </w:p>
    <w:p w14:paraId="5C1A9EED" w14:textId="77777777" w:rsidR="00845F1E" w:rsidRDefault="00BA7C68">
      <w:pPr>
        <w:tabs>
          <w:tab w:val="left" w:pos="3736"/>
        </w:tabs>
        <w:spacing w:before="174" w:line="138" w:lineRule="exact"/>
        <w:ind w:left="380"/>
        <w:rPr>
          <w:sz w:val="20"/>
        </w:rPr>
      </w:pPr>
      <w:r>
        <w:br w:type="column"/>
      </w:r>
      <w:r>
        <w:rPr>
          <w:i/>
          <w:w w:val="110"/>
          <w:sz w:val="20"/>
        </w:rPr>
        <w:t>.</w:t>
      </w:r>
      <w:r>
        <w:rPr>
          <w:i/>
          <w:w w:val="110"/>
          <w:sz w:val="20"/>
        </w:rPr>
        <w:tab/>
      </w:r>
      <w:r>
        <w:rPr>
          <w:w w:val="110"/>
          <w:sz w:val="20"/>
        </w:rPr>
        <w:t>(13)</w:t>
      </w:r>
    </w:p>
    <w:p w14:paraId="044FDB78" w14:textId="77777777" w:rsidR="00845F1E" w:rsidRDefault="00845F1E">
      <w:pPr>
        <w:spacing w:line="138" w:lineRule="exact"/>
        <w:rPr>
          <w:sz w:val="20"/>
        </w:rPr>
        <w:sectPr w:rsidR="00845F1E">
          <w:type w:val="continuous"/>
          <w:pgSz w:w="12240" w:h="15840"/>
          <w:pgMar w:top="1500" w:right="1320" w:bottom="1580" w:left="1320" w:header="720" w:footer="720" w:gutter="0"/>
          <w:cols w:num="2" w:space="720" w:equalWidth="0">
            <w:col w:w="5350" w:space="40"/>
            <w:col w:w="4210"/>
          </w:cols>
        </w:sectPr>
      </w:pPr>
    </w:p>
    <w:p w14:paraId="06A33741" w14:textId="77777777" w:rsidR="00845F1E" w:rsidRDefault="00BA7C68">
      <w:pPr>
        <w:tabs>
          <w:tab w:val="left" w:pos="516"/>
          <w:tab w:val="left" w:pos="1069"/>
        </w:tabs>
        <w:spacing w:line="147" w:lineRule="exact"/>
        <w:ind w:right="51"/>
        <w:jc w:val="center"/>
        <w:rPr>
          <w:rFonts w:ascii="Menlo" w:hAnsi="Menlo"/>
          <w:i/>
          <w:sz w:val="14"/>
        </w:rPr>
      </w:pPr>
      <w:r>
        <w:rPr>
          <w:rFonts w:ascii="Arial" w:hAnsi="Arial"/>
          <w:i/>
          <w:w w:val="125"/>
          <w:position w:val="12"/>
          <w:sz w:val="14"/>
        </w:rPr>
        <w:t>ia</w:t>
      </w:r>
      <w:r>
        <w:rPr>
          <w:rFonts w:ascii="Arial" w:hAnsi="Arial"/>
          <w:i/>
          <w:w w:val="125"/>
          <w:position w:val="12"/>
          <w:sz w:val="14"/>
        </w:rPr>
        <w:tab/>
      </w:r>
      <w:r>
        <w:rPr>
          <w:w w:val="125"/>
          <w:sz w:val="20"/>
        </w:rPr>
        <w:t>1</w:t>
      </w:r>
      <w:r>
        <w:rPr>
          <w:spacing w:val="-22"/>
          <w:w w:val="125"/>
          <w:sz w:val="20"/>
        </w:rPr>
        <w:t xml:space="preserve"> </w:t>
      </w:r>
      <w:r>
        <w:rPr>
          <w:w w:val="125"/>
          <w:sz w:val="20"/>
        </w:rPr>
        <w:t>+</w:t>
      </w:r>
      <w:r>
        <w:rPr>
          <w:w w:val="125"/>
          <w:sz w:val="20"/>
        </w:rPr>
        <w:tab/>
      </w:r>
      <w:r>
        <w:rPr>
          <w:rFonts w:ascii="Arial" w:hAnsi="Arial"/>
          <w:i/>
          <w:w w:val="125"/>
          <w:position w:val="10"/>
          <w:sz w:val="14"/>
        </w:rPr>
        <w:t xml:space="preserve">N </w:t>
      </w:r>
      <w:r>
        <w:rPr>
          <w:i/>
          <w:w w:val="125"/>
          <w:sz w:val="20"/>
        </w:rPr>
        <w:t>s</w:t>
      </w:r>
      <w:r>
        <w:rPr>
          <w:i/>
          <w:spacing w:val="36"/>
          <w:w w:val="125"/>
          <w:sz w:val="20"/>
        </w:rPr>
        <w:t xml:space="preserve"> </w:t>
      </w:r>
      <w:r>
        <w:rPr>
          <w:i/>
          <w:spacing w:val="3"/>
          <w:w w:val="125"/>
          <w:sz w:val="20"/>
        </w:rPr>
        <w:t>/K</w:t>
      </w:r>
      <w:r>
        <w:rPr>
          <w:rFonts w:ascii="Menlo" w:hAnsi="Menlo"/>
          <w:i/>
          <w:spacing w:val="3"/>
          <w:w w:val="125"/>
          <w:position w:val="7"/>
          <w:sz w:val="14"/>
        </w:rPr>
        <w:t>∗</w:t>
      </w:r>
    </w:p>
    <w:p w14:paraId="3E8B75FB" w14:textId="77777777" w:rsidR="00845F1E" w:rsidRDefault="00BA7C68">
      <w:pPr>
        <w:tabs>
          <w:tab w:val="left" w:pos="1358"/>
          <w:tab w:val="left" w:pos="1711"/>
        </w:tabs>
        <w:spacing w:line="164" w:lineRule="exact"/>
        <w:ind w:left="1080"/>
        <w:jc w:val="center"/>
        <w:rPr>
          <w:rFonts w:ascii="Arial"/>
          <w:i/>
          <w:sz w:val="14"/>
        </w:rPr>
      </w:pPr>
      <w:r>
        <w:rPr>
          <w:rFonts w:ascii="Arial"/>
          <w:i/>
          <w:w w:val="190"/>
          <w:sz w:val="14"/>
        </w:rPr>
        <w:t>j</w:t>
      </w:r>
      <w:r>
        <w:rPr>
          <w:rFonts w:ascii="Arial"/>
          <w:i/>
          <w:w w:val="190"/>
          <w:sz w:val="14"/>
        </w:rPr>
        <w:tab/>
      </w:r>
      <w:r>
        <w:rPr>
          <w:rFonts w:ascii="Arial"/>
          <w:i/>
          <w:w w:val="190"/>
          <w:position w:val="3"/>
          <w:sz w:val="14"/>
        </w:rPr>
        <w:t>j</w:t>
      </w:r>
      <w:r>
        <w:rPr>
          <w:rFonts w:ascii="Arial"/>
          <w:i/>
          <w:w w:val="190"/>
          <w:position w:val="3"/>
          <w:sz w:val="14"/>
        </w:rPr>
        <w:tab/>
      </w:r>
      <w:r>
        <w:rPr>
          <w:rFonts w:ascii="Arial"/>
          <w:i/>
          <w:spacing w:val="2"/>
          <w:w w:val="180"/>
          <w:sz w:val="14"/>
        </w:rPr>
        <w:t>ja</w:t>
      </w:r>
    </w:p>
    <w:p w14:paraId="0739EEF6" w14:textId="77777777" w:rsidR="00845F1E" w:rsidRDefault="00BA7C68">
      <w:pPr>
        <w:pStyle w:val="BodyText"/>
        <w:spacing w:before="119" w:line="232" w:lineRule="auto"/>
        <w:ind w:left="120"/>
      </w:pPr>
      <w:r>
        <w:rPr>
          <w:w w:val="110"/>
        </w:rPr>
        <w:t xml:space="preserve">The average activity </w:t>
      </w:r>
      <w:r>
        <w:rPr>
          <w:i/>
          <w:w w:val="110"/>
        </w:rPr>
        <w:t>A</w:t>
      </w:r>
      <w:r>
        <w:rPr>
          <w:rFonts w:ascii="Arial"/>
          <w:i/>
          <w:w w:val="110"/>
          <w:position w:val="-2"/>
          <w:sz w:val="14"/>
        </w:rPr>
        <w:t xml:space="preserve">a </w:t>
      </w:r>
      <w:r>
        <w:rPr>
          <w:w w:val="110"/>
        </w:rPr>
        <w:t xml:space="preserve">of complex </w:t>
      </w:r>
      <w:r>
        <w:rPr>
          <w:i/>
          <w:w w:val="110"/>
        </w:rPr>
        <w:t xml:space="preserve">a </w:t>
      </w:r>
      <w:r>
        <w:rPr>
          <w:w w:val="110"/>
        </w:rPr>
        <w:t>is the likelihood that the complex is active, unbound or unbound (equivalantly, the proportion of Or/Orco complexes in a given ORN that are active):</w:t>
      </w:r>
    </w:p>
    <w:p w14:paraId="5490FF80" w14:textId="77777777" w:rsidR="00845F1E" w:rsidRDefault="00BA7C68">
      <w:pPr>
        <w:tabs>
          <w:tab w:val="left" w:pos="895"/>
          <w:tab w:val="left" w:pos="1707"/>
        </w:tabs>
        <w:spacing w:before="134" w:line="237" w:lineRule="exact"/>
        <w:ind w:right="437"/>
        <w:jc w:val="center"/>
        <w:rPr>
          <w:sz w:val="20"/>
        </w:rPr>
      </w:pPr>
      <w:r>
        <w:pict w14:anchorId="03850CEF">
          <v:shape id="_x0000_s1360" type="#_x0000_t202" alt="" style="position:absolute;left:0;text-align:left;margin-left:289.05pt;margin-top:15.5pt;width:111.85pt;height:7.5pt;z-index:-83896;mso-wrap-style:square;mso-wrap-edited:f;mso-width-percent:0;mso-height-percent:0;mso-position-horizontal-relative:page;mso-width-percent:0;mso-height-percent:0;v-text-anchor:top" filled="f" stroked="f">
            <v:textbox inset="0,0,0,0">
              <w:txbxContent>
                <w:p w14:paraId="448C1AA8" w14:textId="77777777" w:rsidR="00845F1E" w:rsidRDefault="00BA7C68">
                  <w:pPr>
                    <w:tabs>
                      <w:tab w:val="left" w:pos="605"/>
                      <w:tab w:val="left" w:pos="963"/>
                      <w:tab w:val="left" w:pos="2236"/>
                    </w:tabs>
                    <w:spacing w:line="145" w:lineRule="exact"/>
                    <w:rPr>
                      <w:rFonts w:ascii="Arial"/>
                      <w:i/>
                      <w:sz w:val="14"/>
                    </w:rPr>
                  </w:pPr>
                  <w:r>
                    <w:rPr>
                      <w:rFonts w:ascii="Arial"/>
                      <w:i/>
                      <w:w w:val="125"/>
                      <w:position w:val="1"/>
                      <w:sz w:val="14"/>
                      <w:u w:val="single"/>
                    </w:rPr>
                    <w:t>a</w:t>
                  </w:r>
                  <w:r>
                    <w:rPr>
                      <w:rFonts w:ascii="Arial"/>
                      <w:i/>
                      <w:w w:val="125"/>
                      <w:position w:val="1"/>
                      <w:sz w:val="14"/>
                      <w:u w:val="single"/>
                    </w:rPr>
                    <w:tab/>
                  </w:r>
                  <w:r>
                    <w:rPr>
                      <w:rFonts w:ascii="Arial"/>
                      <w:i/>
                      <w:w w:val="160"/>
                      <w:sz w:val="14"/>
                      <w:u w:val="single"/>
                    </w:rPr>
                    <w:t>i</w:t>
                  </w:r>
                  <w:r>
                    <w:rPr>
                      <w:rFonts w:ascii="Arial"/>
                      <w:i/>
                      <w:w w:val="160"/>
                      <w:sz w:val="14"/>
                      <w:u w:val="single"/>
                    </w:rPr>
                    <w:tab/>
                  </w:r>
                  <w:r>
                    <w:rPr>
                      <w:rFonts w:ascii="Arial"/>
                      <w:i/>
                      <w:w w:val="125"/>
                      <w:position w:val="1"/>
                      <w:sz w:val="14"/>
                      <w:u w:val="single"/>
                    </w:rPr>
                    <w:t>a</w:t>
                  </w:r>
                  <w:r>
                    <w:rPr>
                      <w:rFonts w:ascii="Arial"/>
                      <w:i/>
                      <w:position w:val="1"/>
                      <w:sz w:val="14"/>
                      <w:u w:val="single"/>
                    </w:rPr>
                    <w:tab/>
                  </w:r>
                </w:p>
              </w:txbxContent>
            </v:textbox>
            <w10:wrap anchorx="page"/>
          </v:shape>
        </w:pict>
      </w:r>
      <w:r>
        <w:rPr>
          <w:w w:val="99"/>
          <w:position w:val="-4"/>
          <w:sz w:val="14"/>
          <w:u w:val="single"/>
        </w:rPr>
        <w:t xml:space="preserve"> </w:t>
      </w:r>
      <w:r>
        <w:rPr>
          <w:position w:val="-4"/>
          <w:sz w:val="14"/>
          <w:u w:val="single"/>
        </w:rPr>
        <w:tab/>
      </w:r>
      <w:r>
        <w:rPr>
          <w:w w:val="82"/>
          <w:sz w:val="20"/>
        </w:rPr>
        <w:t>[</w:t>
      </w:r>
      <w:r>
        <w:rPr>
          <w:i/>
          <w:w w:val="123"/>
          <w:sz w:val="20"/>
        </w:rPr>
        <w:t>R</w:t>
      </w:r>
      <w:r>
        <w:rPr>
          <w:rFonts w:ascii="Menlo" w:hAnsi="Menlo"/>
          <w:i/>
          <w:w w:val="96"/>
          <w:position w:val="7"/>
          <w:sz w:val="14"/>
        </w:rPr>
        <w:t>∗</w:t>
      </w:r>
      <w:r>
        <w:rPr>
          <w:rFonts w:ascii="Menlo" w:hAnsi="Menlo"/>
          <w:i/>
          <w:spacing w:val="-72"/>
          <w:position w:val="7"/>
          <w:sz w:val="14"/>
        </w:rPr>
        <w:t xml:space="preserve"> </w:t>
      </w:r>
      <w:r>
        <w:rPr>
          <w:w w:val="82"/>
          <w:sz w:val="20"/>
        </w:rPr>
        <w:t>]</w:t>
      </w:r>
      <w:r>
        <w:rPr>
          <w:spacing w:val="-6"/>
          <w:sz w:val="20"/>
        </w:rPr>
        <w:t xml:space="preserve"> </w:t>
      </w:r>
      <w:r>
        <w:rPr>
          <w:w w:val="137"/>
          <w:sz w:val="20"/>
        </w:rPr>
        <w:t>+</w:t>
      </w:r>
      <w:r>
        <w:rPr>
          <w:sz w:val="20"/>
        </w:rPr>
        <w:tab/>
      </w:r>
      <w:r>
        <w:rPr>
          <w:rFonts w:ascii="Arial" w:hAnsi="Arial"/>
          <w:i/>
          <w:w w:val="124"/>
          <w:position w:val="10"/>
          <w:sz w:val="14"/>
        </w:rPr>
        <w:t>N</w:t>
      </w:r>
      <w:r>
        <w:rPr>
          <w:rFonts w:ascii="Arial" w:hAnsi="Arial"/>
          <w:i/>
          <w:spacing w:val="-14"/>
          <w:position w:val="10"/>
          <w:sz w:val="14"/>
        </w:rPr>
        <w:t xml:space="preserve"> </w:t>
      </w:r>
      <w:r>
        <w:rPr>
          <w:w w:val="82"/>
          <w:sz w:val="20"/>
        </w:rPr>
        <w:t>[</w:t>
      </w:r>
      <w:r>
        <w:rPr>
          <w:i/>
          <w:w w:val="123"/>
          <w:sz w:val="20"/>
        </w:rPr>
        <w:t>R</w:t>
      </w:r>
      <w:r>
        <w:rPr>
          <w:rFonts w:ascii="Menlo" w:hAnsi="Menlo"/>
          <w:i/>
          <w:w w:val="96"/>
          <w:position w:val="7"/>
          <w:sz w:val="14"/>
        </w:rPr>
        <w:t>∗</w:t>
      </w:r>
      <w:r>
        <w:rPr>
          <w:rFonts w:ascii="Menlo" w:hAnsi="Menlo"/>
          <w:i/>
          <w:spacing w:val="-72"/>
          <w:position w:val="7"/>
          <w:sz w:val="14"/>
        </w:rPr>
        <w:t xml:space="preserve"> </w:t>
      </w:r>
      <w:r>
        <w:rPr>
          <w:w w:val="99"/>
          <w:sz w:val="20"/>
        </w:rPr>
        <w:t>-</w:t>
      </w:r>
      <w:r>
        <w:rPr>
          <w:i/>
          <w:w w:val="119"/>
          <w:sz w:val="20"/>
        </w:rPr>
        <w:t>s</w:t>
      </w:r>
      <w:r>
        <w:rPr>
          <w:rFonts w:ascii="Arial" w:hAnsi="Arial"/>
          <w:i/>
          <w:spacing w:val="8"/>
          <w:w w:val="181"/>
          <w:position w:val="-2"/>
          <w:sz w:val="14"/>
        </w:rPr>
        <w:t>i</w:t>
      </w:r>
      <w:r>
        <w:rPr>
          <w:w w:val="82"/>
          <w:sz w:val="20"/>
        </w:rPr>
        <w:t>]</w:t>
      </w:r>
    </w:p>
    <w:p w14:paraId="59A6AAD0" w14:textId="77777777" w:rsidR="00845F1E" w:rsidRDefault="00BA7C68">
      <w:pPr>
        <w:tabs>
          <w:tab w:val="left" w:pos="6721"/>
          <w:tab w:val="left" w:pos="9125"/>
        </w:tabs>
        <w:spacing w:line="133" w:lineRule="exact"/>
        <w:ind w:left="2823"/>
        <w:rPr>
          <w:sz w:val="20"/>
        </w:rPr>
      </w:pPr>
      <w:r>
        <w:rPr>
          <w:i/>
          <w:w w:val="120"/>
          <w:sz w:val="20"/>
        </w:rPr>
        <w:t>A</w:t>
      </w:r>
      <w:r>
        <w:rPr>
          <w:rFonts w:ascii="Arial"/>
          <w:i/>
          <w:w w:val="120"/>
          <w:position w:val="-2"/>
          <w:sz w:val="14"/>
        </w:rPr>
        <w:t>a</w:t>
      </w:r>
      <w:r>
        <w:rPr>
          <w:rFonts w:ascii="Arial"/>
          <w:i/>
          <w:spacing w:val="22"/>
          <w:w w:val="120"/>
          <w:position w:val="-2"/>
          <w:sz w:val="14"/>
        </w:rPr>
        <w:t xml:space="preserve"> </w:t>
      </w:r>
      <w:r>
        <w:rPr>
          <w:w w:val="120"/>
          <w:sz w:val="20"/>
        </w:rPr>
        <w:t>=</w:t>
      </w:r>
      <w:r>
        <w:rPr>
          <w:w w:val="120"/>
          <w:sz w:val="20"/>
        </w:rPr>
        <w:tab/>
      </w:r>
      <w:r>
        <w:rPr>
          <w:i/>
          <w:w w:val="120"/>
          <w:sz w:val="20"/>
        </w:rPr>
        <w:t>.</w:t>
      </w:r>
      <w:r>
        <w:rPr>
          <w:i/>
          <w:w w:val="120"/>
          <w:sz w:val="20"/>
        </w:rPr>
        <w:tab/>
      </w:r>
      <w:r>
        <w:rPr>
          <w:w w:val="120"/>
          <w:sz w:val="20"/>
        </w:rPr>
        <w:t>(14)</w:t>
      </w:r>
    </w:p>
    <w:p w14:paraId="69F3DB2E" w14:textId="77777777" w:rsidR="00845F1E" w:rsidRDefault="00BA7C68">
      <w:pPr>
        <w:tabs>
          <w:tab w:val="left" w:pos="4170"/>
          <w:tab w:val="left" w:pos="5961"/>
        </w:tabs>
        <w:spacing w:line="117" w:lineRule="exact"/>
        <w:ind w:left="3358"/>
        <w:rPr>
          <w:sz w:val="20"/>
        </w:rPr>
      </w:pPr>
      <w:r>
        <w:rPr>
          <w:w w:val="82"/>
          <w:sz w:val="20"/>
        </w:rPr>
        <w:t>[</w:t>
      </w:r>
      <w:r>
        <w:rPr>
          <w:i/>
          <w:w w:val="123"/>
          <w:sz w:val="20"/>
        </w:rPr>
        <w:t>R</w:t>
      </w:r>
      <w:r>
        <w:rPr>
          <w:rFonts w:ascii="Menlo" w:hAnsi="Menlo"/>
          <w:i/>
          <w:w w:val="96"/>
          <w:position w:val="6"/>
          <w:sz w:val="14"/>
        </w:rPr>
        <w:t>∗</w:t>
      </w:r>
      <w:r>
        <w:rPr>
          <w:rFonts w:ascii="Menlo" w:hAnsi="Menlo"/>
          <w:i/>
          <w:spacing w:val="-72"/>
          <w:position w:val="6"/>
          <w:sz w:val="14"/>
        </w:rPr>
        <w:t xml:space="preserve"> </w:t>
      </w:r>
      <w:r>
        <w:rPr>
          <w:w w:val="82"/>
          <w:sz w:val="20"/>
        </w:rPr>
        <w:t>]</w:t>
      </w:r>
      <w:r>
        <w:rPr>
          <w:spacing w:val="-6"/>
          <w:sz w:val="20"/>
        </w:rPr>
        <w:t xml:space="preserve"> </w:t>
      </w:r>
      <w:r>
        <w:rPr>
          <w:w w:val="137"/>
          <w:sz w:val="20"/>
        </w:rPr>
        <w:t>+</w:t>
      </w:r>
      <w:r>
        <w:rPr>
          <w:sz w:val="20"/>
        </w:rPr>
        <w:tab/>
      </w:r>
      <w:r>
        <w:rPr>
          <w:rFonts w:ascii="Arial" w:hAnsi="Arial"/>
          <w:i/>
          <w:w w:val="124"/>
          <w:position w:val="10"/>
          <w:sz w:val="14"/>
        </w:rPr>
        <w:t>N</w:t>
      </w:r>
      <w:r>
        <w:rPr>
          <w:rFonts w:ascii="Arial" w:hAnsi="Arial"/>
          <w:i/>
          <w:spacing w:val="-14"/>
          <w:position w:val="10"/>
          <w:sz w:val="14"/>
        </w:rPr>
        <w:t xml:space="preserve"> </w:t>
      </w:r>
      <w:r>
        <w:rPr>
          <w:w w:val="82"/>
          <w:sz w:val="20"/>
        </w:rPr>
        <w:t>[</w:t>
      </w:r>
      <w:r>
        <w:rPr>
          <w:i/>
          <w:w w:val="123"/>
          <w:sz w:val="20"/>
        </w:rPr>
        <w:t>R</w:t>
      </w:r>
      <w:r>
        <w:rPr>
          <w:rFonts w:ascii="Menlo" w:hAnsi="Menlo"/>
          <w:i/>
          <w:w w:val="96"/>
          <w:position w:val="6"/>
          <w:sz w:val="14"/>
        </w:rPr>
        <w:t>∗</w:t>
      </w:r>
      <w:r>
        <w:rPr>
          <w:rFonts w:ascii="Menlo" w:hAnsi="Menlo"/>
          <w:i/>
          <w:spacing w:val="-72"/>
          <w:position w:val="6"/>
          <w:sz w:val="14"/>
        </w:rPr>
        <w:t xml:space="preserve"> </w:t>
      </w:r>
      <w:r>
        <w:rPr>
          <w:w w:val="99"/>
          <w:sz w:val="20"/>
        </w:rPr>
        <w:t>-</w:t>
      </w:r>
      <w:r>
        <w:rPr>
          <w:i/>
          <w:w w:val="119"/>
          <w:sz w:val="20"/>
        </w:rPr>
        <w:t>s</w:t>
      </w:r>
      <w:r>
        <w:rPr>
          <w:rFonts w:ascii="Arial" w:hAnsi="Arial"/>
          <w:i/>
          <w:spacing w:val="8"/>
          <w:w w:val="181"/>
          <w:position w:val="-2"/>
          <w:sz w:val="14"/>
        </w:rPr>
        <w:t>i</w:t>
      </w:r>
      <w:r>
        <w:rPr>
          <w:w w:val="82"/>
          <w:sz w:val="20"/>
        </w:rPr>
        <w:t>]</w:t>
      </w:r>
      <w:r>
        <w:rPr>
          <w:spacing w:val="-6"/>
          <w:sz w:val="20"/>
        </w:rPr>
        <w:t xml:space="preserve"> </w:t>
      </w:r>
      <w:r>
        <w:rPr>
          <w:w w:val="137"/>
          <w:sz w:val="20"/>
        </w:rPr>
        <w:t>+</w:t>
      </w:r>
      <w:r>
        <w:rPr>
          <w:spacing w:val="-6"/>
          <w:sz w:val="20"/>
        </w:rPr>
        <w:t xml:space="preserve"> </w:t>
      </w:r>
      <w:r>
        <w:rPr>
          <w:w w:val="82"/>
          <w:sz w:val="20"/>
        </w:rPr>
        <w:t>[</w:t>
      </w:r>
      <w:r>
        <w:rPr>
          <w:i/>
          <w:w w:val="123"/>
          <w:sz w:val="20"/>
        </w:rPr>
        <w:t>R</w:t>
      </w:r>
      <w:r>
        <w:rPr>
          <w:rFonts w:ascii="Arial" w:hAnsi="Arial"/>
          <w:i/>
          <w:spacing w:val="10"/>
          <w:w w:val="110"/>
          <w:position w:val="-2"/>
          <w:sz w:val="14"/>
        </w:rPr>
        <w:t>a</w:t>
      </w:r>
      <w:r>
        <w:rPr>
          <w:w w:val="82"/>
          <w:sz w:val="20"/>
        </w:rPr>
        <w:t>]</w:t>
      </w:r>
      <w:r>
        <w:rPr>
          <w:spacing w:val="-6"/>
          <w:sz w:val="20"/>
        </w:rPr>
        <w:t xml:space="preserve"> </w:t>
      </w:r>
      <w:r>
        <w:rPr>
          <w:w w:val="137"/>
          <w:sz w:val="20"/>
        </w:rPr>
        <w:t>+</w:t>
      </w:r>
      <w:r>
        <w:rPr>
          <w:sz w:val="20"/>
        </w:rPr>
        <w:tab/>
      </w:r>
      <w:r>
        <w:rPr>
          <w:rFonts w:ascii="Arial" w:hAnsi="Arial"/>
          <w:i/>
          <w:w w:val="124"/>
          <w:position w:val="10"/>
          <w:sz w:val="14"/>
        </w:rPr>
        <w:t>N</w:t>
      </w:r>
      <w:r>
        <w:rPr>
          <w:rFonts w:ascii="Arial" w:hAnsi="Arial"/>
          <w:i/>
          <w:spacing w:val="-14"/>
          <w:position w:val="10"/>
          <w:sz w:val="14"/>
        </w:rPr>
        <w:t xml:space="preserve"> </w:t>
      </w:r>
      <w:r>
        <w:rPr>
          <w:w w:val="82"/>
          <w:sz w:val="20"/>
        </w:rPr>
        <w:t>[</w:t>
      </w:r>
      <w:r>
        <w:rPr>
          <w:i/>
          <w:w w:val="123"/>
          <w:sz w:val="20"/>
        </w:rPr>
        <w:t>R</w:t>
      </w:r>
      <w:r>
        <w:rPr>
          <w:rFonts w:ascii="Arial" w:hAnsi="Arial"/>
          <w:i/>
          <w:spacing w:val="10"/>
          <w:w w:val="110"/>
          <w:position w:val="-2"/>
          <w:sz w:val="14"/>
        </w:rPr>
        <w:t>a</w:t>
      </w:r>
      <w:r>
        <w:rPr>
          <w:w w:val="99"/>
          <w:sz w:val="20"/>
        </w:rPr>
        <w:t>-</w:t>
      </w:r>
      <w:r>
        <w:rPr>
          <w:i/>
          <w:w w:val="119"/>
          <w:sz w:val="20"/>
        </w:rPr>
        <w:t>s</w:t>
      </w:r>
      <w:r>
        <w:rPr>
          <w:rFonts w:ascii="Arial" w:hAnsi="Arial"/>
          <w:i/>
          <w:spacing w:val="8"/>
          <w:w w:val="181"/>
          <w:position w:val="-2"/>
          <w:sz w:val="14"/>
        </w:rPr>
        <w:t>i</w:t>
      </w:r>
      <w:r>
        <w:rPr>
          <w:w w:val="82"/>
          <w:sz w:val="20"/>
        </w:rPr>
        <w:t>]</w:t>
      </w:r>
    </w:p>
    <w:p w14:paraId="4B2C69F3" w14:textId="77777777" w:rsidR="00845F1E" w:rsidRDefault="00BA7C68">
      <w:pPr>
        <w:tabs>
          <w:tab w:val="left" w:pos="605"/>
          <w:tab w:val="left" w:pos="963"/>
          <w:tab w:val="left" w:pos="2396"/>
        </w:tabs>
        <w:spacing w:line="145" w:lineRule="exact"/>
        <w:ind w:right="14"/>
        <w:jc w:val="center"/>
        <w:rPr>
          <w:rFonts w:ascii="Arial"/>
          <w:i/>
          <w:sz w:val="14"/>
        </w:rPr>
      </w:pPr>
      <w:r>
        <w:rPr>
          <w:rFonts w:ascii="Arial"/>
          <w:i/>
          <w:w w:val="130"/>
          <w:position w:val="1"/>
          <w:sz w:val="14"/>
        </w:rPr>
        <w:t>a</w:t>
      </w:r>
      <w:r>
        <w:rPr>
          <w:rFonts w:ascii="Arial"/>
          <w:i/>
          <w:w w:val="130"/>
          <w:position w:val="1"/>
          <w:sz w:val="14"/>
        </w:rPr>
        <w:tab/>
      </w:r>
      <w:r>
        <w:rPr>
          <w:rFonts w:ascii="Arial"/>
          <w:i/>
          <w:w w:val="160"/>
          <w:sz w:val="14"/>
        </w:rPr>
        <w:t>i</w:t>
      </w:r>
      <w:r>
        <w:rPr>
          <w:rFonts w:ascii="Arial"/>
          <w:i/>
          <w:w w:val="160"/>
          <w:sz w:val="14"/>
        </w:rPr>
        <w:tab/>
      </w:r>
      <w:r>
        <w:rPr>
          <w:rFonts w:ascii="Arial"/>
          <w:i/>
          <w:w w:val="130"/>
          <w:position w:val="1"/>
          <w:sz w:val="14"/>
        </w:rPr>
        <w:t>a</w:t>
      </w:r>
      <w:r>
        <w:rPr>
          <w:rFonts w:ascii="Arial"/>
          <w:i/>
          <w:w w:val="130"/>
          <w:sz w:val="14"/>
        </w:rPr>
        <w:tab/>
      </w:r>
      <w:r>
        <w:rPr>
          <w:rFonts w:ascii="Arial"/>
          <w:i/>
          <w:w w:val="160"/>
          <w:sz w:val="14"/>
        </w:rPr>
        <w:t>i</w:t>
      </w:r>
    </w:p>
    <w:p w14:paraId="01E95AE2" w14:textId="77777777" w:rsidR="00845F1E" w:rsidRDefault="00BA7C68">
      <w:pPr>
        <w:pStyle w:val="BodyText"/>
        <w:spacing w:before="85" w:line="249" w:lineRule="auto"/>
        <w:ind w:left="120"/>
      </w:pPr>
      <w:r>
        <w:rPr>
          <w:w w:val="110"/>
        </w:rPr>
        <w:t>Using the master equations between active and inactive states Eq. 5 and 6, this activity obeys the master equation</w:t>
      </w:r>
    </w:p>
    <w:p w14:paraId="70504E24" w14:textId="77777777" w:rsidR="00845F1E" w:rsidRDefault="00845F1E">
      <w:pPr>
        <w:spacing w:line="249" w:lineRule="auto"/>
        <w:sectPr w:rsidR="00845F1E">
          <w:type w:val="continuous"/>
          <w:pgSz w:w="12240" w:h="15840"/>
          <w:pgMar w:top="1500" w:right="1320" w:bottom="1580" w:left="1320" w:header="720" w:footer="720" w:gutter="0"/>
          <w:cols w:space="720"/>
        </w:sectPr>
      </w:pPr>
    </w:p>
    <w:p w14:paraId="53D2A434" w14:textId="77777777" w:rsidR="00845F1E" w:rsidRDefault="00BA7C68">
      <w:pPr>
        <w:spacing w:before="106" w:line="242" w:lineRule="exact"/>
        <w:ind w:left="3594"/>
        <w:rPr>
          <w:i/>
          <w:sz w:val="20"/>
        </w:rPr>
      </w:pPr>
      <w:r>
        <w:rPr>
          <w:i/>
          <w:w w:val="125"/>
          <w:position w:val="13"/>
          <w:sz w:val="20"/>
          <w:u w:val="single"/>
        </w:rPr>
        <w:t>dA</w:t>
      </w:r>
      <w:r>
        <w:rPr>
          <w:rFonts w:ascii="Arial" w:hAnsi="Arial"/>
          <w:i/>
          <w:w w:val="125"/>
          <w:position w:val="10"/>
          <w:sz w:val="14"/>
          <w:u w:val="single"/>
        </w:rPr>
        <w:t>a</w:t>
      </w:r>
      <w:r>
        <w:rPr>
          <w:rFonts w:ascii="Arial" w:hAnsi="Arial"/>
          <w:i/>
          <w:spacing w:val="27"/>
          <w:w w:val="125"/>
          <w:position w:val="10"/>
          <w:sz w:val="14"/>
        </w:rPr>
        <w:t xml:space="preserve"> </w:t>
      </w:r>
      <w:r>
        <w:rPr>
          <w:w w:val="125"/>
          <w:sz w:val="20"/>
        </w:rPr>
        <w:t>=</w:t>
      </w:r>
      <w:r>
        <w:rPr>
          <w:spacing w:val="-15"/>
          <w:w w:val="125"/>
          <w:sz w:val="20"/>
        </w:rPr>
        <w:t xml:space="preserve"> </w:t>
      </w:r>
      <w:r>
        <w:rPr>
          <w:i/>
          <w:spacing w:val="2"/>
          <w:w w:val="125"/>
          <w:sz w:val="20"/>
        </w:rPr>
        <w:t>w</w:t>
      </w:r>
      <w:r>
        <w:rPr>
          <w:spacing w:val="2"/>
          <w:w w:val="125"/>
          <w:position w:val="8"/>
          <w:sz w:val="14"/>
        </w:rPr>
        <w:t>+</w:t>
      </w:r>
      <w:r>
        <w:rPr>
          <w:spacing w:val="2"/>
          <w:w w:val="125"/>
          <w:sz w:val="20"/>
        </w:rPr>
        <w:t>(1</w:t>
      </w:r>
      <w:r>
        <w:rPr>
          <w:spacing w:val="-25"/>
          <w:w w:val="125"/>
          <w:sz w:val="20"/>
        </w:rPr>
        <w:t xml:space="preserve"> </w:t>
      </w:r>
      <w:r>
        <w:rPr>
          <w:rFonts w:ascii="Menlo" w:hAnsi="Menlo"/>
          <w:i/>
          <w:w w:val="125"/>
          <w:sz w:val="20"/>
        </w:rPr>
        <w:t>−</w:t>
      </w:r>
      <w:r>
        <w:rPr>
          <w:rFonts w:ascii="Menlo" w:hAnsi="Menlo"/>
          <w:i/>
          <w:spacing w:val="-112"/>
          <w:w w:val="125"/>
          <w:sz w:val="20"/>
        </w:rPr>
        <w:t xml:space="preserve"> </w:t>
      </w:r>
      <w:r>
        <w:rPr>
          <w:i/>
          <w:w w:val="125"/>
          <w:sz w:val="20"/>
        </w:rPr>
        <w:t>A</w:t>
      </w:r>
      <w:r>
        <w:rPr>
          <w:i/>
          <w:spacing w:val="20"/>
          <w:w w:val="125"/>
          <w:sz w:val="20"/>
        </w:rPr>
        <w:t xml:space="preserve"> </w:t>
      </w:r>
      <w:r>
        <w:rPr>
          <w:w w:val="125"/>
          <w:sz w:val="20"/>
        </w:rPr>
        <w:t>)</w:t>
      </w:r>
      <w:r>
        <w:rPr>
          <w:spacing w:val="-25"/>
          <w:w w:val="125"/>
          <w:sz w:val="20"/>
        </w:rPr>
        <w:t xml:space="preserve"> </w:t>
      </w:r>
      <w:r>
        <w:rPr>
          <w:w w:val="125"/>
          <w:sz w:val="20"/>
        </w:rPr>
        <w:t>+</w:t>
      </w:r>
      <w:r>
        <w:rPr>
          <w:spacing w:val="-25"/>
          <w:w w:val="125"/>
          <w:sz w:val="20"/>
        </w:rPr>
        <w:t xml:space="preserve"> </w:t>
      </w:r>
      <w:r>
        <w:rPr>
          <w:i/>
          <w:spacing w:val="5"/>
          <w:w w:val="125"/>
          <w:sz w:val="20"/>
        </w:rPr>
        <w:t>w</w:t>
      </w:r>
      <w:r>
        <w:rPr>
          <w:rFonts w:ascii="Menlo" w:hAnsi="Menlo"/>
          <w:i/>
          <w:spacing w:val="5"/>
          <w:w w:val="125"/>
          <w:position w:val="8"/>
          <w:sz w:val="14"/>
        </w:rPr>
        <w:t>−</w:t>
      </w:r>
      <w:r>
        <w:rPr>
          <w:i/>
          <w:spacing w:val="5"/>
          <w:w w:val="125"/>
          <w:sz w:val="20"/>
        </w:rPr>
        <w:t>A</w:t>
      </w:r>
    </w:p>
    <w:p w14:paraId="52F249AA" w14:textId="77777777" w:rsidR="00845F1E" w:rsidRDefault="00BA7C68">
      <w:pPr>
        <w:pStyle w:val="BodyText"/>
        <w:spacing w:before="6"/>
        <w:rPr>
          <w:i/>
        </w:rPr>
      </w:pPr>
      <w:r>
        <w:br w:type="column"/>
      </w:r>
    </w:p>
    <w:p w14:paraId="3400D261" w14:textId="77777777" w:rsidR="00845F1E" w:rsidRDefault="00BA7C68">
      <w:pPr>
        <w:pStyle w:val="BodyText"/>
        <w:spacing w:line="112" w:lineRule="exact"/>
        <w:ind w:right="117"/>
        <w:jc w:val="right"/>
      </w:pPr>
      <w:r>
        <w:rPr>
          <w:w w:val="105"/>
        </w:rPr>
        <w:t>(15)</w:t>
      </w:r>
    </w:p>
    <w:p w14:paraId="1E93A1FE" w14:textId="77777777" w:rsidR="00845F1E" w:rsidRDefault="00845F1E">
      <w:pPr>
        <w:spacing w:line="112" w:lineRule="exact"/>
        <w:jc w:val="right"/>
        <w:sectPr w:rsidR="00845F1E">
          <w:type w:val="continuous"/>
          <w:pgSz w:w="12240" w:h="15840"/>
          <w:pgMar w:top="1500" w:right="1320" w:bottom="1580" w:left="1320" w:header="720" w:footer="720" w:gutter="0"/>
          <w:cols w:num="2" w:space="720" w:equalWidth="0">
            <w:col w:w="5934" w:space="40"/>
            <w:col w:w="3626"/>
          </w:cols>
        </w:sectPr>
      </w:pPr>
    </w:p>
    <w:p w14:paraId="20BA3D14" w14:textId="77777777" w:rsidR="00845F1E" w:rsidRDefault="00845F1E">
      <w:pPr>
        <w:pStyle w:val="BodyText"/>
        <w:spacing w:before="4"/>
        <w:rPr>
          <w:sz w:val="28"/>
        </w:rPr>
      </w:pPr>
    </w:p>
    <w:p w14:paraId="23C5FDC3" w14:textId="77777777" w:rsidR="00845F1E" w:rsidRDefault="00BA7C68">
      <w:pPr>
        <w:pStyle w:val="BodyText"/>
        <w:ind w:left="120"/>
      </w:pPr>
      <w:r>
        <w:rPr>
          <w:w w:val="110"/>
        </w:rPr>
        <w:t>with effective transition</w:t>
      </w:r>
      <w:r>
        <w:rPr>
          <w:spacing w:val="-22"/>
          <w:w w:val="110"/>
        </w:rPr>
        <w:t xml:space="preserve"> </w:t>
      </w:r>
      <w:r>
        <w:rPr>
          <w:w w:val="110"/>
        </w:rPr>
        <w:t>rates</w:t>
      </w:r>
    </w:p>
    <w:p w14:paraId="7DA4DEFA" w14:textId="77777777" w:rsidR="00845F1E" w:rsidRDefault="00BA7C68">
      <w:pPr>
        <w:tabs>
          <w:tab w:val="left" w:pos="694"/>
        </w:tabs>
        <w:spacing w:line="255" w:lineRule="exact"/>
        <w:jc w:val="right"/>
        <w:rPr>
          <w:rFonts w:ascii="Arial"/>
          <w:i/>
          <w:sz w:val="14"/>
        </w:rPr>
      </w:pPr>
      <w:r>
        <w:br w:type="column"/>
      </w:r>
      <w:r>
        <w:rPr>
          <w:i/>
          <w:w w:val="110"/>
          <w:sz w:val="20"/>
        </w:rPr>
        <w:t>dt</w:t>
      </w:r>
      <w:r>
        <w:rPr>
          <w:i/>
          <w:w w:val="110"/>
          <w:sz w:val="20"/>
        </w:rPr>
        <w:tab/>
      </w:r>
      <w:r>
        <w:rPr>
          <w:rFonts w:ascii="Arial"/>
          <w:i/>
          <w:spacing w:val="-1"/>
          <w:w w:val="110"/>
          <w:position w:val="9"/>
          <w:sz w:val="14"/>
        </w:rPr>
        <w:t>a</w:t>
      </w:r>
    </w:p>
    <w:p w14:paraId="390B256A" w14:textId="77777777" w:rsidR="00845F1E" w:rsidRDefault="00845F1E">
      <w:pPr>
        <w:pStyle w:val="BodyText"/>
        <w:spacing w:before="3"/>
        <w:rPr>
          <w:rFonts w:ascii="Arial"/>
          <w:i/>
          <w:sz w:val="35"/>
        </w:rPr>
      </w:pPr>
    </w:p>
    <w:p w14:paraId="7BA73270" w14:textId="77777777" w:rsidR="00845F1E" w:rsidRDefault="00BA7C68">
      <w:pPr>
        <w:spacing w:before="1" w:line="37" w:lineRule="exact"/>
        <w:ind w:right="2"/>
        <w:jc w:val="right"/>
        <w:rPr>
          <w:rFonts w:ascii="Arial"/>
          <w:i/>
          <w:sz w:val="14"/>
        </w:rPr>
      </w:pPr>
      <w:r>
        <w:rPr>
          <w:rFonts w:ascii="Arial"/>
          <w:i/>
          <w:w w:val="124"/>
          <w:sz w:val="14"/>
        </w:rPr>
        <w:t>N</w:t>
      </w:r>
    </w:p>
    <w:p w14:paraId="5846F835" w14:textId="77777777" w:rsidR="00845F1E" w:rsidRDefault="00BA7C68">
      <w:pPr>
        <w:tabs>
          <w:tab w:val="left" w:pos="679"/>
          <w:tab w:val="left" w:pos="969"/>
        </w:tabs>
        <w:spacing w:line="154" w:lineRule="exact"/>
        <w:ind w:left="120"/>
        <w:rPr>
          <w:rFonts w:ascii="Arial"/>
          <w:i/>
          <w:sz w:val="14"/>
        </w:rPr>
      </w:pPr>
      <w:r>
        <w:br w:type="column"/>
      </w:r>
      <w:r>
        <w:rPr>
          <w:rFonts w:ascii="Arial"/>
          <w:i/>
          <w:w w:val="110"/>
          <w:position w:val="2"/>
          <w:sz w:val="14"/>
        </w:rPr>
        <w:t>a</w:t>
      </w:r>
      <w:r>
        <w:rPr>
          <w:rFonts w:ascii="Arial"/>
          <w:i/>
          <w:w w:val="110"/>
          <w:position w:val="2"/>
          <w:sz w:val="14"/>
        </w:rPr>
        <w:tab/>
      </w:r>
      <w:r>
        <w:rPr>
          <w:rFonts w:ascii="Arial"/>
          <w:i/>
          <w:w w:val="110"/>
          <w:sz w:val="14"/>
        </w:rPr>
        <w:t>a</w:t>
      </w:r>
      <w:r>
        <w:rPr>
          <w:rFonts w:ascii="Arial"/>
          <w:i/>
          <w:w w:val="110"/>
          <w:sz w:val="14"/>
        </w:rPr>
        <w:tab/>
      </w:r>
      <w:r>
        <w:rPr>
          <w:rFonts w:ascii="Arial"/>
          <w:i/>
          <w:w w:val="110"/>
          <w:position w:val="2"/>
          <w:sz w:val="14"/>
        </w:rPr>
        <w:t>a</w:t>
      </w:r>
    </w:p>
    <w:p w14:paraId="35ACFD78" w14:textId="77777777" w:rsidR="00845F1E" w:rsidRDefault="00845F1E">
      <w:pPr>
        <w:spacing w:line="154" w:lineRule="exact"/>
        <w:rPr>
          <w:rFonts w:ascii="Arial"/>
          <w:sz w:val="14"/>
        </w:rPr>
        <w:sectPr w:rsidR="00845F1E">
          <w:type w:val="continuous"/>
          <w:pgSz w:w="12240" w:h="15840"/>
          <w:pgMar w:top="1500" w:right="1320" w:bottom="1580" w:left="1320" w:header="720" w:footer="720" w:gutter="0"/>
          <w:cols w:num="3" w:space="720" w:equalWidth="0">
            <w:col w:w="2676" w:space="886"/>
            <w:col w:w="902" w:space="501"/>
            <w:col w:w="4635"/>
          </w:cols>
        </w:sectPr>
      </w:pPr>
    </w:p>
    <w:p w14:paraId="4884B3DE" w14:textId="77777777" w:rsidR="00845F1E" w:rsidRDefault="00BA7C68">
      <w:pPr>
        <w:spacing w:before="122"/>
        <w:ind w:left="3712"/>
        <w:rPr>
          <w:sz w:val="14"/>
        </w:rPr>
      </w:pPr>
      <w:r>
        <w:pict w14:anchorId="224668C4">
          <v:shape id="_x0000_s1359" type="#_x0000_t202" alt="" style="position:absolute;left:0;text-align:left;margin-left:258.75pt;margin-top:14.35pt;width:4.35pt;height:7pt;z-index:-83872;mso-wrap-style:square;mso-wrap-edited:f;mso-width-percent:0;mso-height-percent:0;mso-position-horizontal-relative:page;mso-width-percent:0;mso-height-percent:0;v-text-anchor:top" filled="f" stroked="f">
            <v:textbox inset="0,0,0,0">
              <w:txbxContent>
                <w:p w14:paraId="4373DBED" w14:textId="77777777" w:rsidR="00845F1E" w:rsidRDefault="00BA7C68">
                  <w:pPr>
                    <w:spacing w:line="134" w:lineRule="exact"/>
                    <w:rPr>
                      <w:rFonts w:ascii="Arial"/>
                      <w:i/>
                      <w:sz w:val="14"/>
                    </w:rPr>
                  </w:pPr>
                  <w:r>
                    <w:rPr>
                      <w:rFonts w:ascii="Arial"/>
                      <w:i/>
                      <w:w w:val="110"/>
                      <w:sz w:val="14"/>
                    </w:rPr>
                    <w:t>a</w:t>
                  </w:r>
                </w:p>
              </w:txbxContent>
            </v:textbox>
            <w10:wrap anchorx="page"/>
          </v:shape>
        </w:pict>
      </w:r>
      <w:r>
        <w:pict w14:anchorId="35EB82B5">
          <v:shape id="_x0000_s1358" type="#_x0000_t202" alt="" style="position:absolute;left:0;text-align:left;margin-left:300pt;margin-top:14.35pt;width:7.15pt;height:7pt;z-index:-83848;mso-wrap-style:square;mso-wrap-edited:f;mso-width-percent:0;mso-height-percent:0;mso-position-horizontal-relative:page;mso-width-percent:0;mso-height-percent:0;v-text-anchor:top" filled="f" stroked="f">
            <v:textbox inset="0,0,0,0">
              <w:txbxContent>
                <w:p w14:paraId="0D3C449B"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1BD567A3">
          <v:shape id="_x0000_s1357" type="#_x0000_t202" alt="" style="position:absolute;left:0;text-align:left;margin-left:314.75pt;margin-top:14.7pt;width:7.15pt;height:7pt;z-index:-83824;mso-wrap-style:square;mso-wrap-edited:f;mso-width-percent:0;mso-height-percent:0;mso-position-horizontal-relative:page;mso-width-percent:0;mso-height-percent:0;v-text-anchor:top" filled="f" stroked="f">
            <v:textbox inset="0,0,0,0">
              <w:txbxContent>
                <w:p w14:paraId="699DFCB1"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3B6CF1EE">
          <v:shape id="_x0000_s1356" type="#_x0000_t202" alt="" style="position:absolute;left:0;text-align:left;margin-left:355.2pt;margin-top:14.35pt;width:4.35pt;height:7pt;z-index:-83800;mso-wrap-style:square;mso-wrap-edited:f;mso-width-percent:0;mso-height-percent:0;mso-position-horizontal-relative:page;mso-width-percent:0;mso-height-percent:0;v-text-anchor:top" filled="f" stroked="f">
            <v:textbox inset="0,0,0,0">
              <w:txbxContent>
                <w:p w14:paraId="674C1501" w14:textId="77777777" w:rsidR="00845F1E" w:rsidRDefault="00BA7C68">
                  <w:pPr>
                    <w:spacing w:line="134" w:lineRule="exact"/>
                    <w:rPr>
                      <w:rFonts w:ascii="Arial"/>
                      <w:i/>
                      <w:sz w:val="14"/>
                    </w:rPr>
                  </w:pPr>
                  <w:r>
                    <w:rPr>
                      <w:rFonts w:ascii="Arial"/>
                      <w:i/>
                      <w:w w:val="110"/>
                      <w:sz w:val="14"/>
                    </w:rPr>
                    <w:t>a</w:t>
                  </w:r>
                </w:p>
              </w:txbxContent>
            </v:textbox>
            <w10:wrap anchorx="page"/>
          </v:shape>
        </w:pict>
      </w:r>
      <w:r>
        <w:rPr>
          <w:i/>
          <w:w w:val="125"/>
          <w:sz w:val="20"/>
        </w:rPr>
        <w:t>w</w:t>
      </w:r>
      <w:r>
        <w:rPr>
          <w:w w:val="125"/>
          <w:position w:val="8"/>
          <w:sz w:val="14"/>
        </w:rPr>
        <w:t xml:space="preserve">+ </w:t>
      </w:r>
      <w:r>
        <w:rPr>
          <w:w w:val="125"/>
          <w:sz w:val="20"/>
        </w:rPr>
        <w:t xml:space="preserve">=  </w:t>
      </w:r>
      <w:r>
        <w:rPr>
          <w:w w:val="125"/>
          <w:position w:val="19"/>
          <w:sz w:val="20"/>
        </w:rPr>
        <w:t xml:space="preserve">    </w:t>
      </w:r>
      <w:r>
        <w:rPr>
          <w:i/>
          <w:w w:val="125"/>
          <w:sz w:val="20"/>
        </w:rPr>
        <w:t>p</w:t>
      </w:r>
      <w:r>
        <w:rPr>
          <w:w w:val="125"/>
          <w:position w:val="8"/>
          <w:sz w:val="14"/>
        </w:rPr>
        <w:t xml:space="preserve">b </w:t>
      </w:r>
      <w:r>
        <w:rPr>
          <w:i/>
          <w:w w:val="125"/>
          <w:sz w:val="20"/>
        </w:rPr>
        <w:t>w</w:t>
      </w:r>
      <w:r>
        <w:rPr>
          <w:w w:val="125"/>
          <w:position w:val="9"/>
          <w:sz w:val="14"/>
        </w:rPr>
        <w:t xml:space="preserve">u+ </w:t>
      </w:r>
      <w:r>
        <w:rPr>
          <w:w w:val="125"/>
          <w:sz w:val="20"/>
        </w:rPr>
        <w:t xml:space="preserve">+ </w:t>
      </w:r>
      <w:r>
        <w:rPr>
          <w:i/>
          <w:w w:val="125"/>
          <w:sz w:val="20"/>
        </w:rPr>
        <w:t>p</w:t>
      </w:r>
      <w:r>
        <w:rPr>
          <w:rFonts w:ascii="Arial"/>
          <w:i/>
          <w:w w:val="125"/>
          <w:position w:val="-2"/>
          <w:sz w:val="14"/>
        </w:rPr>
        <w:t>a</w:t>
      </w:r>
      <w:r>
        <w:rPr>
          <w:i/>
          <w:w w:val="125"/>
          <w:sz w:val="20"/>
        </w:rPr>
        <w:t>w</w:t>
      </w:r>
      <w:r>
        <w:rPr>
          <w:w w:val="125"/>
          <w:position w:val="8"/>
          <w:sz w:val="14"/>
        </w:rPr>
        <w:t>u</w:t>
      </w:r>
    </w:p>
    <w:p w14:paraId="25F52C3C" w14:textId="77777777" w:rsidR="00845F1E" w:rsidRDefault="00845F1E">
      <w:pPr>
        <w:pStyle w:val="BodyText"/>
        <w:spacing w:before="1"/>
        <w:rPr>
          <w:sz w:val="6"/>
        </w:rPr>
      </w:pPr>
    </w:p>
    <w:p w14:paraId="49AEB271" w14:textId="77777777" w:rsidR="00845F1E" w:rsidRDefault="00BA7C68">
      <w:pPr>
        <w:pStyle w:val="BodyText"/>
        <w:spacing w:line="139" w:lineRule="exact"/>
        <w:ind w:left="4374"/>
        <w:rPr>
          <w:sz w:val="13"/>
        </w:rPr>
      </w:pPr>
      <w:r>
        <w:rPr>
          <w:position w:val="-2"/>
          <w:sz w:val="13"/>
        </w:rPr>
      </w:r>
      <w:r>
        <w:rPr>
          <w:position w:val="-2"/>
          <w:sz w:val="13"/>
        </w:rPr>
        <w:pict w14:anchorId="139E75F8">
          <v:shape id="_x0000_s1355" type="#_x0000_t202" alt="" style="width:2.85pt;height: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4FA906F0" w14:textId="77777777" w:rsidR="00845F1E" w:rsidRDefault="00BA7C68">
                  <w:pPr>
                    <w:spacing w:line="134" w:lineRule="exact"/>
                    <w:rPr>
                      <w:rFonts w:ascii="Arial"/>
                      <w:i/>
                      <w:sz w:val="14"/>
                    </w:rPr>
                  </w:pPr>
                  <w:r>
                    <w:rPr>
                      <w:rFonts w:ascii="Arial"/>
                      <w:i/>
                      <w:w w:val="181"/>
                      <w:sz w:val="14"/>
                    </w:rPr>
                    <w:t>i</w:t>
                  </w:r>
                </w:p>
              </w:txbxContent>
            </v:textbox>
            <w10:anchorlock/>
          </v:shape>
        </w:pict>
      </w:r>
    </w:p>
    <w:p w14:paraId="4E007F2D" w14:textId="77777777" w:rsidR="00845F1E" w:rsidRDefault="00BA7C68">
      <w:pPr>
        <w:pStyle w:val="BodyText"/>
        <w:spacing w:before="156"/>
        <w:ind w:right="117"/>
        <w:jc w:val="right"/>
      </w:pPr>
      <w:r>
        <w:br w:type="column"/>
      </w:r>
      <w:r>
        <w:rPr>
          <w:w w:val="105"/>
        </w:rPr>
        <w:t>(16)</w:t>
      </w:r>
    </w:p>
    <w:p w14:paraId="041BD14B" w14:textId="77777777" w:rsidR="00845F1E" w:rsidRDefault="00845F1E">
      <w:pPr>
        <w:jc w:val="right"/>
        <w:sectPr w:rsidR="00845F1E">
          <w:type w:val="continuous"/>
          <w:pgSz w:w="12240" w:h="15840"/>
          <w:pgMar w:top="1500" w:right="1320" w:bottom="1580" w:left="1320" w:header="720" w:footer="720" w:gutter="0"/>
          <w:cols w:num="2" w:space="720" w:equalWidth="0">
            <w:col w:w="5878" w:space="40"/>
            <w:col w:w="3682"/>
          </w:cols>
        </w:sectPr>
      </w:pPr>
    </w:p>
    <w:p w14:paraId="3A38EBF5" w14:textId="77777777" w:rsidR="00845F1E" w:rsidRDefault="00845F1E">
      <w:pPr>
        <w:pStyle w:val="BodyText"/>
        <w:spacing w:before="1"/>
        <w:rPr>
          <w:sz w:val="6"/>
        </w:rPr>
      </w:pPr>
    </w:p>
    <w:p w14:paraId="34C0FB4F" w14:textId="77777777" w:rsidR="00845F1E" w:rsidRDefault="00BA7C68">
      <w:pPr>
        <w:pStyle w:val="BodyText"/>
        <w:spacing w:line="139" w:lineRule="exact"/>
        <w:ind w:left="4374"/>
        <w:rPr>
          <w:sz w:val="13"/>
        </w:rPr>
      </w:pPr>
      <w:r>
        <w:rPr>
          <w:position w:val="-2"/>
          <w:sz w:val="13"/>
        </w:rPr>
      </w:r>
      <w:r>
        <w:rPr>
          <w:position w:val="-2"/>
          <w:sz w:val="13"/>
        </w:rPr>
        <w:pict w14:anchorId="12267539">
          <v:shape id="_x0000_s1354" type="#_x0000_t202" alt="" style="width:2.85pt;height: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0CF5DE8F" w14:textId="77777777" w:rsidR="00845F1E" w:rsidRDefault="00BA7C68">
                  <w:pPr>
                    <w:spacing w:line="134" w:lineRule="exact"/>
                    <w:rPr>
                      <w:rFonts w:ascii="Arial"/>
                      <w:i/>
                      <w:sz w:val="14"/>
                    </w:rPr>
                  </w:pPr>
                  <w:r>
                    <w:rPr>
                      <w:rFonts w:ascii="Arial"/>
                      <w:i/>
                      <w:w w:val="181"/>
                      <w:sz w:val="14"/>
                    </w:rPr>
                    <w:t>i</w:t>
                  </w:r>
                </w:p>
              </w:txbxContent>
            </v:textbox>
            <w10:anchorlock/>
          </v:shape>
        </w:pict>
      </w:r>
    </w:p>
    <w:p w14:paraId="6A75CF5A" w14:textId="77777777" w:rsidR="00845F1E" w:rsidRDefault="00BA7C68">
      <w:pPr>
        <w:pStyle w:val="BodyText"/>
        <w:spacing w:before="108"/>
        <w:ind w:left="120"/>
      </w:pPr>
      <w:r>
        <w:rPr>
          <w:w w:val="111"/>
        </w:rPr>
        <w:t>and</w:t>
      </w:r>
      <w:r>
        <w:rPr>
          <w:spacing w:val="15"/>
        </w:rPr>
        <w:t xml:space="preserve"> </w:t>
      </w:r>
      <w:r>
        <w:rPr>
          <w:w w:val="104"/>
        </w:rPr>
        <w:t>analogously</w:t>
      </w:r>
      <w:r>
        <w:rPr>
          <w:spacing w:val="15"/>
        </w:rPr>
        <w:t xml:space="preserve"> </w:t>
      </w:r>
      <w:r>
        <w:rPr>
          <w:spacing w:val="-1"/>
          <w:w w:val="91"/>
        </w:rPr>
        <w:t>f</w:t>
      </w:r>
      <w:r>
        <w:rPr>
          <w:w w:val="106"/>
        </w:rPr>
        <w:t>or</w:t>
      </w:r>
      <w:r>
        <w:rPr>
          <w:spacing w:val="16"/>
        </w:rPr>
        <w:t xml:space="preserve"> </w:t>
      </w:r>
      <w:r>
        <w:rPr>
          <w:i/>
          <w:w w:val="106"/>
        </w:rPr>
        <w:t>w</w:t>
      </w:r>
      <w:r>
        <w:rPr>
          <w:rFonts w:ascii="Arial" w:hAnsi="Arial"/>
          <w:i/>
          <w:spacing w:val="-81"/>
          <w:w w:val="110"/>
          <w:position w:val="-4"/>
          <w:sz w:val="14"/>
        </w:rPr>
        <w:t>a</w:t>
      </w:r>
      <w:r>
        <w:rPr>
          <w:rFonts w:ascii="Menlo" w:hAnsi="Menlo"/>
          <w:i/>
          <w:spacing w:val="10"/>
          <w:w w:val="147"/>
          <w:position w:val="7"/>
          <w:sz w:val="14"/>
        </w:rPr>
        <w:t>−</w:t>
      </w:r>
      <w:r>
        <w:rPr>
          <w:w w:val="110"/>
        </w:rPr>
        <w:t>.</w:t>
      </w:r>
      <w:r>
        <w:t xml:space="preserve"> </w:t>
      </w:r>
      <w:r>
        <w:rPr>
          <w:spacing w:val="-12"/>
        </w:rPr>
        <w:t xml:space="preserve"> </w:t>
      </w:r>
      <w:r>
        <w:rPr>
          <w:w w:val="109"/>
        </w:rPr>
        <w:t>Setting</w:t>
      </w:r>
      <w:r>
        <w:rPr>
          <w:spacing w:val="15"/>
        </w:rPr>
        <w:t xml:space="preserve"> </w:t>
      </w:r>
      <w:r>
        <w:rPr>
          <w:w w:val="108"/>
        </w:rPr>
        <w:t>Eq.</w:t>
      </w:r>
      <w:r>
        <w:rPr>
          <w:spacing w:val="15"/>
        </w:rPr>
        <w:t xml:space="preserve"> </w:t>
      </w:r>
      <w:r>
        <w:rPr>
          <w:w w:val="99"/>
        </w:rPr>
        <w:t>15</w:t>
      </w:r>
      <w:r>
        <w:rPr>
          <w:spacing w:val="15"/>
        </w:rPr>
        <w:t xml:space="preserve"> </w:t>
      </w:r>
      <w:r>
        <w:rPr>
          <w:w w:val="113"/>
        </w:rPr>
        <w:t>to</w:t>
      </w:r>
      <w:r>
        <w:rPr>
          <w:spacing w:val="15"/>
        </w:rPr>
        <w:t xml:space="preserve"> </w:t>
      </w:r>
      <w:r>
        <w:rPr>
          <w:w w:val="103"/>
        </w:rPr>
        <w:t>zero</w:t>
      </w:r>
      <w:r>
        <w:rPr>
          <w:spacing w:val="15"/>
        </w:rPr>
        <w:t xml:space="preserve"> </w:t>
      </w:r>
      <w:r>
        <w:rPr>
          <w:w w:val="101"/>
        </w:rPr>
        <w:t>gi</w:t>
      </w:r>
      <w:r>
        <w:rPr>
          <w:spacing w:val="-6"/>
          <w:w w:val="101"/>
        </w:rPr>
        <w:t>v</w:t>
      </w:r>
      <w:r>
        <w:t>es</w:t>
      </w:r>
      <w:r>
        <w:rPr>
          <w:spacing w:val="15"/>
        </w:rPr>
        <w:t xml:space="preserve"> </w:t>
      </w:r>
      <w:r>
        <w:rPr>
          <w:w w:val="113"/>
        </w:rPr>
        <w:t>the</w:t>
      </w:r>
      <w:r>
        <w:rPr>
          <w:spacing w:val="15"/>
        </w:rPr>
        <w:t xml:space="preserve"> </w:t>
      </w:r>
      <w:r>
        <w:rPr>
          <w:w w:val="109"/>
        </w:rPr>
        <w:t>steady</w:t>
      </w:r>
      <w:r>
        <w:rPr>
          <w:spacing w:val="15"/>
        </w:rPr>
        <w:t xml:space="preserve"> </w:t>
      </w:r>
      <w:r>
        <w:rPr>
          <w:w w:val="114"/>
        </w:rPr>
        <w:t>state</w:t>
      </w:r>
      <w:r>
        <w:rPr>
          <w:spacing w:val="15"/>
        </w:rPr>
        <w:t xml:space="preserve"> </w:t>
      </w:r>
      <w:r>
        <w:rPr>
          <w:spacing w:val="-6"/>
          <w:w w:val="112"/>
        </w:rPr>
        <w:t>a</w:t>
      </w:r>
      <w:r>
        <w:rPr>
          <w:spacing w:val="-6"/>
          <w:w w:val="105"/>
        </w:rPr>
        <w:t>v</w:t>
      </w:r>
      <w:r>
        <w:rPr>
          <w:w w:val="104"/>
        </w:rPr>
        <w:t>erage</w:t>
      </w:r>
      <w:r>
        <w:rPr>
          <w:spacing w:val="15"/>
        </w:rPr>
        <w:t xml:space="preserve"> </w:t>
      </w:r>
      <w:r>
        <w:rPr>
          <w:w w:val="111"/>
        </w:rPr>
        <w:t>activi</w:t>
      </w:r>
      <w:r>
        <w:rPr>
          <w:spacing w:val="-6"/>
          <w:w w:val="111"/>
        </w:rPr>
        <w:t>t</w:t>
      </w:r>
      <w:r>
        <w:rPr>
          <w:w w:val="105"/>
        </w:rPr>
        <w:t>y</w:t>
      </w:r>
      <w:r>
        <w:rPr>
          <w:spacing w:val="15"/>
        </w:rPr>
        <w:t xml:space="preserve"> </w:t>
      </w:r>
      <w:r>
        <w:rPr>
          <w:w w:val="101"/>
        </w:rPr>
        <w:t>le</w:t>
      </w:r>
      <w:r>
        <w:rPr>
          <w:spacing w:val="-6"/>
          <w:w w:val="101"/>
        </w:rPr>
        <w:t>v</w:t>
      </w:r>
      <w:r>
        <w:rPr>
          <w:w w:val="99"/>
        </w:rPr>
        <w:t>el</w:t>
      </w:r>
      <w:r>
        <w:rPr>
          <w:spacing w:val="15"/>
        </w:rPr>
        <w:t xml:space="preserve"> </w:t>
      </w:r>
      <w:r>
        <w:rPr>
          <w:w w:val="96"/>
        </w:rPr>
        <w:t>of</w:t>
      </w:r>
      <w:r>
        <w:rPr>
          <w:spacing w:val="15"/>
        </w:rPr>
        <w:t xml:space="preserve"> </w:t>
      </w:r>
      <w:r>
        <w:rPr>
          <w:w w:val="106"/>
        </w:rPr>
        <w:t>ORN</w:t>
      </w:r>
      <w:r>
        <w:rPr>
          <w:spacing w:val="16"/>
        </w:rPr>
        <w:t xml:space="preserve"> </w:t>
      </w:r>
      <w:r>
        <w:rPr>
          <w:i/>
          <w:w w:val="105"/>
        </w:rPr>
        <w:t>a</w:t>
      </w:r>
      <w:r>
        <w:rPr>
          <w:w w:val="99"/>
        </w:rPr>
        <w:t>:</w:t>
      </w:r>
    </w:p>
    <w:p w14:paraId="44A09EBD" w14:textId="77777777" w:rsidR="00845F1E" w:rsidRDefault="00BA7C68">
      <w:pPr>
        <w:tabs>
          <w:tab w:val="left" w:pos="1193"/>
          <w:tab w:val="left" w:pos="1747"/>
          <w:tab w:val="left" w:pos="2694"/>
        </w:tabs>
        <w:spacing w:line="428" w:lineRule="exact"/>
        <w:ind w:left="412"/>
        <w:jc w:val="center"/>
        <w:rPr>
          <w:sz w:val="14"/>
        </w:rPr>
      </w:pPr>
      <w:r>
        <w:pict w14:anchorId="091399EE">
          <v:line id="_x0000_s1353" alt="" style="position:absolute;left:0;text-align:left;z-index:5608;mso-wrap-edited:f;mso-width-percent:0;mso-height-percent:0;mso-wrap-distance-left:0;mso-wrap-distance-right:0;mso-position-horizontal-relative:page;mso-width-percent:0;mso-height-percent:0" from="293.25pt,23.6pt" to="359.2pt,23.6pt" strokeweight=".14042mm">
            <w10:wrap type="topAndBottom" anchorx="page"/>
          </v:line>
        </w:pict>
      </w:r>
      <w:r>
        <w:pict w14:anchorId="69CBC8A4">
          <v:shape id="_x0000_s1352" type="#_x0000_t202" alt="" style="position:absolute;left:0;text-align:left;margin-left:228.6pt;margin-top:18.65pt;width:22.8pt;height:10.75pt;z-index:6112;mso-wrap-style:square;mso-wrap-edited:f;mso-width-percent:0;mso-height-percent:0;mso-position-horizontal-relative:page;mso-width-percent:0;mso-height-percent:0;v-text-anchor:top" filled="f" stroked="f">
            <v:textbox inset="0,0,0,0">
              <w:txbxContent>
                <w:p w14:paraId="5C7FA514" w14:textId="77777777" w:rsidR="00845F1E" w:rsidRDefault="00BA7C68">
                  <w:pPr>
                    <w:spacing w:line="209" w:lineRule="exact"/>
                    <w:rPr>
                      <w:sz w:val="20"/>
                    </w:rPr>
                  </w:pPr>
                  <w:r>
                    <w:rPr>
                      <w:i/>
                      <w:w w:val="125"/>
                      <w:sz w:val="20"/>
                    </w:rPr>
                    <w:t>A</w:t>
                  </w:r>
                  <w:r>
                    <w:rPr>
                      <w:rFonts w:ascii="Arial"/>
                      <w:i/>
                      <w:w w:val="125"/>
                      <w:position w:val="-2"/>
                      <w:sz w:val="14"/>
                    </w:rPr>
                    <w:t xml:space="preserve">a </w:t>
                  </w:r>
                  <w:r>
                    <w:rPr>
                      <w:w w:val="125"/>
                      <w:sz w:val="20"/>
                    </w:rPr>
                    <w:t>=</w:t>
                  </w:r>
                </w:p>
              </w:txbxContent>
            </v:textbox>
            <w10:wrap anchorx="page"/>
          </v:shape>
        </w:pict>
      </w:r>
      <w:r>
        <w:pict w14:anchorId="446E3A4E">
          <v:shape id="_x0000_s1351" type="#_x0000_t202" alt="" style="position:absolute;left:0;text-align:left;margin-left:262.05pt;margin-top:18.65pt;width:29pt;height:10pt;z-index:-83752;mso-wrap-style:square;mso-wrap-edited:f;mso-width-percent:0;mso-height-percent:0;mso-position-horizontal-relative:page;mso-width-percent:0;mso-height-percent:0;v-text-anchor:top" filled="f" stroked="f">
            <v:textbox inset="0,0,0,0">
              <w:txbxContent>
                <w:p w14:paraId="42403D69" w14:textId="77777777" w:rsidR="00845F1E" w:rsidRDefault="00BA7C68">
                  <w:pPr>
                    <w:spacing w:line="193" w:lineRule="exact"/>
                    <w:rPr>
                      <w:rFonts w:ascii="Arial"/>
                      <w:i/>
                      <w:sz w:val="10"/>
                    </w:rPr>
                  </w:pPr>
                  <w:r>
                    <w:rPr>
                      <w:w w:val="120"/>
                      <w:sz w:val="20"/>
                    </w:rPr>
                    <w:t xml:space="preserve">1 + </w:t>
                  </w:r>
                  <w:r>
                    <w:rPr>
                      <w:i/>
                      <w:w w:val="120"/>
                      <w:sz w:val="20"/>
                    </w:rPr>
                    <w:t>e</w:t>
                  </w:r>
                  <w:r>
                    <w:rPr>
                      <w:i/>
                      <w:spacing w:val="-31"/>
                      <w:w w:val="120"/>
                      <w:sz w:val="20"/>
                    </w:rPr>
                    <w:t xml:space="preserve"> </w:t>
                  </w:r>
                  <w:r>
                    <w:rPr>
                      <w:rFonts w:ascii="Arial"/>
                      <w:i/>
                      <w:w w:val="120"/>
                      <w:position w:val="6"/>
                      <w:sz w:val="10"/>
                    </w:rPr>
                    <w:t>a</w:t>
                  </w:r>
                </w:p>
              </w:txbxContent>
            </v:textbox>
            <w10:wrap anchorx="page"/>
          </v:shape>
        </w:pict>
      </w:r>
      <w:r>
        <w:pict w14:anchorId="7B07C2CC">
          <v:shape id="_x0000_s1350" type="#_x0000_t202" alt="" style="position:absolute;left:0;text-align:left;margin-left:320.9pt;margin-top:17pt;width:2.85pt;height:7pt;z-index:-83728;mso-wrap-style:square;mso-wrap-edited:f;mso-width-percent:0;mso-height-percent:0;mso-position-horizontal-relative:page;mso-width-percent:0;mso-height-percent:0;v-text-anchor:top" filled="f" stroked="f">
            <v:textbox inset="0,0,0,0">
              <w:txbxContent>
                <w:p w14:paraId="28B84960"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03268806">
          <v:shape id="_x0000_s1349" type="#_x0000_t202" alt="" style="position:absolute;left:0;text-align:left;margin-left:334.8pt;margin-top:15.5pt;width:2.85pt;height:7pt;z-index:-83704;mso-wrap-style:square;mso-wrap-edited:f;mso-width-percent:0;mso-height-percent:0;mso-position-horizontal-relative:page;mso-width-percent:0;mso-height-percent:0;v-text-anchor:top" filled="f" stroked="f">
            <v:textbox inset="0,0,0,0">
              <w:txbxContent>
                <w:p w14:paraId="77BD1280" w14:textId="77777777" w:rsidR="00845F1E" w:rsidRDefault="00BA7C68">
                  <w:pPr>
                    <w:spacing w:line="134" w:lineRule="exact"/>
                    <w:rPr>
                      <w:rFonts w:ascii="Arial"/>
                      <w:i/>
                      <w:sz w:val="14"/>
                    </w:rPr>
                  </w:pPr>
                  <w:r>
                    <w:rPr>
                      <w:rFonts w:ascii="Arial"/>
                      <w:i/>
                      <w:w w:val="181"/>
                      <w:sz w:val="14"/>
                    </w:rPr>
                    <w:t>i</w:t>
                  </w:r>
                </w:p>
              </w:txbxContent>
            </v:textbox>
            <w10:wrap anchorx="page"/>
          </v:shape>
        </w:pict>
      </w:r>
      <w:r>
        <w:pict w14:anchorId="55EE6D4B">
          <v:shape id="_x0000_s1348" type="#_x0000_t202" alt="" style="position:absolute;left:0;text-align:left;margin-left:351.55pt;margin-top:15.5pt;width:7.15pt;height:7pt;z-index:-83680;mso-wrap-style:square;mso-wrap-edited:f;mso-width-percent:0;mso-height-percent:0;mso-position-horizontal-relative:page;mso-width-percent:0;mso-height-percent:0;v-text-anchor:top" filled="f" stroked="f">
            <v:textbox inset="0,0,0,0">
              <w:txbxContent>
                <w:p w14:paraId="4435E577" w14:textId="77777777" w:rsidR="00845F1E" w:rsidRDefault="00BA7C68">
                  <w:pPr>
                    <w:spacing w:line="134" w:lineRule="exact"/>
                    <w:rPr>
                      <w:rFonts w:ascii="Arial"/>
                      <w:i/>
                      <w:sz w:val="14"/>
                    </w:rPr>
                  </w:pPr>
                  <w:r>
                    <w:rPr>
                      <w:rFonts w:ascii="Arial"/>
                      <w:i/>
                      <w:w w:val="130"/>
                      <w:sz w:val="14"/>
                    </w:rPr>
                    <w:t>ia</w:t>
                  </w:r>
                </w:p>
              </w:txbxContent>
            </v:textbox>
            <w10:wrap anchorx="page"/>
          </v:shape>
        </w:pict>
      </w:r>
      <w:r>
        <w:pict w14:anchorId="590C4079">
          <v:shape id="_x0000_s1347" type="#_x0000_t202" alt="" style="position:absolute;left:0;text-align:left;margin-left:380.65pt;margin-top:18.65pt;width:159.4pt;height:10pt;z-index:6232;mso-wrap-style:square;mso-wrap-edited:f;mso-width-percent:0;mso-height-percent:0;mso-position-horizontal-relative:page;mso-width-percent:0;mso-height-percent:0;v-text-anchor:top" filled="f" stroked="f">
            <v:textbox inset="0,0,0,0">
              <w:txbxContent>
                <w:p w14:paraId="37293D5C" w14:textId="77777777" w:rsidR="00845F1E" w:rsidRDefault="00BA7C68">
                  <w:pPr>
                    <w:tabs>
                      <w:tab w:val="left" w:pos="2932"/>
                    </w:tabs>
                    <w:spacing w:line="193" w:lineRule="exact"/>
                    <w:rPr>
                      <w:sz w:val="20"/>
                    </w:rPr>
                  </w:pPr>
                  <w:r>
                    <w:rPr>
                      <w:i/>
                      <w:w w:val="110"/>
                      <w:sz w:val="20"/>
                    </w:rPr>
                    <w:t>.</w:t>
                  </w:r>
                  <w:r>
                    <w:rPr>
                      <w:i/>
                      <w:w w:val="110"/>
                      <w:sz w:val="20"/>
                    </w:rPr>
                    <w:tab/>
                  </w:r>
                  <w:r>
                    <w:rPr>
                      <w:w w:val="105"/>
                      <w:sz w:val="20"/>
                    </w:rPr>
                    <w:t>(1)</w:t>
                  </w:r>
                </w:p>
              </w:txbxContent>
            </v:textbox>
            <w10:wrap anchorx="page"/>
          </v:shape>
        </w:pict>
      </w:r>
      <w:r>
        <w:rPr>
          <w:rFonts w:ascii="Arial" w:hAnsi="Arial"/>
          <w:w w:val="260"/>
          <w:position w:val="20"/>
          <w:sz w:val="20"/>
        </w:rPr>
        <w:t>/</w:t>
      </w:r>
      <w:r>
        <w:rPr>
          <w:rFonts w:ascii="Arial" w:hAnsi="Arial"/>
          <w:w w:val="260"/>
          <w:position w:val="20"/>
          <w:sz w:val="20"/>
        </w:rPr>
        <w:tab/>
      </w:r>
      <w:r>
        <w:rPr>
          <w:w w:val="120"/>
          <w:sz w:val="20"/>
        </w:rPr>
        <w:t>1</w:t>
      </w:r>
      <w:r>
        <w:rPr>
          <w:spacing w:val="-21"/>
          <w:w w:val="120"/>
          <w:sz w:val="20"/>
        </w:rPr>
        <w:t xml:space="preserve"> </w:t>
      </w:r>
      <w:r>
        <w:rPr>
          <w:w w:val="140"/>
          <w:sz w:val="20"/>
        </w:rPr>
        <w:t>+</w:t>
      </w:r>
      <w:r>
        <w:rPr>
          <w:w w:val="140"/>
          <w:sz w:val="20"/>
        </w:rPr>
        <w:tab/>
      </w:r>
      <w:r>
        <w:rPr>
          <w:rFonts w:ascii="Arial" w:hAnsi="Arial"/>
          <w:i/>
          <w:w w:val="140"/>
          <w:position w:val="10"/>
          <w:sz w:val="14"/>
        </w:rPr>
        <w:t>N</w:t>
      </w:r>
      <w:r>
        <w:rPr>
          <w:rFonts w:ascii="Arial" w:hAnsi="Arial"/>
          <w:i/>
          <w:spacing w:val="-2"/>
          <w:w w:val="140"/>
          <w:position w:val="10"/>
          <w:sz w:val="14"/>
        </w:rPr>
        <w:t xml:space="preserve"> </w:t>
      </w:r>
      <w:r>
        <w:rPr>
          <w:i/>
          <w:w w:val="140"/>
          <w:sz w:val="20"/>
        </w:rPr>
        <w:t>s</w:t>
      </w:r>
      <w:r>
        <w:rPr>
          <w:i/>
          <w:spacing w:val="-10"/>
          <w:w w:val="140"/>
          <w:sz w:val="20"/>
        </w:rPr>
        <w:t xml:space="preserve"> </w:t>
      </w:r>
      <w:r>
        <w:rPr>
          <w:i/>
          <w:w w:val="140"/>
          <w:sz w:val="20"/>
        </w:rPr>
        <w:t>/K</w:t>
      </w:r>
      <w:r>
        <w:rPr>
          <w:i/>
          <w:w w:val="140"/>
          <w:sz w:val="20"/>
        </w:rPr>
        <w:tab/>
      </w:r>
      <w:r>
        <w:rPr>
          <w:rFonts w:ascii="Menlo" w:hAnsi="Menlo"/>
          <w:i/>
          <w:w w:val="140"/>
          <w:position w:val="16"/>
          <w:sz w:val="14"/>
        </w:rPr>
        <w:t>−</w:t>
      </w:r>
      <w:r>
        <w:rPr>
          <w:w w:val="140"/>
          <w:position w:val="16"/>
          <w:sz w:val="14"/>
        </w:rPr>
        <w:t>1</w:t>
      </w:r>
    </w:p>
    <w:p w14:paraId="60F699D7" w14:textId="77777777" w:rsidR="00845F1E" w:rsidRDefault="00BA7C68">
      <w:pPr>
        <w:pStyle w:val="BodyText"/>
        <w:ind w:left="4544"/>
      </w:pPr>
      <w:r>
        <w:pict w14:anchorId="44BAD0B6">
          <v:shape id="_x0000_s1346" type="#_x0000_t202" alt="" style="width:63.15pt;height:1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285246B3" w14:textId="77777777" w:rsidR="00845F1E" w:rsidRDefault="00BA7C68">
                  <w:pPr>
                    <w:tabs>
                      <w:tab w:val="left" w:pos="553"/>
                    </w:tabs>
                    <w:spacing w:line="264" w:lineRule="exact"/>
                    <w:rPr>
                      <w:rFonts w:ascii="Menlo" w:hAnsi="Menlo"/>
                      <w:i/>
                      <w:sz w:val="14"/>
                    </w:rPr>
                  </w:pPr>
                  <w:r>
                    <w:rPr>
                      <w:w w:val="125"/>
                      <w:sz w:val="20"/>
                    </w:rPr>
                    <w:t>1</w:t>
                  </w:r>
                  <w:r>
                    <w:rPr>
                      <w:spacing w:val="-22"/>
                      <w:w w:val="125"/>
                      <w:sz w:val="20"/>
                    </w:rPr>
                    <w:t xml:space="preserve"> </w:t>
                  </w:r>
                  <w:r>
                    <w:rPr>
                      <w:w w:val="125"/>
                      <w:sz w:val="20"/>
                    </w:rPr>
                    <w:t>+</w:t>
                  </w:r>
                  <w:r>
                    <w:rPr>
                      <w:w w:val="125"/>
                      <w:sz w:val="20"/>
                    </w:rPr>
                    <w:tab/>
                  </w:r>
                  <w:r>
                    <w:rPr>
                      <w:rFonts w:ascii="Arial" w:hAnsi="Arial"/>
                      <w:i/>
                      <w:w w:val="125"/>
                      <w:position w:val="10"/>
                      <w:sz w:val="14"/>
                    </w:rPr>
                    <w:t>N</w:t>
                  </w:r>
                  <w:r>
                    <w:rPr>
                      <w:rFonts w:ascii="Arial" w:hAnsi="Arial"/>
                      <w:i/>
                      <w:spacing w:val="37"/>
                      <w:w w:val="125"/>
                      <w:position w:val="10"/>
                      <w:sz w:val="14"/>
                    </w:rPr>
                    <w:t xml:space="preserve"> </w:t>
                  </w:r>
                  <w:r>
                    <w:rPr>
                      <w:i/>
                      <w:spacing w:val="2"/>
                      <w:w w:val="125"/>
                      <w:sz w:val="20"/>
                    </w:rPr>
                    <w:t>s</w:t>
                  </w:r>
                  <w:r>
                    <w:rPr>
                      <w:rFonts w:ascii="Arial" w:hAnsi="Arial"/>
                      <w:i/>
                      <w:spacing w:val="2"/>
                      <w:w w:val="125"/>
                      <w:position w:val="-2"/>
                      <w:sz w:val="14"/>
                    </w:rPr>
                    <w:t>i</w:t>
                  </w:r>
                  <w:r>
                    <w:rPr>
                      <w:i/>
                      <w:spacing w:val="2"/>
                      <w:w w:val="125"/>
                      <w:sz w:val="20"/>
                    </w:rPr>
                    <w:t>/K</w:t>
                  </w:r>
                  <w:r>
                    <w:rPr>
                      <w:rFonts w:ascii="Menlo" w:hAnsi="Menlo"/>
                      <w:i/>
                      <w:spacing w:val="2"/>
                      <w:w w:val="125"/>
                      <w:position w:val="7"/>
                      <w:sz w:val="14"/>
                    </w:rPr>
                    <w:t>∗</w:t>
                  </w:r>
                </w:p>
              </w:txbxContent>
            </v:textbox>
            <w10:anchorlock/>
          </v:shape>
        </w:pict>
      </w:r>
    </w:p>
    <w:p w14:paraId="6F78BD7F" w14:textId="77777777" w:rsidR="00845F1E" w:rsidRDefault="00845F1E">
      <w:pPr>
        <w:pStyle w:val="BodyText"/>
        <w:spacing w:before="3"/>
        <w:rPr>
          <w:sz w:val="10"/>
        </w:rPr>
      </w:pPr>
    </w:p>
    <w:p w14:paraId="060A9CAA" w14:textId="77777777" w:rsidR="00845F1E" w:rsidRDefault="00BA7C68">
      <w:pPr>
        <w:tabs>
          <w:tab w:val="left" w:pos="1964"/>
        </w:tabs>
        <w:spacing w:before="78"/>
        <w:ind w:left="1351"/>
        <w:jc w:val="center"/>
        <w:rPr>
          <w:rFonts w:ascii="Arial"/>
          <w:i/>
          <w:sz w:val="14"/>
        </w:rPr>
      </w:pPr>
      <w:r>
        <w:rPr>
          <w:rFonts w:ascii="Arial"/>
          <w:i/>
          <w:w w:val="160"/>
          <w:sz w:val="14"/>
        </w:rPr>
        <w:t>i</w:t>
      </w:r>
      <w:r>
        <w:rPr>
          <w:rFonts w:ascii="Arial"/>
          <w:i/>
          <w:w w:val="160"/>
          <w:sz w:val="14"/>
        </w:rPr>
        <w:tab/>
      </w:r>
      <w:r>
        <w:rPr>
          <w:rFonts w:ascii="Arial"/>
          <w:i/>
          <w:w w:val="150"/>
          <w:sz w:val="14"/>
        </w:rPr>
        <w:t>ia</w:t>
      </w:r>
    </w:p>
    <w:p w14:paraId="6028CC0B" w14:textId="77777777" w:rsidR="00845F1E" w:rsidRDefault="00845F1E">
      <w:pPr>
        <w:pStyle w:val="BodyText"/>
        <w:spacing w:before="5"/>
        <w:rPr>
          <w:rFonts w:ascii="Arial"/>
          <w:i/>
          <w:sz w:val="11"/>
        </w:rPr>
      </w:pPr>
    </w:p>
    <w:p w14:paraId="1828BB3C" w14:textId="77777777" w:rsidR="00845F1E" w:rsidRDefault="00BA7C68">
      <w:pPr>
        <w:pStyle w:val="Heading5"/>
        <w:tabs>
          <w:tab w:val="left" w:pos="3214"/>
        </w:tabs>
        <w:spacing w:before="82"/>
        <w:ind w:left="2857"/>
        <w:rPr>
          <w:rFonts w:ascii="Arial" w:hAnsi="Arial"/>
          <w:b w:val="0"/>
          <w:i/>
          <w:sz w:val="14"/>
        </w:rPr>
      </w:pPr>
      <w:r>
        <w:rPr>
          <w:w w:val="115"/>
        </w:rPr>
        <w:t>b</w:t>
      </w:r>
      <w:r>
        <w:rPr>
          <w:w w:val="115"/>
        </w:rPr>
        <w:tab/>
        <w:t xml:space="preserve">Generation of binding matrices </w:t>
      </w:r>
      <w:r>
        <w:rPr>
          <w:spacing w:val="32"/>
          <w:w w:val="115"/>
        </w:rPr>
        <w:t xml:space="preserve"> </w:t>
      </w:r>
      <w:r>
        <w:rPr>
          <w:b w:val="0"/>
          <w:i/>
          <w:spacing w:val="-21"/>
          <w:w w:val="115"/>
        </w:rPr>
        <w:t>K</w:t>
      </w:r>
      <w:r>
        <w:rPr>
          <w:rFonts w:ascii="Arial" w:hAnsi="Arial"/>
          <w:b w:val="0"/>
          <w:i/>
          <w:spacing w:val="-21"/>
          <w:w w:val="115"/>
          <w:position w:val="-4"/>
          <w:sz w:val="14"/>
        </w:rPr>
        <w:t>i</w:t>
      </w:r>
      <w:r>
        <w:rPr>
          <w:rFonts w:ascii="Menlo" w:hAnsi="Menlo"/>
          <w:b w:val="0"/>
          <w:i/>
          <w:spacing w:val="-21"/>
          <w:w w:val="115"/>
          <w:position w:val="7"/>
          <w:sz w:val="14"/>
        </w:rPr>
        <w:t>∗</w:t>
      </w:r>
      <w:r>
        <w:rPr>
          <w:rFonts w:ascii="Arial" w:hAnsi="Arial"/>
          <w:b w:val="0"/>
          <w:i/>
          <w:spacing w:val="-21"/>
          <w:w w:val="115"/>
          <w:position w:val="-4"/>
          <w:sz w:val="14"/>
        </w:rPr>
        <w:t>a</w:t>
      </w:r>
    </w:p>
    <w:p w14:paraId="6DA39C39" w14:textId="77777777" w:rsidR="00845F1E" w:rsidRDefault="00BA7C68">
      <w:pPr>
        <w:pStyle w:val="BodyText"/>
        <w:tabs>
          <w:tab w:val="left" w:pos="4206"/>
          <w:tab w:val="left" w:pos="6202"/>
        </w:tabs>
        <w:spacing w:before="107" w:line="216" w:lineRule="auto"/>
        <w:ind w:left="119" w:right="117"/>
        <w:jc w:val="both"/>
      </w:pPr>
      <w:r>
        <w:pict w14:anchorId="0128C9D5">
          <v:shape id="_x0000_s1345" type="#_x0000_t202" alt="" style="position:absolute;left:0;text-align:left;margin-left:258.6pt;margin-top:30.55pt;width:116.55pt;height:17.3pt;z-index:-83632;mso-wrap-style:square;mso-wrap-edited:f;mso-width-percent:0;mso-height-percent:0;mso-position-horizontal-relative:page;mso-width-percent:0;mso-height-percent:0;v-text-anchor:top" filled="f" stroked="f">
            <v:textbox inset="0,0,0,0">
              <w:txbxContent>
                <w:p w14:paraId="7B1077B5" w14:textId="77777777" w:rsidR="00845F1E" w:rsidRDefault="00BA7C68">
                  <w:pPr>
                    <w:tabs>
                      <w:tab w:val="left" w:pos="1995"/>
                    </w:tabs>
                    <w:spacing w:line="202" w:lineRule="exact"/>
                    <w:rPr>
                      <w:rFonts w:ascii="Menlo" w:hAnsi="Menlo"/>
                      <w:i/>
                      <w:sz w:val="20"/>
                    </w:rPr>
                  </w:pPr>
                  <w:r>
                    <w:rPr>
                      <w:rFonts w:ascii="Menlo" w:hAnsi="Menlo"/>
                      <w:i/>
                      <w:w w:val="115"/>
                      <w:sz w:val="20"/>
                    </w:rPr>
                    <w:t>∼</w:t>
                  </w:r>
                  <w:r>
                    <w:rPr>
                      <w:rFonts w:ascii="Menlo" w:hAnsi="Menlo"/>
                      <w:i/>
                      <w:spacing w:val="-83"/>
                      <w:w w:val="115"/>
                      <w:sz w:val="20"/>
                    </w:rPr>
                    <w:t xml:space="preserve"> </w:t>
                  </w:r>
                  <w:r>
                    <w:rPr>
                      <w:rFonts w:ascii="Menlo" w:hAnsi="Menlo"/>
                      <w:i/>
                      <w:w w:val="115"/>
                      <w:sz w:val="20"/>
                    </w:rPr>
                    <w:t>U</w:t>
                  </w:r>
                  <w:r>
                    <w:rPr>
                      <w:rFonts w:ascii="Menlo" w:hAnsi="Menlo"/>
                      <w:i/>
                      <w:w w:val="115"/>
                      <w:sz w:val="20"/>
                    </w:rPr>
                    <w:tab/>
                    <w:t>∼</w:t>
                  </w:r>
                  <w:r>
                    <w:rPr>
                      <w:rFonts w:ascii="Menlo" w:hAnsi="Menlo"/>
                      <w:i/>
                      <w:spacing w:val="-81"/>
                      <w:w w:val="115"/>
                      <w:sz w:val="20"/>
                    </w:rPr>
                    <w:t xml:space="preserve"> </w:t>
                  </w:r>
                  <w:r>
                    <w:rPr>
                      <w:rFonts w:ascii="Menlo" w:hAnsi="Menlo"/>
                      <w:i/>
                      <w:w w:val="115"/>
                      <w:sz w:val="20"/>
                    </w:rPr>
                    <w:t>U</w:t>
                  </w:r>
                </w:p>
              </w:txbxContent>
            </v:textbox>
            <w10:wrap anchorx="page"/>
          </v:shape>
        </w:pict>
      </w:r>
      <w:r>
        <w:rPr>
          <w:i/>
          <w:spacing w:val="-21"/>
          <w:w w:val="110"/>
        </w:rPr>
        <w:t>K</w:t>
      </w:r>
      <w:r>
        <w:rPr>
          <w:rFonts w:ascii="Arial" w:hAnsi="Arial"/>
          <w:i/>
          <w:spacing w:val="-21"/>
          <w:w w:val="110"/>
          <w:position w:val="-4"/>
          <w:sz w:val="14"/>
        </w:rPr>
        <w:t>i</w:t>
      </w:r>
      <w:r>
        <w:rPr>
          <w:rFonts w:ascii="Menlo" w:hAnsi="Menlo"/>
          <w:i/>
          <w:spacing w:val="-21"/>
          <w:w w:val="110"/>
          <w:position w:val="7"/>
          <w:sz w:val="14"/>
        </w:rPr>
        <w:t>∗</w:t>
      </w:r>
      <w:r>
        <w:rPr>
          <w:rFonts w:ascii="Arial" w:hAnsi="Arial"/>
          <w:i/>
          <w:spacing w:val="-21"/>
          <w:w w:val="110"/>
          <w:position w:val="-4"/>
          <w:sz w:val="14"/>
        </w:rPr>
        <w:t xml:space="preserve">a </w:t>
      </w:r>
      <w:r>
        <w:rPr>
          <w:w w:val="110"/>
        </w:rPr>
        <w:t xml:space="preserve">matrices are generated </w:t>
      </w:r>
      <w:r>
        <w:rPr>
          <w:spacing w:val="-3"/>
          <w:w w:val="110"/>
        </w:rPr>
        <w:t xml:space="preserve">by </w:t>
      </w:r>
      <w:r>
        <w:rPr>
          <w:w w:val="110"/>
        </w:rPr>
        <w:t xml:space="preserve">sampling at </w:t>
      </w:r>
      <w:r>
        <w:rPr>
          <w:spacing w:val="-4"/>
          <w:w w:val="110"/>
        </w:rPr>
        <w:t xml:space="preserve">two </w:t>
      </w:r>
      <w:r>
        <w:rPr>
          <w:w w:val="110"/>
        </w:rPr>
        <w:t xml:space="preserve">stages. First, for each receptor complex </w:t>
      </w:r>
      <w:r>
        <w:rPr>
          <w:i/>
          <w:w w:val="110"/>
        </w:rPr>
        <w:t>a</w:t>
      </w:r>
      <w:r>
        <w:rPr>
          <w:w w:val="110"/>
        </w:rPr>
        <w:t>, the disassociation constants</w:t>
      </w:r>
      <w:r>
        <w:rPr>
          <w:spacing w:val="-10"/>
          <w:w w:val="110"/>
        </w:rPr>
        <w:t xml:space="preserve"> </w:t>
      </w:r>
      <w:r>
        <w:rPr>
          <w:w w:val="110"/>
        </w:rPr>
        <w:t>for</w:t>
      </w:r>
      <w:r>
        <w:rPr>
          <w:spacing w:val="-10"/>
          <w:w w:val="110"/>
        </w:rPr>
        <w:t xml:space="preserve"> </w:t>
      </w:r>
      <w:r>
        <w:rPr>
          <w:w w:val="110"/>
        </w:rPr>
        <w:t>ligand</w:t>
      </w:r>
      <w:r>
        <w:rPr>
          <w:spacing w:val="-10"/>
          <w:w w:val="110"/>
        </w:rPr>
        <w:t xml:space="preserve"> </w:t>
      </w:r>
      <w:r>
        <w:rPr>
          <w:i/>
          <w:w w:val="110"/>
        </w:rPr>
        <w:t>i</w:t>
      </w:r>
      <w:r>
        <w:rPr>
          <w:i/>
          <w:spacing w:val="-10"/>
          <w:w w:val="110"/>
        </w:rPr>
        <w:t xml:space="preserve"> </w:t>
      </w:r>
      <w:r>
        <w:rPr>
          <w:w w:val="110"/>
        </w:rPr>
        <w:t>were</w:t>
      </w:r>
      <w:r>
        <w:rPr>
          <w:spacing w:val="-10"/>
          <w:w w:val="110"/>
        </w:rPr>
        <w:t xml:space="preserve"> </w:t>
      </w:r>
      <w:r>
        <w:rPr>
          <w:w w:val="110"/>
        </w:rPr>
        <w:t>chosen</w:t>
      </w:r>
      <w:r>
        <w:rPr>
          <w:spacing w:val="-10"/>
          <w:w w:val="110"/>
        </w:rPr>
        <w:t xml:space="preserve"> </w:t>
      </w:r>
      <w:r>
        <w:rPr>
          <w:w w:val="110"/>
        </w:rPr>
        <w:t>uniformly:</w:t>
      </w:r>
      <w:r>
        <w:rPr>
          <w:spacing w:val="7"/>
          <w:w w:val="110"/>
        </w:rPr>
        <w:t xml:space="preserve"> </w:t>
      </w:r>
      <w:r>
        <w:rPr>
          <w:i/>
          <w:spacing w:val="-21"/>
          <w:w w:val="110"/>
        </w:rPr>
        <w:t>K</w:t>
      </w:r>
      <w:r>
        <w:rPr>
          <w:rFonts w:ascii="Arial" w:hAnsi="Arial"/>
          <w:i/>
          <w:spacing w:val="-21"/>
          <w:w w:val="110"/>
          <w:position w:val="-4"/>
          <w:sz w:val="14"/>
        </w:rPr>
        <w:t>i</w:t>
      </w:r>
      <w:r>
        <w:rPr>
          <w:rFonts w:ascii="Menlo" w:hAnsi="Menlo"/>
          <w:i/>
          <w:spacing w:val="-21"/>
          <w:w w:val="110"/>
          <w:position w:val="7"/>
          <w:sz w:val="14"/>
        </w:rPr>
        <w:t>∗</w:t>
      </w:r>
      <w:r>
        <w:rPr>
          <w:rFonts w:ascii="Arial" w:hAnsi="Arial"/>
          <w:i/>
          <w:spacing w:val="-21"/>
          <w:w w:val="110"/>
          <w:position w:val="-4"/>
          <w:sz w:val="14"/>
        </w:rPr>
        <w:t>a</w:t>
      </w:r>
      <w:r>
        <w:rPr>
          <w:rFonts w:ascii="Arial" w:hAnsi="Arial"/>
          <w:i/>
          <w:spacing w:val="-17"/>
          <w:w w:val="110"/>
          <w:position w:val="-4"/>
          <w:sz w:val="14"/>
        </w:rPr>
        <w:t xml:space="preserve"> </w:t>
      </w:r>
      <w:r>
        <w:rPr>
          <w:rFonts w:ascii="Menlo" w:hAnsi="Menlo"/>
          <w:i/>
          <w:w w:val="110"/>
        </w:rPr>
        <w:t>∼</w:t>
      </w:r>
      <w:r>
        <w:rPr>
          <w:rFonts w:ascii="Menlo" w:hAnsi="Menlo"/>
          <w:i/>
          <w:spacing w:val="-92"/>
          <w:w w:val="110"/>
        </w:rPr>
        <w:t xml:space="preserve"> </w:t>
      </w:r>
      <w:r>
        <w:rPr>
          <w:rFonts w:ascii="Menlo" w:hAnsi="Menlo"/>
          <w:i/>
          <w:w w:val="110"/>
        </w:rPr>
        <w:t>U</w:t>
      </w:r>
      <w:r>
        <w:rPr>
          <w:rFonts w:ascii="Menlo" w:hAnsi="Menlo"/>
          <w:i/>
          <w:spacing w:val="-119"/>
          <w:w w:val="110"/>
        </w:rPr>
        <w:t xml:space="preserve"> </w:t>
      </w:r>
      <w:r>
        <w:rPr>
          <w:spacing w:val="1"/>
          <w:w w:val="110"/>
        </w:rPr>
        <w:t>[</w:t>
      </w:r>
      <w:r>
        <w:rPr>
          <w:i/>
          <w:spacing w:val="1"/>
          <w:w w:val="110"/>
        </w:rPr>
        <w:t>µ</w:t>
      </w:r>
      <w:r>
        <w:rPr>
          <w:rFonts w:ascii="Arial" w:hAnsi="Arial"/>
          <w:i/>
          <w:spacing w:val="1"/>
          <w:w w:val="110"/>
          <w:position w:val="-2"/>
          <w:sz w:val="14"/>
        </w:rPr>
        <w:t>a</w:t>
      </w:r>
      <w:r>
        <w:rPr>
          <w:i/>
          <w:spacing w:val="1"/>
          <w:w w:val="110"/>
        </w:rPr>
        <w:t>,</w:t>
      </w:r>
      <w:r>
        <w:rPr>
          <w:i/>
          <w:spacing w:val="-31"/>
          <w:w w:val="110"/>
        </w:rPr>
        <w:t xml:space="preserve"> </w:t>
      </w:r>
      <w:r>
        <w:rPr>
          <w:i/>
          <w:spacing w:val="1"/>
          <w:w w:val="110"/>
        </w:rPr>
        <w:t>ν</w:t>
      </w:r>
      <w:r>
        <w:rPr>
          <w:rFonts w:ascii="Arial" w:hAnsi="Arial"/>
          <w:i/>
          <w:spacing w:val="1"/>
          <w:w w:val="110"/>
          <w:position w:val="-2"/>
          <w:sz w:val="14"/>
        </w:rPr>
        <w:t>a</w:t>
      </w:r>
      <w:r>
        <w:rPr>
          <w:spacing w:val="1"/>
          <w:w w:val="110"/>
        </w:rPr>
        <w:t>].</w:t>
      </w:r>
      <w:r>
        <w:rPr>
          <w:spacing w:val="8"/>
          <w:w w:val="110"/>
        </w:rPr>
        <w:t xml:space="preserve"> </w:t>
      </w:r>
      <w:r>
        <w:rPr>
          <w:w w:val="110"/>
        </w:rPr>
        <w:t>Each</w:t>
      </w:r>
      <w:r>
        <w:rPr>
          <w:spacing w:val="-10"/>
          <w:w w:val="110"/>
        </w:rPr>
        <w:t xml:space="preserve"> </w:t>
      </w:r>
      <w:r>
        <w:rPr>
          <w:w w:val="110"/>
        </w:rPr>
        <w:t>of</w:t>
      </w:r>
      <w:r>
        <w:rPr>
          <w:spacing w:val="-10"/>
          <w:w w:val="110"/>
        </w:rPr>
        <w:t xml:space="preserve"> </w:t>
      </w:r>
      <w:r>
        <w:rPr>
          <w:w w:val="110"/>
        </w:rPr>
        <w:t>these</w:t>
      </w:r>
      <w:r>
        <w:rPr>
          <w:spacing w:val="-10"/>
          <w:w w:val="110"/>
        </w:rPr>
        <w:t xml:space="preserve"> </w:t>
      </w:r>
      <w:r>
        <w:rPr>
          <w:w w:val="110"/>
        </w:rPr>
        <w:t>bounds</w:t>
      </w:r>
      <w:r>
        <w:rPr>
          <w:spacing w:val="-10"/>
          <w:w w:val="110"/>
        </w:rPr>
        <w:t xml:space="preserve"> </w:t>
      </w:r>
      <w:r>
        <w:rPr>
          <w:w w:val="110"/>
        </w:rPr>
        <w:t>were</w:t>
      </w:r>
      <w:r>
        <w:rPr>
          <w:spacing w:val="-10"/>
          <w:w w:val="110"/>
        </w:rPr>
        <w:t xml:space="preserve"> </w:t>
      </w:r>
      <w:r>
        <w:rPr>
          <w:w w:val="110"/>
        </w:rPr>
        <w:t>themselves</w:t>
      </w:r>
      <w:r>
        <w:rPr>
          <w:spacing w:val="-10"/>
          <w:w w:val="110"/>
        </w:rPr>
        <w:t xml:space="preserve"> </w:t>
      </w:r>
      <w:r>
        <w:rPr>
          <w:w w:val="110"/>
        </w:rPr>
        <w:t>drawn from a hyperdistribution, also</w:t>
      </w:r>
      <w:r>
        <w:rPr>
          <w:spacing w:val="-15"/>
          <w:w w:val="110"/>
        </w:rPr>
        <w:t xml:space="preserve"> </w:t>
      </w:r>
      <w:r>
        <w:rPr>
          <w:w w:val="110"/>
        </w:rPr>
        <w:t>uniform,</w:t>
      </w:r>
      <w:r>
        <w:rPr>
          <w:spacing w:val="-3"/>
          <w:w w:val="110"/>
        </w:rPr>
        <w:t xml:space="preserve"> </w:t>
      </w:r>
      <w:r>
        <w:rPr>
          <w:i/>
          <w:w w:val="110"/>
        </w:rPr>
        <w:t>µ</w:t>
      </w:r>
      <w:r>
        <w:rPr>
          <w:rFonts w:ascii="Arial" w:hAnsi="Arial"/>
          <w:i/>
          <w:w w:val="110"/>
          <w:position w:val="-2"/>
          <w:sz w:val="14"/>
        </w:rPr>
        <w:t>a</w:t>
      </w:r>
      <w:r>
        <w:rPr>
          <w:rFonts w:ascii="Arial" w:hAnsi="Arial"/>
          <w:i/>
          <w:w w:val="110"/>
          <w:position w:val="-2"/>
          <w:sz w:val="14"/>
        </w:rPr>
        <w:tab/>
      </w:r>
      <w:r>
        <w:rPr>
          <w:w w:val="110"/>
        </w:rPr>
        <w:t>[</w:t>
      </w:r>
      <w:r>
        <w:rPr>
          <w:i/>
          <w:w w:val="110"/>
        </w:rPr>
        <w:t>µ</w:t>
      </w:r>
      <w:r>
        <w:rPr>
          <w:rFonts w:ascii="Arial" w:hAnsi="Arial"/>
          <w:i/>
          <w:w w:val="110"/>
          <w:position w:val="-2"/>
          <w:sz w:val="14"/>
        </w:rPr>
        <w:t>a,</w:t>
      </w:r>
      <w:r>
        <w:rPr>
          <w:w w:val="110"/>
          <w:position w:val="-2"/>
          <w:sz w:val="14"/>
        </w:rPr>
        <w:t>L</w:t>
      </w:r>
      <w:r>
        <w:rPr>
          <w:i/>
          <w:w w:val="110"/>
        </w:rPr>
        <w:t>, µ</w:t>
      </w:r>
      <w:r>
        <w:rPr>
          <w:rFonts w:ascii="Arial" w:hAnsi="Arial"/>
          <w:i/>
          <w:w w:val="110"/>
          <w:position w:val="-2"/>
          <w:sz w:val="14"/>
        </w:rPr>
        <w:t>a,</w:t>
      </w:r>
      <w:r>
        <w:rPr>
          <w:w w:val="110"/>
          <w:position w:val="-2"/>
          <w:sz w:val="14"/>
        </w:rPr>
        <w:t>H</w:t>
      </w:r>
      <w:r>
        <w:rPr>
          <w:w w:val="110"/>
        </w:rPr>
        <w:t>]</w:t>
      </w:r>
      <w:r>
        <w:rPr>
          <w:spacing w:val="-16"/>
          <w:w w:val="110"/>
        </w:rPr>
        <w:t xml:space="preserve"> </w:t>
      </w:r>
      <w:r>
        <w:rPr>
          <w:w w:val="110"/>
        </w:rPr>
        <w:t>and</w:t>
      </w:r>
      <w:r>
        <w:rPr>
          <w:spacing w:val="5"/>
          <w:w w:val="110"/>
        </w:rPr>
        <w:t xml:space="preserve"> </w:t>
      </w:r>
      <w:r>
        <w:rPr>
          <w:i/>
          <w:w w:val="110"/>
        </w:rPr>
        <w:t>ν</w:t>
      </w:r>
      <w:r>
        <w:rPr>
          <w:rFonts w:ascii="Arial" w:hAnsi="Arial"/>
          <w:i/>
          <w:w w:val="110"/>
          <w:position w:val="-2"/>
          <w:sz w:val="14"/>
        </w:rPr>
        <w:t>a</w:t>
      </w:r>
      <w:r>
        <w:rPr>
          <w:rFonts w:ascii="Arial" w:hAnsi="Arial"/>
          <w:i/>
          <w:w w:val="110"/>
          <w:position w:val="-2"/>
          <w:sz w:val="14"/>
        </w:rPr>
        <w:tab/>
      </w:r>
      <w:r>
        <w:rPr>
          <w:w w:val="110"/>
        </w:rPr>
        <w:t>[</w:t>
      </w:r>
      <w:r>
        <w:rPr>
          <w:i/>
          <w:w w:val="110"/>
        </w:rPr>
        <w:t>ν</w:t>
      </w:r>
      <w:r>
        <w:rPr>
          <w:rFonts w:ascii="Arial" w:hAnsi="Arial"/>
          <w:i/>
          <w:w w:val="110"/>
          <w:position w:val="-2"/>
          <w:sz w:val="14"/>
        </w:rPr>
        <w:t>a,</w:t>
      </w:r>
      <w:r>
        <w:rPr>
          <w:w w:val="110"/>
          <w:position w:val="-2"/>
          <w:sz w:val="14"/>
        </w:rPr>
        <w:t>L</w:t>
      </w:r>
      <w:r>
        <w:rPr>
          <w:i/>
          <w:w w:val="110"/>
        </w:rPr>
        <w:t>, ν</w:t>
      </w:r>
      <w:r>
        <w:rPr>
          <w:rFonts w:ascii="Arial" w:hAnsi="Arial"/>
          <w:i/>
          <w:w w:val="110"/>
          <w:position w:val="-2"/>
          <w:sz w:val="14"/>
        </w:rPr>
        <w:t>a,</w:t>
      </w:r>
      <w:r>
        <w:rPr>
          <w:w w:val="110"/>
          <w:position w:val="-2"/>
          <w:sz w:val="14"/>
        </w:rPr>
        <w:t>H</w:t>
      </w:r>
      <w:r>
        <w:rPr>
          <w:w w:val="110"/>
        </w:rPr>
        <w:t xml:space="preserve">]. </w:t>
      </w:r>
      <w:r>
        <w:rPr>
          <w:i/>
          <w:w w:val="110"/>
        </w:rPr>
        <w:t>K</w:t>
      </w:r>
      <w:r>
        <w:rPr>
          <w:rFonts w:ascii="Arial" w:hAnsi="Arial"/>
          <w:i/>
          <w:w w:val="110"/>
          <w:position w:val="-2"/>
          <w:sz w:val="14"/>
        </w:rPr>
        <w:t xml:space="preserve">ia  </w:t>
      </w:r>
      <w:r>
        <w:rPr>
          <w:w w:val="110"/>
        </w:rPr>
        <w:t>matrix</w:t>
      </w:r>
      <w:r>
        <w:rPr>
          <w:spacing w:val="-5"/>
          <w:w w:val="110"/>
        </w:rPr>
        <w:t xml:space="preserve"> </w:t>
      </w:r>
      <w:r>
        <w:rPr>
          <w:w w:val="110"/>
        </w:rPr>
        <w:t>elements</w:t>
      </w:r>
      <w:r>
        <w:rPr>
          <w:spacing w:val="5"/>
          <w:w w:val="110"/>
        </w:rPr>
        <w:t xml:space="preserve"> </w:t>
      </w:r>
      <w:r>
        <w:rPr>
          <w:w w:val="110"/>
        </w:rPr>
        <w:t>were</w:t>
      </w:r>
      <w:r>
        <w:rPr>
          <w:w w:val="99"/>
        </w:rPr>
        <w:t xml:space="preserve"> </w:t>
      </w:r>
      <w:r>
        <w:rPr>
          <w:w w:val="110"/>
        </w:rPr>
        <w:t>set identically to 1e3</w:t>
      </w:r>
      <w:r>
        <w:rPr>
          <w:spacing w:val="-7"/>
          <w:w w:val="110"/>
        </w:rPr>
        <w:t xml:space="preserve"> </w:t>
      </w:r>
      <w:r>
        <w:rPr>
          <w:w w:val="110"/>
        </w:rPr>
        <w:t>throughout.</w:t>
      </w:r>
    </w:p>
    <w:p w14:paraId="38AD3616" w14:textId="77777777" w:rsidR="00845F1E" w:rsidRDefault="00845F1E">
      <w:pPr>
        <w:spacing w:line="216" w:lineRule="auto"/>
        <w:jc w:val="both"/>
        <w:sectPr w:rsidR="00845F1E">
          <w:type w:val="continuous"/>
          <w:pgSz w:w="12240" w:h="15840"/>
          <w:pgMar w:top="1500" w:right="1320" w:bottom="1580" w:left="1320" w:header="720" w:footer="720" w:gutter="0"/>
          <w:cols w:space="720"/>
        </w:sectPr>
      </w:pPr>
    </w:p>
    <w:p w14:paraId="6800BBBD" w14:textId="77777777" w:rsidR="00845F1E" w:rsidRDefault="00BA7C68">
      <w:pPr>
        <w:pStyle w:val="Heading5"/>
        <w:tabs>
          <w:tab w:val="left" w:pos="2561"/>
        </w:tabs>
        <w:spacing w:before="52"/>
        <w:ind w:left="2230"/>
      </w:pPr>
      <w:r>
        <w:rPr>
          <w:w w:val="115"/>
        </w:rPr>
        <w:lastRenderedPageBreak/>
        <w:t>c</w:t>
      </w:r>
      <w:r>
        <w:rPr>
          <w:w w:val="115"/>
        </w:rPr>
        <w:tab/>
        <w:t>Compressed</w:t>
      </w:r>
      <w:r>
        <w:rPr>
          <w:spacing w:val="20"/>
          <w:w w:val="115"/>
        </w:rPr>
        <w:t xml:space="preserve"> </w:t>
      </w:r>
      <w:r>
        <w:rPr>
          <w:w w:val="115"/>
        </w:rPr>
        <w:t>sensing</w:t>
      </w:r>
      <w:r>
        <w:rPr>
          <w:spacing w:val="20"/>
          <w:w w:val="115"/>
        </w:rPr>
        <w:t xml:space="preserve"> </w:t>
      </w:r>
      <w:r>
        <w:rPr>
          <w:w w:val="115"/>
        </w:rPr>
        <w:t>decoding</w:t>
      </w:r>
      <w:r>
        <w:rPr>
          <w:spacing w:val="20"/>
          <w:w w:val="115"/>
        </w:rPr>
        <w:t xml:space="preserve"> </w:t>
      </w:r>
      <w:r>
        <w:rPr>
          <w:w w:val="115"/>
        </w:rPr>
        <w:t>of</w:t>
      </w:r>
      <w:r>
        <w:rPr>
          <w:spacing w:val="20"/>
          <w:w w:val="115"/>
        </w:rPr>
        <w:t xml:space="preserve"> </w:t>
      </w:r>
      <w:r>
        <w:rPr>
          <w:w w:val="115"/>
        </w:rPr>
        <w:t>ORN</w:t>
      </w:r>
      <w:r>
        <w:rPr>
          <w:spacing w:val="20"/>
          <w:w w:val="115"/>
        </w:rPr>
        <w:t xml:space="preserve"> </w:t>
      </w:r>
      <w:r>
        <w:rPr>
          <w:w w:val="115"/>
        </w:rPr>
        <w:t>response</w:t>
      </w:r>
    </w:p>
    <w:p w14:paraId="7F2F2204" w14:textId="77777777" w:rsidR="00845F1E" w:rsidRDefault="00BA7C68">
      <w:pPr>
        <w:pStyle w:val="BodyText"/>
        <w:spacing w:before="137" w:line="249" w:lineRule="auto"/>
        <w:ind w:left="100" w:right="116"/>
        <w:jc w:val="both"/>
      </w:pPr>
      <w:r>
        <w:rPr>
          <w:spacing w:val="-9"/>
          <w:w w:val="105"/>
        </w:rPr>
        <w:t xml:space="preserve">We </w:t>
      </w:r>
      <w:r>
        <w:rPr>
          <w:w w:val="105"/>
        </w:rPr>
        <w:t xml:space="preserve">decode ORN responses to infer odor signal identities using an abstraction intended to mimic the neural computations underlying odor identification in the </w:t>
      </w:r>
      <w:r>
        <w:rPr>
          <w:rFonts w:ascii="Arial"/>
          <w:i/>
          <w:w w:val="105"/>
        </w:rPr>
        <w:t xml:space="preserve">Drosophila </w:t>
      </w:r>
      <w:r>
        <w:rPr>
          <w:w w:val="105"/>
        </w:rPr>
        <w:t xml:space="preserve">mushroom body. While </w:t>
      </w:r>
      <w:r>
        <w:rPr>
          <w:spacing w:val="-3"/>
          <w:w w:val="105"/>
        </w:rPr>
        <w:t xml:space="preserve">we </w:t>
      </w:r>
      <w:r>
        <w:rPr>
          <w:w w:val="105"/>
        </w:rPr>
        <w:t>make no assump- tions that the compressed sensing (CS) algorithm (o</w:t>
      </w:r>
      <w:r>
        <w:rPr>
          <w:w w:val="105"/>
        </w:rPr>
        <w:t xml:space="preserve">r one like it) is being utilized in </w:t>
      </w:r>
      <w:r>
        <w:rPr>
          <w:spacing w:val="-3"/>
          <w:w w:val="105"/>
        </w:rPr>
        <w:t xml:space="preserve">actuality, </w:t>
      </w:r>
      <w:r>
        <w:rPr>
          <w:w w:val="105"/>
        </w:rPr>
        <w:t>this framework nonetheless informs our understanding of how the neural representation of odor identity is maintained or      lost when passed through a distributed ORN repertoire.  In this sense,  CS is somewh</w:t>
      </w:r>
      <w:r>
        <w:rPr>
          <w:w w:val="105"/>
        </w:rPr>
        <w:t>at of an upper bound      on</w:t>
      </w:r>
      <w:r>
        <w:rPr>
          <w:spacing w:val="17"/>
          <w:w w:val="105"/>
        </w:rPr>
        <w:t xml:space="preserve"> </w:t>
      </w:r>
      <w:r>
        <w:rPr>
          <w:w w:val="105"/>
        </w:rPr>
        <w:t>how</w:t>
      </w:r>
      <w:r>
        <w:rPr>
          <w:spacing w:val="17"/>
          <w:w w:val="105"/>
        </w:rPr>
        <w:t xml:space="preserve"> </w:t>
      </w:r>
      <w:r>
        <w:rPr>
          <w:w w:val="105"/>
        </w:rPr>
        <w:t>well</w:t>
      </w:r>
      <w:r>
        <w:rPr>
          <w:spacing w:val="17"/>
          <w:w w:val="105"/>
        </w:rPr>
        <w:t xml:space="preserve"> </w:t>
      </w:r>
      <w:r>
        <w:rPr>
          <w:w w:val="105"/>
        </w:rPr>
        <w:t>a</w:t>
      </w:r>
      <w:r>
        <w:rPr>
          <w:spacing w:val="17"/>
          <w:w w:val="105"/>
        </w:rPr>
        <w:t xml:space="preserve"> </w:t>
      </w:r>
      <w:r>
        <w:rPr>
          <w:w w:val="105"/>
        </w:rPr>
        <w:t>real</w:t>
      </w:r>
      <w:r>
        <w:rPr>
          <w:spacing w:val="17"/>
          <w:w w:val="105"/>
        </w:rPr>
        <w:t xml:space="preserve"> </w:t>
      </w:r>
      <w:r>
        <w:rPr>
          <w:w w:val="105"/>
        </w:rPr>
        <w:t>neural</w:t>
      </w:r>
      <w:r>
        <w:rPr>
          <w:spacing w:val="17"/>
          <w:w w:val="105"/>
        </w:rPr>
        <w:t xml:space="preserve"> </w:t>
      </w:r>
      <w:r>
        <w:rPr>
          <w:w w:val="105"/>
        </w:rPr>
        <w:t>computation</w:t>
      </w:r>
      <w:r>
        <w:rPr>
          <w:spacing w:val="17"/>
          <w:w w:val="105"/>
        </w:rPr>
        <w:t xml:space="preserve"> </w:t>
      </w:r>
      <w:r>
        <w:rPr>
          <w:w w:val="105"/>
        </w:rPr>
        <w:t>might</w:t>
      </w:r>
      <w:r>
        <w:rPr>
          <w:spacing w:val="17"/>
          <w:w w:val="105"/>
        </w:rPr>
        <w:t xml:space="preserve"> </w:t>
      </w:r>
      <w:r>
        <w:rPr>
          <w:w w:val="105"/>
        </w:rPr>
        <w:t>perform</w:t>
      </w:r>
      <w:r>
        <w:rPr>
          <w:spacing w:val="17"/>
          <w:w w:val="105"/>
        </w:rPr>
        <w:t xml:space="preserve"> </w:t>
      </w:r>
      <w:r>
        <w:rPr>
          <w:w w:val="105"/>
        </w:rPr>
        <w:t>in</w:t>
      </w:r>
      <w:r>
        <w:rPr>
          <w:spacing w:val="17"/>
          <w:w w:val="105"/>
        </w:rPr>
        <w:t xml:space="preserve"> </w:t>
      </w:r>
      <w:r>
        <w:rPr>
          <w:w w:val="105"/>
        </w:rPr>
        <w:t>decompressing</w:t>
      </w:r>
      <w:r>
        <w:rPr>
          <w:spacing w:val="17"/>
          <w:w w:val="105"/>
        </w:rPr>
        <w:t xml:space="preserve"> </w:t>
      </w:r>
      <w:r>
        <w:rPr>
          <w:w w:val="105"/>
        </w:rPr>
        <w:t>ORN</w:t>
      </w:r>
      <w:r>
        <w:rPr>
          <w:spacing w:val="17"/>
          <w:w w:val="105"/>
        </w:rPr>
        <w:t xml:space="preserve"> </w:t>
      </w:r>
      <w:r>
        <w:rPr>
          <w:w w:val="105"/>
        </w:rPr>
        <w:t>responses.</w:t>
      </w:r>
    </w:p>
    <w:p w14:paraId="4E38E3EC" w14:textId="77777777" w:rsidR="00845F1E" w:rsidRDefault="00BA7C68">
      <w:pPr>
        <w:pStyle w:val="BodyText"/>
        <w:spacing w:line="249" w:lineRule="auto"/>
        <w:ind w:left="100" w:right="117" w:firstLine="298"/>
        <w:jc w:val="both"/>
      </w:pPr>
      <w:r>
        <w:rPr>
          <w:spacing w:val="-9"/>
          <w:w w:val="110"/>
        </w:rPr>
        <w:t xml:space="preserve">We </w:t>
      </w:r>
      <w:r>
        <w:rPr>
          <w:w w:val="110"/>
        </w:rPr>
        <w:t xml:space="preserve">assume that ORN firing rates are linear in the Or/Orco complex activity; for simplicity </w:t>
      </w:r>
      <w:r>
        <w:rPr>
          <w:spacing w:val="-3"/>
          <w:w w:val="110"/>
        </w:rPr>
        <w:t xml:space="preserve">we </w:t>
      </w:r>
      <w:r>
        <w:rPr>
          <w:w w:val="110"/>
        </w:rPr>
        <w:t xml:space="preserve">let this transform </w:t>
      </w:r>
      <w:r>
        <w:rPr>
          <w:spacing w:val="1"/>
          <w:w w:val="110"/>
        </w:rPr>
        <w:t xml:space="preserve">be </w:t>
      </w:r>
      <w:r>
        <w:rPr>
          <w:w w:val="110"/>
        </w:rPr>
        <w:t xml:space="preserve">the </w:t>
      </w:r>
      <w:r>
        <w:rPr>
          <w:spacing w:val="-4"/>
          <w:w w:val="110"/>
        </w:rPr>
        <w:t xml:space="preserve">identity. </w:t>
      </w:r>
      <w:r>
        <w:rPr>
          <w:w w:val="110"/>
        </w:rPr>
        <w:t xml:space="preserve">Though subsequent neural circuitry,  particularly from the glomeruli in the AL  to the Kenyon cells in the MB further mix and scramble these responses, </w:t>
      </w:r>
      <w:r>
        <w:rPr>
          <w:spacing w:val="-3"/>
          <w:w w:val="110"/>
        </w:rPr>
        <w:t xml:space="preserve">we </w:t>
      </w:r>
      <w:r>
        <w:rPr>
          <w:w w:val="110"/>
        </w:rPr>
        <w:t>focus here on the information transfer at the sensory periphery alone. In any case, as demonstrated p</w:t>
      </w:r>
      <w:r>
        <w:rPr>
          <w:w w:val="110"/>
        </w:rPr>
        <w:t xml:space="preserve">reviously [1], </w:t>
      </w:r>
      <w:r>
        <w:rPr>
          <w:spacing w:val="-3"/>
          <w:w w:val="110"/>
        </w:rPr>
        <w:t xml:space="preserve">we </w:t>
      </w:r>
      <w:r>
        <w:rPr>
          <w:w w:val="110"/>
        </w:rPr>
        <w:t xml:space="preserve">expect that these neural computations would only improve the representation of neural </w:t>
      </w:r>
      <w:r>
        <w:rPr>
          <w:spacing w:val="-4"/>
          <w:w w:val="110"/>
        </w:rPr>
        <w:t xml:space="preserve">identity, </w:t>
      </w:r>
      <w:r>
        <w:rPr>
          <w:w w:val="110"/>
        </w:rPr>
        <w:t xml:space="preserve">so </w:t>
      </w:r>
      <w:r>
        <w:rPr>
          <w:spacing w:val="-3"/>
          <w:w w:val="110"/>
        </w:rPr>
        <w:t xml:space="preserve">we </w:t>
      </w:r>
      <w:r>
        <w:rPr>
          <w:w w:val="110"/>
        </w:rPr>
        <w:t>expect no negative ramifications</w:t>
      </w:r>
      <w:r>
        <w:rPr>
          <w:spacing w:val="-26"/>
          <w:w w:val="110"/>
        </w:rPr>
        <w:t xml:space="preserve"> </w:t>
      </w:r>
      <w:r>
        <w:rPr>
          <w:w w:val="110"/>
        </w:rPr>
        <w:t>for</w:t>
      </w:r>
      <w:r>
        <w:rPr>
          <w:spacing w:val="-26"/>
          <w:w w:val="110"/>
        </w:rPr>
        <w:t xml:space="preserve"> </w:t>
      </w:r>
      <w:r>
        <w:rPr>
          <w:w w:val="110"/>
        </w:rPr>
        <w:t>our</w:t>
      </w:r>
      <w:r>
        <w:rPr>
          <w:spacing w:val="-26"/>
          <w:w w:val="110"/>
        </w:rPr>
        <w:t xml:space="preserve"> </w:t>
      </w:r>
      <w:r>
        <w:rPr>
          <w:w w:val="110"/>
        </w:rPr>
        <w:t>findings.</w:t>
      </w:r>
    </w:p>
    <w:p w14:paraId="778CA0EF" w14:textId="77777777" w:rsidR="00845F1E" w:rsidRDefault="00BA7C68">
      <w:pPr>
        <w:pStyle w:val="BodyText"/>
        <w:spacing w:line="249" w:lineRule="auto"/>
        <w:ind w:left="100" w:right="118" w:firstLine="298"/>
        <w:jc w:val="both"/>
      </w:pPr>
      <w:r>
        <w:rPr>
          <w:w w:val="110"/>
        </w:rPr>
        <w:t>CS addresses the problem of determining a sparse signal from a set of linear measurem</w:t>
      </w:r>
      <w:r>
        <w:rPr>
          <w:w w:val="110"/>
        </w:rPr>
        <w:t>ents, when the number of measurements is less than the signal dimension. Specifically, it is a solution to</w:t>
      </w:r>
    </w:p>
    <w:p w14:paraId="6906E69C" w14:textId="77777777" w:rsidR="00845F1E" w:rsidRDefault="00845F1E">
      <w:pPr>
        <w:pStyle w:val="BodyText"/>
        <w:spacing w:before="3"/>
        <w:rPr>
          <w:sz w:val="17"/>
        </w:rPr>
      </w:pPr>
    </w:p>
    <w:p w14:paraId="48C9DD31" w14:textId="77777777" w:rsidR="00845F1E" w:rsidRDefault="00BA7C68">
      <w:pPr>
        <w:tabs>
          <w:tab w:val="left" w:pos="9105"/>
        </w:tabs>
        <w:ind w:left="4426"/>
        <w:rPr>
          <w:sz w:val="20"/>
        </w:rPr>
      </w:pPr>
      <w:r>
        <w:rPr>
          <w:b/>
          <w:w w:val="120"/>
          <w:sz w:val="20"/>
        </w:rPr>
        <w:t xml:space="preserve">y </w:t>
      </w:r>
      <w:r>
        <w:rPr>
          <w:w w:val="120"/>
          <w:sz w:val="20"/>
        </w:rPr>
        <w:t>=</w:t>
      </w:r>
      <w:r>
        <w:rPr>
          <w:spacing w:val="-3"/>
          <w:w w:val="120"/>
          <w:sz w:val="20"/>
        </w:rPr>
        <w:t xml:space="preserve"> </w:t>
      </w:r>
      <w:r>
        <w:rPr>
          <w:b/>
          <w:w w:val="120"/>
          <w:sz w:val="20"/>
        </w:rPr>
        <w:t>Rs</w:t>
      </w:r>
      <w:r>
        <w:rPr>
          <w:i/>
          <w:w w:val="120"/>
          <w:sz w:val="20"/>
        </w:rPr>
        <w:t>,</w:t>
      </w:r>
      <w:r>
        <w:rPr>
          <w:i/>
          <w:w w:val="120"/>
          <w:sz w:val="20"/>
        </w:rPr>
        <w:tab/>
      </w:r>
      <w:r>
        <w:rPr>
          <w:w w:val="120"/>
          <w:sz w:val="20"/>
        </w:rPr>
        <w:t>(17)</w:t>
      </w:r>
    </w:p>
    <w:p w14:paraId="03377792" w14:textId="77777777" w:rsidR="00845F1E" w:rsidRDefault="00845F1E">
      <w:pPr>
        <w:pStyle w:val="BodyText"/>
        <w:spacing w:before="6"/>
        <w:rPr>
          <w:sz w:val="18"/>
        </w:rPr>
      </w:pPr>
    </w:p>
    <w:p w14:paraId="01F2DC8E" w14:textId="77777777" w:rsidR="00845F1E" w:rsidRDefault="00BA7C68">
      <w:pPr>
        <w:pStyle w:val="BodyText"/>
        <w:spacing w:line="249" w:lineRule="auto"/>
        <w:ind w:left="100" w:right="117"/>
        <w:jc w:val="both"/>
      </w:pPr>
      <w:r>
        <w:pict w14:anchorId="17334F5F">
          <v:shape id="_x0000_s1344" type="#_x0000_t202" alt="" style="position:absolute;left:0;text-align:left;margin-left:256.6pt;margin-top:38.2pt;width:10pt;height:17.3pt;z-index:-83224;mso-wrap-style:square;mso-wrap-edited:f;mso-width-percent:0;mso-height-percent:0;mso-position-horizontal-relative:page;mso-width-percent:0;mso-height-percent:0;v-text-anchor:top" filled="f" stroked="f">
            <v:textbox inset="0,0,0,0">
              <w:txbxContent>
                <w:p w14:paraId="7CD9C9C0" w14:textId="77777777" w:rsidR="00845F1E" w:rsidRDefault="00BA7C68">
                  <w:pPr>
                    <w:spacing w:line="202" w:lineRule="exact"/>
                    <w:rPr>
                      <w:rFonts w:ascii="Menlo" w:hAnsi="Menlo"/>
                      <w:i/>
                      <w:sz w:val="20"/>
                    </w:rPr>
                  </w:pPr>
                  <w:r>
                    <w:rPr>
                      <w:rFonts w:ascii="Menlo" w:hAnsi="Menlo"/>
                      <w:i/>
                      <w:w w:val="165"/>
                      <w:sz w:val="20"/>
                    </w:rPr>
                    <w:t>«</w:t>
                  </w:r>
                </w:p>
              </w:txbxContent>
            </v:textbox>
            <w10:wrap anchorx="page"/>
          </v:shape>
        </w:pict>
      </w:r>
      <w:r>
        <w:pict w14:anchorId="7E97140E">
          <v:shape id="_x0000_s1343" type="#_x0000_t202" alt="" style="position:absolute;left:0;text-align:left;margin-left:109.95pt;margin-top:2.35pt;width:65.6pt;height:17.3pt;z-index:-83200;mso-wrap-style:square;mso-wrap-edited:f;mso-width-percent:0;mso-height-percent:0;mso-position-horizontal-relative:page;mso-width-percent:0;mso-height-percent:0;v-text-anchor:top" filled="f" stroked="f">
            <v:textbox inset="0,0,0,0">
              <w:txbxContent>
                <w:p w14:paraId="71E07CE7" w14:textId="77777777" w:rsidR="00845F1E" w:rsidRDefault="00BA7C68">
                  <w:pPr>
                    <w:tabs>
                      <w:tab w:val="left" w:pos="1178"/>
                    </w:tabs>
                    <w:spacing w:line="202" w:lineRule="exact"/>
                    <w:rPr>
                      <w:rFonts w:ascii="Menlo" w:hAnsi="Menlo"/>
                      <w:i/>
                      <w:sz w:val="20"/>
                    </w:rPr>
                  </w:pPr>
                  <w:r>
                    <w:rPr>
                      <w:rFonts w:ascii="Menlo" w:hAnsi="Menlo"/>
                      <w:i/>
                      <w:w w:val="110"/>
                      <w:sz w:val="20"/>
                    </w:rPr>
                    <w:t>∈</w:t>
                  </w:r>
                  <w:r>
                    <w:rPr>
                      <w:rFonts w:ascii="Menlo" w:hAnsi="Menlo"/>
                      <w:i/>
                      <w:w w:val="110"/>
                      <w:sz w:val="20"/>
                    </w:rPr>
                    <w:tab/>
                    <w:t>∈</w:t>
                  </w:r>
                </w:p>
              </w:txbxContent>
            </v:textbox>
            <w10:wrap anchorx="page"/>
          </v:shape>
        </w:pict>
      </w:r>
      <w:r>
        <w:rPr>
          <w:w w:val="110"/>
        </w:rPr>
        <w:t xml:space="preserve">where </w:t>
      </w:r>
      <w:r>
        <w:rPr>
          <w:b/>
          <w:w w:val="110"/>
        </w:rPr>
        <w:t xml:space="preserve">s </w:t>
      </w:r>
      <w:r>
        <w:rPr>
          <w:rFonts w:ascii="Arial"/>
          <w:w w:val="110"/>
        </w:rPr>
        <w:t>R</w:t>
      </w:r>
      <w:r>
        <w:rPr>
          <w:rFonts w:ascii="Arial"/>
          <w:i/>
          <w:w w:val="110"/>
          <w:position w:val="7"/>
          <w:sz w:val="14"/>
        </w:rPr>
        <w:t xml:space="preserve">N </w:t>
      </w:r>
      <w:r>
        <w:rPr>
          <w:w w:val="110"/>
        </w:rPr>
        <w:t xml:space="preserve">and </w:t>
      </w:r>
      <w:r>
        <w:rPr>
          <w:b/>
          <w:w w:val="110"/>
        </w:rPr>
        <w:t xml:space="preserve">a </w:t>
      </w:r>
      <w:r>
        <w:rPr>
          <w:rFonts w:ascii="Arial"/>
          <w:w w:val="110"/>
        </w:rPr>
        <w:t>R</w:t>
      </w:r>
      <w:r>
        <w:rPr>
          <w:rFonts w:ascii="Arial"/>
          <w:i/>
          <w:w w:val="110"/>
          <w:position w:val="7"/>
          <w:sz w:val="14"/>
        </w:rPr>
        <w:t xml:space="preserve">M </w:t>
      </w:r>
      <w:r>
        <w:rPr>
          <w:w w:val="110"/>
        </w:rPr>
        <w:t xml:space="preserve">are vectors of signals and responses, respectively,  and  </w:t>
      </w:r>
      <w:r>
        <w:rPr>
          <w:b/>
          <w:w w:val="110"/>
        </w:rPr>
        <w:t xml:space="preserve">R </w:t>
      </w:r>
      <w:r>
        <w:rPr>
          <w:w w:val="110"/>
        </w:rPr>
        <w:t>is the measurement matrix.</w:t>
      </w:r>
      <w:r>
        <w:rPr>
          <w:spacing w:val="12"/>
          <w:w w:val="110"/>
        </w:rPr>
        <w:t xml:space="preserve"> </w:t>
      </w:r>
      <w:r>
        <w:rPr>
          <w:w w:val="110"/>
        </w:rPr>
        <w:t>Since</w:t>
      </w:r>
      <w:r>
        <w:rPr>
          <w:spacing w:val="-10"/>
          <w:w w:val="110"/>
        </w:rPr>
        <w:t xml:space="preserve"> </w:t>
      </w:r>
      <w:r>
        <w:rPr>
          <w:w w:val="110"/>
        </w:rPr>
        <w:t>measurements</w:t>
      </w:r>
      <w:r>
        <w:rPr>
          <w:spacing w:val="-10"/>
          <w:w w:val="110"/>
        </w:rPr>
        <w:t xml:space="preserve"> </w:t>
      </w:r>
      <w:r>
        <w:rPr>
          <w:w w:val="110"/>
        </w:rPr>
        <w:t>are</w:t>
      </w:r>
      <w:r>
        <w:rPr>
          <w:spacing w:val="-10"/>
          <w:w w:val="110"/>
        </w:rPr>
        <w:t xml:space="preserve"> </w:t>
      </w:r>
      <w:r>
        <w:rPr>
          <w:w w:val="110"/>
        </w:rPr>
        <w:t>fewer</w:t>
      </w:r>
      <w:r>
        <w:rPr>
          <w:spacing w:val="-10"/>
          <w:w w:val="110"/>
        </w:rPr>
        <w:t xml:space="preserve"> </w:t>
      </w:r>
      <w:r>
        <w:rPr>
          <w:w w:val="110"/>
        </w:rPr>
        <w:t>than</w:t>
      </w:r>
      <w:r>
        <w:rPr>
          <w:spacing w:val="-10"/>
          <w:w w:val="110"/>
        </w:rPr>
        <w:t xml:space="preserve"> </w:t>
      </w:r>
      <w:r>
        <w:rPr>
          <w:w w:val="110"/>
        </w:rPr>
        <w:t>signal</w:t>
      </w:r>
      <w:r>
        <w:rPr>
          <w:spacing w:val="-10"/>
          <w:w w:val="110"/>
        </w:rPr>
        <w:t xml:space="preserve"> </w:t>
      </w:r>
      <w:r>
        <w:rPr>
          <w:w w:val="110"/>
        </w:rPr>
        <w:t>components,</w:t>
      </w:r>
      <w:r>
        <w:rPr>
          <w:spacing w:val="-9"/>
          <w:w w:val="110"/>
        </w:rPr>
        <w:t xml:space="preserve"> </w:t>
      </w:r>
      <w:r>
        <w:rPr>
          <w:w w:val="110"/>
        </w:rPr>
        <w:t>then</w:t>
      </w:r>
      <w:r>
        <w:rPr>
          <w:spacing w:val="-10"/>
          <w:w w:val="110"/>
        </w:rPr>
        <w:t xml:space="preserve"> </w:t>
      </w:r>
      <w:r>
        <w:rPr>
          <w:i/>
          <w:w w:val="110"/>
        </w:rPr>
        <w:t>M</w:t>
      </w:r>
      <w:r>
        <w:rPr>
          <w:i/>
          <w:spacing w:val="6"/>
          <w:w w:val="110"/>
        </w:rPr>
        <w:t xml:space="preserve"> </w:t>
      </w:r>
      <w:r>
        <w:rPr>
          <w:i/>
          <w:w w:val="110"/>
        </w:rPr>
        <w:t>&lt;</w:t>
      </w:r>
      <w:r>
        <w:rPr>
          <w:i/>
          <w:spacing w:val="-11"/>
          <w:w w:val="110"/>
        </w:rPr>
        <w:t xml:space="preserve"> </w:t>
      </w:r>
      <w:r>
        <w:rPr>
          <w:i/>
          <w:w w:val="110"/>
        </w:rPr>
        <w:t>N</w:t>
      </w:r>
      <w:r>
        <w:rPr>
          <w:i/>
          <w:spacing w:val="-39"/>
          <w:w w:val="110"/>
        </w:rPr>
        <w:t xml:space="preserve"> </w:t>
      </w:r>
      <w:r>
        <w:rPr>
          <w:w w:val="110"/>
        </w:rPr>
        <w:t>,</w:t>
      </w:r>
      <w:r>
        <w:rPr>
          <w:spacing w:val="-9"/>
          <w:w w:val="110"/>
        </w:rPr>
        <w:t xml:space="preserve"> </w:t>
      </w:r>
      <w:r>
        <w:rPr>
          <w:w w:val="110"/>
        </w:rPr>
        <w:t>whereby</w:t>
      </w:r>
      <w:r>
        <w:rPr>
          <w:spacing w:val="-9"/>
          <w:w w:val="110"/>
        </w:rPr>
        <w:t xml:space="preserve"> </w:t>
      </w:r>
      <w:r>
        <w:rPr>
          <w:b/>
          <w:w w:val="110"/>
        </w:rPr>
        <w:t>R</w:t>
      </w:r>
      <w:r>
        <w:rPr>
          <w:b/>
          <w:spacing w:val="-10"/>
          <w:w w:val="110"/>
        </w:rPr>
        <w:t xml:space="preserve"> </w:t>
      </w:r>
      <w:r>
        <w:rPr>
          <w:w w:val="110"/>
        </w:rPr>
        <w:t>is</w:t>
      </w:r>
      <w:r>
        <w:rPr>
          <w:spacing w:val="-10"/>
          <w:w w:val="110"/>
        </w:rPr>
        <w:t xml:space="preserve"> </w:t>
      </w:r>
      <w:r>
        <w:rPr>
          <w:w w:val="110"/>
        </w:rPr>
        <w:t>wide</w:t>
      </w:r>
      <w:r>
        <w:rPr>
          <w:spacing w:val="-10"/>
          <w:w w:val="110"/>
        </w:rPr>
        <w:t xml:space="preserve"> </w:t>
      </w:r>
      <w:r>
        <w:rPr>
          <w:w w:val="110"/>
        </w:rPr>
        <w:t xml:space="preserve">rectangular and so Eq. 17 cannot </w:t>
      </w:r>
      <w:r>
        <w:rPr>
          <w:spacing w:val="1"/>
          <w:w w:val="110"/>
        </w:rPr>
        <w:t xml:space="preserve">be </w:t>
      </w:r>
      <w:r>
        <w:rPr>
          <w:w w:val="110"/>
        </w:rPr>
        <w:t xml:space="preserve">simply inverted to produce </w:t>
      </w:r>
      <w:r>
        <w:rPr>
          <w:b/>
          <w:w w:val="110"/>
        </w:rPr>
        <w:t>s</w:t>
      </w:r>
      <w:r>
        <w:rPr>
          <w:w w:val="110"/>
        </w:rPr>
        <w:t xml:space="preserve">. The idea of CS is to utilize the knowledge that </w:t>
      </w:r>
      <w:r>
        <w:rPr>
          <w:b/>
          <w:w w:val="110"/>
        </w:rPr>
        <w:t xml:space="preserve">s </w:t>
      </w:r>
      <w:r>
        <w:rPr>
          <w:w w:val="110"/>
        </w:rPr>
        <w:t xml:space="preserve">is sparse, i.e.g only </w:t>
      </w:r>
      <w:r>
        <w:rPr>
          <w:i/>
          <w:w w:val="110"/>
        </w:rPr>
        <w:t xml:space="preserve">K </w:t>
      </w:r>
      <w:r>
        <w:rPr>
          <w:w w:val="110"/>
        </w:rPr>
        <w:t xml:space="preserve">of its components, </w:t>
      </w:r>
      <w:r>
        <w:rPr>
          <w:i/>
          <w:w w:val="110"/>
        </w:rPr>
        <w:t xml:space="preserve">K N </w:t>
      </w:r>
      <w:r>
        <w:rPr>
          <w:w w:val="110"/>
        </w:rPr>
        <w:t>are nonzero. Bo</w:t>
      </w:r>
      <w:r>
        <w:rPr>
          <w:w w:val="110"/>
        </w:rPr>
        <w:t>th the measurements and sparsity are thus combined</w:t>
      </w:r>
      <w:r>
        <w:rPr>
          <w:spacing w:val="-11"/>
          <w:w w:val="110"/>
        </w:rPr>
        <w:t xml:space="preserve"> </w:t>
      </w:r>
      <w:r>
        <w:rPr>
          <w:w w:val="110"/>
        </w:rPr>
        <w:t>into</w:t>
      </w:r>
      <w:r>
        <w:rPr>
          <w:spacing w:val="-11"/>
          <w:w w:val="110"/>
        </w:rPr>
        <w:t xml:space="preserve"> </w:t>
      </w:r>
      <w:r>
        <w:rPr>
          <w:w w:val="110"/>
        </w:rPr>
        <w:t>a</w:t>
      </w:r>
      <w:r>
        <w:rPr>
          <w:spacing w:val="-11"/>
          <w:w w:val="110"/>
        </w:rPr>
        <w:t xml:space="preserve"> </w:t>
      </w:r>
      <w:r>
        <w:rPr>
          <w:w w:val="110"/>
        </w:rPr>
        <w:t>single</w:t>
      </w:r>
      <w:r>
        <w:rPr>
          <w:spacing w:val="-11"/>
          <w:w w:val="110"/>
        </w:rPr>
        <w:t xml:space="preserve"> </w:t>
      </w:r>
      <w:r>
        <w:rPr>
          <w:w w:val="110"/>
        </w:rPr>
        <w:t>constrained</w:t>
      </w:r>
      <w:r>
        <w:rPr>
          <w:spacing w:val="-11"/>
          <w:w w:val="110"/>
        </w:rPr>
        <w:t xml:space="preserve"> </w:t>
      </w:r>
      <w:r>
        <w:rPr>
          <w:w w:val="110"/>
        </w:rPr>
        <w:t>optimization</w:t>
      </w:r>
      <w:r>
        <w:rPr>
          <w:spacing w:val="-11"/>
          <w:w w:val="110"/>
        </w:rPr>
        <w:t xml:space="preserve"> </w:t>
      </w:r>
      <w:r>
        <w:rPr>
          <w:w w:val="110"/>
        </w:rPr>
        <w:t>routine:</w:t>
      </w:r>
    </w:p>
    <w:p w14:paraId="5D03F620" w14:textId="77777777" w:rsidR="00845F1E" w:rsidRDefault="00845F1E">
      <w:pPr>
        <w:pStyle w:val="BodyText"/>
        <w:spacing w:before="1"/>
        <w:rPr>
          <w:sz w:val="10"/>
        </w:rPr>
      </w:pPr>
    </w:p>
    <w:p w14:paraId="7C05FF7C" w14:textId="77777777" w:rsidR="00845F1E" w:rsidRDefault="00845F1E">
      <w:pPr>
        <w:rPr>
          <w:sz w:val="10"/>
        </w:rPr>
        <w:sectPr w:rsidR="00845F1E">
          <w:pgSz w:w="12240" w:h="15840"/>
          <w:pgMar w:top="1400" w:right="1320" w:bottom="1580" w:left="1340" w:header="0" w:footer="1389" w:gutter="0"/>
          <w:cols w:space="720"/>
        </w:sectPr>
      </w:pPr>
    </w:p>
    <w:p w14:paraId="0D2736C1" w14:textId="77777777" w:rsidR="00845F1E" w:rsidRDefault="00845F1E">
      <w:pPr>
        <w:pStyle w:val="BodyText"/>
        <w:spacing w:before="2"/>
        <w:rPr>
          <w:sz w:val="23"/>
        </w:rPr>
      </w:pPr>
    </w:p>
    <w:p w14:paraId="346C4396" w14:textId="77777777" w:rsidR="00845F1E" w:rsidRDefault="00BA7C68">
      <w:pPr>
        <w:jc w:val="right"/>
        <w:rPr>
          <w:sz w:val="20"/>
        </w:rPr>
      </w:pPr>
      <w:r>
        <w:rPr>
          <w:i/>
          <w:spacing w:val="-86"/>
          <w:w w:val="119"/>
          <w:sz w:val="20"/>
        </w:rPr>
        <w:t>s</w:t>
      </w:r>
      <w:r>
        <w:rPr>
          <w:spacing w:val="-15"/>
          <w:w w:val="149"/>
          <w:sz w:val="20"/>
        </w:rPr>
        <w:t>ˆ</w:t>
      </w:r>
      <w:r>
        <w:rPr>
          <w:rFonts w:ascii="Arial" w:hAnsi="Arial"/>
          <w:i/>
          <w:w w:val="181"/>
          <w:position w:val="-2"/>
          <w:sz w:val="14"/>
        </w:rPr>
        <w:t>i</w:t>
      </w:r>
      <w:r>
        <w:rPr>
          <w:rFonts w:ascii="Arial" w:hAnsi="Arial"/>
          <w:i/>
          <w:position w:val="-2"/>
          <w:sz w:val="14"/>
        </w:rPr>
        <w:t xml:space="preserve"> </w:t>
      </w:r>
      <w:r>
        <w:rPr>
          <w:rFonts w:ascii="Arial" w:hAnsi="Arial"/>
          <w:i/>
          <w:spacing w:val="-13"/>
          <w:position w:val="-2"/>
          <w:sz w:val="14"/>
        </w:rPr>
        <w:t xml:space="preserve"> </w:t>
      </w:r>
      <w:r>
        <w:rPr>
          <w:w w:val="137"/>
          <w:sz w:val="20"/>
        </w:rPr>
        <w:t>=</w:t>
      </w:r>
      <w:r>
        <w:rPr>
          <w:spacing w:val="5"/>
          <w:sz w:val="20"/>
        </w:rPr>
        <w:t xml:space="preserve"> </w:t>
      </w:r>
      <w:r>
        <w:rPr>
          <w:w w:val="107"/>
          <w:sz w:val="20"/>
        </w:rPr>
        <w:t>argmin</w:t>
      </w:r>
    </w:p>
    <w:p w14:paraId="3869912F" w14:textId="77777777" w:rsidR="00845F1E" w:rsidRDefault="00BA7C68">
      <w:pPr>
        <w:spacing w:before="73"/>
        <w:ind w:left="66"/>
        <w:rPr>
          <w:rFonts w:ascii="Arial"/>
          <w:i/>
          <w:sz w:val="14"/>
        </w:rPr>
      </w:pPr>
      <w:r>
        <w:br w:type="column"/>
      </w:r>
      <w:r>
        <w:rPr>
          <w:rFonts w:ascii="Arial"/>
          <w:i/>
          <w:w w:val="125"/>
          <w:sz w:val="14"/>
        </w:rPr>
        <w:t>N</w:t>
      </w:r>
    </w:p>
    <w:p w14:paraId="44F37AAF" w14:textId="77777777" w:rsidR="00845F1E" w:rsidRDefault="00BA7C68">
      <w:pPr>
        <w:tabs>
          <w:tab w:val="left" w:pos="4947"/>
        </w:tabs>
        <w:spacing w:before="32"/>
        <w:ind w:left="314"/>
        <w:rPr>
          <w:sz w:val="20"/>
        </w:rPr>
      </w:pPr>
      <w:r>
        <w:rPr>
          <w:rFonts w:ascii="Menlo"/>
          <w:i/>
          <w:w w:val="45"/>
          <w:sz w:val="20"/>
        </w:rPr>
        <w:t>|</w:t>
      </w:r>
      <w:r>
        <w:rPr>
          <w:i/>
          <w:w w:val="119"/>
          <w:sz w:val="20"/>
        </w:rPr>
        <w:t>s</w:t>
      </w:r>
      <w:r>
        <w:rPr>
          <w:rFonts w:ascii="Arial"/>
          <w:i/>
          <w:spacing w:val="8"/>
          <w:w w:val="181"/>
          <w:position w:val="-2"/>
          <w:sz w:val="14"/>
        </w:rPr>
        <w:t>i</w:t>
      </w:r>
      <w:r>
        <w:rPr>
          <w:rFonts w:ascii="Menlo"/>
          <w:i/>
          <w:w w:val="45"/>
          <w:sz w:val="20"/>
        </w:rPr>
        <w:t>|</w:t>
      </w:r>
      <w:r>
        <w:rPr>
          <w:rFonts w:ascii="Menlo"/>
          <w:i/>
          <w:sz w:val="20"/>
        </w:rPr>
        <w:t xml:space="preserve"> </w:t>
      </w:r>
      <w:r>
        <w:rPr>
          <w:rFonts w:ascii="Menlo"/>
          <w:i/>
          <w:spacing w:val="-42"/>
          <w:sz w:val="20"/>
        </w:rPr>
        <w:t xml:space="preserve"> </w:t>
      </w:r>
      <w:r>
        <w:rPr>
          <w:w w:val="104"/>
          <w:sz w:val="20"/>
        </w:rPr>
        <w:t>su</w:t>
      </w:r>
      <w:r>
        <w:rPr>
          <w:spacing w:val="-6"/>
          <w:w w:val="104"/>
          <w:sz w:val="20"/>
        </w:rPr>
        <w:t>c</w:t>
      </w:r>
      <w:r>
        <w:rPr>
          <w:w w:val="110"/>
          <w:sz w:val="20"/>
        </w:rPr>
        <w:t>h</w:t>
      </w:r>
      <w:r>
        <w:rPr>
          <w:spacing w:val="15"/>
          <w:sz w:val="20"/>
        </w:rPr>
        <w:t xml:space="preserve"> </w:t>
      </w:r>
      <w:r>
        <w:rPr>
          <w:w w:val="121"/>
          <w:sz w:val="20"/>
        </w:rPr>
        <w:t>that</w:t>
      </w:r>
      <w:r>
        <w:rPr>
          <w:spacing w:val="15"/>
          <w:sz w:val="20"/>
        </w:rPr>
        <w:t xml:space="preserve"> </w:t>
      </w:r>
      <w:r>
        <w:rPr>
          <w:b/>
          <w:w w:val="120"/>
          <w:sz w:val="20"/>
        </w:rPr>
        <w:t>y</w:t>
      </w:r>
      <w:r>
        <w:rPr>
          <w:b/>
          <w:spacing w:val="7"/>
          <w:sz w:val="20"/>
        </w:rPr>
        <w:t xml:space="preserve"> </w:t>
      </w:r>
      <w:r>
        <w:rPr>
          <w:w w:val="137"/>
          <w:sz w:val="20"/>
        </w:rPr>
        <w:t>=</w:t>
      </w:r>
      <w:r>
        <w:rPr>
          <w:spacing w:val="5"/>
          <w:sz w:val="20"/>
        </w:rPr>
        <w:t xml:space="preserve"> </w:t>
      </w:r>
      <w:r>
        <w:rPr>
          <w:b/>
          <w:w w:val="117"/>
          <w:sz w:val="20"/>
        </w:rPr>
        <w:t>Rs</w:t>
      </w:r>
      <w:r>
        <w:rPr>
          <w:b/>
          <w:sz w:val="20"/>
        </w:rPr>
        <w:tab/>
      </w:r>
      <w:r>
        <w:rPr>
          <w:w w:val="106"/>
          <w:sz w:val="20"/>
        </w:rPr>
        <w:t>(18)</w:t>
      </w:r>
    </w:p>
    <w:p w14:paraId="4BB677C5" w14:textId="77777777" w:rsidR="00845F1E" w:rsidRDefault="00BA7C68">
      <w:pPr>
        <w:spacing w:before="44"/>
        <w:ind w:left="109"/>
        <w:rPr>
          <w:rFonts w:ascii="Arial"/>
          <w:i/>
          <w:sz w:val="14"/>
        </w:rPr>
      </w:pPr>
      <w:r>
        <w:rPr>
          <w:rFonts w:ascii="Arial"/>
          <w:i/>
          <w:w w:val="181"/>
          <w:sz w:val="14"/>
        </w:rPr>
        <w:t>i</w:t>
      </w:r>
    </w:p>
    <w:p w14:paraId="321DA57F" w14:textId="77777777" w:rsidR="00845F1E" w:rsidRDefault="00845F1E">
      <w:pPr>
        <w:rPr>
          <w:rFonts w:ascii="Arial"/>
          <w:sz w:val="14"/>
        </w:rPr>
        <w:sectPr w:rsidR="00845F1E">
          <w:type w:val="continuous"/>
          <w:pgSz w:w="12240" w:h="15840"/>
          <w:pgMar w:top="1500" w:right="1320" w:bottom="1580" w:left="1340" w:header="720" w:footer="720" w:gutter="0"/>
          <w:cols w:num="2" w:space="720" w:equalWidth="0">
            <w:col w:w="4119" w:space="40"/>
            <w:col w:w="5421"/>
          </w:cols>
        </w:sectPr>
      </w:pPr>
    </w:p>
    <w:p w14:paraId="3662C650" w14:textId="77777777" w:rsidR="00845F1E" w:rsidRDefault="00BA7C68">
      <w:pPr>
        <w:pStyle w:val="BodyText"/>
        <w:spacing w:before="167" w:line="232" w:lineRule="auto"/>
        <w:ind w:left="100" w:right="10"/>
      </w:pPr>
      <w:r>
        <w:rPr>
          <w:w w:val="104"/>
        </w:rPr>
        <w:t>where</w:t>
      </w:r>
      <w:r>
        <w:t xml:space="preserve"> </w:t>
      </w:r>
      <w:r>
        <w:rPr>
          <w:i/>
          <w:spacing w:val="-86"/>
          <w:w w:val="119"/>
        </w:rPr>
        <w:t>s</w:t>
      </w:r>
      <w:r>
        <w:rPr>
          <w:spacing w:val="-14"/>
          <w:w w:val="149"/>
        </w:rPr>
        <w:t>ˆ</w:t>
      </w:r>
      <w:r>
        <w:rPr>
          <w:rFonts w:ascii="Arial" w:hAnsi="Arial"/>
          <w:i/>
          <w:w w:val="181"/>
          <w:position w:val="-2"/>
          <w:sz w:val="14"/>
        </w:rPr>
        <w:t>i</w:t>
      </w:r>
      <w:r>
        <w:rPr>
          <w:rFonts w:ascii="Arial" w:hAnsi="Arial"/>
          <w:i/>
          <w:position w:val="-2"/>
          <w:sz w:val="14"/>
        </w:rPr>
        <w:t xml:space="preserve">  </w:t>
      </w:r>
      <w:r>
        <w:rPr>
          <w:w w:val="108"/>
        </w:rPr>
        <w:t>are</w:t>
      </w:r>
      <w:r>
        <w:t xml:space="preserve"> </w:t>
      </w:r>
      <w:r>
        <w:rPr>
          <w:w w:val="113"/>
        </w:rPr>
        <w:t>the</w:t>
      </w:r>
      <w:r>
        <w:t xml:space="preserve"> </w:t>
      </w:r>
      <w:r>
        <w:rPr>
          <w:w w:val="108"/>
        </w:rPr>
        <w:t>optimal</w:t>
      </w:r>
      <w:r>
        <w:t xml:space="preserve"> </w:t>
      </w:r>
      <w:r>
        <w:rPr>
          <w:w w:val="99"/>
        </w:rPr>
        <w:t>e</w:t>
      </w:r>
      <w:r>
        <w:rPr>
          <w:w w:val="109"/>
        </w:rPr>
        <w:t>stimates</w:t>
      </w:r>
      <w:r>
        <w:t xml:space="preserve"> </w:t>
      </w:r>
      <w:r>
        <w:rPr>
          <w:w w:val="96"/>
        </w:rPr>
        <w:t>of</w:t>
      </w:r>
      <w:r>
        <w:t xml:space="preserve"> </w:t>
      </w:r>
      <w:r>
        <w:rPr>
          <w:w w:val="113"/>
        </w:rPr>
        <w:t>the</w:t>
      </w:r>
      <w:r>
        <w:t xml:space="preserve"> </w:t>
      </w:r>
      <w:r>
        <w:rPr>
          <w:w w:val="104"/>
        </w:rPr>
        <w:t>signal</w:t>
      </w:r>
      <w:r>
        <w:t xml:space="preserve"> </w:t>
      </w:r>
      <w:r>
        <w:rPr>
          <w:w w:val="104"/>
        </w:rPr>
        <w:t>com</w:t>
      </w:r>
      <w:r>
        <w:rPr>
          <w:spacing w:val="5"/>
          <w:w w:val="104"/>
        </w:rPr>
        <w:t>p</w:t>
      </w:r>
      <w:r>
        <w:rPr>
          <w:w w:val="105"/>
        </w:rPr>
        <w:t>one</w:t>
      </w:r>
      <w:r>
        <w:rPr>
          <w:spacing w:val="-6"/>
          <w:w w:val="105"/>
        </w:rPr>
        <w:t>n</w:t>
      </w:r>
      <w:r>
        <w:rPr>
          <w:w w:val="116"/>
        </w:rPr>
        <w:t>ts</w:t>
      </w:r>
      <w:r>
        <w:t xml:space="preserve"> </w:t>
      </w:r>
      <w:r>
        <w:rPr>
          <w:w w:val="111"/>
        </w:rPr>
        <w:t>a</w:t>
      </w:r>
      <w:r>
        <w:rPr>
          <w:spacing w:val="-1"/>
          <w:w w:val="111"/>
        </w:rPr>
        <w:t>n</w:t>
      </w:r>
      <w:r>
        <w:rPr>
          <w:w w:val="110"/>
        </w:rPr>
        <w:t>d</w:t>
      </w:r>
      <w:r>
        <w:t xml:space="preserve"> </w:t>
      </w:r>
      <w:r>
        <w:rPr>
          <w:w w:val="113"/>
        </w:rPr>
        <w:t>the</w:t>
      </w:r>
      <w:r>
        <w:t xml:space="preserve"> </w:t>
      </w:r>
      <w:r>
        <w:rPr>
          <w:w w:val="107"/>
        </w:rPr>
        <w:t>sum,</w:t>
      </w:r>
      <w:r>
        <w:t xml:space="preserve"> </w:t>
      </w:r>
      <w:r>
        <w:rPr>
          <w:w w:val="102"/>
        </w:rPr>
        <w:t>whi</w:t>
      </w:r>
      <w:r>
        <w:rPr>
          <w:spacing w:val="-6"/>
          <w:w w:val="102"/>
        </w:rPr>
        <w:t>c</w:t>
      </w:r>
      <w:r>
        <w:rPr>
          <w:w w:val="110"/>
        </w:rPr>
        <w:t>h</w:t>
      </w:r>
      <w:r>
        <w:t xml:space="preserve"> </w:t>
      </w:r>
      <w:r>
        <w:t>is</w:t>
      </w:r>
      <w:r>
        <w:t xml:space="preserve"> </w:t>
      </w:r>
      <w:r>
        <w:rPr>
          <w:w w:val="105"/>
        </w:rPr>
        <w:t>kn</w:t>
      </w:r>
      <w:r>
        <w:rPr>
          <w:spacing w:val="-6"/>
          <w:w w:val="105"/>
        </w:rPr>
        <w:t>o</w:t>
      </w:r>
      <w:r>
        <w:rPr>
          <w:w w:val="104"/>
        </w:rPr>
        <w:t>wn</w:t>
      </w:r>
      <w:r>
        <w:t xml:space="preserve"> </w:t>
      </w:r>
      <w:r>
        <w:rPr>
          <w:w w:val="106"/>
        </w:rPr>
        <w:t>as</w:t>
      </w:r>
      <w:r>
        <w:t xml:space="preserve"> </w:t>
      </w:r>
      <w:r>
        <w:rPr>
          <w:w w:val="120"/>
        </w:rPr>
        <w:t>t</w:t>
      </w:r>
      <w:r>
        <w:rPr>
          <w:spacing w:val="-1"/>
          <w:w w:val="120"/>
        </w:rPr>
        <w:t>h</w:t>
      </w:r>
      <w:r>
        <w:rPr>
          <w:w w:val="99"/>
        </w:rPr>
        <w:t>e</w:t>
      </w:r>
      <w:r>
        <w:t xml:space="preserve"> </w:t>
      </w:r>
      <w:r>
        <w:rPr>
          <w:i/>
          <w:w w:val="121"/>
        </w:rPr>
        <w:t>L</w:t>
      </w:r>
      <w:r>
        <w:rPr>
          <w:w w:val="113"/>
          <w:position w:val="-2"/>
          <w:sz w:val="14"/>
        </w:rPr>
        <w:t>1</w:t>
      </w:r>
      <w:r>
        <w:rPr>
          <w:position w:val="-2"/>
          <w:sz w:val="14"/>
        </w:rPr>
        <w:t xml:space="preserve">  </w:t>
      </w:r>
      <w:r>
        <w:rPr>
          <w:w w:val="107"/>
        </w:rPr>
        <w:t xml:space="preserve">norm </w:t>
      </w:r>
      <w:r>
        <w:rPr>
          <w:w w:val="110"/>
        </w:rPr>
        <w:t xml:space="preserve">of </w:t>
      </w:r>
      <w:r>
        <w:rPr>
          <w:b/>
          <w:w w:val="110"/>
        </w:rPr>
        <w:t xml:space="preserve">s </w:t>
      </w:r>
      <w:r>
        <w:rPr>
          <w:w w:val="110"/>
        </w:rPr>
        <w:t xml:space="preserve">is a natural metric of </w:t>
      </w:r>
      <w:r>
        <w:rPr>
          <w:spacing w:val="-3"/>
          <w:w w:val="110"/>
        </w:rPr>
        <w:t>sparsity.</w:t>
      </w:r>
    </w:p>
    <w:p w14:paraId="065EC85A" w14:textId="77777777" w:rsidR="00845F1E" w:rsidRDefault="00BA7C68">
      <w:pPr>
        <w:pStyle w:val="BodyText"/>
        <w:spacing w:before="8" w:line="244" w:lineRule="auto"/>
        <w:ind w:left="100" w:right="115" w:firstLine="298"/>
        <w:jc w:val="both"/>
      </w:pPr>
      <w:r>
        <w:rPr>
          <w:w w:val="110"/>
        </w:rPr>
        <w:t xml:space="preserve">Importantly, the </w:t>
      </w:r>
      <w:r>
        <w:rPr>
          <w:i/>
          <w:w w:val="110"/>
        </w:rPr>
        <w:t>L</w:t>
      </w:r>
      <w:r>
        <w:rPr>
          <w:w w:val="110"/>
          <w:position w:val="-2"/>
          <w:sz w:val="14"/>
        </w:rPr>
        <w:t xml:space="preserve">1 </w:t>
      </w:r>
      <w:r>
        <w:rPr>
          <w:w w:val="110"/>
        </w:rPr>
        <w:t>norm is a convex operation and the constraints are linear, so the optimization has a unique</w:t>
      </w:r>
      <w:r>
        <w:rPr>
          <w:spacing w:val="-16"/>
          <w:w w:val="110"/>
        </w:rPr>
        <w:t xml:space="preserve"> </w:t>
      </w:r>
      <w:r>
        <w:rPr>
          <w:w w:val="110"/>
        </w:rPr>
        <w:t>global</w:t>
      </w:r>
      <w:r>
        <w:rPr>
          <w:spacing w:val="-16"/>
          <w:w w:val="110"/>
        </w:rPr>
        <w:t xml:space="preserve"> </w:t>
      </w:r>
      <w:r>
        <w:rPr>
          <w:w w:val="110"/>
        </w:rPr>
        <w:t>minimum.</w:t>
      </w:r>
      <w:r>
        <w:rPr>
          <w:spacing w:val="3"/>
          <w:w w:val="110"/>
        </w:rPr>
        <w:t xml:space="preserve"> </w:t>
      </w:r>
      <w:r>
        <w:rPr>
          <w:spacing w:val="-9"/>
          <w:w w:val="110"/>
        </w:rPr>
        <w:t>To</w:t>
      </w:r>
      <w:r>
        <w:rPr>
          <w:spacing w:val="-16"/>
          <w:w w:val="110"/>
        </w:rPr>
        <w:t xml:space="preserve"> </w:t>
      </w:r>
      <w:r>
        <w:rPr>
          <w:w w:val="110"/>
        </w:rPr>
        <w:t>incorporate</w:t>
      </w:r>
      <w:r>
        <w:rPr>
          <w:spacing w:val="-17"/>
          <w:w w:val="110"/>
        </w:rPr>
        <w:t xml:space="preserve"> </w:t>
      </w:r>
      <w:r>
        <w:rPr>
          <w:w w:val="110"/>
        </w:rPr>
        <w:t>the</w:t>
      </w:r>
      <w:r>
        <w:rPr>
          <w:spacing w:val="-16"/>
          <w:w w:val="110"/>
        </w:rPr>
        <w:t xml:space="preserve"> </w:t>
      </w:r>
      <w:r>
        <w:rPr>
          <w:w w:val="110"/>
        </w:rPr>
        <w:t>nonlinear</w:t>
      </w:r>
      <w:r>
        <w:rPr>
          <w:spacing w:val="-16"/>
          <w:w w:val="110"/>
        </w:rPr>
        <w:t xml:space="preserve"> </w:t>
      </w:r>
      <w:r>
        <w:rPr>
          <w:w w:val="110"/>
        </w:rPr>
        <w:t>response</w:t>
      </w:r>
      <w:r>
        <w:rPr>
          <w:spacing w:val="-17"/>
          <w:w w:val="110"/>
        </w:rPr>
        <w:t xml:space="preserve"> </w:t>
      </w:r>
      <w:r>
        <w:rPr>
          <w:w w:val="110"/>
        </w:rPr>
        <w:t>of</w:t>
      </w:r>
      <w:r>
        <w:rPr>
          <w:spacing w:val="-16"/>
          <w:w w:val="110"/>
        </w:rPr>
        <w:t xml:space="preserve"> </w:t>
      </w:r>
      <w:r>
        <w:rPr>
          <w:w w:val="110"/>
        </w:rPr>
        <w:t>our</w:t>
      </w:r>
      <w:r>
        <w:rPr>
          <w:spacing w:val="-17"/>
          <w:w w:val="110"/>
        </w:rPr>
        <w:t xml:space="preserve"> </w:t>
      </w:r>
      <w:r>
        <w:rPr>
          <w:w w:val="110"/>
        </w:rPr>
        <w:t>encoding</w:t>
      </w:r>
      <w:r>
        <w:rPr>
          <w:spacing w:val="-16"/>
          <w:w w:val="110"/>
        </w:rPr>
        <w:t xml:space="preserve"> </w:t>
      </w:r>
      <w:r>
        <w:rPr>
          <w:w w:val="110"/>
        </w:rPr>
        <w:t>model</w:t>
      </w:r>
      <w:r>
        <w:rPr>
          <w:spacing w:val="-16"/>
          <w:w w:val="110"/>
        </w:rPr>
        <w:t xml:space="preserve"> </w:t>
      </w:r>
      <w:r>
        <w:rPr>
          <w:w w:val="110"/>
        </w:rPr>
        <w:t>into</w:t>
      </w:r>
      <w:r>
        <w:rPr>
          <w:spacing w:val="-16"/>
          <w:w w:val="110"/>
        </w:rPr>
        <w:t xml:space="preserve"> </w:t>
      </w:r>
      <w:r>
        <w:rPr>
          <w:w w:val="110"/>
        </w:rPr>
        <w:t>this</w:t>
      </w:r>
      <w:r>
        <w:rPr>
          <w:spacing w:val="-16"/>
          <w:w w:val="110"/>
        </w:rPr>
        <w:t xml:space="preserve"> </w:t>
      </w:r>
      <w:r>
        <w:rPr>
          <w:w w:val="110"/>
        </w:rPr>
        <w:t>linear</w:t>
      </w:r>
      <w:r>
        <w:rPr>
          <w:spacing w:val="-16"/>
          <w:w w:val="110"/>
        </w:rPr>
        <w:t xml:space="preserve"> </w:t>
      </w:r>
      <w:r>
        <w:rPr>
          <w:w w:val="110"/>
        </w:rPr>
        <w:t xml:space="preserve">frame- work, </w:t>
      </w:r>
      <w:r>
        <w:rPr>
          <w:spacing w:val="-3"/>
          <w:w w:val="110"/>
        </w:rPr>
        <w:t xml:space="preserve">we </w:t>
      </w:r>
      <w:r>
        <w:rPr>
          <w:w w:val="110"/>
        </w:rPr>
        <w:t xml:space="preserve">assume that the responses are generated through the full nonlinear steady state response, Eq. 1, but that the measurement matrix needed for decoding uses a linear approximation of this transformation. Expanding Eq. 1 </w:t>
      </w:r>
      <w:r>
        <w:rPr>
          <w:w w:val="110"/>
        </w:rPr>
        <w:t xml:space="preserve">around </w:t>
      </w:r>
      <w:r>
        <w:rPr>
          <w:i/>
          <w:w w:val="110"/>
        </w:rPr>
        <w:t>s</w:t>
      </w:r>
      <w:r>
        <w:rPr>
          <w:w w:val="110"/>
          <w:position w:val="-2"/>
          <w:sz w:val="14"/>
        </w:rPr>
        <w:t xml:space="preserve">0  </w:t>
      </w:r>
      <w:r>
        <w:rPr>
          <w:w w:val="120"/>
        </w:rPr>
        <w:t xml:space="preserve">= </w:t>
      </w:r>
      <w:r>
        <w:rPr>
          <w:i/>
          <w:w w:val="120"/>
        </w:rPr>
        <w:t>s</w:t>
      </w:r>
      <w:r>
        <w:rPr>
          <w:rFonts w:ascii="Arial" w:hAnsi="Arial"/>
          <w:i/>
          <w:w w:val="120"/>
          <w:position w:val="-2"/>
          <w:sz w:val="14"/>
        </w:rPr>
        <w:t xml:space="preserve">i </w:t>
      </w:r>
      <w:r>
        <w:rPr>
          <w:rFonts w:ascii="Menlo" w:hAnsi="Menlo"/>
          <w:i/>
          <w:w w:val="110"/>
        </w:rPr>
        <w:t xml:space="preserve">− </w:t>
      </w:r>
      <w:r>
        <w:rPr>
          <w:w w:val="120"/>
        </w:rPr>
        <w:t>∆</w:t>
      </w:r>
      <w:r>
        <w:rPr>
          <w:i/>
          <w:w w:val="120"/>
        </w:rPr>
        <w:t>s</w:t>
      </w:r>
      <w:r>
        <w:rPr>
          <w:rFonts w:ascii="Arial" w:hAnsi="Arial"/>
          <w:i/>
          <w:w w:val="120"/>
          <w:position w:val="-2"/>
          <w:sz w:val="14"/>
        </w:rPr>
        <w:t>i</w:t>
      </w:r>
      <w:r>
        <w:rPr>
          <w:rFonts w:ascii="Arial" w:hAnsi="Arial"/>
          <w:i/>
          <w:spacing w:val="7"/>
          <w:w w:val="120"/>
          <w:position w:val="-2"/>
          <w:sz w:val="14"/>
        </w:rPr>
        <w:t xml:space="preserve"> </w:t>
      </w:r>
      <w:r>
        <w:rPr>
          <w:w w:val="110"/>
        </w:rPr>
        <w:t>gives</w:t>
      </w:r>
    </w:p>
    <w:p w14:paraId="7D38DDA3" w14:textId="77777777" w:rsidR="00845F1E" w:rsidRDefault="00BA7C68">
      <w:pPr>
        <w:tabs>
          <w:tab w:val="left" w:pos="9105"/>
        </w:tabs>
        <w:spacing w:before="185"/>
        <w:ind w:left="3744"/>
        <w:rPr>
          <w:sz w:val="20"/>
        </w:rPr>
      </w:pPr>
      <w:r>
        <w:rPr>
          <w:i/>
          <w:w w:val="120"/>
          <w:sz w:val="20"/>
        </w:rPr>
        <w:t>A</w:t>
      </w:r>
      <w:r>
        <w:rPr>
          <w:rFonts w:ascii="Arial" w:hAnsi="Arial"/>
          <w:i/>
          <w:w w:val="120"/>
          <w:position w:val="-2"/>
          <w:sz w:val="14"/>
        </w:rPr>
        <w:t xml:space="preserve">a  </w:t>
      </w:r>
      <w:r>
        <w:rPr>
          <w:rFonts w:ascii="Menlo" w:hAnsi="Menlo"/>
          <w:i/>
          <w:w w:val="120"/>
          <w:sz w:val="20"/>
        </w:rPr>
        <w:t>≈</w:t>
      </w:r>
      <w:r>
        <w:rPr>
          <w:rFonts w:ascii="Menlo" w:hAnsi="Menlo"/>
          <w:i/>
          <w:spacing w:val="-90"/>
          <w:w w:val="120"/>
          <w:sz w:val="20"/>
        </w:rPr>
        <w:t xml:space="preserve"> </w:t>
      </w:r>
      <w:r>
        <w:rPr>
          <w:i/>
          <w:w w:val="120"/>
          <w:sz w:val="20"/>
        </w:rPr>
        <w:t>A</w:t>
      </w:r>
      <w:r>
        <w:rPr>
          <w:rFonts w:ascii="Arial" w:hAnsi="Arial"/>
          <w:i/>
          <w:w w:val="120"/>
          <w:position w:val="-2"/>
          <w:sz w:val="14"/>
        </w:rPr>
        <w:t>a,</w:t>
      </w:r>
      <w:r>
        <w:rPr>
          <w:w w:val="120"/>
          <w:position w:val="-2"/>
          <w:sz w:val="14"/>
        </w:rPr>
        <w:t xml:space="preserve">0 </w:t>
      </w:r>
      <w:r>
        <w:rPr>
          <w:w w:val="120"/>
          <w:sz w:val="20"/>
        </w:rPr>
        <w:t>+</w:t>
      </w:r>
      <w:r>
        <w:rPr>
          <w:spacing w:val="-12"/>
          <w:w w:val="120"/>
          <w:sz w:val="20"/>
        </w:rPr>
        <w:t xml:space="preserve"> </w:t>
      </w:r>
      <w:r>
        <w:rPr>
          <w:w w:val="120"/>
          <w:sz w:val="20"/>
        </w:rPr>
        <w:t>∆</w:t>
      </w:r>
      <w:r>
        <w:rPr>
          <w:i/>
          <w:w w:val="120"/>
          <w:sz w:val="20"/>
        </w:rPr>
        <w:t>A</w:t>
      </w:r>
      <w:r>
        <w:rPr>
          <w:rFonts w:ascii="Arial" w:hAnsi="Arial"/>
          <w:i/>
          <w:w w:val="120"/>
          <w:position w:val="-2"/>
          <w:sz w:val="14"/>
        </w:rPr>
        <w:t>a</w:t>
      </w:r>
      <w:r>
        <w:rPr>
          <w:rFonts w:ascii="Arial" w:hAnsi="Arial"/>
          <w:i/>
          <w:w w:val="120"/>
          <w:position w:val="-2"/>
          <w:sz w:val="14"/>
        </w:rPr>
        <w:tab/>
      </w:r>
      <w:r>
        <w:rPr>
          <w:w w:val="120"/>
          <w:sz w:val="20"/>
        </w:rPr>
        <w:t>(19)</w:t>
      </w:r>
    </w:p>
    <w:p w14:paraId="099BB838" w14:textId="77777777" w:rsidR="00845F1E" w:rsidRDefault="00BA7C68">
      <w:pPr>
        <w:spacing w:before="74" w:line="57" w:lineRule="exact"/>
        <w:ind w:right="792"/>
        <w:jc w:val="center"/>
        <w:rPr>
          <w:rFonts w:ascii="Arial"/>
          <w:i/>
          <w:sz w:val="14"/>
        </w:rPr>
      </w:pPr>
      <w:r>
        <w:pict w14:anchorId="07498622">
          <v:shape id="_x0000_s1342" type="#_x0000_t202" alt="" style="position:absolute;left:0;text-align:left;margin-left:311.05pt;margin-top:12.55pt;width:3.35pt;height:37.2pt;z-index:-83176;mso-wrap-style:square;mso-wrap-edited:f;mso-width-percent:0;mso-height-percent:0;mso-position-horizontal-relative:page;mso-width-percent:0;mso-height-percent:0;v-text-anchor:top" filled="f" stroked="f">
            <v:textbox inset="0,0,0,0">
              <w:txbxContent>
                <w:p w14:paraId="33A26FFA" w14:textId="77777777" w:rsidR="00845F1E" w:rsidRDefault="00BA7C68">
                  <w:pPr>
                    <w:pStyle w:val="BodyText"/>
                    <w:spacing w:line="196" w:lineRule="exact"/>
                    <w:rPr>
                      <w:rFonts w:ascii="Arial"/>
                    </w:rPr>
                  </w:pPr>
                  <w:r>
                    <w:rPr>
                      <w:rFonts w:ascii="Arial"/>
                      <w:w w:val="59"/>
                    </w:rPr>
                    <w:t>1</w:t>
                  </w:r>
                </w:p>
              </w:txbxContent>
            </v:textbox>
            <w10:wrap anchorx="page"/>
          </v:shape>
        </w:pict>
      </w:r>
      <w:r>
        <w:pict w14:anchorId="0F3CADE4">
          <v:shape id="_x0000_s1341" type="#_x0000_t202" alt="" style="position:absolute;left:0;text-align:left;margin-left:311.05pt;margin-top:6.55pt;width:.1pt;height:37.2pt;z-index:-83080;mso-wrap-style:square;mso-wrap-edited:f;mso-width-percent:0;mso-height-percent:0;mso-position-horizontal-relative:page;mso-width-percent:0;mso-height-percent:0;v-text-anchor:top" filled="f" stroked="f">
            <v:textbox inset="0,0,0,0">
              <w:txbxContent>
                <w:p w14:paraId="38232619" w14:textId="77777777" w:rsidR="00845F1E" w:rsidRDefault="00BA7C68">
                  <w:pPr>
                    <w:pStyle w:val="BodyText"/>
                    <w:spacing w:line="196" w:lineRule="exact"/>
                    <w:rPr>
                      <w:rFonts w:ascii="Arial"/>
                    </w:rPr>
                  </w:pPr>
                  <w:r>
                    <w:rPr>
                      <w:rFonts w:ascii="Arial"/>
                      <w:spacing w:val="-67"/>
                      <w:w w:val="59"/>
                    </w:rPr>
                    <w:t>1</w:t>
                  </w:r>
                </w:p>
              </w:txbxContent>
            </v:textbox>
            <w10:wrap anchorx="page"/>
          </v:shape>
        </w:pict>
      </w:r>
      <w:r>
        <w:rPr>
          <w:rFonts w:ascii="Arial"/>
          <w:i/>
          <w:w w:val="124"/>
          <w:sz w:val="14"/>
        </w:rPr>
        <w:t>N</w:t>
      </w:r>
    </w:p>
    <w:p w14:paraId="35F6F584" w14:textId="77777777" w:rsidR="00845F1E" w:rsidRDefault="00845F1E">
      <w:pPr>
        <w:spacing w:line="57" w:lineRule="exact"/>
        <w:jc w:val="center"/>
        <w:rPr>
          <w:rFonts w:ascii="Arial"/>
          <w:sz w:val="14"/>
        </w:rPr>
        <w:sectPr w:rsidR="00845F1E">
          <w:type w:val="continuous"/>
          <w:pgSz w:w="12240" w:h="15840"/>
          <w:pgMar w:top="1500" w:right="1320" w:bottom="1580" w:left="1340" w:header="720" w:footer="720" w:gutter="0"/>
          <w:cols w:space="720"/>
        </w:sectPr>
      </w:pPr>
    </w:p>
    <w:p w14:paraId="5E359321" w14:textId="77777777" w:rsidR="00845F1E" w:rsidRDefault="00BA7C68">
      <w:pPr>
        <w:spacing w:before="136"/>
        <w:jc w:val="right"/>
        <w:rPr>
          <w:sz w:val="20"/>
        </w:rPr>
      </w:pPr>
      <w:r>
        <w:rPr>
          <w:w w:val="130"/>
          <w:sz w:val="20"/>
        </w:rPr>
        <w:t>∆</w:t>
      </w:r>
      <w:r>
        <w:rPr>
          <w:i/>
          <w:w w:val="130"/>
          <w:sz w:val="20"/>
        </w:rPr>
        <w:t>A</w:t>
      </w:r>
      <w:r>
        <w:rPr>
          <w:rFonts w:ascii="Arial" w:hAnsi="Arial"/>
          <w:i/>
          <w:w w:val="130"/>
          <w:position w:val="-2"/>
          <w:sz w:val="14"/>
        </w:rPr>
        <w:t xml:space="preserve">a </w:t>
      </w:r>
      <w:r>
        <w:rPr>
          <w:w w:val="130"/>
          <w:sz w:val="20"/>
        </w:rPr>
        <w:t>=</w:t>
      </w:r>
    </w:p>
    <w:p w14:paraId="485A5272" w14:textId="77777777" w:rsidR="00845F1E" w:rsidRDefault="00BA7C68">
      <w:pPr>
        <w:tabs>
          <w:tab w:val="left" w:pos="4864"/>
        </w:tabs>
        <w:spacing w:before="136" w:line="299" w:lineRule="exact"/>
        <w:ind w:left="336"/>
        <w:rPr>
          <w:sz w:val="20"/>
        </w:rPr>
      </w:pPr>
      <w:r>
        <w:br w:type="column"/>
      </w:r>
      <w:r>
        <w:rPr>
          <w:i/>
          <w:w w:val="125"/>
          <w:sz w:val="20"/>
        </w:rPr>
        <w:t>R</w:t>
      </w:r>
      <w:r>
        <w:rPr>
          <w:rFonts w:ascii="Arial" w:hAnsi="Arial"/>
          <w:i/>
          <w:w w:val="125"/>
          <w:position w:val="-2"/>
          <w:sz w:val="14"/>
        </w:rPr>
        <w:t>ia</w:t>
      </w:r>
      <w:r>
        <w:rPr>
          <w:rFonts w:ascii="Arial" w:hAnsi="Arial"/>
          <w:i/>
          <w:spacing w:val="31"/>
          <w:w w:val="125"/>
          <w:position w:val="-2"/>
          <w:sz w:val="14"/>
        </w:rPr>
        <w:t xml:space="preserve"> </w:t>
      </w:r>
      <w:r>
        <w:rPr>
          <w:rFonts w:ascii="Arial" w:hAnsi="Arial"/>
          <w:i/>
          <w:w w:val="125"/>
          <w:position w:val="-7"/>
          <w:sz w:val="14"/>
        </w:rPr>
        <w:t>s</w:t>
      </w:r>
      <w:r>
        <w:rPr>
          <w:rFonts w:ascii="Arial" w:hAnsi="Arial"/>
          <w:w w:val="125"/>
          <w:position w:val="-9"/>
          <w:sz w:val="10"/>
        </w:rPr>
        <w:t>0</w:t>
      </w:r>
      <w:r>
        <w:rPr>
          <w:rFonts w:ascii="Arial" w:hAnsi="Arial"/>
          <w:spacing w:val="-14"/>
          <w:w w:val="125"/>
          <w:position w:val="-9"/>
          <w:sz w:val="10"/>
        </w:rPr>
        <w:t xml:space="preserve"> </w:t>
      </w:r>
      <w:r>
        <w:rPr>
          <w:w w:val="125"/>
          <w:sz w:val="20"/>
        </w:rPr>
        <w:t>∆</w:t>
      </w:r>
      <w:r>
        <w:rPr>
          <w:i/>
          <w:w w:val="125"/>
          <w:sz w:val="20"/>
        </w:rPr>
        <w:t>s</w:t>
      </w:r>
      <w:r>
        <w:rPr>
          <w:rFonts w:ascii="Arial" w:hAnsi="Arial"/>
          <w:i/>
          <w:w w:val="125"/>
          <w:position w:val="-2"/>
          <w:sz w:val="14"/>
        </w:rPr>
        <w:t>i</w:t>
      </w:r>
      <w:r>
        <w:rPr>
          <w:rFonts w:ascii="Arial" w:hAnsi="Arial"/>
          <w:i/>
          <w:w w:val="125"/>
          <w:position w:val="-2"/>
          <w:sz w:val="14"/>
        </w:rPr>
        <w:tab/>
      </w:r>
      <w:r>
        <w:rPr>
          <w:w w:val="125"/>
          <w:sz w:val="20"/>
        </w:rPr>
        <w:t>(20)</w:t>
      </w:r>
    </w:p>
    <w:p w14:paraId="4C19CA1D" w14:textId="77777777" w:rsidR="00845F1E" w:rsidRDefault="00BA7C68">
      <w:pPr>
        <w:spacing w:line="152" w:lineRule="exact"/>
        <w:ind w:left="131"/>
        <w:rPr>
          <w:rFonts w:ascii="Arial"/>
          <w:i/>
          <w:sz w:val="14"/>
        </w:rPr>
      </w:pPr>
      <w:r>
        <w:rPr>
          <w:rFonts w:ascii="Arial"/>
          <w:i/>
          <w:w w:val="181"/>
          <w:sz w:val="14"/>
        </w:rPr>
        <w:t>i</w:t>
      </w:r>
    </w:p>
    <w:p w14:paraId="146B8731" w14:textId="77777777" w:rsidR="00845F1E" w:rsidRDefault="00BA7C68">
      <w:pPr>
        <w:spacing w:before="34" w:line="167" w:lineRule="exact"/>
        <w:ind w:left="499"/>
        <w:rPr>
          <w:rFonts w:ascii="Menlo" w:hAnsi="Menlo"/>
          <w:i/>
          <w:sz w:val="14"/>
        </w:rPr>
      </w:pPr>
      <w:r>
        <w:rPr>
          <w:rFonts w:ascii="Arial" w:hAnsi="Arial"/>
          <w:i/>
          <w:w w:val="125"/>
          <w:position w:val="10"/>
          <w:sz w:val="14"/>
        </w:rPr>
        <w:t xml:space="preserve">N </w:t>
      </w:r>
      <w:r>
        <w:rPr>
          <w:i/>
          <w:w w:val="125"/>
          <w:sz w:val="20"/>
        </w:rPr>
        <w:t>s</w:t>
      </w:r>
      <w:r>
        <w:rPr>
          <w:w w:val="125"/>
          <w:position w:val="-2"/>
          <w:sz w:val="14"/>
        </w:rPr>
        <w:t>0</w:t>
      </w:r>
      <w:r>
        <w:rPr>
          <w:i/>
          <w:w w:val="125"/>
          <w:sz w:val="20"/>
        </w:rPr>
        <w:t>/K</w:t>
      </w:r>
      <w:r>
        <w:rPr>
          <w:rFonts w:ascii="Menlo" w:hAnsi="Menlo"/>
          <w:i/>
          <w:w w:val="125"/>
          <w:position w:val="7"/>
          <w:sz w:val="14"/>
        </w:rPr>
        <w:t>∗</w:t>
      </w:r>
    </w:p>
    <w:p w14:paraId="7C2E0F4E" w14:textId="77777777" w:rsidR="00845F1E" w:rsidRDefault="00845F1E">
      <w:pPr>
        <w:spacing w:line="167" w:lineRule="exact"/>
        <w:rPr>
          <w:rFonts w:ascii="Menlo" w:hAnsi="Menlo"/>
          <w:sz w:val="14"/>
        </w:rPr>
        <w:sectPr w:rsidR="00845F1E">
          <w:type w:val="continuous"/>
          <w:pgSz w:w="12240" w:h="15840"/>
          <w:pgMar w:top="1500" w:right="1320" w:bottom="1580" w:left="1340" w:header="720" w:footer="720" w:gutter="0"/>
          <w:cols w:num="2" w:space="720" w:equalWidth="0">
            <w:col w:w="4201" w:space="40"/>
            <w:col w:w="5339"/>
          </w:cols>
        </w:sectPr>
      </w:pPr>
    </w:p>
    <w:p w14:paraId="0E0E1F7F" w14:textId="77777777" w:rsidR="00845F1E" w:rsidRDefault="00BA7C68">
      <w:pPr>
        <w:tabs>
          <w:tab w:val="left" w:pos="4740"/>
          <w:tab w:val="left" w:pos="5376"/>
          <w:tab w:val="left" w:pos="5779"/>
        </w:tabs>
        <w:spacing w:line="171" w:lineRule="exact"/>
        <w:ind w:left="3618"/>
        <w:rPr>
          <w:rFonts w:ascii="Arial"/>
          <w:i/>
          <w:sz w:val="14"/>
        </w:rPr>
      </w:pPr>
      <w:r>
        <w:rPr>
          <w:i/>
          <w:w w:val="130"/>
          <w:position w:val="-7"/>
          <w:sz w:val="20"/>
        </w:rPr>
        <w:t>A</w:t>
      </w:r>
      <w:r>
        <w:rPr>
          <w:rFonts w:ascii="Arial"/>
          <w:i/>
          <w:w w:val="130"/>
          <w:position w:val="-10"/>
          <w:sz w:val="14"/>
        </w:rPr>
        <w:t>a,</w:t>
      </w:r>
      <w:r>
        <w:rPr>
          <w:w w:val="130"/>
          <w:position w:val="-10"/>
          <w:sz w:val="14"/>
        </w:rPr>
        <w:t>0</w:t>
      </w:r>
      <w:r>
        <w:rPr>
          <w:spacing w:val="8"/>
          <w:w w:val="130"/>
          <w:position w:val="-10"/>
          <w:sz w:val="14"/>
        </w:rPr>
        <w:t xml:space="preserve"> </w:t>
      </w:r>
      <w:r>
        <w:rPr>
          <w:w w:val="130"/>
          <w:position w:val="-7"/>
          <w:sz w:val="20"/>
        </w:rPr>
        <w:t>=</w:t>
      </w:r>
      <w:r>
        <w:rPr>
          <w:w w:val="130"/>
          <w:sz w:val="20"/>
          <w:u w:val="single"/>
        </w:rPr>
        <w:t xml:space="preserve"> </w:t>
      </w:r>
      <w:r>
        <w:rPr>
          <w:w w:val="130"/>
          <w:sz w:val="20"/>
          <w:u w:val="single"/>
        </w:rPr>
        <w:tab/>
      </w:r>
      <w:r>
        <w:rPr>
          <w:w w:val="130"/>
          <w:sz w:val="14"/>
          <w:u w:val="single"/>
        </w:rPr>
        <w:t>1</w:t>
      </w:r>
      <w:r>
        <w:rPr>
          <w:w w:val="130"/>
          <w:sz w:val="14"/>
          <w:u w:val="single"/>
        </w:rPr>
        <w:tab/>
      </w:r>
      <w:r>
        <w:rPr>
          <w:rFonts w:ascii="Arial"/>
          <w:i/>
          <w:w w:val="130"/>
          <w:position w:val="1"/>
          <w:sz w:val="14"/>
          <w:u w:val="single"/>
        </w:rPr>
        <w:t>ia</w:t>
      </w:r>
      <w:r>
        <w:rPr>
          <w:rFonts w:ascii="Arial"/>
          <w:i/>
          <w:position w:val="1"/>
          <w:sz w:val="14"/>
          <w:u w:val="single"/>
        </w:rPr>
        <w:tab/>
      </w:r>
    </w:p>
    <w:p w14:paraId="4EDAFDDD" w14:textId="77777777" w:rsidR="00845F1E" w:rsidRDefault="00BA7C68">
      <w:pPr>
        <w:pStyle w:val="BodyText"/>
        <w:spacing w:before="15" w:line="156" w:lineRule="exact"/>
        <w:ind w:right="117"/>
        <w:jc w:val="right"/>
      </w:pPr>
      <w:r>
        <w:br w:type="column"/>
      </w:r>
      <w:r>
        <w:rPr>
          <w:w w:val="105"/>
        </w:rPr>
        <w:t>(21)</w:t>
      </w:r>
    </w:p>
    <w:p w14:paraId="4249E000" w14:textId="77777777" w:rsidR="00845F1E" w:rsidRDefault="00845F1E">
      <w:pPr>
        <w:spacing w:line="156" w:lineRule="exact"/>
        <w:jc w:val="right"/>
        <w:sectPr w:rsidR="00845F1E">
          <w:type w:val="continuous"/>
          <w:pgSz w:w="12240" w:h="15840"/>
          <w:pgMar w:top="1500" w:right="1320" w:bottom="1580" w:left="1340" w:header="720" w:footer="720" w:gutter="0"/>
          <w:cols w:num="2" w:space="720" w:equalWidth="0">
            <w:col w:w="5780" w:space="40"/>
            <w:col w:w="3760"/>
          </w:cols>
        </w:sectPr>
      </w:pPr>
    </w:p>
    <w:p w14:paraId="27233C3D" w14:textId="77777777" w:rsidR="00845F1E" w:rsidRDefault="00BA7C68">
      <w:pPr>
        <w:spacing w:line="156" w:lineRule="exact"/>
        <w:ind w:left="686" w:right="17"/>
        <w:jc w:val="center"/>
        <w:rPr>
          <w:rFonts w:ascii="Arial" w:hAnsi="Arial"/>
          <w:i/>
          <w:sz w:val="10"/>
        </w:rPr>
      </w:pPr>
      <w:r>
        <w:rPr>
          <w:rFonts w:ascii="Arial" w:hAnsi="Arial"/>
          <w:i/>
          <w:w w:val="125"/>
          <w:position w:val="10"/>
          <w:sz w:val="14"/>
        </w:rPr>
        <w:t xml:space="preserve">N </w:t>
      </w:r>
      <w:r>
        <w:rPr>
          <w:i/>
          <w:w w:val="125"/>
          <w:sz w:val="20"/>
        </w:rPr>
        <w:t>s</w:t>
      </w:r>
      <w:r>
        <w:rPr>
          <w:w w:val="125"/>
          <w:position w:val="-2"/>
          <w:sz w:val="14"/>
        </w:rPr>
        <w:t>0</w:t>
      </w:r>
      <w:r>
        <w:rPr>
          <w:i/>
          <w:w w:val="125"/>
          <w:sz w:val="20"/>
        </w:rPr>
        <w:t>/K</w:t>
      </w:r>
      <w:r>
        <w:rPr>
          <w:rFonts w:ascii="Menlo" w:hAnsi="Menlo"/>
          <w:i/>
          <w:w w:val="125"/>
          <w:position w:val="7"/>
          <w:sz w:val="14"/>
        </w:rPr>
        <w:t xml:space="preserve">∗ </w:t>
      </w:r>
      <w:r>
        <w:rPr>
          <w:w w:val="125"/>
          <w:sz w:val="20"/>
        </w:rPr>
        <w:t xml:space="preserve">+ </w:t>
      </w:r>
      <w:r>
        <w:rPr>
          <w:i/>
          <w:w w:val="125"/>
          <w:sz w:val="20"/>
        </w:rPr>
        <w:t xml:space="preserve">e </w:t>
      </w:r>
      <w:r>
        <w:rPr>
          <w:rFonts w:ascii="Arial" w:hAnsi="Arial"/>
          <w:i/>
          <w:w w:val="125"/>
          <w:position w:val="4"/>
          <w:sz w:val="10"/>
        </w:rPr>
        <w:t>a</w:t>
      </w:r>
    </w:p>
    <w:p w14:paraId="0DCABAA4" w14:textId="77777777" w:rsidR="00845F1E" w:rsidRDefault="00BA7C68">
      <w:pPr>
        <w:tabs>
          <w:tab w:val="left" w:pos="5126"/>
        </w:tabs>
        <w:spacing w:line="130" w:lineRule="exact"/>
        <w:ind w:left="4490"/>
        <w:rPr>
          <w:rFonts w:ascii="Arial"/>
          <w:i/>
          <w:sz w:val="14"/>
        </w:rPr>
      </w:pPr>
      <w:r>
        <w:rPr>
          <w:w w:val="125"/>
          <w:sz w:val="14"/>
        </w:rPr>
        <w:t>1</w:t>
      </w:r>
      <w:r>
        <w:rPr>
          <w:w w:val="125"/>
          <w:sz w:val="14"/>
        </w:rPr>
        <w:tab/>
      </w:r>
      <w:r>
        <w:rPr>
          <w:rFonts w:ascii="Arial"/>
          <w:i/>
          <w:w w:val="125"/>
          <w:sz w:val="14"/>
        </w:rPr>
        <w:t>ia</w:t>
      </w:r>
    </w:p>
    <w:p w14:paraId="3566EE2F" w14:textId="77777777" w:rsidR="00845F1E" w:rsidRDefault="00BA7C68">
      <w:pPr>
        <w:tabs>
          <w:tab w:val="left" w:pos="4812"/>
        </w:tabs>
        <w:spacing w:line="331" w:lineRule="exact"/>
        <w:ind w:left="3761"/>
        <w:rPr>
          <w:rFonts w:ascii="Arial" w:hAnsi="Arial"/>
          <w:i/>
          <w:sz w:val="14"/>
        </w:rPr>
      </w:pPr>
      <w:r>
        <w:pict w14:anchorId="445EE94B">
          <v:shape id="_x0000_s1340" type="#_x0000_t202" alt="" style="position:absolute;left:0;text-align:left;margin-left:295.4pt;margin-top:23.6pt;width:2.85pt;height:7pt;z-index:6400;mso-wrap-style:square;mso-wrap-edited:f;mso-width-percent:0;mso-height-percent:0;mso-wrap-distance-left:0;mso-wrap-distance-right:0;mso-position-horizontal-relative:page;mso-width-percent:0;mso-height-percent:0;v-text-anchor:top" filled="f" stroked="f">
            <v:textbox inset="0,0,0,0">
              <w:txbxContent>
                <w:p w14:paraId="46DE83DF" w14:textId="77777777" w:rsidR="00845F1E" w:rsidRDefault="00BA7C68">
                  <w:pPr>
                    <w:spacing w:line="134" w:lineRule="exact"/>
                    <w:rPr>
                      <w:rFonts w:ascii="Arial"/>
                      <w:i/>
                      <w:sz w:val="14"/>
                    </w:rPr>
                  </w:pPr>
                  <w:r>
                    <w:rPr>
                      <w:rFonts w:ascii="Arial"/>
                      <w:i/>
                      <w:w w:val="181"/>
                      <w:sz w:val="14"/>
                    </w:rPr>
                    <w:t>i</w:t>
                  </w:r>
                </w:p>
              </w:txbxContent>
            </v:textbox>
            <w10:wrap type="topAndBottom" anchorx="page"/>
          </v:shape>
        </w:pict>
      </w:r>
      <w:r>
        <w:pict w14:anchorId="1EE0FCDD">
          <v:shape id="_x0000_s1339" type="#_x0000_t202" alt="" style="position:absolute;left:0;text-align:left;margin-left:309.3pt;margin-top:22.1pt;width:4pt;height:7pt;z-index:6424;mso-wrap-style:square;mso-wrap-edited:f;mso-width-percent:0;mso-height-percent:0;mso-wrap-distance-left:0;mso-wrap-distance-right:0;mso-position-horizontal-relative:page;mso-width-percent:0;mso-height-percent:0;v-text-anchor:top" filled="f" stroked="f">
            <v:textbox inset="0,0,0,0">
              <w:txbxContent>
                <w:p w14:paraId="0390F413" w14:textId="77777777" w:rsidR="00845F1E" w:rsidRDefault="00BA7C68">
                  <w:pPr>
                    <w:spacing w:line="135" w:lineRule="exact"/>
                    <w:rPr>
                      <w:sz w:val="14"/>
                    </w:rPr>
                  </w:pPr>
                  <w:r>
                    <w:rPr>
                      <w:w w:val="113"/>
                      <w:sz w:val="14"/>
                    </w:rPr>
                    <w:t>0</w:t>
                  </w:r>
                </w:p>
              </w:txbxContent>
            </v:textbox>
            <w10:wrap type="topAndBottom" anchorx="page"/>
          </v:shape>
        </w:pict>
      </w:r>
      <w:r>
        <w:pict w14:anchorId="268F1C1B">
          <v:shape id="_x0000_s1338" type="#_x0000_t202" alt="" style="position:absolute;left:0;text-align:left;margin-left:327.2pt;margin-top:23.4pt;width:7.15pt;height:7pt;z-index:6448;mso-wrap-style:square;mso-wrap-edited:f;mso-width-percent:0;mso-height-percent:0;mso-wrap-distance-left:0;mso-wrap-distance-right:0;mso-position-horizontal-relative:page;mso-width-percent:0;mso-height-percent:0;v-text-anchor:top" filled="f" stroked="f">
            <v:textbox inset="0,0,0,0">
              <w:txbxContent>
                <w:p w14:paraId="1CC47C2B" w14:textId="77777777" w:rsidR="00845F1E" w:rsidRDefault="00BA7C68">
                  <w:pPr>
                    <w:spacing w:line="134" w:lineRule="exact"/>
                    <w:rPr>
                      <w:rFonts w:ascii="Arial"/>
                      <w:i/>
                      <w:sz w:val="14"/>
                    </w:rPr>
                  </w:pPr>
                  <w:r>
                    <w:rPr>
                      <w:rFonts w:ascii="Arial"/>
                      <w:i/>
                      <w:w w:val="130"/>
                      <w:sz w:val="14"/>
                    </w:rPr>
                    <w:t>ia</w:t>
                  </w:r>
                </w:p>
              </w:txbxContent>
            </v:textbox>
            <w10:wrap type="topAndBottom" anchorx="page"/>
          </v:shape>
        </w:pict>
      </w:r>
      <w:r>
        <w:pict w14:anchorId="41B21D1C">
          <v:shape id="_x0000_s1337" type="#_x0000_t202" alt="" style="position:absolute;left:0;text-align:left;margin-left:337.05pt;margin-top:18.35pt;width:14.6pt;height:10pt;z-index:6472;mso-wrap-style:square;mso-wrap-edited:f;mso-width-percent:0;mso-height-percent:0;mso-wrap-distance-left:0;mso-wrap-distance-right:0;mso-position-horizontal-relative:page;mso-width-percent:0;mso-height-percent:0;v-text-anchor:top" filled="f" stroked="f">
            <v:textbox inset="0,0,0,0">
              <w:txbxContent>
                <w:p w14:paraId="7698AC9B" w14:textId="77777777" w:rsidR="00845F1E" w:rsidRDefault="00BA7C68">
                  <w:pPr>
                    <w:spacing w:line="193" w:lineRule="exact"/>
                    <w:rPr>
                      <w:i/>
                      <w:sz w:val="20"/>
                    </w:rPr>
                  </w:pPr>
                  <w:r>
                    <w:rPr>
                      <w:w w:val="125"/>
                      <w:sz w:val="20"/>
                    </w:rPr>
                    <w:t>+</w:t>
                  </w:r>
                  <w:r>
                    <w:rPr>
                      <w:spacing w:val="-23"/>
                      <w:w w:val="125"/>
                      <w:sz w:val="20"/>
                    </w:rPr>
                    <w:t xml:space="preserve"> </w:t>
                  </w:r>
                  <w:r>
                    <w:rPr>
                      <w:i/>
                      <w:w w:val="125"/>
                      <w:sz w:val="20"/>
                    </w:rPr>
                    <w:t>e</w:t>
                  </w:r>
                </w:p>
              </w:txbxContent>
            </v:textbox>
            <w10:wrap type="topAndBottom" anchorx="page"/>
          </v:shape>
        </w:pict>
      </w:r>
      <w:r>
        <w:pict w14:anchorId="2F624499">
          <v:shape id="_x0000_s1336" type="#_x0000_t202" alt="" style="position:absolute;left:0;text-align:left;margin-left:355pt;margin-top:20.2pt;width:3.9pt;height:5pt;z-index:6496;mso-wrap-style:square;mso-wrap-edited:f;mso-width-percent:0;mso-height-percent:0;mso-wrap-distance-left:0;mso-wrap-distance-right:0;mso-position-horizontal-relative:page;mso-width-percent:0;mso-height-percent:0;v-text-anchor:top" filled="f" stroked="f">
            <v:textbox inset="0,0,0,0">
              <w:txbxContent>
                <w:p w14:paraId="01B7C638" w14:textId="77777777" w:rsidR="00845F1E" w:rsidRDefault="00BA7C68">
                  <w:pPr>
                    <w:spacing w:line="96" w:lineRule="exact"/>
                    <w:rPr>
                      <w:rFonts w:ascii="Arial"/>
                      <w:i/>
                      <w:sz w:val="10"/>
                    </w:rPr>
                  </w:pPr>
                  <w:r>
                    <w:rPr>
                      <w:rFonts w:ascii="Arial"/>
                      <w:i/>
                      <w:w w:val="138"/>
                      <w:sz w:val="10"/>
                    </w:rPr>
                    <w:t>a</w:t>
                  </w:r>
                </w:p>
              </w:txbxContent>
            </v:textbox>
            <w10:wrap type="topAndBottom" anchorx="page"/>
          </v:shape>
        </w:pict>
      </w:r>
      <w:r>
        <w:pict w14:anchorId="43214E7C">
          <v:shape id="_x0000_s1335" type="#_x0000_t202" alt="" style="position:absolute;left:0;text-align:left;margin-left:295.4pt;margin-top:23.6pt;width:2.85pt;height:7pt;z-index:6520;mso-wrap-style:square;mso-wrap-edited:f;mso-width-percent:0;mso-height-percent:0;mso-wrap-distance-left:0;mso-wrap-distance-right:0;mso-position-horizontal-relative:page;mso-width-percent:0;mso-height-percent:0;v-text-anchor:top" filled="f" stroked="f">
            <v:textbox inset="0,0,0,0">
              <w:txbxContent>
                <w:p w14:paraId="53537F7D" w14:textId="77777777" w:rsidR="00845F1E" w:rsidRDefault="00BA7C68">
                  <w:pPr>
                    <w:spacing w:line="134" w:lineRule="exact"/>
                    <w:rPr>
                      <w:rFonts w:ascii="Arial"/>
                      <w:i/>
                      <w:sz w:val="14"/>
                    </w:rPr>
                  </w:pPr>
                  <w:r>
                    <w:rPr>
                      <w:rFonts w:ascii="Arial"/>
                      <w:i/>
                      <w:w w:val="181"/>
                      <w:sz w:val="14"/>
                    </w:rPr>
                    <w:t>i</w:t>
                  </w:r>
                </w:p>
              </w:txbxContent>
            </v:textbox>
            <w10:wrap type="topAndBottom" anchorx="page"/>
          </v:shape>
        </w:pict>
      </w:r>
      <w:r>
        <w:pict w14:anchorId="1C8D76F1">
          <v:shape id="_x0000_s1334" type="#_x0000_t202" alt="" style="position:absolute;left:0;text-align:left;margin-left:309.3pt;margin-top:22.1pt;width:4pt;height:7pt;z-index:6544;mso-wrap-style:square;mso-wrap-edited:f;mso-width-percent:0;mso-height-percent:0;mso-wrap-distance-left:0;mso-wrap-distance-right:0;mso-position-horizontal-relative:page;mso-width-percent:0;mso-height-percent:0;v-text-anchor:top" filled="f" stroked="f">
            <v:textbox inset="0,0,0,0">
              <w:txbxContent>
                <w:p w14:paraId="79FEBBE5" w14:textId="77777777" w:rsidR="00845F1E" w:rsidRDefault="00BA7C68">
                  <w:pPr>
                    <w:spacing w:line="135" w:lineRule="exact"/>
                    <w:rPr>
                      <w:sz w:val="14"/>
                    </w:rPr>
                  </w:pPr>
                  <w:r>
                    <w:rPr>
                      <w:w w:val="113"/>
                      <w:sz w:val="14"/>
                    </w:rPr>
                    <w:t>0</w:t>
                  </w:r>
                </w:p>
              </w:txbxContent>
            </v:textbox>
            <w10:wrap type="topAndBottom" anchorx="page"/>
          </v:shape>
        </w:pict>
      </w:r>
      <w:r>
        <w:pict w14:anchorId="239747D5">
          <v:shape id="_x0000_s1333" type="#_x0000_t202" alt="" style="position:absolute;left:0;text-align:left;margin-left:327.2pt;margin-top:23.4pt;width:7.15pt;height:7pt;z-index:6568;mso-wrap-style:square;mso-wrap-edited:f;mso-width-percent:0;mso-height-percent:0;mso-wrap-distance-left:0;mso-wrap-distance-right:0;mso-position-horizontal-relative:page;mso-width-percent:0;mso-height-percent:0;v-text-anchor:top" filled="f" stroked="f">
            <v:textbox inset="0,0,0,0">
              <w:txbxContent>
                <w:p w14:paraId="5B96A026" w14:textId="77777777" w:rsidR="00845F1E" w:rsidRDefault="00BA7C68">
                  <w:pPr>
                    <w:spacing w:line="134" w:lineRule="exact"/>
                    <w:rPr>
                      <w:rFonts w:ascii="Arial"/>
                      <w:i/>
                      <w:sz w:val="14"/>
                    </w:rPr>
                  </w:pPr>
                  <w:r>
                    <w:rPr>
                      <w:rFonts w:ascii="Arial"/>
                      <w:i/>
                      <w:w w:val="130"/>
                      <w:sz w:val="14"/>
                    </w:rPr>
                    <w:t>ia</w:t>
                  </w:r>
                </w:p>
              </w:txbxContent>
            </v:textbox>
            <w10:wrap type="topAndBottom" anchorx="page"/>
          </v:shape>
        </w:pict>
      </w:r>
      <w:r>
        <w:pict w14:anchorId="37951F5D">
          <v:shape id="_x0000_s1332" type="#_x0000_t202" alt="" style="position:absolute;left:0;text-align:left;margin-left:337.05pt;margin-top:18.35pt;width:14.6pt;height:10pt;z-index:6592;mso-wrap-style:square;mso-wrap-edited:f;mso-width-percent:0;mso-height-percent:0;mso-wrap-distance-left:0;mso-wrap-distance-right:0;mso-position-horizontal-relative:page;mso-width-percent:0;mso-height-percent:0;v-text-anchor:top" filled="f" stroked="f">
            <v:textbox inset="0,0,0,0">
              <w:txbxContent>
                <w:p w14:paraId="31A7EAEE" w14:textId="77777777" w:rsidR="00845F1E" w:rsidRDefault="00BA7C68">
                  <w:pPr>
                    <w:spacing w:line="193" w:lineRule="exact"/>
                    <w:rPr>
                      <w:i/>
                      <w:sz w:val="20"/>
                    </w:rPr>
                  </w:pPr>
                  <w:r>
                    <w:rPr>
                      <w:w w:val="125"/>
                      <w:sz w:val="20"/>
                    </w:rPr>
                    <w:t>+</w:t>
                  </w:r>
                  <w:r>
                    <w:rPr>
                      <w:spacing w:val="-23"/>
                      <w:w w:val="125"/>
                      <w:sz w:val="20"/>
                    </w:rPr>
                    <w:t xml:space="preserve"> </w:t>
                  </w:r>
                  <w:r>
                    <w:rPr>
                      <w:i/>
                      <w:w w:val="125"/>
                      <w:sz w:val="20"/>
                    </w:rPr>
                    <w:t>e</w:t>
                  </w:r>
                </w:p>
              </w:txbxContent>
            </v:textbox>
            <w10:wrap type="topAndBottom" anchorx="page"/>
          </v:shape>
        </w:pict>
      </w:r>
      <w:r>
        <w:pict w14:anchorId="4AF324B1">
          <v:shape id="_x0000_s1331" type="#_x0000_t202" alt="" style="position:absolute;left:0;text-align:left;margin-left:355pt;margin-top:20.2pt;width:3.9pt;height:5pt;z-index:6616;mso-wrap-style:square;mso-wrap-edited:f;mso-width-percent:0;mso-height-percent:0;mso-wrap-distance-left:0;mso-wrap-distance-right:0;mso-position-horizontal-relative:page;mso-width-percent:0;mso-height-percent:0;v-text-anchor:top" filled="f" stroked="f">
            <v:textbox inset="0,0,0,0">
              <w:txbxContent>
                <w:p w14:paraId="38033F80" w14:textId="77777777" w:rsidR="00845F1E" w:rsidRDefault="00BA7C68">
                  <w:pPr>
                    <w:spacing w:line="96" w:lineRule="exact"/>
                    <w:rPr>
                      <w:rFonts w:ascii="Arial"/>
                      <w:i/>
                      <w:sz w:val="10"/>
                    </w:rPr>
                  </w:pPr>
                  <w:r>
                    <w:rPr>
                      <w:rFonts w:ascii="Arial"/>
                      <w:i/>
                      <w:w w:val="138"/>
                      <w:sz w:val="10"/>
                    </w:rPr>
                    <w:t>a</w:t>
                  </w:r>
                </w:p>
              </w:txbxContent>
            </v:textbox>
            <w10:wrap type="topAndBottom" anchorx="page"/>
          </v:shape>
        </w:pict>
      </w:r>
      <w:r>
        <w:pict w14:anchorId="097CBF56">
          <v:line id="_x0000_s1330" alt="" style="position:absolute;left:0;text-align:left;z-index:-83248;mso-wrap-edited:f;mso-width-percent:0;mso-height-percent:0;mso-position-horizontal-relative:page;mso-width-percent:0;mso-height-percent:0" from="281pt,14.65pt" to="368.15pt,14.65pt" strokeweight=".14042mm">
            <w10:wrap anchorx="page"/>
          </v:line>
        </w:pict>
      </w:r>
      <w:r>
        <w:pict w14:anchorId="4DEECB08">
          <v:shape id="_x0000_s1329" type="#_x0000_t202" alt="" style="position:absolute;left:0;text-align:left;margin-left:239.85pt;margin-top:9.7pt;width:92.15pt;height:19.4pt;z-index:-83152;mso-wrap-style:square;mso-wrap-edited:f;mso-width-percent:0;mso-height-percent:0;mso-position-horizontal-relative:page;mso-width-percent:0;mso-height-percent:0;v-text-anchor:top" filled="f" stroked="f">
            <v:textbox inset="0,0,0,0">
              <w:txbxContent>
                <w:p w14:paraId="18CE10D7" w14:textId="77777777" w:rsidR="00845F1E" w:rsidRDefault="00BA7C68">
                  <w:pPr>
                    <w:tabs>
                      <w:tab w:val="left" w:pos="1110"/>
                    </w:tabs>
                    <w:spacing w:line="366" w:lineRule="exact"/>
                    <w:rPr>
                      <w:rFonts w:ascii="Menlo" w:hAnsi="Menlo"/>
                      <w:i/>
                      <w:sz w:val="14"/>
                    </w:rPr>
                  </w:pPr>
                  <w:r>
                    <w:rPr>
                      <w:i/>
                      <w:w w:val="125"/>
                      <w:position w:val="17"/>
                      <w:sz w:val="20"/>
                    </w:rPr>
                    <w:t>R</w:t>
                  </w:r>
                  <w:r>
                    <w:rPr>
                      <w:rFonts w:ascii="Arial" w:hAnsi="Arial"/>
                      <w:i/>
                      <w:w w:val="125"/>
                      <w:position w:val="14"/>
                      <w:sz w:val="14"/>
                    </w:rPr>
                    <w:t xml:space="preserve">ia  </w:t>
                  </w:r>
                  <w:r>
                    <w:rPr>
                      <w:rFonts w:ascii="Arial" w:hAnsi="Arial"/>
                      <w:i/>
                      <w:w w:val="125"/>
                      <w:position w:val="9"/>
                      <w:sz w:val="14"/>
                    </w:rPr>
                    <w:t>s</w:t>
                  </w:r>
                  <w:r>
                    <w:rPr>
                      <w:rFonts w:ascii="Arial" w:hAnsi="Arial"/>
                      <w:w w:val="125"/>
                      <w:position w:val="7"/>
                      <w:sz w:val="10"/>
                    </w:rPr>
                    <w:t>0</w:t>
                  </w:r>
                  <w:r>
                    <w:rPr>
                      <w:rFonts w:ascii="Arial" w:hAnsi="Arial"/>
                      <w:spacing w:val="16"/>
                      <w:w w:val="125"/>
                      <w:position w:val="7"/>
                      <w:sz w:val="10"/>
                    </w:rPr>
                    <w:t xml:space="preserve"> </w:t>
                  </w:r>
                  <w:r>
                    <w:rPr>
                      <w:w w:val="125"/>
                      <w:position w:val="17"/>
                      <w:sz w:val="20"/>
                    </w:rPr>
                    <w:t>=</w:t>
                  </w:r>
                  <w:r>
                    <w:rPr>
                      <w:spacing w:val="15"/>
                      <w:w w:val="125"/>
                      <w:position w:val="17"/>
                      <w:sz w:val="20"/>
                    </w:rPr>
                    <w:t xml:space="preserve"> </w:t>
                  </w:r>
                  <w:r>
                    <w:rPr>
                      <w:w w:val="125"/>
                      <w:sz w:val="20"/>
                    </w:rPr>
                    <w:t>(</w:t>
                  </w:r>
                  <w:r>
                    <w:rPr>
                      <w:w w:val="125"/>
                      <w:sz w:val="20"/>
                    </w:rPr>
                    <w:tab/>
                  </w:r>
                  <w:r>
                    <w:rPr>
                      <w:rFonts w:ascii="Arial" w:hAnsi="Arial"/>
                      <w:i/>
                      <w:w w:val="125"/>
                      <w:position w:val="10"/>
                      <w:sz w:val="14"/>
                    </w:rPr>
                    <w:t xml:space="preserve">N </w:t>
                  </w:r>
                  <w:r>
                    <w:rPr>
                      <w:i/>
                      <w:w w:val="125"/>
                      <w:sz w:val="20"/>
                    </w:rPr>
                    <w:t>s</w:t>
                  </w:r>
                  <w:r>
                    <w:rPr>
                      <w:i/>
                      <w:spacing w:val="41"/>
                      <w:w w:val="125"/>
                      <w:sz w:val="20"/>
                    </w:rPr>
                    <w:t xml:space="preserve"> </w:t>
                  </w:r>
                  <w:r>
                    <w:rPr>
                      <w:i/>
                      <w:spacing w:val="3"/>
                      <w:w w:val="125"/>
                      <w:sz w:val="20"/>
                    </w:rPr>
                    <w:t>/K</w:t>
                  </w:r>
                  <w:r>
                    <w:rPr>
                      <w:rFonts w:ascii="Menlo" w:hAnsi="Menlo"/>
                      <w:i/>
                      <w:spacing w:val="3"/>
                      <w:w w:val="125"/>
                      <w:position w:val="7"/>
                      <w:sz w:val="14"/>
                    </w:rPr>
                    <w:t>∗</w:t>
                  </w:r>
                </w:p>
              </w:txbxContent>
            </v:textbox>
            <w10:wrap anchorx="page"/>
          </v:shape>
        </w:pict>
      </w:r>
      <w:r>
        <w:pict w14:anchorId="7628F2E7">
          <v:shape id="_x0000_s1328" type="#_x0000_t202" alt="" style="position:absolute;left:0;text-align:left;margin-left:359.85pt;margin-top:9.7pt;width:180.2pt;height:18.65pt;z-index:6760;mso-wrap-style:square;mso-wrap-edited:f;mso-width-percent:0;mso-height-percent:0;mso-position-horizontal-relative:page;mso-width-percent:0;mso-height-percent:0;v-text-anchor:top" filled="f" stroked="f">
            <v:textbox inset="0,0,0,0">
              <w:txbxContent>
                <w:p w14:paraId="31CB8AF9" w14:textId="77777777" w:rsidR="00845F1E" w:rsidRDefault="00BA7C68">
                  <w:pPr>
                    <w:tabs>
                      <w:tab w:val="left" w:pos="3249"/>
                    </w:tabs>
                    <w:spacing w:line="164" w:lineRule="exact"/>
                    <w:ind w:left="190"/>
                    <w:rPr>
                      <w:sz w:val="20"/>
                    </w:rPr>
                  </w:pPr>
                  <w:r>
                    <w:rPr>
                      <w:i/>
                      <w:w w:val="110"/>
                      <w:sz w:val="20"/>
                    </w:rPr>
                    <w:t>,</w:t>
                  </w:r>
                  <w:r>
                    <w:rPr>
                      <w:i/>
                      <w:w w:val="110"/>
                      <w:sz w:val="20"/>
                    </w:rPr>
                    <w:tab/>
                  </w:r>
                  <w:r>
                    <w:rPr>
                      <w:w w:val="105"/>
                      <w:sz w:val="20"/>
                    </w:rPr>
                    <w:t>(22)</w:t>
                  </w:r>
                </w:p>
                <w:p w14:paraId="689F458D" w14:textId="77777777" w:rsidR="00845F1E" w:rsidRDefault="00BA7C68">
                  <w:pPr>
                    <w:spacing w:line="205" w:lineRule="exact"/>
                    <w:rPr>
                      <w:sz w:val="14"/>
                    </w:rPr>
                  </w:pPr>
                  <w:r>
                    <w:rPr>
                      <w:w w:val="115"/>
                      <w:position w:val="-5"/>
                      <w:sz w:val="20"/>
                    </w:rPr>
                    <w:t>)</w:t>
                  </w:r>
                  <w:r>
                    <w:rPr>
                      <w:w w:val="115"/>
                      <w:sz w:val="14"/>
                    </w:rPr>
                    <w:t>2</w:t>
                  </w:r>
                </w:p>
              </w:txbxContent>
            </v:textbox>
            <w10:wrap anchorx="page"/>
          </v:shape>
        </w:pict>
      </w:r>
      <w:r>
        <w:rPr>
          <w:rFonts w:ascii="Arial" w:hAnsi="Arial"/>
          <w:spacing w:val="-34"/>
          <w:position w:val="3"/>
          <w:sz w:val="20"/>
        </w:rPr>
        <w:t>1</w:t>
      </w:r>
      <w:r>
        <w:rPr>
          <w:rFonts w:ascii="Arial" w:hAnsi="Arial"/>
          <w:spacing w:val="-34"/>
          <w:position w:val="-7"/>
          <w:sz w:val="20"/>
        </w:rPr>
        <w:t>1</w:t>
      </w:r>
      <w:r>
        <w:rPr>
          <w:rFonts w:ascii="Arial" w:hAnsi="Arial"/>
          <w:spacing w:val="-34"/>
          <w:position w:val="-7"/>
          <w:sz w:val="20"/>
        </w:rPr>
        <w:tab/>
      </w:r>
      <w:r>
        <w:rPr>
          <w:i/>
          <w:w w:val="125"/>
          <w:sz w:val="20"/>
        </w:rPr>
        <w:t xml:space="preserve">e </w:t>
      </w:r>
      <w:r>
        <w:rPr>
          <w:rFonts w:ascii="Arial" w:hAnsi="Arial"/>
          <w:i/>
          <w:w w:val="125"/>
          <w:position w:val="5"/>
          <w:sz w:val="10"/>
        </w:rPr>
        <w:t>a</w:t>
      </w:r>
      <w:r>
        <w:rPr>
          <w:rFonts w:ascii="Arial" w:hAnsi="Arial"/>
          <w:i/>
          <w:spacing w:val="-5"/>
          <w:w w:val="125"/>
          <w:position w:val="5"/>
          <w:sz w:val="10"/>
        </w:rPr>
        <w:t xml:space="preserve"> </w:t>
      </w:r>
      <w:r>
        <w:rPr>
          <w:i/>
          <w:spacing w:val="-17"/>
          <w:w w:val="125"/>
          <w:sz w:val="20"/>
        </w:rPr>
        <w:t>/K</w:t>
      </w:r>
      <w:r>
        <w:rPr>
          <w:rFonts w:ascii="Arial" w:hAnsi="Arial"/>
          <w:i/>
          <w:spacing w:val="-17"/>
          <w:w w:val="125"/>
          <w:position w:val="-4"/>
          <w:sz w:val="14"/>
        </w:rPr>
        <w:t>i</w:t>
      </w:r>
      <w:r>
        <w:rPr>
          <w:rFonts w:ascii="Menlo" w:hAnsi="Menlo"/>
          <w:i/>
          <w:spacing w:val="-17"/>
          <w:w w:val="125"/>
          <w:position w:val="7"/>
          <w:sz w:val="14"/>
        </w:rPr>
        <w:t>∗</w:t>
      </w:r>
      <w:r>
        <w:rPr>
          <w:rFonts w:ascii="Arial" w:hAnsi="Arial"/>
          <w:i/>
          <w:spacing w:val="-17"/>
          <w:w w:val="125"/>
          <w:position w:val="-4"/>
          <w:sz w:val="14"/>
        </w:rPr>
        <w:t>a</w:t>
      </w:r>
    </w:p>
    <w:p w14:paraId="48CC5B4A" w14:textId="77777777" w:rsidR="00845F1E" w:rsidRDefault="00BA7C68">
      <w:pPr>
        <w:pStyle w:val="BodyText"/>
        <w:tabs>
          <w:tab w:val="left" w:pos="7275"/>
        </w:tabs>
        <w:spacing w:before="122" w:line="223" w:lineRule="auto"/>
        <w:ind w:left="100" w:right="116"/>
        <w:jc w:val="both"/>
      </w:pPr>
      <w:r>
        <w:rPr>
          <w:w w:val="115"/>
        </w:rPr>
        <w:t xml:space="preserve">where </w:t>
      </w:r>
      <w:r>
        <w:rPr>
          <w:spacing w:val="-3"/>
          <w:w w:val="115"/>
        </w:rPr>
        <w:t xml:space="preserve">we </w:t>
      </w:r>
      <w:r>
        <w:rPr>
          <w:w w:val="115"/>
        </w:rPr>
        <w:t xml:space="preserve">work in the approximation </w:t>
      </w:r>
      <w:r>
        <w:rPr>
          <w:i/>
          <w:spacing w:val="-21"/>
          <w:w w:val="115"/>
        </w:rPr>
        <w:t>K</w:t>
      </w:r>
      <w:r>
        <w:rPr>
          <w:rFonts w:ascii="Arial" w:hAnsi="Arial"/>
          <w:i/>
          <w:spacing w:val="-21"/>
          <w:w w:val="115"/>
          <w:position w:val="-4"/>
          <w:sz w:val="14"/>
        </w:rPr>
        <w:t>i</w:t>
      </w:r>
      <w:r>
        <w:rPr>
          <w:rFonts w:ascii="Menlo" w:hAnsi="Menlo"/>
          <w:i/>
          <w:spacing w:val="-21"/>
          <w:w w:val="115"/>
          <w:position w:val="7"/>
          <w:sz w:val="14"/>
        </w:rPr>
        <w:t>∗</w:t>
      </w:r>
      <w:r>
        <w:rPr>
          <w:rFonts w:ascii="Arial" w:hAnsi="Arial"/>
          <w:i/>
          <w:spacing w:val="-21"/>
          <w:w w:val="115"/>
          <w:position w:val="-4"/>
          <w:sz w:val="14"/>
        </w:rPr>
        <w:t xml:space="preserve">a </w:t>
      </w:r>
      <w:r>
        <w:rPr>
          <w:rFonts w:ascii="Menlo" w:hAnsi="Menlo"/>
          <w:i/>
          <w:w w:val="135"/>
        </w:rPr>
        <w:t xml:space="preserve">« </w:t>
      </w:r>
      <w:r>
        <w:rPr>
          <w:i/>
          <w:w w:val="115"/>
        </w:rPr>
        <w:t>s</w:t>
      </w:r>
      <w:r>
        <w:rPr>
          <w:w w:val="115"/>
          <w:position w:val="-2"/>
          <w:sz w:val="14"/>
        </w:rPr>
        <w:t xml:space="preserve">0 </w:t>
      </w:r>
      <w:r>
        <w:rPr>
          <w:rFonts w:ascii="Menlo" w:hAnsi="Menlo"/>
          <w:i/>
          <w:w w:val="135"/>
        </w:rPr>
        <w:t xml:space="preserve">« </w:t>
      </w:r>
      <w:r>
        <w:rPr>
          <w:i/>
          <w:spacing w:val="1"/>
          <w:w w:val="115"/>
        </w:rPr>
        <w:t>K</w:t>
      </w:r>
      <w:r>
        <w:rPr>
          <w:rFonts w:ascii="Arial" w:hAnsi="Arial"/>
          <w:i/>
          <w:spacing w:val="1"/>
          <w:w w:val="115"/>
          <w:position w:val="-2"/>
          <w:sz w:val="14"/>
        </w:rPr>
        <w:t>ia</w:t>
      </w:r>
      <w:r>
        <w:rPr>
          <w:spacing w:val="1"/>
          <w:w w:val="115"/>
        </w:rPr>
        <w:t xml:space="preserve">.  </w:t>
      </w:r>
      <w:r>
        <w:rPr>
          <w:spacing w:val="-9"/>
          <w:w w:val="115"/>
        </w:rPr>
        <w:t xml:space="preserve">We  </w:t>
      </w:r>
      <w:r>
        <w:rPr>
          <w:w w:val="115"/>
        </w:rPr>
        <w:t xml:space="preserve">assume that the neural system has access to the linearized response, Eq. 22, but must infer the excess signals </w:t>
      </w:r>
      <w:r>
        <w:rPr>
          <w:w w:val="135"/>
        </w:rPr>
        <w:t>∆</w:t>
      </w:r>
      <w:r>
        <w:rPr>
          <w:i/>
          <w:w w:val="135"/>
        </w:rPr>
        <w:t>s</w:t>
      </w:r>
      <w:r>
        <w:rPr>
          <w:rFonts w:ascii="Arial" w:hAnsi="Arial"/>
          <w:i/>
          <w:w w:val="135"/>
          <w:position w:val="-2"/>
          <w:sz w:val="14"/>
        </w:rPr>
        <w:t xml:space="preserve">i </w:t>
      </w:r>
      <w:r>
        <w:rPr>
          <w:w w:val="115"/>
        </w:rPr>
        <w:t xml:space="preserve">from the excess activity </w:t>
      </w:r>
      <w:r>
        <w:rPr>
          <w:spacing w:val="1"/>
          <w:w w:val="115"/>
        </w:rPr>
        <w:t>∆</w:t>
      </w:r>
      <w:r>
        <w:rPr>
          <w:i/>
          <w:spacing w:val="1"/>
          <w:w w:val="115"/>
        </w:rPr>
        <w:t>A</w:t>
      </w:r>
      <w:r>
        <w:rPr>
          <w:rFonts w:ascii="Arial" w:hAnsi="Arial"/>
          <w:i/>
          <w:spacing w:val="1"/>
          <w:w w:val="115"/>
          <w:position w:val="-2"/>
          <w:sz w:val="14"/>
        </w:rPr>
        <w:t>a</w:t>
      </w:r>
      <w:r>
        <w:rPr>
          <w:spacing w:val="1"/>
          <w:w w:val="115"/>
        </w:rPr>
        <w:t xml:space="preserve">. </w:t>
      </w:r>
      <w:r>
        <w:rPr>
          <w:w w:val="115"/>
        </w:rPr>
        <w:t>Corresponding to the CS framework, therefore, ∆</w:t>
      </w:r>
      <w:r>
        <w:rPr>
          <w:b/>
          <w:w w:val="115"/>
        </w:rPr>
        <w:t>A     y</w:t>
      </w:r>
      <w:r>
        <w:rPr>
          <w:w w:val="115"/>
        </w:rPr>
        <w:t>, ∆</w:t>
      </w:r>
      <w:r>
        <w:rPr>
          <w:b/>
          <w:w w:val="115"/>
        </w:rPr>
        <w:t>s     s</w:t>
      </w:r>
      <w:r>
        <w:rPr>
          <w:w w:val="115"/>
        </w:rPr>
        <w:t>, and</w:t>
      </w:r>
      <w:r>
        <w:rPr>
          <w:spacing w:val="17"/>
          <w:w w:val="115"/>
        </w:rPr>
        <w:t xml:space="preserve"> </w:t>
      </w:r>
      <w:r>
        <w:rPr>
          <w:i/>
          <w:w w:val="115"/>
        </w:rPr>
        <w:t>R</w:t>
      </w:r>
      <w:r>
        <w:rPr>
          <w:rFonts w:ascii="Arial" w:hAnsi="Arial"/>
          <w:i/>
          <w:w w:val="115"/>
          <w:position w:val="-2"/>
          <w:sz w:val="14"/>
        </w:rPr>
        <w:t>ia</w:t>
      </w:r>
      <w:r>
        <w:rPr>
          <w:rFonts w:ascii="Arial" w:hAnsi="Arial"/>
          <w:i/>
          <w:spacing w:val="20"/>
          <w:w w:val="115"/>
          <w:position w:val="-2"/>
          <w:sz w:val="14"/>
        </w:rPr>
        <w:t xml:space="preserve"> </w:t>
      </w:r>
      <w:r>
        <w:rPr>
          <w:rFonts w:ascii="Arial" w:hAnsi="Arial"/>
          <w:i/>
          <w:w w:val="115"/>
          <w:position w:val="-7"/>
          <w:sz w:val="14"/>
        </w:rPr>
        <w:t>s</w:t>
      </w:r>
      <w:r>
        <w:rPr>
          <w:rFonts w:ascii="Arial" w:hAnsi="Arial"/>
          <w:w w:val="115"/>
          <w:position w:val="-9"/>
          <w:sz w:val="10"/>
        </w:rPr>
        <w:t>0</w:t>
      </w:r>
      <w:r>
        <w:rPr>
          <w:rFonts w:ascii="Arial" w:hAnsi="Arial"/>
          <w:w w:val="115"/>
          <w:position w:val="-9"/>
          <w:sz w:val="10"/>
        </w:rPr>
        <w:tab/>
      </w:r>
      <w:r>
        <w:rPr>
          <w:b/>
          <w:w w:val="115"/>
        </w:rPr>
        <w:t>R</w:t>
      </w:r>
      <w:r>
        <w:rPr>
          <w:w w:val="115"/>
        </w:rPr>
        <w:t xml:space="preserve">. </w:t>
      </w:r>
      <w:r>
        <w:rPr>
          <w:spacing w:val="-9"/>
          <w:w w:val="115"/>
        </w:rPr>
        <w:t xml:space="preserve">We </w:t>
      </w:r>
      <w:r>
        <w:rPr>
          <w:w w:val="115"/>
        </w:rPr>
        <w:t>optimize the</w:t>
      </w:r>
      <w:r>
        <w:rPr>
          <w:spacing w:val="-22"/>
          <w:w w:val="115"/>
        </w:rPr>
        <w:t xml:space="preserve"> </w:t>
      </w:r>
      <w:r>
        <w:rPr>
          <w:w w:val="115"/>
        </w:rPr>
        <w:t>cost</w:t>
      </w:r>
    </w:p>
    <w:p w14:paraId="62D6F408" w14:textId="77777777" w:rsidR="00845F1E" w:rsidRDefault="00BA7C68">
      <w:pPr>
        <w:pStyle w:val="BodyText"/>
        <w:spacing w:line="167" w:lineRule="exact"/>
        <w:ind w:left="100"/>
        <w:jc w:val="both"/>
      </w:pPr>
      <w:r>
        <w:pict w14:anchorId="17E789F3">
          <v:shape id="_x0000_s1327" type="#_x0000_t202" alt="" style="position:absolute;left:0;text-align:left;margin-left:302.35pt;margin-top:-21.95pt;width:125.25pt;height:43.2pt;z-index:-83104;mso-wrap-style:square;mso-wrap-edited:f;mso-width-percent:0;mso-height-percent:0;mso-position-horizontal-relative:page;mso-width-percent:0;mso-height-percent:0;v-text-anchor:top" filled="f" stroked="f">
            <v:textbox inset="0,0,0,0">
              <w:txbxContent>
                <w:p w14:paraId="3A2E5663" w14:textId="77777777" w:rsidR="00845F1E" w:rsidRDefault="00BA7C68">
                  <w:pPr>
                    <w:tabs>
                      <w:tab w:val="left" w:pos="834"/>
                      <w:tab w:val="left" w:pos="2012"/>
                      <w:tab w:val="left" w:pos="2305"/>
                    </w:tabs>
                    <w:spacing w:line="370" w:lineRule="exact"/>
                    <w:rPr>
                      <w:rFonts w:ascii="Menlo" w:hAnsi="Menlo"/>
                      <w:i/>
                      <w:sz w:val="20"/>
                    </w:rPr>
                  </w:pPr>
                  <w:r>
                    <w:rPr>
                      <w:rFonts w:ascii="Menlo" w:hAnsi="Menlo"/>
                      <w:i/>
                      <w:w w:val="150"/>
                      <w:sz w:val="20"/>
                    </w:rPr>
                    <w:t>→</w:t>
                  </w:r>
                  <w:r>
                    <w:rPr>
                      <w:rFonts w:ascii="Menlo" w:hAnsi="Menlo"/>
                      <w:i/>
                      <w:w w:val="150"/>
                      <w:sz w:val="20"/>
                    </w:rPr>
                    <w:tab/>
                    <w:t>→</w:t>
                  </w:r>
                  <w:r>
                    <w:rPr>
                      <w:rFonts w:ascii="Menlo" w:hAnsi="Menlo"/>
                      <w:i/>
                      <w:w w:val="150"/>
                      <w:sz w:val="20"/>
                    </w:rPr>
                    <w:tab/>
                  </w:r>
                  <w:r>
                    <w:rPr>
                      <w:rFonts w:ascii="Arial" w:hAnsi="Arial"/>
                      <w:spacing w:val="-34"/>
                      <w:w w:val="90"/>
                      <w:position w:val="17"/>
                      <w:sz w:val="20"/>
                    </w:rPr>
                    <w:t>1</w:t>
                  </w:r>
                  <w:r>
                    <w:rPr>
                      <w:rFonts w:ascii="Arial" w:hAnsi="Arial"/>
                      <w:spacing w:val="-34"/>
                      <w:w w:val="90"/>
                      <w:position w:val="5"/>
                      <w:sz w:val="20"/>
                    </w:rPr>
                    <w:t>1</w:t>
                  </w:r>
                  <w:r>
                    <w:rPr>
                      <w:rFonts w:ascii="Arial" w:hAnsi="Arial"/>
                      <w:spacing w:val="-34"/>
                      <w:w w:val="90"/>
                      <w:position w:val="5"/>
                      <w:sz w:val="20"/>
                    </w:rPr>
                    <w:tab/>
                  </w:r>
                  <w:r>
                    <w:rPr>
                      <w:rFonts w:ascii="Menlo" w:hAnsi="Menlo"/>
                      <w:i/>
                      <w:w w:val="150"/>
                      <w:sz w:val="20"/>
                    </w:rPr>
                    <w:t>→</w:t>
                  </w:r>
                </w:p>
              </w:txbxContent>
            </v:textbox>
            <w10:wrap anchorx="page"/>
          </v:shape>
        </w:pict>
      </w:r>
      <w:r>
        <w:rPr>
          <w:w w:val="105"/>
        </w:rPr>
        <w:t>function in Eq. 18 using sequential least squares programming, implemented in Python through using the</w:t>
      </w:r>
    </w:p>
    <w:p w14:paraId="6B5CC20D" w14:textId="77777777" w:rsidR="00845F1E" w:rsidRDefault="00BA7C68">
      <w:pPr>
        <w:pStyle w:val="BodyText"/>
        <w:spacing w:before="9"/>
        <w:ind w:left="100"/>
        <w:jc w:val="both"/>
      </w:pPr>
      <w:r>
        <w:rPr>
          <w:w w:val="105"/>
        </w:rPr>
        <w:t>scientific package SciPy.</w:t>
      </w:r>
    </w:p>
    <w:p w14:paraId="608D632F" w14:textId="77777777" w:rsidR="00845F1E" w:rsidRDefault="00845F1E">
      <w:pPr>
        <w:jc w:val="both"/>
        <w:sectPr w:rsidR="00845F1E">
          <w:type w:val="continuous"/>
          <w:pgSz w:w="12240" w:h="15840"/>
          <w:pgMar w:top="1500" w:right="1320" w:bottom="1580" w:left="1340" w:header="720" w:footer="720" w:gutter="0"/>
          <w:cols w:space="720"/>
        </w:sectPr>
      </w:pPr>
    </w:p>
    <w:p w14:paraId="2B22E2A9" w14:textId="77777777" w:rsidR="00845F1E" w:rsidRDefault="00BA7C68">
      <w:pPr>
        <w:tabs>
          <w:tab w:val="left" w:pos="813"/>
          <w:tab w:val="left" w:pos="1274"/>
          <w:tab w:val="left" w:pos="1711"/>
          <w:tab w:val="left" w:pos="2254"/>
          <w:tab w:val="left" w:pos="2980"/>
          <w:tab w:val="left" w:pos="3620"/>
          <w:tab w:val="left" w:pos="4209"/>
          <w:tab w:val="left" w:pos="4782"/>
          <w:tab w:val="left" w:pos="5335"/>
          <w:tab w:val="left" w:pos="5779"/>
          <w:tab w:val="left" w:pos="6249"/>
          <w:tab w:val="left" w:pos="7050"/>
          <w:tab w:val="left" w:pos="7953"/>
        </w:tabs>
        <w:spacing w:before="45"/>
        <w:ind w:right="91"/>
        <w:jc w:val="center"/>
        <w:rPr>
          <w:sz w:val="18"/>
        </w:rPr>
      </w:pPr>
      <w:r>
        <w:lastRenderedPageBreak/>
        <w:pict w14:anchorId="314A82C7">
          <v:line id="_x0000_s1326" alt="" style="position:absolute;left:0;text-align:left;z-index:6832;mso-wrap-edited:f;mso-width-percent:0;mso-height-percent:0;mso-wrap-distance-left:0;mso-wrap-distance-right:0;mso-position-horizontal-relative:page;mso-width-percent:0;mso-height-percent:0" from="85.05pt,16.95pt" to="523.9pt,16.95pt" strokeweight=".14042mm">
            <w10:wrap type="topAndBottom" anchorx="page"/>
          </v:line>
        </w:pict>
      </w:r>
      <w:r>
        <w:rPr>
          <w:w w:val="125"/>
          <w:sz w:val="18"/>
        </w:rPr>
        <w:t>Figure</w:t>
      </w:r>
      <w:r>
        <w:rPr>
          <w:w w:val="125"/>
          <w:sz w:val="18"/>
        </w:rPr>
        <w:tab/>
      </w:r>
      <w:r>
        <w:rPr>
          <w:i/>
          <w:w w:val="125"/>
          <w:sz w:val="18"/>
        </w:rPr>
        <w:t>N</w:t>
      </w:r>
      <w:r>
        <w:rPr>
          <w:i/>
          <w:w w:val="125"/>
          <w:sz w:val="18"/>
        </w:rPr>
        <w:tab/>
        <w:t>M</w:t>
      </w:r>
      <w:r>
        <w:rPr>
          <w:i/>
          <w:w w:val="125"/>
          <w:sz w:val="18"/>
        </w:rPr>
        <w:tab/>
        <w:t>K</w:t>
      </w:r>
      <w:r>
        <w:rPr>
          <w:i/>
          <w:w w:val="125"/>
          <w:sz w:val="18"/>
        </w:rPr>
        <w:tab/>
        <w:t>µ</w:t>
      </w:r>
      <w:r>
        <w:rPr>
          <w:rFonts w:ascii="Arial" w:hAnsi="Arial"/>
          <w:i/>
          <w:w w:val="125"/>
          <w:position w:val="-1"/>
          <w:sz w:val="12"/>
        </w:rPr>
        <w:t>a,</w:t>
      </w:r>
      <w:r>
        <w:rPr>
          <w:w w:val="125"/>
          <w:position w:val="-1"/>
          <w:sz w:val="12"/>
        </w:rPr>
        <w:t>L</w:t>
      </w:r>
      <w:r>
        <w:rPr>
          <w:w w:val="125"/>
          <w:position w:val="-1"/>
          <w:sz w:val="12"/>
        </w:rPr>
        <w:tab/>
      </w:r>
      <w:r>
        <w:rPr>
          <w:i/>
          <w:w w:val="125"/>
          <w:sz w:val="18"/>
        </w:rPr>
        <w:t>µ</w:t>
      </w:r>
      <w:r>
        <w:rPr>
          <w:rFonts w:ascii="Arial" w:hAnsi="Arial"/>
          <w:i/>
          <w:w w:val="125"/>
          <w:position w:val="-1"/>
          <w:sz w:val="12"/>
        </w:rPr>
        <w:t>a,</w:t>
      </w:r>
      <w:r>
        <w:rPr>
          <w:w w:val="125"/>
          <w:position w:val="-1"/>
          <w:sz w:val="12"/>
        </w:rPr>
        <w:t>H</w:t>
      </w:r>
      <w:r>
        <w:rPr>
          <w:w w:val="125"/>
          <w:position w:val="-1"/>
          <w:sz w:val="12"/>
        </w:rPr>
        <w:tab/>
      </w:r>
      <w:r>
        <w:rPr>
          <w:i/>
          <w:w w:val="125"/>
          <w:sz w:val="18"/>
        </w:rPr>
        <w:t>ν</w:t>
      </w:r>
      <w:r>
        <w:rPr>
          <w:rFonts w:ascii="Arial" w:hAnsi="Arial"/>
          <w:i/>
          <w:w w:val="125"/>
          <w:position w:val="-1"/>
          <w:sz w:val="12"/>
        </w:rPr>
        <w:t>a,</w:t>
      </w:r>
      <w:r>
        <w:rPr>
          <w:w w:val="125"/>
          <w:position w:val="-1"/>
          <w:sz w:val="12"/>
        </w:rPr>
        <w:t>L</w:t>
      </w:r>
      <w:r>
        <w:rPr>
          <w:w w:val="125"/>
          <w:position w:val="-1"/>
          <w:sz w:val="12"/>
        </w:rPr>
        <w:tab/>
      </w:r>
      <w:r>
        <w:rPr>
          <w:i/>
          <w:w w:val="125"/>
          <w:sz w:val="18"/>
        </w:rPr>
        <w:t>ν</w:t>
      </w:r>
      <w:r>
        <w:rPr>
          <w:rFonts w:ascii="Arial" w:hAnsi="Arial"/>
          <w:i/>
          <w:w w:val="125"/>
          <w:position w:val="-1"/>
          <w:sz w:val="12"/>
        </w:rPr>
        <w:t>a,</w:t>
      </w:r>
      <w:r>
        <w:rPr>
          <w:w w:val="125"/>
          <w:position w:val="-1"/>
          <w:sz w:val="12"/>
        </w:rPr>
        <w:t>H</w:t>
      </w:r>
      <w:r>
        <w:rPr>
          <w:w w:val="125"/>
          <w:position w:val="-1"/>
          <w:sz w:val="12"/>
        </w:rPr>
        <w:tab/>
      </w:r>
      <w:r>
        <w:rPr>
          <w:rFonts w:ascii="Arial" w:hAnsi="Arial"/>
          <w:i/>
          <w:w w:val="125"/>
          <w:position w:val="-1"/>
          <w:sz w:val="12"/>
        </w:rPr>
        <w:t>a,</w:t>
      </w:r>
      <w:r>
        <w:rPr>
          <w:w w:val="125"/>
          <w:position w:val="-1"/>
          <w:sz w:val="12"/>
        </w:rPr>
        <w:t>0</w:t>
      </w:r>
      <w:r>
        <w:rPr>
          <w:w w:val="125"/>
          <w:position w:val="-1"/>
          <w:sz w:val="12"/>
        </w:rPr>
        <w:tab/>
        <w:t>L</w:t>
      </w:r>
      <w:r>
        <w:rPr>
          <w:w w:val="125"/>
          <w:position w:val="-1"/>
          <w:sz w:val="12"/>
        </w:rPr>
        <w:tab/>
        <w:t>H</w:t>
      </w:r>
      <w:r>
        <w:rPr>
          <w:w w:val="125"/>
          <w:position w:val="-1"/>
          <w:sz w:val="12"/>
        </w:rPr>
        <w:tab/>
      </w:r>
      <w:r>
        <w:rPr>
          <w:i/>
          <w:w w:val="125"/>
          <w:sz w:val="18"/>
        </w:rPr>
        <w:t>s</w:t>
      </w:r>
      <w:r>
        <w:rPr>
          <w:w w:val="125"/>
          <w:position w:val="-1"/>
          <w:sz w:val="12"/>
        </w:rPr>
        <w:t>0</w:t>
      </w:r>
      <w:r>
        <w:rPr>
          <w:rFonts w:ascii="Arial" w:hAnsi="Arial"/>
          <w:i/>
          <w:w w:val="125"/>
          <w:position w:val="-1"/>
          <w:sz w:val="12"/>
        </w:rPr>
        <w:t>,</w:t>
      </w:r>
      <w:r>
        <w:rPr>
          <w:w w:val="125"/>
          <w:position w:val="-1"/>
          <w:sz w:val="12"/>
        </w:rPr>
        <w:t>L</w:t>
      </w:r>
      <w:r>
        <w:rPr>
          <w:w w:val="125"/>
          <w:position w:val="-1"/>
          <w:sz w:val="12"/>
        </w:rPr>
        <w:tab/>
      </w:r>
      <w:r>
        <w:rPr>
          <w:i/>
          <w:w w:val="125"/>
          <w:sz w:val="18"/>
        </w:rPr>
        <w:t>p</w:t>
      </w:r>
      <w:r>
        <w:rPr>
          <w:w w:val="125"/>
          <w:sz w:val="18"/>
        </w:rPr>
        <w:t>(</w:t>
      </w:r>
      <w:r>
        <w:rPr>
          <w:i/>
          <w:w w:val="125"/>
          <w:sz w:val="18"/>
        </w:rPr>
        <w:t>s</w:t>
      </w:r>
      <w:r>
        <w:rPr>
          <w:rFonts w:ascii="Arial" w:hAnsi="Arial"/>
          <w:i/>
          <w:w w:val="125"/>
          <w:position w:val="-1"/>
          <w:sz w:val="12"/>
        </w:rPr>
        <w:t>k</w:t>
      </w:r>
      <w:r>
        <w:rPr>
          <w:rFonts w:ascii="Arial" w:hAnsi="Arial"/>
          <w:i/>
          <w:spacing w:val="-32"/>
          <w:w w:val="125"/>
          <w:position w:val="-1"/>
          <w:sz w:val="12"/>
        </w:rPr>
        <w:t xml:space="preserve"> </w:t>
      </w:r>
      <w:r>
        <w:rPr>
          <w:w w:val="125"/>
          <w:sz w:val="18"/>
        </w:rPr>
        <w:t>)</w:t>
      </w:r>
      <w:r>
        <w:rPr>
          <w:w w:val="125"/>
          <w:sz w:val="18"/>
        </w:rPr>
        <w:tab/>
      </w:r>
      <w:r>
        <w:rPr>
          <w:i/>
          <w:w w:val="125"/>
          <w:sz w:val="18"/>
        </w:rPr>
        <w:t>p</w:t>
      </w:r>
      <w:r>
        <w:rPr>
          <w:w w:val="125"/>
          <w:sz w:val="18"/>
        </w:rPr>
        <w:t>(</w:t>
      </w:r>
      <w:r>
        <w:rPr>
          <w:i/>
          <w:w w:val="125"/>
          <w:sz w:val="18"/>
        </w:rPr>
        <w:t>s</w:t>
      </w:r>
      <w:r>
        <w:rPr>
          <w:rFonts w:ascii="Arial" w:hAnsi="Arial"/>
          <w:i/>
          <w:w w:val="125"/>
          <w:position w:val="-1"/>
          <w:sz w:val="12"/>
        </w:rPr>
        <w:t>k,</w:t>
      </w:r>
      <w:r>
        <w:rPr>
          <w:w w:val="125"/>
          <w:position w:val="-1"/>
          <w:sz w:val="12"/>
        </w:rPr>
        <w:t>F</w:t>
      </w:r>
      <w:r>
        <w:rPr>
          <w:w w:val="125"/>
          <w:sz w:val="18"/>
        </w:rPr>
        <w:t>)</w:t>
      </w:r>
    </w:p>
    <w:p w14:paraId="745E260A" w14:textId="77777777" w:rsidR="00845F1E" w:rsidRDefault="00BA7C68">
      <w:pPr>
        <w:tabs>
          <w:tab w:val="left" w:pos="586"/>
          <w:tab w:val="left" w:pos="1108"/>
          <w:tab w:val="left" w:pos="1576"/>
          <w:tab w:val="left" w:pos="1946"/>
          <w:tab w:val="left" w:pos="2792"/>
          <w:tab w:val="left" w:pos="3414"/>
          <w:tab w:val="left" w:pos="4085"/>
          <w:tab w:val="left" w:pos="4633"/>
          <w:tab w:val="left" w:pos="5132"/>
          <w:tab w:val="left" w:pos="5610"/>
          <w:tab w:val="left" w:pos="6198"/>
          <w:tab w:val="left" w:pos="6659"/>
          <w:tab w:val="left" w:pos="8010"/>
        </w:tabs>
        <w:spacing w:before="37" w:line="188" w:lineRule="exact"/>
        <w:ind w:right="148"/>
        <w:jc w:val="center"/>
        <w:rPr>
          <w:sz w:val="18"/>
        </w:rPr>
      </w:pPr>
      <w:r>
        <w:rPr>
          <w:w w:val="110"/>
          <w:sz w:val="18"/>
        </w:rPr>
        <w:t>1c</w:t>
      </w:r>
      <w:r>
        <w:rPr>
          <w:w w:val="110"/>
          <w:sz w:val="18"/>
        </w:rPr>
        <w:tab/>
        <w:t>200</w:t>
      </w:r>
      <w:r>
        <w:rPr>
          <w:w w:val="110"/>
          <w:sz w:val="18"/>
        </w:rPr>
        <w:tab/>
        <w:t>40</w:t>
      </w:r>
      <w:r>
        <w:rPr>
          <w:w w:val="110"/>
          <w:sz w:val="18"/>
        </w:rPr>
        <w:tab/>
        <w:t>6</w:t>
      </w:r>
      <w:r>
        <w:rPr>
          <w:w w:val="110"/>
          <w:sz w:val="18"/>
        </w:rPr>
        <w:tab/>
        <w:t>2</w:t>
      </w:r>
      <w:r>
        <w:rPr>
          <w:spacing w:val="-8"/>
          <w:w w:val="110"/>
          <w:sz w:val="18"/>
        </w:rPr>
        <w:t xml:space="preserve"> </w:t>
      </w:r>
      <w:r>
        <w:rPr>
          <w:rFonts w:ascii="Arial" w:hAnsi="Arial"/>
          <w:i/>
          <w:w w:val="110"/>
          <w:sz w:val="18"/>
        </w:rPr>
        <w:t>·</w:t>
      </w:r>
      <w:r>
        <w:rPr>
          <w:rFonts w:ascii="Arial" w:hAnsi="Arial"/>
          <w:i/>
          <w:spacing w:val="-13"/>
          <w:w w:val="110"/>
          <w:sz w:val="18"/>
        </w:rPr>
        <w:t xml:space="preserve"> </w:t>
      </w:r>
      <w:r>
        <w:rPr>
          <w:w w:val="110"/>
          <w:sz w:val="18"/>
        </w:rPr>
        <w:t>10</w:t>
      </w:r>
      <w:r>
        <w:rPr>
          <w:rFonts w:ascii="Menlo" w:hAnsi="Menlo"/>
          <w:i/>
          <w:w w:val="110"/>
          <w:position w:val="8"/>
          <w:sz w:val="12"/>
        </w:rPr>
        <w:t>−</w:t>
      </w:r>
      <w:r>
        <w:rPr>
          <w:w w:val="110"/>
          <w:position w:val="8"/>
          <w:sz w:val="12"/>
        </w:rPr>
        <w:t>4</w:t>
      </w:r>
      <w:r>
        <w:rPr>
          <w:w w:val="110"/>
          <w:position w:val="8"/>
          <w:sz w:val="12"/>
        </w:rPr>
        <w:tab/>
      </w:r>
      <w:r>
        <w:rPr>
          <w:w w:val="110"/>
          <w:sz w:val="18"/>
        </w:rPr>
        <w:t>10</w:t>
      </w:r>
      <w:r>
        <w:rPr>
          <w:rFonts w:ascii="Menlo" w:hAnsi="Menlo"/>
          <w:i/>
          <w:w w:val="110"/>
          <w:position w:val="8"/>
          <w:sz w:val="12"/>
        </w:rPr>
        <w:t>−</w:t>
      </w:r>
      <w:r>
        <w:rPr>
          <w:w w:val="110"/>
          <w:position w:val="8"/>
          <w:sz w:val="12"/>
        </w:rPr>
        <w:t>3</w:t>
      </w:r>
      <w:r>
        <w:rPr>
          <w:w w:val="110"/>
          <w:position w:val="8"/>
          <w:sz w:val="12"/>
        </w:rPr>
        <w:tab/>
      </w:r>
      <w:r>
        <w:rPr>
          <w:w w:val="110"/>
          <w:sz w:val="18"/>
        </w:rPr>
        <w:t>10</w:t>
      </w:r>
      <w:r>
        <w:rPr>
          <w:rFonts w:ascii="Menlo" w:hAnsi="Menlo"/>
          <w:i/>
          <w:w w:val="110"/>
          <w:position w:val="8"/>
          <w:sz w:val="12"/>
        </w:rPr>
        <w:t>−</w:t>
      </w:r>
      <w:r>
        <w:rPr>
          <w:w w:val="110"/>
          <w:position w:val="8"/>
          <w:sz w:val="12"/>
        </w:rPr>
        <w:t>2</w:t>
      </w:r>
      <w:r>
        <w:rPr>
          <w:w w:val="110"/>
          <w:position w:val="8"/>
          <w:sz w:val="12"/>
        </w:rPr>
        <w:tab/>
      </w:r>
      <w:r>
        <w:rPr>
          <w:w w:val="110"/>
          <w:sz w:val="18"/>
        </w:rPr>
        <w:t>1.0</w:t>
      </w:r>
      <w:r>
        <w:rPr>
          <w:w w:val="110"/>
          <w:sz w:val="18"/>
        </w:rPr>
        <w:tab/>
        <w:t>5.4</w:t>
      </w:r>
      <w:r>
        <w:rPr>
          <w:w w:val="110"/>
          <w:sz w:val="18"/>
        </w:rPr>
        <w:tab/>
        <w:t>5.4</w:t>
      </w:r>
      <w:r>
        <w:rPr>
          <w:w w:val="110"/>
          <w:sz w:val="18"/>
        </w:rPr>
        <w:tab/>
        <w:t>10</w:t>
      </w:r>
      <w:r>
        <w:rPr>
          <w:w w:val="110"/>
          <w:sz w:val="18"/>
        </w:rPr>
        <w:tab/>
        <w:t>-</w:t>
      </w:r>
      <w:r>
        <w:rPr>
          <w:w w:val="110"/>
          <w:sz w:val="18"/>
        </w:rPr>
        <w:tab/>
      </w:r>
      <w:r>
        <w:rPr>
          <w:rFonts w:ascii="Arial" w:hAnsi="Arial"/>
          <w:i/>
          <w:w w:val="110"/>
          <w:sz w:val="18"/>
        </w:rPr>
        <w:t xml:space="preserve">N </w:t>
      </w:r>
      <w:r>
        <w:rPr>
          <w:rFonts w:ascii="Arial" w:hAnsi="Arial"/>
          <w:i/>
          <w:w w:val="110"/>
          <w:position w:val="14"/>
          <w:sz w:val="18"/>
        </w:rPr>
        <w:t xml:space="preserve">  </w:t>
      </w:r>
      <w:r>
        <w:rPr>
          <w:rFonts w:ascii="Arial" w:hAnsi="Arial"/>
          <w:i/>
          <w:w w:val="110"/>
          <w:position w:val="8"/>
          <w:sz w:val="12"/>
          <w:u w:val="single"/>
        </w:rPr>
        <w:t>s</w:t>
      </w:r>
      <w:r>
        <w:rPr>
          <w:rFonts w:ascii="Arial" w:hAnsi="Arial"/>
          <w:w w:val="110"/>
          <w:position w:val="6"/>
          <w:sz w:val="10"/>
          <w:u w:val="single"/>
        </w:rPr>
        <w:t>0</w:t>
      </w:r>
      <w:r>
        <w:rPr>
          <w:rFonts w:ascii="Arial" w:hAnsi="Arial"/>
          <w:spacing w:val="15"/>
          <w:w w:val="110"/>
          <w:position w:val="6"/>
          <w:sz w:val="10"/>
        </w:rPr>
        <w:t xml:space="preserve"> </w:t>
      </w:r>
      <w:r>
        <w:rPr>
          <w:i/>
          <w:w w:val="110"/>
          <w:sz w:val="18"/>
        </w:rPr>
        <w:t>,</w:t>
      </w:r>
      <w:r>
        <w:rPr>
          <w:i/>
          <w:spacing w:val="7"/>
          <w:w w:val="110"/>
          <w:sz w:val="18"/>
        </w:rPr>
        <w:t xml:space="preserve"> </w:t>
      </w:r>
      <w:r>
        <w:rPr>
          <w:rFonts w:ascii="Arial" w:hAnsi="Arial"/>
          <w:i/>
          <w:w w:val="110"/>
          <w:position w:val="8"/>
          <w:sz w:val="12"/>
          <w:u w:val="single"/>
        </w:rPr>
        <w:t>s</w:t>
      </w:r>
      <w:r>
        <w:rPr>
          <w:rFonts w:ascii="Arial" w:hAnsi="Arial"/>
          <w:w w:val="110"/>
          <w:position w:val="6"/>
          <w:sz w:val="10"/>
          <w:u w:val="single"/>
        </w:rPr>
        <w:t>0</w:t>
      </w:r>
      <w:r>
        <w:rPr>
          <w:rFonts w:ascii="Arial" w:hAnsi="Arial"/>
          <w:w w:val="110"/>
          <w:position w:val="14"/>
          <w:sz w:val="10"/>
        </w:rPr>
        <w:tab/>
      </w:r>
      <w:r>
        <w:rPr>
          <w:w w:val="110"/>
          <w:sz w:val="18"/>
        </w:rPr>
        <w:t>–</w:t>
      </w:r>
    </w:p>
    <w:p w14:paraId="5AE633C2" w14:textId="77777777" w:rsidR="00845F1E" w:rsidRDefault="00BA7C68">
      <w:pPr>
        <w:tabs>
          <w:tab w:val="left" w:pos="6284"/>
          <w:tab w:val="left" w:pos="6711"/>
          <w:tab w:val="left" w:pos="7332"/>
          <w:tab w:val="left" w:pos="8683"/>
        </w:tabs>
        <w:spacing w:before="90" w:line="128" w:lineRule="exact"/>
        <w:ind w:left="5806"/>
        <w:rPr>
          <w:sz w:val="18"/>
        </w:rPr>
      </w:pPr>
      <w:r>
        <w:pict w14:anchorId="0343D023">
          <v:shape id="_x0000_s1325" type="#_x0000_t202" alt="" style="position:absolute;left:0;text-align:left;margin-left:410.8pt;margin-top:16.6pt;width:9.45pt;height:10.4pt;z-index:6856;mso-wrap-style:square;mso-wrap-edited:f;mso-width-percent:0;mso-height-percent:0;mso-wrap-distance-left:0;mso-wrap-distance-right:0;mso-position-horizontal-relative:page;mso-width-percent:0;mso-height-percent:0;v-text-anchor:top" filled="f" stroked="f">
            <v:textbox inset="0,0,0,0">
              <w:txbxContent>
                <w:p w14:paraId="1D08758A" w14:textId="77777777" w:rsidR="00845F1E" w:rsidRDefault="00BA7C68">
                  <w:pPr>
                    <w:spacing w:line="122" w:lineRule="exact"/>
                    <w:rPr>
                      <w:sz w:val="12"/>
                    </w:rPr>
                  </w:pPr>
                  <w:r>
                    <w:rPr>
                      <w:rFonts w:ascii="Menlo" w:hAnsi="Menlo"/>
                      <w:i/>
                      <w:w w:val="140"/>
                      <w:sz w:val="12"/>
                    </w:rPr>
                    <w:t>−</w:t>
                  </w:r>
                  <w:r>
                    <w:rPr>
                      <w:w w:val="140"/>
                      <w:sz w:val="12"/>
                    </w:rPr>
                    <w:t>1</w:t>
                  </w:r>
                </w:p>
              </w:txbxContent>
            </v:textbox>
            <w10:wrap type="topAndBottom" anchorx="page"/>
          </v:shape>
        </w:pict>
      </w:r>
      <w:r>
        <w:pict w14:anchorId="6DD466A2">
          <v:shape id="_x0000_s1324" type="#_x0000_t202" alt="" style="position:absolute;left:0;text-align:left;margin-left:448.5pt;margin-top:16.65pt;width:6.9pt;height:6.9pt;z-index:6880;mso-wrap-style:square;mso-wrap-edited:f;mso-width-percent:0;mso-height-percent:0;mso-wrap-distance-left:0;mso-wrap-distance-right:0;mso-position-horizontal-relative:page;mso-width-percent:0;mso-height-percent:0;v-text-anchor:top" filled="f" stroked="f">
            <v:textbox inset="0,0,0,0">
              <w:txbxContent>
                <w:p w14:paraId="3F8FADC4" w14:textId="77777777" w:rsidR="00845F1E" w:rsidRDefault="00BA7C68">
                  <w:pPr>
                    <w:spacing w:line="131" w:lineRule="exact"/>
                    <w:rPr>
                      <w:rFonts w:ascii="Arial"/>
                      <w:sz w:val="10"/>
                    </w:rPr>
                  </w:pPr>
                  <w:r>
                    <w:rPr>
                      <w:rFonts w:ascii="Arial"/>
                      <w:i/>
                      <w:w w:val="115"/>
                      <w:sz w:val="12"/>
                      <w:u w:val="single"/>
                    </w:rPr>
                    <w:t>s</w:t>
                  </w:r>
                  <w:r>
                    <w:rPr>
                      <w:rFonts w:ascii="Arial"/>
                      <w:w w:val="115"/>
                      <w:position w:val="-1"/>
                      <w:sz w:val="10"/>
                      <w:u w:val="single"/>
                    </w:rPr>
                    <w:t>0</w:t>
                  </w:r>
                </w:p>
              </w:txbxContent>
            </v:textbox>
            <w10:wrap type="topAndBottom" anchorx="page"/>
          </v:shape>
        </w:pict>
      </w:r>
      <w:r>
        <w:pict w14:anchorId="23196426">
          <v:shape id="_x0000_s1323" type="#_x0000_t202" alt="" style="position:absolute;left:0;text-align:left;margin-left:462.35pt;margin-top:16.65pt;width:6.9pt;height:6.9pt;z-index:6904;mso-wrap-style:square;mso-wrap-edited:f;mso-width-percent:0;mso-height-percent:0;mso-wrap-distance-left:0;mso-wrap-distance-right:0;mso-position-horizontal-relative:page;mso-width-percent:0;mso-height-percent:0;v-text-anchor:top" filled="f" stroked="f">
            <v:textbox inset="0,0,0,0">
              <w:txbxContent>
                <w:p w14:paraId="4C5D166B" w14:textId="77777777" w:rsidR="00845F1E" w:rsidRDefault="00BA7C68">
                  <w:pPr>
                    <w:spacing w:line="131" w:lineRule="exact"/>
                    <w:rPr>
                      <w:rFonts w:ascii="Arial"/>
                      <w:sz w:val="10"/>
                    </w:rPr>
                  </w:pPr>
                  <w:r>
                    <w:rPr>
                      <w:rFonts w:ascii="Arial"/>
                      <w:i/>
                      <w:w w:val="115"/>
                      <w:sz w:val="12"/>
                      <w:u w:val="single"/>
                    </w:rPr>
                    <w:t>s</w:t>
                  </w:r>
                  <w:r>
                    <w:rPr>
                      <w:rFonts w:ascii="Arial"/>
                      <w:w w:val="115"/>
                      <w:position w:val="-1"/>
                      <w:sz w:val="10"/>
                      <w:u w:val="single"/>
                    </w:rPr>
                    <w:t>0</w:t>
                  </w:r>
                </w:p>
              </w:txbxContent>
            </v:textbox>
            <w10:wrap type="topAndBottom" anchorx="page"/>
          </v:shape>
        </w:pict>
      </w:r>
      <w:r>
        <w:pict w14:anchorId="17A158A6">
          <v:shape id="_x0000_s1322" type="#_x0000_t202" alt="" style="position:absolute;left:0;text-align:left;margin-left:450.35pt;margin-top:-1.25pt;width:3.7pt;height:6pt;z-index:-82840;mso-wrap-style:square;mso-wrap-edited:f;mso-width-percent:0;mso-height-percent:0;mso-position-horizontal-relative:page;mso-width-percent:0;mso-height-percent:0;v-text-anchor:top" filled="f" stroked="f">
            <v:textbox inset="0,0,0,0">
              <w:txbxContent>
                <w:p w14:paraId="54786F74" w14:textId="77777777" w:rsidR="00845F1E" w:rsidRDefault="00BA7C68">
                  <w:pPr>
                    <w:spacing w:line="116" w:lineRule="exact"/>
                    <w:rPr>
                      <w:sz w:val="12"/>
                    </w:rPr>
                  </w:pPr>
                  <w:r>
                    <w:rPr>
                      <w:w w:val="121"/>
                      <w:sz w:val="12"/>
                    </w:rPr>
                    <w:t>5</w:t>
                  </w:r>
                </w:p>
              </w:txbxContent>
            </v:textbox>
            <w10:wrap anchorx="page"/>
          </v:shape>
        </w:pict>
      </w:r>
      <w:r>
        <w:pict w14:anchorId="5EB6AFEC">
          <v:shape id="_x0000_s1321" type="#_x0000_t202" alt="" style="position:absolute;left:0;text-align:left;margin-left:462.4pt;margin-top:-1.25pt;width:7.35pt;height:6pt;z-index:-82816;mso-wrap-style:square;mso-wrap-edited:f;mso-width-percent:0;mso-height-percent:0;mso-position-horizontal-relative:page;mso-width-percent:0;mso-height-percent:0;v-text-anchor:top" filled="f" stroked="f">
            <v:textbox inset="0,0,0,0">
              <w:txbxContent>
                <w:p w14:paraId="03297A0D" w14:textId="77777777" w:rsidR="00845F1E" w:rsidRDefault="00BA7C68">
                  <w:pPr>
                    <w:spacing w:line="116" w:lineRule="exact"/>
                    <w:rPr>
                      <w:sz w:val="12"/>
                    </w:rPr>
                  </w:pPr>
                  <w:r>
                    <w:rPr>
                      <w:w w:val="120"/>
                      <w:sz w:val="12"/>
                    </w:rPr>
                    <w:t>15</w:t>
                  </w:r>
                </w:p>
              </w:txbxContent>
            </v:textbox>
            <w10:wrap anchorx="page"/>
          </v:shape>
        </w:pict>
      </w:r>
      <w:r>
        <w:pict w14:anchorId="74223C2A">
          <v:shape id="_x0000_s1320" type="#_x0000_t202" alt="" style="position:absolute;left:0;text-align:left;margin-left:90.55pt;margin-top:7.4pt;width:255.15pt;height:41.85pt;z-index:7240;mso-wrap-style:square;mso-wrap-edited:f;mso-width-percent:0;mso-height-percent:0;mso-position-horizontal-relative:page;mso-width-percent:0;mso-height-percent:0;v-text-anchor:top"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25"/>
                    <w:gridCol w:w="959"/>
                    <w:gridCol w:w="717"/>
                    <w:gridCol w:w="678"/>
                    <w:gridCol w:w="610"/>
                    <w:gridCol w:w="573"/>
                    <w:gridCol w:w="442"/>
                  </w:tblGrid>
                  <w:tr w:rsidR="00845F1E" w14:paraId="4EFF952F" w14:textId="77777777">
                    <w:trPr>
                      <w:trHeight w:val="180"/>
                    </w:trPr>
                    <w:tc>
                      <w:tcPr>
                        <w:tcW w:w="1125" w:type="dxa"/>
                      </w:tcPr>
                      <w:p w14:paraId="3F28D19F" w14:textId="77777777" w:rsidR="00845F1E" w:rsidRDefault="00BA7C68">
                        <w:pPr>
                          <w:pStyle w:val="TableParagraph"/>
                          <w:tabs>
                            <w:tab w:val="right" w:pos="867"/>
                          </w:tabs>
                          <w:spacing w:line="173" w:lineRule="exact"/>
                          <w:ind w:right="77"/>
                          <w:jc w:val="right"/>
                          <w:rPr>
                            <w:sz w:val="18"/>
                          </w:rPr>
                        </w:pPr>
                        <w:r>
                          <w:rPr>
                            <w:w w:val="105"/>
                            <w:sz w:val="18"/>
                          </w:rPr>
                          <w:t>2a</w:t>
                        </w:r>
                        <w:r>
                          <w:rPr>
                            <w:w w:val="105"/>
                            <w:sz w:val="18"/>
                          </w:rPr>
                          <w:tab/>
                          <w:t>100</w:t>
                        </w:r>
                      </w:p>
                    </w:tc>
                    <w:tc>
                      <w:tcPr>
                        <w:tcW w:w="959" w:type="dxa"/>
                      </w:tcPr>
                      <w:p w14:paraId="1BFE94C2" w14:textId="77777777" w:rsidR="00845F1E" w:rsidRDefault="00BA7C68">
                        <w:pPr>
                          <w:pStyle w:val="TableParagraph"/>
                          <w:tabs>
                            <w:tab w:val="left" w:pos="634"/>
                          </w:tabs>
                          <w:spacing w:line="173" w:lineRule="exact"/>
                          <w:ind w:left="166"/>
                          <w:jc w:val="left"/>
                          <w:rPr>
                            <w:sz w:val="18"/>
                          </w:rPr>
                        </w:pPr>
                        <w:r>
                          <w:rPr>
                            <w:sz w:val="18"/>
                          </w:rPr>
                          <w:t>50</w:t>
                        </w:r>
                        <w:r>
                          <w:rPr>
                            <w:sz w:val="18"/>
                          </w:rPr>
                          <w:tab/>
                          <w:t>7</w:t>
                        </w:r>
                      </w:p>
                    </w:tc>
                    <w:tc>
                      <w:tcPr>
                        <w:tcW w:w="717" w:type="dxa"/>
                      </w:tcPr>
                      <w:p w14:paraId="109DA1B5" w14:textId="77777777" w:rsidR="00845F1E" w:rsidRDefault="00BA7C68">
                        <w:pPr>
                          <w:pStyle w:val="TableParagraph"/>
                          <w:spacing w:line="173" w:lineRule="exact"/>
                          <w:ind w:left="212" w:right="227"/>
                          <w:rPr>
                            <w:sz w:val="18"/>
                          </w:rPr>
                        </w:pPr>
                        <w:r>
                          <w:rPr>
                            <w:w w:val="105"/>
                            <w:sz w:val="18"/>
                          </w:rPr>
                          <w:t>0.5</w:t>
                        </w:r>
                      </w:p>
                    </w:tc>
                    <w:tc>
                      <w:tcPr>
                        <w:tcW w:w="678" w:type="dxa"/>
                      </w:tcPr>
                      <w:p w14:paraId="0A515E52" w14:textId="77777777" w:rsidR="00845F1E" w:rsidRDefault="00BA7C68">
                        <w:pPr>
                          <w:pStyle w:val="TableParagraph"/>
                          <w:spacing w:line="173" w:lineRule="exact"/>
                          <w:ind w:right="190"/>
                          <w:jc w:val="right"/>
                          <w:rPr>
                            <w:sz w:val="18"/>
                          </w:rPr>
                        </w:pPr>
                        <w:r>
                          <w:rPr>
                            <w:sz w:val="18"/>
                          </w:rPr>
                          <w:t>0.5</w:t>
                        </w:r>
                      </w:p>
                    </w:tc>
                    <w:tc>
                      <w:tcPr>
                        <w:tcW w:w="610" w:type="dxa"/>
                      </w:tcPr>
                      <w:p w14:paraId="6E9C20CA" w14:textId="77777777" w:rsidR="00845F1E" w:rsidRDefault="00BA7C68">
                        <w:pPr>
                          <w:pStyle w:val="TableParagraph"/>
                          <w:spacing w:line="173" w:lineRule="exact"/>
                          <w:ind w:left="172" w:right="160"/>
                          <w:rPr>
                            <w:sz w:val="18"/>
                          </w:rPr>
                        </w:pPr>
                        <w:r>
                          <w:rPr>
                            <w:w w:val="105"/>
                            <w:sz w:val="18"/>
                          </w:rPr>
                          <w:t>0.8</w:t>
                        </w:r>
                      </w:p>
                    </w:tc>
                    <w:tc>
                      <w:tcPr>
                        <w:tcW w:w="573" w:type="dxa"/>
                      </w:tcPr>
                      <w:p w14:paraId="76A2DDA4" w14:textId="77777777" w:rsidR="00845F1E" w:rsidRDefault="00BA7C68">
                        <w:pPr>
                          <w:pStyle w:val="TableParagraph"/>
                          <w:spacing w:line="173" w:lineRule="exact"/>
                          <w:ind w:left="160" w:right="136"/>
                          <w:rPr>
                            <w:sz w:val="18"/>
                          </w:rPr>
                        </w:pPr>
                        <w:r>
                          <w:rPr>
                            <w:w w:val="105"/>
                            <w:sz w:val="18"/>
                          </w:rPr>
                          <w:t>0.8</w:t>
                        </w:r>
                      </w:p>
                    </w:tc>
                    <w:tc>
                      <w:tcPr>
                        <w:tcW w:w="442" w:type="dxa"/>
                      </w:tcPr>
                      <w:p w14:paraId="611DCAF2" w14:textId="77777777" w:rsidR="00845F1E" w:rsidRDefault="00BA7C68">
                        <w:pPr>
                          <w:pStyle w:val="TableParagraph"/>
                          <w:spacing w:line="173" w:lineRule="exact"/>
                          <w:ind w:right="48"/>
                          <w:jc w:val="right"/>
                          <w:rPr>
                            <w:sz w:val="18"/>
                          </w:rPr>
                        </w:pPr>
                        <w:r>
                          <w:rPr>
                            <w:sz w:val="18"/>
                          </w:rPr>
                          <w:t>5.4</w:t>
                        </w:r>
                      </w:p>
                    </w:tc>
                  </w:tr>
                  <w:tr w:rsidR="00845F1E" w14:paraId="3166AEFC" w14:textId="77777777">
                    <w:trPr>
                      <w:trHeight w:val="200"/>
                    </w:trPr>
                    <w:tc>
                      <w:tcPr>
                        <w:tcW w:w="1125" w:type="dxa"/>
                      </w:tcPr>
                      <w:p w14:paraId="3E0AFBCC" w14:textId="77777777" w:rsidR="00845F1E" w:rsidRDefault="00BA7C68">
                        <w:pPr>
                          <w:pStyle w:val="TableParagraph"/>
                          <w:tabs>
                            <w:tab w:val="right" w:pos="872"/>
                          </w:tabs>
                          <w:ind w:right="77"/>
                          <w:jc w:val="right"/>
                          <w:rPr>
                            <w:sz w:val="18"/>
                          </w:rPr>
                        </w:pPr>
                        <w:r>
                          <w:rPr>
                            <w:w w:val="105"/>
                            <w:sz w:val="18"/>
                          </w:rPr>
                          <w:t>2b</w:t>
                        </w:r>
                        <w:r>
                          <w:rPr>
                            <w:w w:val="105"/>
                            <w:sz w:val="18"/>
                          </w:rPr>
                          <w:tab/>
                          <w:t>100</w:t>
                        </w:r>
                      </w:p>
                    </w:tc>
                    <w:tc>
                      <w:tcPr>
                        <w:tcW w:w="959" w:type="dxa"/>
                      </w:tcPr>
                      <w:p w14:paraId="466AA523" w14:textId="77777777" w:rsidR="00845F1E" w:rsidRDefault="00BA7C68">
                        <w:pPr>
                          <w:pStyle w:val="TableParagraph"/>
                          <w:tabs>
                            <w:tab w:val="left" w:pos="634"/>
                          </w:tabs>
                          <w:ind w:left="166"/>
                          <w:jc w:val="left"/>
                          <w:rPr>
                            <w:sz w:val="18"/>
                          </w:rPr>
                        </w:pPr>
                        <w:r>
                          <w:rPr>
                            <w:sz w:val="18"/>
                          </w:rPr>
                          <w:t>50</w:t>
                        </w:r>
                        <w:r>
                          <w:rPr>
                            <w:sz w:val="18"/>
                          </w:rPr>
                          <w:tab/>
                          <w:t>7</w:t>
                        </w:r>
                      </w:p>
                    </w:tc>
                    <w:tc>
                      <w:tcPr>
                        <w:tcW w:w="717" w:type="dxa"/>
                      </w:tcPr>
                      <w:p w14:paraId="044E1C5D" w14:textId="77777777" w:rsidR="00845F1E" w:rsidRDefault="00BA7C68">
                        <w:pPr>
                          <w:pStyle w:val="TableParagraph"/>
                          <w:ind w:left="212" w:right="227"/>
                          <w:rPr>
                            <w:sz w:val="18"/>
                          </w:rPr>
                        </w:pPr>
                        <w:r>
                          <w:rPr>
                            <w:w w:val="105"/>
                            <w:sz w:val="18"/>
                          </w:rPr>
                          <w:t>0.5</w:t>
                        </w:r>
                      </w:p>
                    </w:tc>
                    <w:tc>
                      <w:tcPr>
                        <w:tcW w:w="678" w:type="dxa"/>
                      </w:tcPr>
                      <w:p w14:paraId="43A2DDCC" w14:textId="77777777" w:rsidR="00845F1E" w:rsidRDefault="00BA7C68">
                        <w:pPr>
                          <w:pStyle w:val="TableParagraph"/>
                          <w:ind w:right="191"/>
                          <w:jc w:val="right"/>
                          <w:rPr>
                            <w:sz w:val="18"/>
                          </w:rPr>
                        </w:pPr>
                        <w:r>
                          <w:rPr>
                            <w:sz w:val="18"/>
                          </w:rPr>
                          <w:t>0.6</w:t>
                        </w:r>
                      </w:p>
                    </w:tc>
                    <w:tc>
                      <w:tcPr>
                        <w:tcW w:w="610" w:type="dxa"/>
                      </w:tcPr>
                      <w:p w14:paraId="5A23B5EC" w14:textId="77777777" w:rsidR="00845F1E" w:rsidRDefault="00BA7C68">
                        <w:pPr>
                          <w:pStyle w:val="TableParagraph"/>
                          <w:ind w:left="172" w:right="160"/>
                          <w:rPr>
                            <w:sz w:val="18"/>
                          </w:rPr>
                        </w:pPr>
                        <w:r>
                          <w:rPr>
                            <w:w w:val="105"/>
                            <w:sz w:val="18"/>
                          </w:rPr>
                          <w:t>0.6</w:t>
                        </w:r>
                      </w:p>
                    </w:tc>
                    <w:tc>
                      <w:tcPr>
                        <w:tcW w:w="573" w:type="dxa"/>
                      </w:tcPr>
                      <w:p w14:paraId="2706FE45" w14:textId="77777777" w:rsidR="00845F1E" w:rsidRDefault="00BA7C68">
                        <w:pPr>
                          <w:pStyle w:val="TableParagraph"/>
                          <w:ind w:left="160" w:right="136"/>
                          <w:rPr>
                            <w:sz w:val="18"/>
                          </w:rPr>
                        </w:pPr>
                        <w:r>
                          <w:rPr>
                            <w:w w:val="105"/>
                            <w:sz w:val="18"/>
                          </w:rPr>
                          <w:t>0.9</w:t>
                        </w:r>
                      </w:p>
                    </w:tc>
                    <w:tc>
                      <w:tcPr>
                        <w:tcW w:w="442" w:type="dxa"/>
                      </w:tcPr>
                      <w:p w14:paraId="5255673F" w14:textId="77777777" w:rsidR="00845F1E" w:rsidRDefault="00BA7C68">
                        <w:pPr>
                          <w:pStyle w:val="TableParagraph"/>
                          <w:ind w:right="48"/>
                          <w:jc w:val="right"/>
                          <w:rPr>
                            <w:sz w:val="18"/>
                          </w:rPr>
                        </w:pPr>
                        <w:r>
                          <w:rPr>
                            <w:sz w:val="18"/>
                          </w:rPr>
                          <w:t>5.4</w:t>
                        </w:r>
                      </w:p>
                    </w:tc>
                  </w:tr>
                  <w:tr w:rsidR="00845F1E" w14:paraId="4BF93499" w14:textId="77777777">
                    <w:trPr>
                      <w:trHeight w:val="200"/>
                    </w:trPr>
                    <w:tc>
                      <w:tcPr>
                        <w:tcW w:w="1125" w:type="dxa"/>
                      </w:tcPr>
                      <w:p w14:paraId="4B53BDE2" w14:textId="77777777" w:rsidR="00845F1E" w:rsidRDefault="00BA7C68">
                        <w:pPr>
                          <w:pStyle w:val="TableParagraph"/>
                          <w:tabs>
                            <w:tab w:val="right" w:pos="862"/>
                          </w:tabs>
                          <w:ind w:right="77"/>
                          <w:jc w:val="right"/>
                          <w:rPr>
                            <w:sz w:val="18"/>
                          </w:rPr>
                        </w:pPr>
                        <w:r>
                          <w:rPr>
                            <w:sz w:val="18"/>
                          </w:rPr>
                          <w:t>2c</w:t>
                        </w:r>
                        <w:r>
                          <w:rPr>
                            <w:sz w:val="18"/>
                          </w:rPr>
                          <w:tab/>
                          <w:t>100</w:t>
                        </w:r>
                      </w:p>
                    </w:tc>
                    <w:tc>
                      <w:tcPr>
                        <w:tcW w:w="959" w:type="dxa"/>
                      </w:tcPr>
                      <w:p w14:paraId="66A853C0" w14:textId="77777777" w:rsidR="00845F1E" w:rsidRDefault="00BA7C68">
                        <w:pPr>
                          <w:pStyle w:val="TableParagraph"/>
                          <w:tabs>
                            <w:tab w:val="left" w:pos="634"/>
                          </w:tabs>
                          <w:ind w:left="166"/>
                          <w:jc w:val="left"/>
                          <w:rPr>
                            <w:sz w:val="18"/>
                          </w:rPr>
                        </w:pPr>
                        <w:r>
                          <w:rPr>
                            <w:sz w:val="18"/>
                          </w:rPr>
                          <w:t>50</w:t>
                        </w:r>
                        <w:r>
                          <w:rPr>
                            <w:sz w:val="18"/>
                          </w:rPr>
                          <w:tab/>
                          <w:t>7</w:t>
                        </w:r>
                      </w:p>
                    </w:tc>
                    <w:tc>
                      <w:tcPr>
                        <w:tcW w:w="717" w:type="dxa"/>
                      </w:tcPr>
                      <w:p w14:paraId="62A1E5FB" w14:textId="77777777" w:rsidR="00845F1E" w:rsidRDefault="00BA7C68">
                        <w:pPr>
                          <w:pStyle w:val="TableParagraph"/>
                          <w:ind w:left="212" w:right="227"/>
                          <w:rPr>
                            <w:sz w:val="18"/>
                          </w:rPr>
                        </w:pPr>
                        <w:r>
                          <w:rPr>
                            <w:w w:val="105"/>
                            <w:sz w:val="18"/>
                          </w:rPr>
                          <w:t>0.5</w:t>
                        </w:r>
                      </w:p>
                    </w:tc>
                    <w:tc>
                      <w:tcPr>
                        <w:tcW w:w="678" w:type="dxa"/>
                      </w:tcPr>
                      <w:p w14:paraId="7800CA56" w14:textId="77777777" w:rsidR="00845F1E" w:rsidRDefault="00BA7C68">
                        <w:pPr>
                          <w:pStyle w:val="TableParagraph"/>
                          <w:ind w:right="191"/>
                          <w:jc w:val="right"/>
                          <w:rPr>
                            <w:sz w:val="18"/>
                          </w:rPr>
                        </w:pPr>
                        <w:r>
                          <w:rPr>
                            <w:sz w:val="18"/>
                          </w:rPr>
                          <w:t>0.6</w:t>
                        </w:r>
                      </w:p>
                    </w:tc>
                    <w:tc>
                      <w:tcPr>
                        <w:tcW w:w="610" w:type="dxa"/>
                      </w:tcPr>
                      <w:p w14:paraId="515F449F" w14:textId="77777777" w:rsidR="00845F1E" w:rsidRDefault="00BA7C68">
                        <w:pPr>
                          <w:pStyle w:val="TableParagraph"/>
                          <w:ind w:left="172" w:right="160"/>
                          <w:rPr>
                            <w:sz w:val="18"/>
                          </w:rPr>
                        </w:pPr>
                        <w:r>
                          <w:rPr>
                            <w:w w:val="105"/>
                            <w:sz w:val="18"/>
                          </w:rPr>
                          <w:t>0.6</w:t>
                        </w:r>
                      </w:p>
                    </w:tc>
                    <w:tc>
                      <w:tcPr>
                        <w:tcW w:w="573" w:type="dxa"/>
                      </w:tcPr>
                      <w:p w14:paraId="4ED85982" w14:textId="77777777" w:rsidR="00845F1E" w:rsidRDefault="00BA7C68">
                        <w:pPr>
                          <w:pStyle w:val="TableParagraph"/>
                          <w:ind w:left="160" w:right="136"/>
                          <w:rPr>
                            <w:sz w:val="18"/>
                          </w:rPr>
                        </w:pPr>
                        <w:r>
                          <w:rPr>
                            <w:w w:val="105"/>
                            <w:sz w:val="18"/>
                          </w:rPr>
                          <w:t>0.9</w:t>
                        </w:r>
                      </w:p>
                    </w:tc>
                    <w:tc>
                      <w:tcPr>
                        <w:tcW w:w="442" w:type="dxa"/>
                      </w:tcPr>
                      <w:p w14:paraId="5CEEB095" w14:textId="77777777" w:rsidR="00845F1E" w:rsidRDefault="00BA7C68">
                        <w:pPr>
                          <w:pStyle w:val="TableParagraph"/>
                          <w:ind w:right="48"/>
                          <w:jc w:val="right"/>
                          <w:rPr>
                            <w:sz w:val="18"/>
                          </w:rPr>
                        </w:pPr>
                        <w:r>
                          <w:rPr>
                            <w:sz w:val="18"/>
                          </w:rPr>
                          <w:t>5.4</w:t>
                        </w:r>
                      </w:p>
                    </w:tc>
                  </w:tr>
                  <w:tr w:rsidR="00845F1E" w14:paraId="17CEF457" w14:textId="77777777">
                    <w:trPr>
                      <w:trHeight w:val="180"/>
                    </w:trPr>
                    <w:tc>
                      <w:tcPr>
                        <w:tcW w:w="1125" w:type="dxa"/>
                      </w:tcPr>
                      <w:p w14:paraId="32639DB6" w14:textId="77777777" w:rsidR="00845F1E" w:rsidRDefault="00BA7C68">
                        <w:pPr>
                          <w:pStyle w:val="TableParagraph"/>
                          <w:tabs>
                            <w:tab w:val="left" w:pos="719"/>
                          </w:tabs>
                          <w:spacing w:line="179" w:lineRule="exact"/>
                          <w:ind w:right="77"/>
                          <w:jc w:val="right"/>
                          <w:rPr>
                            <w:sz w:val="18"/>
                          </w:rPr>
                        </w:pPr>
                        <w:r>
                          <w:rPr>
                            <w:w w:val="105"/>
                            <w:sz w:val="18"/>
                          </w:rPr>
                          <w:t>4a-4h</w:t>
                        </w:r>
                        <w:r>
                          <w:rPr>
                            <w:w w:val="105"/>
                            <w:sz w:val="18"/>
                          </w:rPr>
                          <w:tab/>
                        </w:r>
                        <w:r>
                          <w:rPr>
                            <w:sz w:val="18"/>
                          </w:rPr>
                          <w:t>100</w:t>
                        </w:r>
                      </w:p>
                    </w:tc>
                    <w:tc>
                      <w:tcPr>
                        <w:tcW w:w="959" w:type="dxa"/>
                      </w:tcPr>
                      <w:p w14:paraId="32A61793" w14:textId="77777777" w:rsidR="00845F1E" w:rsidRDefault="00BA7C68">
                        <w:pPr>
                          <w:pStyle w:val="TableParagraph"/>
                          <w:tabs>
                            <w:tab w:val="left" w:pos="634"/>
                          </w:tabs>
                          <w:spacing w:line="179" w:lineRule="exact"/>
                          <w:ind w:left="166"/>
                          <w:jc w:val="left"/>
                          <w:rPr>
                            <w:sz w:val="18"/>
                          </w:rPr>
                        </w:pPr>
                        <w:r>
                          <w:rPr>
                            <w:sz w:val="18"/>
                          </w:rPr>
                          <w:t>50</w:t>
                        </w:r>
                        <w:r>
                          <w:rPr>
                            <w:sz w:val="18"/>
                          </w:rPr>
                          <w:tab/>
                          <w:t>7</w:t>
                        </w:r>
                      </w:p>
                    </w:tc>
                    <w:tc>
                      <w:tcPr>
                        <w:tcW w:w="717" w:type="dxa"/>
                      </w:tcPr>
                      <w:p w14:paraId="28E32EAE" w14:textId="77777777" w:rsidR="00845F1E" w:rsidRDefault="00BA7C68">
                        <w:pPr>
                          <w:pStyle w:val="TableParagraph"/>
                          <w:spacing w:line="179" w:lineRule="exact"/>
                          <w:ind w:left="212" w:right="227"/>
                          <w:rPr>
                            <w:sz w:val="18"/>
                          </w:rPr>
                        </w:pPr>
                        <w:r>
                          <w:rPr>
                            <w:w w:val="105"/>
                            <w:sz w:val="18"/>
                          </w:rPr>
                          <w:t>0.5</w:t>
                        </w:r>
                      </w:p>
                    </w:tc>
                    <w:tc>
                      <w:tcPr>
                        <w:tcW w:w="678" w:type="dxa"/>
                      </w:tcPr>
                      <w:p w14:paraId="2E829F9B" w14:textId="77777777" w:rsidR="00845F1E" w:rsidRDefault="00BA7C68">
                        <w:pPr>
                          <w:pStyle w:val="TableParagraph"/>
                          <w:spacing w:line="179" w:lineRule="exact"/>
                          <w:ind w:right="191"/>
                          <w:jc w:val="right"/>
                          <w:rPr>
                            <w:sz w:val="18"/>
                          </w:rPr>
                        </w:pPr>
                        <w:r>
                          <w:rPr>
                            <w:sz w:val="18"/>
                          </w:rPr>
                          <w:t>0.6</w:t>
                        </w:r>
                      </w:p>
                    </w:tc>
                    <w:tc>
                      <w:tcPr>
                        <w:tcW w:w="610" w:type="dxa"/>
                      </w:tcPr>
                      <w:p w14:paraId="6431C157" w14:textId="77777777" w:rsidR="00845F1E" w:rsidRDefault="00BA7C68">
                        <w:pPr>
                          <w:pStyle w:val="TableParagraph"/>
                          <w:spacing w:line="179" w:lineRule="exact"/>
                          <w:ind w:left="172" w:right="160"/>
                          <w:rPr>
                            <w:sz w:val="18"/>
                          </w:rPr>
                        </w:pPr>
                        <w:r>
                          <w:rPr>
                            <w:w w:val="105"/>
                            <w:sz w:val="18"/>
                          </w:rPr>
                          <w:t>0.6</w:t>
                        </w:r>
                      </w:p>
                    </w:tc>
                    <w:tc>
                      <w:tcPr>
                        <w:tcW w:w="573" w:type="dxa"/>
                      </w:tcPr>
                      <w:p w14:paraId="63D3241C" w14:textId="77777777" w:rsidR="00845F1E" w:rsidRDefault="00BA7C68">
                        <w:pPr>
                          <w:pStyle w:val="TableParagraph"/>
                          <w:spacing w:line="179" w:lineRule="exact"/>
                          <w:ind w:left="160" w:right="136"/>
                          <w:rPr>
                            <w:sz w:val="18"/>
                          </w:rPr>
                        </w:pPr>
                        <w:r>
                          <w:rPr>
                            <w:w w:val="105"/>
                            <w:sz w:val="18"/>
                          </w:rPr>
                          <w:t>0.9</w:t>
                        </w:r>
                      </w:p>
                    </w:tc>
                    <w:tc>
                      <w:tcPr>
                        <w:tcW w:w="442" w:type="dxa"/>
                      </w:tcPr>
                      <w:p w14:paraId="361D2987" w14:textId="77777777" w:rsidR="00845F1E" w:rsidRDefault="00BA7C68">
                        <w:pPr>
                          <w:pStyle w:val="TableParagraph"/>
                          <w:spacing w:line="179" w:lineRule="exact"/>
                          <w:ind w:right="48"/>
                          <w:jc w:val="right"/>
                          <w:rPr>
                            <w:sz w:val="18"/>
                          </w:rPr>
                        </w:pPr>
                        <w:r>
                          <w:rPr>
                            <w:sz w:val="18"/>
                          </w:rPr>
                          <w:t>5.4</w:t>
                        </w:r>
                      </w:p>
                    </w:tc>
                  </w:tr>
                </w:tbl>
                <w:p w14:paraId="79806E57" w14:textId="77777777" w:rsidR="00845F1E" w:rsidRDefault="00845F1E">
                  <w:pPr>
                    <w:pStyle w:val="BodyText"/>
                  </w:pPr>
                </w:p>
              </w:txbxContent>
            </v:textbox>
            <w10:wrap anchorx="page"/>
          </v:shape>
        </w:pict>
      </w:r>
      <w:r>
        <w:rPr>
          <w:w w:val="115"/>
          <w:sz w:val="18"/>
        </w:rPr>
        <w:t>3.1</w:t>
      </w:r>
      <w:r>
        <w:rPr>
          <w:w w:val="115"/>
          <w:sz w:val="18"/>
        </w:rPr>
        <w:tab/>
        <w:t>10</w:t>
      </w:r>
      <w:r>
        <w:rPr>
          <w:w w:val="115"/>
          <w:sz w:val="18"/>
        </w:rPr>
        <w:tab/>
        <w:t>10</w:t>
      </w:r>
      <w:r>
        <w:rPr>
          <w:rFonts w:ascii="Menlo" w:hAnsi="Menlo"/>
          <w:i/>
          <w:w w:val="115"/>
          <w:position w:val="8"/>
          <w:sz w:val="12"/>
        </w:rPr>
        <w:t>−</w:t>
      </w:r>
      <w:r>
        <w:rPr>
          <w:w w:val="115"/>
          <w:position w:val="8"/>
          <w:sz w:val="12"/>
        </w:rPr>
        <w:t>1</w:t>
      </w:r>
      <w:r>
        <w:rPr>
          <w:w w:val="115"/>
          <w:position w:val="8"/>
          <w:sz w:val="12"/>
        </w:rPr>
        <w:tab/>
      </w:r>
      <w:r>
        <w:rPr>
          <w:rFonts w:ascii="Arial" w:hAnsi="Arial"/>
          <w:i/>
          <w:w w:val="115"/>
          <w:sz w:val="18"/>
        </w:rPr>
        <w:t xml:space="preserve">N </w:t>
      </w:r>
      <w:r>
        <w:rPr>
          <w:rFonts w:ascii="Arial" w:hAnsi="Arial"/>
          <w:i/>
          <w:w w:val="115"/>
          <w:position w:val="14"/>
          <w:sz w:val="18"/>
        </w:rPr>
        <w:t xml:space="preserve">  </w:t>
      </w:r>
      <w:r>
        <w:rPr>
          <w:rFonts w:ascii="Arial" w:hAnsi="Arial"/>
          <w:i/>
          <w:w w:val="115"/>
          <w:position w:val="8"/>
          <w:sz w:val="12"/>
          <w:u w:val="single"/>
        </w:rPr>
        <w:t>s</w:t>
      </w:r>
      <w:r>
        <w:rPr>
          <w:rFonts w:ascii="Arial" w:hAnsi="Arial"/>
          <w:w w:val="115"/>
          <w:position w:val="6"/>
          <w:sz w:val="10"/>
          <w:u w:val="single"/>
        </w:rPr>
        <w:t>0</w:t>
      </w:r>
      <w:r>
        <w:rPr>
          <w:rFonts w:ascii="Arial" w:hAnsi="Arial"/>
          <w:spacing w:val="-2"/>
          <w:w w:val="115"/>
          <w:position w:val="6"/>
          <w:sz w:val="10"/>
        </w:rPr>
        <w:t xml:space="preserve"> </w:t>
      </w:r>
      <w:r>
        <w:rPr>
          <w:i/>
          <w:w w:val="115"/>
          <w:sz w:val="18"/>
        </w:rPr>
        <w:t>,</w:t>
      </w:r>
      <w:r>
        <w:rPr>
          <w:i/>
          <w:spacing w:val="2"/>
          <w:w w:val="115"/>
          <w:sz w:val="18"/>
        </w:rPr>
        <w:t xml:space="preserve"> </w:t>
      </w:r>
      <w:r>
        <w:rPr>
          <w:rFonts w:ascii="Arial" w:hAnsi="Arial"/>
          <w:i/>
          <w:w w:val="115"/>
          <w:position w:val="8"/>
          <w:sz w:val="12"/>
          <w:u w:val="single"/>
        </w:rPr>
        <w:t>s</w:t>
      </w:r>
      <w:r>
        <w:rPr>
          <w:rFonts w:ascii="Arial" w:hAnsi="Arial"/>
          <w:w w:val="115"/>
          <w:position w:val="6"/>
          <w:sz w:val="10"/>
          <w:u w:val="single"/>
        </w:rPr>
        <w:t>0</w:t>
      </w:r>
      <w:r>
        <w:rPr>
          <w:rFonts w:ascii="Arial" w:hAnsi="Arial"/>
          <w:w w:val="115"/>
          <w:position w:val="14"/>
          <w:sz w:val="10"/>
        </w:rPr>
        <w:tab/>
      </w:r>
      <w:r>
        <w:rPr>
          <w:w w:val="115"/>
          <w:sz w:val="18"/>
        </w:rPr>
        <w:t>–</w:t>
      </w:r>
    </w:p>
    <w:p w14:paraId="4C5C897E" w14:textId="77777777" w:rsidR="00845F1E" w:rsidRDefault="00845F1E">
      <w:pPr>
        <w:spacing w:line="128" w:lineRule="exact"/>
        <w:rPr>
          <w:sz w:val="18"/>
        </w:rPr>
        <w:sectPr w:rsidR="00845F1E">
          <w:pgSz w:w="12240" w:h="15840"/>
          <w:pgMar w:top="1380" w:right="1320" w:bottom="1580" w:left="1320" w:header="0" w:footer="1389" w:gutter="0"/>
          <w:cols w:space="720"/>
        </w:sectPr>
      </w:pPr>
    </w:p>
    <w:p w14:paraId="151395D2" w14:textId="77777777" w:rsidR="00845F1E" w:rsidRDefault="00BA7C68">
      <w:pPr>
        <w:tabs>
          <w:tab w:val="left" w:pos="478"/>
          <w:tab w:val="left" w:pos="905"/>
        </w:tabs>
        <w:spacing w:before="115" w:line="104" w:lineRule="exact"/>
        <w:jc w:val="right"/>
        <w:rPr>
          <w:sz w:val="18"/>
        </w:rPr>
      </w:pPr>
      <w:r>
        <w:rPr>
          <w:w w:val="105"/>
          <w:sz w:val="18"/>
        </w:rPr>
        <w:t>3.1</w:t>
      </w:r>
      <w:r>
        <w:rPr>
          <w:w w:val="105"/>
          <w:sz w:val="18"/>
        </w:rPr>
        <w:tab/>
        <w:t>10</w:t>
      </w:r>
      <w:r>
        <w:rPr>
          <w:w w:val="105"/>
          <w:sz w:val="18"/>
        </w:rPr>
        <w:tab/>
      </w:r>
      <w:r>
        <w:rPr>
          <w:sz w:val="18"/>
        </w:rPr>
        <w:t>10</w:t>
      </w:r>
    </w:p>
    <w:p w14:paraId="2B67541C" w14:textId="77777777" w:rsidR="00845F1E" w:rsidRDefault="00BA7C68">
      <w:pPr>
        <w:tabs>
          <w:tab w:val="left" w:pos="1701"/>
        </w:tabs>
        <w:spacing w:before="16" w:line="203" w:lineRule="exact"/>
        <w:ind w:left="396"/>
        <w:rPr>
          <w:sz w:val="18"/>
        </w:rPr>
      </w:pPr>
      <w:r>
        <w:br w:type="column"/>
      </w:r>
      <w:r>
        <w:rPr>
          <w:rFonts w:ascii="Arial" w:hAnsi="Arial"/>
          <w:i/>
          <w:w w:val="115"/>
          <w:position w:val="-13"/>
          <w:sz w:val="18"/>
        </w:rPr>
        <w:t xml:space="preserve">N </w:t>
      </w:r>
      <w:r>
        <w:rPr>
          <w:rFonts w:ascii="Arial" w:hAnsi="Arial"/>
          <w:i/>
          <w:w w:val="115"/>
          <w:sz w:val="18"/>
        </w:rPr>
        <w:t xml:space="preserve">   </w:t>
      </w:r>
      <w:r>
        <w:rPr>
          <w:w w:val="115"/>
          <w:position w:val="1"/>
          <w:sz w:val="12"/>
        </w:rPr>
        <w:t>3</w:t>
      </w:r>
      <w:r>
        <w:rPr>
          <w:spacing w:val="5"/>
          <w:w w:val="115"/>
          <w:position w:val="1"/>
          <w:sz w:val="12"/>
        </w:rPr>
        <w:t xml:space="preserve"> </w:t>
      </w:r>
      <w:r>
        <w:rPr>
          <w:i/>
          <w:w w:val="115"/>
          <w:position w:val="-13"/>
          <w:sz w:val="18"/>
        </w:rPr>
        <w:t>,</w:t>
      </w:r>
      <w:r>
        <w:rPr>
          <w:i/>
          <w:spacing w:val="3"/>
          <w:w w:val="115"/>
          <w:position w:val="-13"/>
          <w:sz w:val="18"/>
        </w:rPr>
        <w:t xml:space="preserve"> </w:t>
      </w:r>
      <w:r>
        <w:rPr>
          <w:w w:val="115"/>
          <w:position w:val="1"/>
          <w:sz w:val="12"/>
        </w:rPr>
        <w:t>15</w:t>
      </w:r>
      <w:r>
        <w:rPr>
          <w:w w:val="115"/>
          <w:sz w:val="12"/>
        </w:rPr>
        <w:tab/>
      </w:r>
      <w:r>
        <w:rPr>
          <w:w w:val="115"/>
          <w:position w:val="-13"/>
          <w:sz w:val="18"/>
        </w:rPr>
        <w:t>—</w:t>
      </w:r>
    </w:p>
    <w:p w14:paraId="36128034" w14:textId="77777777" w:rsidR="00845F1E" w:rsidRDefault="00845F1E">
      <w:pPr>
        <w:pStyle w:val="BodyText"/>
        <w:spacing w:before="10"/>
        <w:rPr>
          <w:sz w:val="9"/>
        </w:rPr>
      </w:pPr>
    </w:p>
    <w:p w14:paraId="7ECD100C" w14:textId="77777777" w:rsidR="00845F1E" w:rsidRDefault="00BA7C68">
      <w:pPr>
        <w:spacing w:line="137" w:lineRule="exact"/>
        <w:ind w:left="713"/>
        <w:rPr>
          <w:sz w:val="13"/>
        </w:rPr>
      </w:pPr>
      <w:r>
        <w:rPr>
          <w:position w:val="-2"/>
          <w:sz w:val="13"/>
        </w:rPr>
      </w:r>
      <w:r>
        <w:rPr>
          <w:position w:val="-2"/>
          <w:sz w:val="13"/>
        </w:rPr>
        <w:pict w14:anchorId="037EE8F0">
          <v:shape id="_x0000_s1319" type="#_x0000_t202" alt="" style="width:6.9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19A77E16" w14:textId="77777777" w:rsidR="00845F1E" w:rsidRDefault="00BA7C68">
                  <w:pPr>
                    <w:spacing w:line="131" w:lineRule="exact"/>
                    <w:rPr>
                      <w:rFonts w:ascii="Arial"/>
                      <w:sz w:val="10"/>
                    </w:rPr>
                  </w:pPr>
                  <w:r>
                    <w:rPr>
                      <w:rFonts w:ascii="Arial"/>
                      <w:i/>
                      <w:w w:val="115"/>
                      <w:sz w:val="12"/>
                      <w:u w:val="single"/>
                    </w:rPr>
                    <w:t>s</w:t>
                  </w:r>
                  <w:r>
                    <w:rPr>
                      <w:rFonts w:ascii="Arial"/>
                      <w:w w:val="115"/>
                      <w:position w:val="-1"/>
                      <w:sz w:val="10"/>
                      <w:u w:val="single"/>
                    </w:rPr>
                    <w:t>0</w:t>
                  </w:r>
                </w:p>
              </w:txbxContent>
            </v:textbox>
            <w10:anchorlock/>
          </v:shape>
        </w:pict>
      </w:r>
      <w:r>
        <w:rPr>
          <w:spacing w:val="106"/>
          <w:position w:val="-2"/>
          <w:sz w:val="13"/>
        </w:rPr>
        <w:t xml:space="preserve"> </w:t>
      </w:r>
      <w:r>
        <w:rPr>
          <w:spacing w:val="106"/>
          <w:position w:val="-2"/>
          <w:sz w:val="13"/>
        </w:rPr>
      </w:r>
      <w:r>
        <w:rPr>
          <w:spacing w:val="106"/>
          <w:position w:val="-2"/>
          <w:sz w:val="13"/>
        </w:rPr>
        <w:pict w14:anchorId="3B38E9BC">
          <v:shape id="_x0000_s1318" type="#_x0000_t202" alt="" style="width:6.9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21CE560C" w14:textId="77777777" w:rsidR="00845F1E" w:rsidRDefault="00BA7C68">
                  <w:pPr>
                    <w:spacing w:line="131" w:lineRule="exact"/>
                    <w:rPr>
                      <w:rFonts w:ascii="Arial"/>
                      <w:sz w:val="10"/>
                    </w:rPr>
                  </w:pPr>
                  <w:r>
                    <w:rPr>
                      <w:rFonts w:ascii="Arial"/>
                      <w:i/>
                      <w:w w:val="115"/>
                      <w:sz w:val="12"/>
                      <w:u w:val="single"/>
                    </w:rPr>
                    <w:t>s</w:t>
                  </w:r>
                  <w:r>
                    <w:rPr>
                      <w:rFonts w:ascii="Arial"/>
                      <w:w w:val="115"/>
                      <w:position w:val="-1"/>
                      <w:sz w:val="10"/>
                      <w:u w:val="single"/>
                    </w:rPr>
                    <w:t>0</w:t>
                  </w:r>
                </w:p>
              </w:txbxContent>
            </v:textbox>
            <w10:anchorlock/>
          </v:shape>
        </w:pict>
      </w:r>
    </w:p>
    <w:p w14:paraId="1BED8F4D" w14:textId="77777777" w:rsidR="00845F1E" w:rsidRDefault="00BA7C68">
      <w:pPr>
        <w:pStyle w:val="BodyText"/>
        <w:spacing w:before="2"/>
        <w:rPr>
          <w:sz w:val="14"/>
        </w:rPr>
      </w:pPr>
      <w:r>
        <w:pict w14:anchorId="69B99915">
          <v:line id="_x0000_s1317" alt="" style="position:absolute;z-index:6976;mso-wrap-edited:f;mso-width-percent:0;mso-height-percent:0;mso-wrap-distance-left:0;mso-wrap-distance-right:0;mso-position-horizontal-relative:page;mso-width-percent:0;mso-height-percent:0" from="509.45pt,10.35pt" to="513.1pt,10.35pt" strokeweight=".1337mm">
            <w10:wrap type="topAndBottom" anchorx="page"/>
          </v:line>
        </w:pict>
      </w:r>
    </w:p>
    <w:p w14:paraId="039F4907" w14:textId="77777777" w:rsidR="00845F1E" w:rsidRDefault="00845F1E">
      <w:pPr>
        <w:rPr>
          <w:sz w:val="14"/>
        </w:rPr>
        <w:sectPr w:rsidR="00845F1E">
          <w:type w:val="continuous"/>
          <w:pgSz w:w="12240" w:h="15840"/>
          <w:pgMar w:top="1500" w:right="1320" w:bottom="1580" w:left="1320" w:header="720" w:footer="720" w:gutter="0"/>
          <w:cols w:num="2" w:space="720" w:equalWidth="0">
            <w:col w:w="6897" w:space="40"/>
            <w:col w:w="2663"/>
          </w:cols>
        </w:sectPr>
      </w:pPr>
    </w:p>
    <w:p w14:paraId="10C15309" w14:textId="77777777" w:rsidR="00845F1E" w:rsidRDefault="00BA7C68">
      <w:pPr>
        <w:tabs>
          <w:tab w:val="left" w:pos="478"/>
          <w:tab w:val="left" w:pos="905"/>
        </w:tabs>
        <w:spacing w:before="115" w:line="104" w:lineRule="exact"/>
        <w:jc w:val="right"/>
        <w:rPr>
          <w:sz w:val="18"/>
        </w:rPr>
      </w:pPr>
      <w:r>
        <w:rPr>
          <w:w w:val="105"/>
          <w:sz w:val="18"/>
        </w:rPr>
        <w:t>3.1</w:t>
      </w:r>
      <w:r>
        <w:rPr>
          <w:w w:val="105"/>
          <w:sz w:val="18"/>
        </w:rPr>
        <w:tab/>
        <w:t>10</w:t>
      </w:r>
      <w:r>
        <w:rPr>
          <w:w w:val="105"/>
          <w:sz w:val="18"/>
        </w:rPr>
        <w:tab/>
      </w:r>
      <w:r>
        <w:rPr>
          <w:spacing w:val="-1"/>
          <w:sz w:val="18"/>
        </w:rPr>
        <w:t>10</w:t>
      </w:r>
    </w:p>
    <w:p w14:paraId="639B2A4D" w14:textId="77777777" w:rsidR="00845F1E" w:rsidRDefault="00BA7C68">
      <w:pPr>
        <w:tabs>
          <w:tab w:val="left" w:pos="1747"/>
        </w:tabs>
        <w:spacing w:before="16" w:line="203" w:lineRule="exact"/>
        <w:ind w:left="396"/>
        <w:rPr>
          <w:sz w:val="18"/>
        </w:rPr>
      </w:pPr>
      <w:r>
        <w:br w:type="column"/>
      </w:r>
      <w:r>
        <w:rPr>
          <w:rFonts w:ascii="Arial" w:hAnsi="Arial"/>
          <w:i/>
          <w:w w:val="115"/>
          <w:position w:val="-13"/>
          <w:sz w:val="18"/>
        </w:rPr>
        <w:t xml:space="preserve">N </w:t>
      </w:r>
      <w:r>
        <w:rPr>
          <w:rFonts w:ascii="Arial" w:hAnsi="Arial"/>
          <w:i/>
          <w:w w:val="115"/>
          <w:sz w:val="18"/>
        </w:rPr>
        <w:t xml:space="preserve">   </w:t>
      </w:r>
      <w:r>
        <w:rPr>
          <w:w w:val="115"/>
          <w:position w:val="1"/>
          <w:sz w:val="12"/>
        </w:rPr>
        <w:t>3</w:t>
      </w:r>
      <w:r>
        <w:rPr>
          <w:spacing w:val="5"/>
          <w:w w:val="115"/>
          <w:position w:val="1"/>
          <w:sz w:val="12"/>
        </w:rPr>
        <w:t xml:space="preserve"> </w:t>
      </w:r>
      <w:r>
        <w:rPr>
          <w:i/>
          <w:w w:val="115"/>
          <w:position w:val="-13"/>
          <w:sz w:val="18"/>
        </w:rPr>
        <w:t>,</w:t>
      </w:r>
      <w:r>
        <w:rPr>
          <w:i/>
          <w:spacing w:val="3"/>
          <w:w w:val="115"/>
          <w:position w:val="-13"/>
          <w:sz w:val="18"/>
        </w:rPr>
        <w:t xml:space="preserve"> </w:t>
      </w:r>
      <w:r>
        <w:rPr>
          <w:w w:val="115"/>
          <w:position w:val="1"/>
          <w:sz w:val="12"/>
        </w:rPr>
        <w:t>15</w:t>
      </w:r>
      <w:r>
        <w:rPr>
          <w:w w:val="115"/>
          <w:sz w:val="12"/>
        </w:rPr>
        <w:tab/>
      </w:r>
      <w:r>
        <w:rPr>
          <w:w w:val="115"/>
          <w:position w:val="-13"/>
          <w:sz w:val="18"/>
        </w:rPr>
        <w:t>–</w:t>
      </w:r>
    </w:p>
    <w:p w14:paraId="52B2C85A" w14:textId="77777777" w:rsidR="00845F1E" w:rsidRDefault="00845F1E">
      <w:pPr>
        <w:spacing w:line="203" w:lineRule="exact"/>
        <w:rPr>
          <w:sz w:val="18"/>
        </w:rPr>
        <w:sectPr w:rsidR="00845F1E">
          <w:type w:val="continuous"/>
          <w:pgSz w:w="12240" w:h="15840"/>
          <w:pgMar w:top="1500" w:right="1320" w:bottom="1580" w:left="1320" w:header="720" w:footer="720" w:gutter="0"/>
          <w:cols w:num="2" w:space="720" w:equalWidth="0">
            <w:col w:w="6897" w:space="40"/>
            <w:col w:w="2663"/>
          </w:cols>
        </w:sectPr>
      </w:pPr>
    </w:p>
    <w:p w14:paraId="2FBD129E" w14:textId="77777777" w:rsidR="00845F1E" w:rsidRDefault="00BA7C68">
      <w:pPr>
        <w:tabs>
          <w:tab w:val="left" w:pos="6284"/>
          <w:tab w:val="left" w:pos="6711"/>
          <w:tab w:val="left" w:pos="7332"/>
          <w:tab w:val="left" w:pos="8421"/>
        </w:tabs>
        <w:spacing w:before="11" w:line="102" w:lineRule="exact"/>
        <w:ind w:left="5806"/>
        <w:rPr>
          <w:sz w:val="18"/>
        </w:rPr>
      </w:pPr>
      <w:r>
        <w:pict w14:anchorId="05786C15">
          <v:shape id="_x0000_s1316" type="#_x0000_t202" alt="" style="position:absolute;left:0;text-align:left;margin-left:410.8pt;margin-top:-5.3pt;width:9.45pt;height:10.4pt;z-index:-82792;mso-wrap-style:square;mso-wrap-edited:f;mso-width-percent:0;mso-height-percent:0;mso-position-horizontal-relative:page;mso-width-percent:0;mso-height-percent:0;v-text-anchor:top" filled="f" stroked="f">
            <v:textbox inset="0,0,0,0">
              <w:txbxContent>
                <w:p w14:paraId="24204602" w14:textId="77777777" w:rsidR="00845F1E" w:rsidRDefault="00BA7C68">
                  <w:pPr>
                    <w:spacing w:line="122" w:lineRule="exact"/>
                    <w:rPr>
                      <w:sz w:val="12"/>
                    </w:rPr>
                  </w:pPr>
                  <w:r>
                    <w:rPr>
                      <w:rFonts w:ascii="Menlo" w:hAnsi="Menlo"/>
                      <w:i/>
                      <w:w w:val="140"/>
                      <w:sz w:val="12"/>
                    </w:rPr>
                    <w:t>−</w:t>
                  </w:r>
                  <w:r>
                    <w:rPr>
                      <w:w w:val="140"/>
                      <w:sz w:val="12"/>
                    </w:rPr>
                    <w:t>1</w:t>
                  </w:r>
                </w:p>
              </w:txbxContent>
            </v:textbox>
            <w10:wrap anchorx="page"/>
          </v:shape>
        </w:pict>
      </w:r>
      <w:r>
        <w:rPr>
          <w:w w:val="110"/>
          <w:sz w:val="18"/>
        </w:rPr>
        <w:t>3.1</w:t>
      </w:r>
      <w:r>
        <w:rPr>
          <w:w w:val="110"/>
          <w:sz w:val="18"/>
        </w:rPr>
        <w:tab/>
        <w:t>10</w:t>
      </w:r>
      <w:r>
        <w:rPr>
          <w:w w:val="110"/>
          <w:sz w:val="18"/>
        </w:rPr>
        <w:tab/>
        <w:t>10</w:t>
      </w:r>
      <w:r>
        <w:rPr>
          <w:w w:val="110"/>
          <w:sz w:val="18"/>
        </w:rPr>
        <w:tab/>
      </w:r>
      <w:r>
        <w:rPr>
          <w:rFonts w:ascii="Arial"/>
          <w:i/>
          <w:w w:val="110"/>
          <w:sz w:val="18"/>
        </w:rPr>
        <w:t xml:space="preserve">N </w:t>
      </w:r>
      <w:r>
        <w:rPr>
          <w:rFonts w:ascii="Arial"/>
          <w:i/>
          <w:w w:val="110"/>
          <w:position w:val="14"/>
          <w:sz w:val="18"/>
        </w:rPr>
        <w:t xml:space="preserve">   </w:t>
      </w:r>
      <w:r>
        <w:rPr>
          <w:w w:val="110"/>
          <w:position w:val="16"/>
          <w:sz w:val="12"/>
        </w:rPr>
        <w:t>3</w:t>
      </w:r>
      <w:r>
        <w:rPr>
          <w:spacing w:val="25"/>
          <w:w w:val="110"/>
          <w:position w:val="16"/>
          <w:sz w:val="12"/>
        </w:rPr>
        <w:t xml:space="preserve"> </w:t>
      </w:r>
      <w:r>
        <w:rPr>
          <w:i/>
          <w:w w:val="110"/>
          <w:sz w:val="18"/>
        </w:rPr>
        <w:t>,</w:t>
      </w:r>
      <w:r>
        <w:rPr>
          <w:i/>
          <w:spacing w:val="7"/>
          <w:w w:val="110"/>
          <w:sz w:val="18"/>
        </w:rPr>
        <w:t xml:space="preserve"> </w:t>
      </w:r>
      <w:r>
        <w:rPr>
          <w:w w:val="110"/>
          <w:position w:val="16"/>
          <w:sz w:val="12"/>
        </w:rPr>
        <w:t>15</w:t>
      </w:r>
      <w:r>
        <w:rPr>
          <w:w w:val="110"/>
          <w:position w:val="14"/>
          <w:sz w:val="12"/>
        </w:rPr>
        <w:tab/>
      </w:r>
      <w:r>
        <w:rPr>
          <w:rFonts w:ascii="Arial"/>
          <w:i/>
          <w:w w:val="110"/>
          <w:sz w:val="18"/>
        </w:rPr>
        <w:t xml:space="preserve">N </w:t>
      </w:r>
      <w:r>
        <w:rPr>
          <w:w w:val="110"/>
          <w:sz w:val="18"/>
        </w:rPr>
        <w:t>(1</w:t>
      </w:r>
      <w:r>
        <w:rPr>
          <w:i/>
          <w:w w:val="110"/>
          <w:sz w:val="18"/>
        </w:rPr>
        <w:t xml:space="preserve">, </w:t>
      </w:r>
      <w:r>
        <w:rPr>
          <w:i/>
          <w:spacing w:val="35"/>
          <w:w w:val="110"/>
          <w:sz w:val="18"/>
        </w:rPr>
        <w:t xml:space="preserve"> </w:t>
      </w:r>
      <w:r>
        <w:rPr>
          <w:w w:val="110"/>
          <w:sz w:val="18"/>
        </w:rPr>
        <w:t>)</w:t>
      </w:r>
    </w:p>
    <w:p w14:paraId="037FFCC9" w14:textId="77777777" w:rsidR="00845F1E" w:rsidRDefault="00BA7C68">
      <w:pPr>
        <w:pStyle w:val="BodyText"/>
        <w:spacing w:line="207" w:lineRule="exact"/>
        <w:ind w:left="6895"/>
      </w:pPr>
      <w:r>
        <w:rPr>
          <w:position w:val="-3"/>
        </w:rPr>
      </w:r>
      <w:r>
        <w:rPr>
          <w:position w:val="-3"/>
        </w:rPr>
        <w:pict w14:anchorId="0E8B7E6D">
          <v:shape id="_x0000_s1315" type="#_x0000_t202" alt="" style="width:5.8pt;height:10.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484E2D00" w14:textId="77777777" w:rsidR="00845F1E" w:rsidRDefault="00BA7C68">
                  <w:pPr>
                    <w:spacing w:line="122" w:lineRule="exact"/>
                    <w:rPr>
                      <w:rFonts w:ascii="Menlo" w:hAnsi="Menlo"/>
                      <w:i/>
                      <w:sz w:val="12"/>
                    </w:rPr>
                  </w:pPr>
                  <w:r>
                    <w:rPr>
                      <w:rFonts w:ascii="Menlo" w:hAnsi="Menlo"/>
                      <w:i/>
                      <w:w w:val="159"/>
                      <w:sz w:val="12"/>
                    </w:rPr>
                    <w:t>−</w:t>
                  </w:r>
                </w:p>
              </w:txbxContent>
            </v:textbox>
            <w10:anchorlock/>
          </v:shape>
        </w:pict>
      </w:r>
    </w:p>
    <w:p w14:paraId="60116623" w14:textId="77777777" w:rsidR="00845F1E" w:rsidRDefault="00845F1E">
      <w:pPr>
        <w:spacing w:line="207" w:lineRule="exact"/>
        <w:sectPr w:rsidR="00845F1E">
          <w:type w:val="continuous"/>
          <w:pgSz w:w="12240" w:h="15840"/>
          <w:pgMar w:top="1500" w:right="1320" w:bottom="1580" w:left="1320" w:header="720" w:footer="720" w:gutter="0"/>
          <w:cols w:space="720"/>
        </w:sectPr>
      </w:pPr>
    </w:p>
    <w:p w14:paraId="1688329F" w14:textId="77777777" w:rsidR="00845F1E" w:rsidRDefault="00845F1E">
      <w:pPr>
        <w:pStyle w:val="BodyText"/>
      </w:pPr>
    </w:p>
    <w:p w14:paraId="020AB271" w14:textId="77777777" w:rsidR="00845F1E" w:rsidRDefault="00845F1E">
      <w:pPr>
        <w:pStyle w:val="BodyText"/>
        <w:spacing w:before="1"/>
        <w:rPr>
          <w:sz w:val="16"/>
        </w:rPr>
      </w:pPr>
    </w:p>
    <w:p w14:paraId="6F6C40C3" w14:textId="77777777" w:rsidR="00845F1E" w:rsidRDefault="00BA7C68">
      <w:pPr>
        <w:pStyle w:val="BodyText"/>
        <w:jc w:val="right"/>
      </w:pPr>
      <w:r>
        <w:rPr>
          <w:w w:val="110"/>
        </w:rPr>
        <w:t>Table 1: table</w:t>
      </w:r>
    </w:p>
    <w:p w14:paraId="26FD5D06" w14:textId="77777777" w:rsidR="00845F1E" w:rsidRDefault="00BA7C68">
      <w:pPr>
        <w:tabs>
          <w:tab w:val="left" w:pos="2198"/>
          <w:tab w:val="right" w:pos="3490"/>
        </w:tabs>
        <w:spacing w:line="127" w:lineRule="exact"/>
        <w:ind w:left="1559"/>
        <w:rPr>
          <w:sz w:val="12"/>
        </w:rPr>
      </w:pPr>
      <w:r>
        <w:br w:type="column"/>
      </w:r>
      <w:r>
        <w:rPr>
          <w:w w:val="120"/>
          <w:position w:val="2"/>
          <w:sz w:val="12"/>
        </w:rPr>
        <w:t>1</w:t>
      </w:r>
      <w:r>
        <w:rPr>
          <w:w w:val="120"/>
          <w:position w:val="2"/>
          <w:sz w:val="12"/>
        </w:rPr>
        <w:tab/>
      </w:r>
      <w:r>
        <w:rPr>
          <w:rFonts w:ascii="Arial"/>
          <w:i/>
          <w:w w:val="120"/>
          <w:position w:val="2"/>
          <w:sz w:val="12"/>
          <w:u w:val="single"/>
        </w:rPr>
        <w:t>s</w:t>
      </w:r>
      <w:r>
        <w:rPr>
          <w:rFonts w:ascii="Arial"/>
          <w:w w:val="120"/>
          <w:sz w:val="10"/>
          <w:u w:val="single"/>
        </w:rPr>
        <w:t>0</w:t>
      </w:r>
      <w:r>
        <w:rPr>
          <w:rFonts w:ascii="Arial"/>
          <w:w w:val="120"/>
          <w:sz w:val="10"/>
        </w:rPr>
        <w:t xml:space="preserve">   </w:t>
      </w:r>
      <w:r>
        <w:rPr>
          <w:rFonts w:ascii="Arial"/>
          <w:spacing w:val="5"/>
          <w:w w:val="120"/>
          <w:sz w:val="10"/>
        </w:rPr>
        <w:t xml:space="preserve"> </w:t>
      </w:r>
      <w:r>
        <w:rPr>
          <w:rFonts w:ascii="Arial"/>
          <w:i/>
          <w:w w:val="120"/>
          <w:position w:val="2"/>
          <w:sz w:val="12"/>
          <w:u w:val="single"/>
        </w:rPr>
        <w:t>s</w:t>
      </w:r>
      <w:r>
        <w:rPr>
          <w:rFonts w:ascii="Arial"/>
          <w:w w:val="120"/>
          <w:sz w:val="10"/>
          <w:u w:val="single"/>
        </w:rPr>
        <w:t>0</w:t>
      </w:r>
      <w:r>
        <w:rPr>
          <w:rFonts w:ascii="Arial"/>
          <w:w w:val="120"/>
          <w:position w:val="2"/>
          <w:sz w:val="10"/>
        </w:rPr>
        <w:tab/>
      </w:r>
      <w:r>
        <w:rPr>
          <w:w w:val="120"/>
          <w:position w:val="2"/>
          <w:sz w:val="12"/>
        </w:rPr>
        <w:t>1</w:t>
      </w:r>
    </w:p>
    <w:p w14:paraId="60E67409" w14:textId="77777777" w:rsidR="00845F1E" w:rsidRDefault="00BA7C68">
      <w:pPr>
        <w:tabs>
          <w:tab w:val="left" w:pos="3417"/>
        </w:tabs>
        <w:spacing w:line="130" w:lineRule="exact"/>
        <w:ind w:left="2235"/>
        <w:rPr>
          <w:sz w:val="12"/>
        </w:rPr>
      </w:pPr>
      <w:r>
        <w:rPr>
          <w:w w:val="120"/>
          <w:sz w:val="12"/>
        </w:rPr>
        <w:t xml:space="preserve">3   </w:t>
      </w:r>
      <w:r>
        <w:rPr>
          <w:spacing w:val="25"/>
          <w:w w:val="120"/>
          <w:sz w:val="12"/>
        </w:rPr>
        <w:t xml:space="preserve"> </w:t>
      </w:r>
      <w:r>
        <w:rPr>
          <w:w w:val="120"/>
          <w:sz w:val="12"/>
        </w:rPr>
        <w:t>15</w:t>
      </w:r>
      <w:r>
        <w:rPr>
          <w:w w:val="120"/>
          <w:sz w:val="12"/>
        </w:rPr>
        <w:tab/>
        <w:t>5</w:t>
      </w:r>
    </w:p>
    <w:p w14:paraId="03FE7AB4" w14:textId="77777777" w:rsidR="00845F1E" w:rsidRDefault="00845F1E">
      <w:pPr>
        <w:spacing w:line="130" w:lineRule="exact"/>
        <w:rPr>
          <w:sz w:val="12"/>
        </w:rPr>
        <w:sectPr w:rsidR="00845F1E">
          <w:type w:val="continuous"/>
          <w:pgSz w:w="12240" w:h="15840"/>
          <w:pgMar w:top="1500" w:right="1320" w:bottom="1580" w:left="1320" w:header="720" w:footer="720" w:gutter="0"/>
          <w:cols w:num="2" w:space="720" w:equalWidth="0">
            <w:col w:w="5412" w:space="40"/>
            <w:col w:w="4148"/>
          </w:cols>
        </w:sectPr>
      </w:pPr>
    </w:p>
    <w:p w14:paraId="54B6016A" w14:textId="77777777" w:rsidR="00845F1E" w:rsidRDefault="00BA7C68">
      <w:pPr>
        <w:pStyle w:val="Heading5"/>
        <w:tabs>
          <w:tab w:val="left" w:pos="1632"/>
        </w:tabs>
        <w:spacing w:before="411"/>
        <w:ind w:left="1275"/>
      </w:pPr>
      <w:r>
        <w:rPr>
          <w:w w:val="110"/>
        </w:rPr>
        <w:t>d</w:t>
      </w:r>
      <w:r>
        <w:rPr>
          <w:w w:val="110"/>
        </w:rPr>
        <w:tab/>
        <w:t>Or/Orco</w:t>
      </w:r>
      <w:r>
        <w:rPr>
          <w:spacing w:val="38"/>
          <w:w w:val="110"/>
        </w:rPr>
        <w:t xml:space="preserve"> </w:t>
      </w:r>
      <w:r>
        <w:rPr>
          <w:w w:val="110"/>
        </w:rPr>
        <w:t>energies</w:t>
      </w:r>
      <w:r>
        <w:rPr>
          <w:spacing w:val="38"/>
          <w:w w:val="110"/>
        </w:rPr>
        <w:t xml:space="preserve"> </w:t>
      </w:r>
      <w:r>
        <w:rPr>
          <w:w w:val="110"/>
        </w:rPr>
        <w:t>of</w:t>
      </w:r>
      <w:r>
        <w:rPr>
          <w:spacing w:val="38"/>
          <w:w w:val="110"/>
        </w:rPr>
        <w:t xml:space="preserve"> </w:t>
      </w:r>
      <w:r>
        <w:rPr>
          <w:w w:val="110"/>
        </w:rPr>
        <w:t>activation</w:t>
      </w:r>
      <w:r>
        <w:rPr>
          <w:spacing w:val="38"/>
          <w:w w:val="110"/>
        </w:rPr>
        <w:t xml:space="preserve"> </w:t>
      </w:r>
      <w:r>
        <w:rPr>
          <w:b w:val="0"/>
          <w:i/>
          <w:w w:val="110"/>
        </w:rPr>
        <w:t>E</w:t>
      </w:r>
      <w:r>
        <w:rPr>
          <w:rFonts w:ascii="Arial" w:hAnsi="Arial"/>
          <w:b w:val="0"/>
          <w:i/>
          <w:w w:val="110"/>
          <w:position w:val="-2"/>
          <w:sz w:val="14"/>
        </w:rPr>
        <w:t xml:space="preserve">a </w:t>
      </w:r>
      <w:r>
        <w:rPr>
          <w:rFonts w:ascii="Arial" w:hAnsi="Arial"/>
          <w:b w:val="0"/>
          <w:i/>
          <w:spacing w:val="20"/>
          <w:w w:val="110"/>
          <w:position w:val="-2"/>
          <w:sz w:val="14"/>
        </w:rPr>
        <w:t xml:space="preserve"> </w:t>
      </w:r>
      <w:r>
        <w:rPr>
          <w:w w:val="110"/>
        </w:rPr>
        <w:t>and</w:t>
      </w:r>
      <w:r>
        <w:rPr>
          <w:spacing w:val="38"/>
          <w:w w:val="110"/>
        </w:rPr>
        <w:t xml:space="preserve"> </w:t>
      </w:r>
      <w:r>
        <w:rPr>
          <w:w w:val="110"/>
        </w:rPr>
        <w:t>enforcement</w:t>
      </w:r>
      <w:r>
        <w:rPr>
          <w:spacing w:val="38"/>
          <w:w w:val="110"/>
        </w:rPr>
        <w:t xml:space="preserve"> </w:t>
      </w:r>
      <w:r>
        <w:rPr>
          <w:w w:val="110"/>
        </w:rPr>
        <w:t>of</w:t>
      </w:r>
      <w:r>
        <w:rPr>
          <w:spacing w:val="38"/>
          <w:w w:val="110"/>
        </w:rPr>
        <w:t xml:space="preserve"> </w:t>
      </w:r>
      <w:r>
        <w:rPr>
          <w:w w:val="110"/>
        </w:rPr>
        <w:t>Weber’s</w:t>
      </w:r>
      <w:r>
        <w:rPr>
          <w:spacing w:val="38"/>
          <w:w w:val="110"/>
        </w:rPr>
        <w:t xml:space="preserve"> </w:t>
      </w:r>
      <w:r>
        <w:rPr>
          <w:spacing w:val="-3"/>
          <w:w w:val="110"/>
        </w:rPr>
        <w:t>Law</w:t>
      </w:r>
    </w:p>
    <w:p w14:paraId="656117EC" w14:textId="77777777" w:rsidR="00845F1E" w:rsidRDefault="00BA7C68">
      <w:pPr>
        <w:pStyle w:val="BodyText"/>
        <w:spacing w:before="116" w:line="240" w:lineRule="exact"/>
        <w:ind w:left="119" w:right="118"/>
        <w:jc w:val="both"/>
      </w:pPr>
      <w:r>
        <w:pict w14:anchorId="30803AEB">
          <v:shape id="_x0000_s1314" type="#_x0000_t202" alt="" style="position:absolute;left:0;text-align:left;margin-left:260.35pt;margin-top:71.55pt;width:7.35pt;height:37.2pt;z-index:7120;mso-wrap-style:square;mso-wrap-edited:f;mso-width-percent:0;mso-height-percent:0;mso-position-horizontal-relative:page;mso-width-percent:0;mso-height-percent:0;v-text-anchor:top" filled="f" stroked="f">
            <v:textbox inset="0,0,0,0">
              <w:txbxContent>
                <w:p w14:paraId="68C77B55" w14:textId="77777777" w:rsidR="00845F1E" w:rsidRDefault="00BA7C68">
                  <w:pPr>
                    <w:pStyle w:val="BodyText"/>
                    <w:spacing w:line="196" w:lineRule="exact"/>
                    <w:rPr>
                      <w:rFonts w:ascii="Arial"/>
                    </w:rPr>
                  </w:pPr>
                  <w:r>
                    <w:rPr>
                      <w:rFonts w:ascii="Arial"/>
                      <w:w w:val="263"/>
                    </w:rPr>
                    <w:t>/</w:t>
                  </w:r>
                </w:p>
              </w:txbxContent>
            </v:textbox>
            <w10:wrap anchorx="page"/>
          </v:shape>
        </w:pict>
      </w:r>
      <w:r>
        <w:pict w14:anchorId="1EF61551">
          <v:shape id="_x0000_s1313" type="#_x0000_t202" alt="" style="position:absolute;left:0;text-align:left;margin-left:329pt;margin-top:68.55pt;width:7.9pt;height:37.2pt;z-index:7144;mso-wrap-style:square;mso-wrap-edited:f;mso-width-percent:0;mso-height-percent:0;mso-position-horizontal-relative:page;mso-width-percent:0;mso-height-percent:0;v-text-anchor:top" filled="f" stroked="f">
            <v:textbox inset="0,0,0,0">
              <w:txbxContent>
                <w:p w14:paraId="131A47FF" w14:textId="77777777" w:rsidR="00845F1E" w:rsidRDefault="00BA7C68">
                  <w:pPr>
                    <w:pStyle w:val="BodyText"/>
                    <w:spacing w:line="196" w:lineRule="exact"/>
                    <w:rPr>
                      <w:rFonts w:ascii="Arial"/>
                    </w:rPr>
                  </w:pPr>
                  <w:r>
                    <w:rPr>
                      <w:rFonts w:ascii="Arial"/>
                      <w:w w:val="283"/>
                    </w:rPr>
                    <w:t>/</w:t>
                  </w:r>
                </w:p>
              </w:txbxContent>
            </v:textbox>
            <w10:wrap anchorx="page"/>
          </v:shape>
        </w:pict>
      </w:r>
      <w:r>
        <w:pict w14:anchorId="4ADEA885">
          <v:shape id="_x0000_s1312" type="#_x0000_t202" alt="" style="position:absolute;left:0;text-align:left;margin-left:280.1pt;margin-top:71.55pt;width:26.8pt;height:37.2pt;z-index:-82672;mso-wrap-style:square;mso-wrap-edited:f;mso-width-percent:0;mso-height-percent:0;mso-position-horizontal-relative:page;mso-width-percent:0;mso-height-percent:0;v-text-anchor:top" filled="f" stroked="f">
            <v:textbox inset="0,0,0,0">
              <w:txbxContent>
                <w:p w14:paraId="6B5B9F91" w14:textId="77777777" w:rsidR="00845F1E" w:rsidRDefault="00BA7C68">
                  <w:pPr>
                    <w:pStyle w:val="BodyText"/>
                    <w:tabs>
                      <w:tab w:val="left" w:pos="388"/>
                    </w:tabs>
                    <w:spacing w:line="567" w:lineRule="exact"/>
                    <w:rPr>
                      <w:rFonts w:ascii="Arial" w:hAnsi="Arial"/>
                    </w:rPr>
                  </w:pPr>
                  <w:r>
                    <w:rPr>
                      <w:w w:val="120"/>
                      <w:position w:val="-36"/>
                    </w:rPr>
                    <w:t>¯</w:t>
                  </w:r>
                  <w:r>
                    <w:rPr>
                      <w:w w:val="120"/>
                      <w:position w:val="-36"/>
                    </w:rPr>
                    <w:tab/>
                  </w:r>
                  <w:r>
                    <w:rPr>
                      <w:rFonts w:ascii="Arial" w:hAnsi="Arial"/>
                      <w:w w:val="245"/>
                    </w:rPr>
                    <w:t>\</w:t>
                  </w:r>
                </w:p>
              </w:txbxContent>
            </v:textbox>
            <w10:wrap anchorx="page"/>
          </v:shape>
        </w:pict>
      </w:r>
      <w:r>
        <w:rPr>
          <w:spacing w:val="-5"/>
          <w:w w:val="110"/>
        </w:rPr>
        <w:t xml:space="preserve">Free </w:t>
      </w:r>
      <w:r>
        <w:rPr>
          <w:w w:val="110"/>
        </w:rPr>
        <w:t xml:space="preserve">energies are considered receptor-independent throughout, with the exception of dynamically adaptive system in a temporal odor environment (Figs. 5 and 6). </w:t>
      </w:r>
      <w:r>
        <w:rPr>
          <w:spacing w:val="-9"/>
          <w:w w:val="110"/>
        </w:rPr>
        <w:t xml:space="preserve">To </w:t>
      </w:r>
      <w:r>
        <w:rPr>
          <w:w w:val="110"/>
        </w:rPr>
        <w:t xml:space="preserve">enforce Weber’s Law, </w:t>
      </w:r>
      <w:r>
        <w:rPr>
          <w:spacing w:val="-3"/>
          <w:w w:val="110"/>
        </w:rPr>
        <w:t xml:space="preserve">we </w:t>
      </w:r>
      <w:r>
        <w:rPr>
          <w:w w:val="110"/>
        </w:rPr>
        <w:t xml:space="preserve">assume the receptor activities feed back onto </w:t>
      </w:r>
      <w:r>
        <w:rPr>
          <w:i/>
          <w:w w:val="110"/>
        </w:rPr>
        <w:t>E</w:t>
      </w:r>
      <w:r>
        <w:rPr>
          <w:rFonts w:ascii="Arial" w:hAnsi="Arial"/>
          <w:i/>
          <w:w w:val="110"/>
          <w:position w:val="-2"/>
          <w:sz w:val="14"/>
        </w:rPr>
        <w:t xml:space="preserve">a </w:t>
      </w:r>
      <w:r>
        <w:rPr>
          <w:w w:val="110"/>
        </w:rPr>
        <w:t>through the free energies</w:t>
      </w:r>
      <w:r>
        <w:rPr>
          <w:w w:val="110"/>
        </w:rPr>
        <w:t xml:space="preserve">. </w:t>
      </w:r>
      <w:r>
        <w:rPr>
          <w:spacing w:val="-6"/>
          <w:w w:val="110"/>
        </w:rPr>
        <w:t xml:space="preserve">For </w:t>
      </w:r>
      <w:r>
        <w:rPr>
          <w:w w:val="110"/>
        </w:rPr>
        <w:t xml:space="preserve">the static case, adaptation is perfect, whereby </w:t>
      </w:r>
      <w:r>
        <w:rPr>
          <w:w w:val="113"/>
        </w:rPr>
        <w:t>Or/Orco</w:t>
      </w:r>
      <w:r>
        <w:t xml:space="preserve"> </w:t>
      </w:r>
      <w:r>
        <w:rPr>
          <w:w w:val="108"/>
        </w:rPr>
        <w:t>activities</w:t>
      </w:r>
      <w:r>
        <w:t xml:space="preserve"> </w:t>
      </w:r>
      <w:r>
        <w:rPr>
          <w:w w:val="108"/>
        </w:rPr>
        <w:t>are</w:t>
      </w:r>
      <w:r>
        <w:t xml:space="preserve"> </w:t>
      </w:r>
      <w:r>
        <w:rPr>
          <w:spacing w:val="5"/>
          <w:w w:val="110"/>
        </w:rPr>
        <w:t>p</w:t>
      </w:r>
      <w:r>
        <w:rPr>
          <w:w w:val="101"/>
        </w:rPr>
        <w:t>egged</w:t>
      </w:r>
      <w:r>
        <w:t xml:space="preserve"> </w:t>
      </w:r>
      <w:r>
        <w:rPr>
          <w:w w:val="113"/>
        </w:rPr>
        <w:t>to</w:t>
      </w:r>
      <w:r>
        <w:t xml:space="preserve"> </w:t>
      </w:r>
      <w:r>
        <w:rPr>
          <w:spacing w:val="5"/>
          <w:w w:val="110"/>
        </w:rPr>
        <w:t>p</w:t>
      </w:r>
      <w:r>
        <w:rPr>
          <w:w w:val="105"/>
        </w:rPr>
        <w:t>erfectly</w:t>
      </w:r>
      <w:r>
        <w:t xml:space="preserve"> </w:t>
      </w:r>
      <w:r>
        <w:rPr>
          <w:w w:val="112"/>
        </w:rPr>
        <w:t>adapted</w:t>
      </w:r>
      <w:r>
        <w:t xml:space="preserve"> </w:t>
      </w:r>
      <w:r>
        <w:rPr>
          <w:spacing w:val="-11"/>
          <w:w w:val="105"/>
        </w:rPr>
        <w:t>v</w:t>
      </w:r>
      <w:r>
        <w:rPr>
          <w:w w:val="105"/>
        </w:rPr>
        <w:t>alues</w:t>
      </w:r>
      <w:r>
        <w:t xml:space="preserve"> </w:t>
      </w:r>
      <w:r>
        <w:rPr>
          <w:i/>
          <w:spacing w:val="-97"/>
          <w:w w:val="122"/>
        </w:rPr>
        <w:t>A</w:t>
      </w:r>
      <w:r>
        <w:rPr>
          <w:spacing w:val="-3"/>
          <w:w w:val="99"/>
          <w:position w:val="5"/>
        </w:rPr>
        <w:t>¯</w:t>
      </w:r>
      <w:r>
        <w:rPr>
          <w:rFonts w:ascii="Arial" w:hAnsi="Arial"/>
          <w:i/>
          <w:spacing w:val="10"/>
          <w:w w:val="110"/>
          <w:position w:val="-2"/>
          <w:sz w:val="14"/>
        </w:rPr>
        <w:t>a</w:t>
      </w:r>
      <w:r>
        <w:rPr>
          <w:w w:val="110"/>
        </w:rPr>
        <w:t>.</w:t>
      </w:r>
      <w:r>
        <w:t xml:space="preserve">  </w:t>
      </w:r>
      <w:r>
        <w:rPr>
          <w:w w:val="107"/>
        </w:rPr>
        <w:t>Incor</w:t>
      </w:r>
      <w:r>
        <w:rPr>
          <w:spacing w:val="5"/>
          <w:w w:val="107"/>
        </w:rPr>
        <w:t>p</w:t>
      </w:r>
      <w:r>
        <w:rPr>
          <w:w w:val="109"/>
        </w:rPr>
        <w:t>orating</w:t>
      </w:r>
      <w:r>
        <w:t xml:space="preserve"> </w:t>
      </w:r>
      <w:r>
        <w:rPr>
          <w:w w:val="111"/>
        </w:rPr>
        <w:t>this</w:t>
      </w:r>
      <w:r>
        <w:t xml:space="preserve"> </w:t>
      </w:r>
      <w:r>
        <w:rPr>
          <w:w w:val="106"/>
        </w:rPr>
        <w:t>i</w:t>
      </w:r>
      <w:r>
        <w:rPr>
          <w:spacing w:val="-6"/>
          <w:w w:val="106"/>
        </w:rPr>
        <w:t>n</w:t>
      </w:r>
      <w:r>
        <w:rPr>
          <w:w w:val="113"/>
        </w:rPr>
        <w:t>to</w:t>
      </w:r>
      <w:r>
        <w:t xml:space="preserve"> </w:t>
      </w:r>
      <w:r>
        <w:rPr>
          <w:w w:val="108"/>
        </w:rPr>
        <w:t>Eq.</w:t>
      </w:r>
      <w:r>
        <w:t xml:space="preserve"> </w:t>
      </w:r>
      <w:r>
        <w:rPr>
          <w:w w:val="103"/>
        </w:rPr>
        <w:t>1,</w:t>
      </w:r>
      <w:r>
        <w:t xml:space="preserve"> </w:t>
      </w:r>
      <w:r>
        <w:rPr>
          <w:w w:val="111"/>
        </w:rPr>
        <w:t>and</w:t>
      </w:r>
      <w:r>
        <w:t xml:space="preserve"> </w:t>
      </w:r>
      <w:r>
        <w:rPr>
          <w:w w:val="105"/>
        </w:rPr>
        <w:t xml:space="preserve">assuming </w:t>
      </w:r>
      <w:r>
        <w:rPr>
          <w:i/>
          <w:spacing w:val="-21"/>
          <w:w w:val="110"/>
        </w:rPr>
        <w:t>K</w:t>
      </w:r>
      <w:r>
        <w:rPr>
          <w:rFonts w:ascii="Arial" w:hAnsi="Arial"/>
          <w:i/>
          <w:spacing w:val="-21"/>
          <w:w w:val="110"/>
          <w:position w:val="-4"/>
          <w:sz w:val="14"/>
        </w:rPr>
        <w:t>i</w:t>
      </w:r>
      <w:r>
        <w:rPr>
          <w:rFonts w:ascii="Menlo" w:hAnsi="Menlo"/>
          <w:i/>
          <w:spacing w:val="-21"/>
          <w:w w:val="110"/>
          <w:position w:val="7"/>
          <w:sz w:val="14"/>
        </w:rPr>
        <w:t>∗</w:t>
      </w:r>
      <w:r>
        <w:rPr>
          <w:rFonts w:ascii="Arial" w:hAnsi="Arial"/>
          <w:i/>
          <w:spacing w:val="-21"/>
          <w:w w:val="110"/>
          <w:position w:val="-4"/>
          <w:sz w:val="14"/>
        </w:rPr>
        <w:t xml:space="preserve">a    </w:t>
      </w:r>
      <w:r>
        <w:rPr>
          <w:rFonts w:ascii="Menlo" w:hAnsi="Menlo"/>
          <w:i/>
          <w:w w:val="135"/>
        </w:rPr>
        <w:t xml:space="preserve">« </w:t>
      </w:r>
      <w:r>
        <w:rPr>
          <w:i/>
          <w:w w:val="110"/>
        </w:rPr>
        <w:t>s</w:t>
      </w:r>
      <w:r>
        <w:rPr>
          <w:w w:val="110"/>
          <w:position w:val="-2"/>
          <w:sz w:val="14"/>
        </w:rPr>
        <w:t xml:space="preserve">0 </w:t>
      </w:r>
      <w:r>
        <w:rPr>
          <w:i/>
          <w:w w:val="110"/>
        </w:rPr>
        <w:t xml:space="preserve">&lt;&lt; </w:t>
      </w:r>
      <w:r>
        <w:rPr>
          <w:i/>
          <w:spacing w:val="1"/>
          <w:w w:val="110"/>
        </w:rPr>
        <w:t>K</w:t>
      </w:r>
      <w:r>
        <w:rPr>
          <w:rFonts w:ascii="Arial" w:hAnsi="Arial"/>
          <w:i/>
          <w:spacing w:val="1"/>
          <w:w w:val="110"/>
          <w:position w:val="-2"/>
          <w:sz w:val="14"/>
        </w:rPr>
        <w:t>ia</w:t>
      </w:r>
      <w:r>
        <w:rPr>
          <w:spacing w:val="1"/>
          <w:w w:val="110"/>
        </w:rPr>
        <w:t xml:space="preserve">, </w:t>
      </w:r>
      <w:r>
        <w:rPr>
          <w:w w:val="110"/>
        </w:rPr>
        <w:t>gives</w:t>
      </w:r>
    </w:p>
    <w:p w14:paraId="58DF9F76" w14:textId="77777777" w:rsidR="00845F1E" w:rsidRDefault="00845F1E">
      <w:pPr>
        <w:spacing w:line="240" w:lineRule="exact"/>
        <w:jc w:val="both"/>
        <w:sectPr w:rsidR="00845F1E">
          <w:type w:val="continuous"/>
          <w:pgSz w:w="12240" w:h="15840"/>
          <w:pgMar w:top="1500" w:right="1320" w:bottom="1580" w:left="1320" w:header="720" w:footer="720" w:gutter="0"/>
          <w:cols w:space="720"/>
        </w:sectPr>
      </w:pPr>
    </w:p>
    <w:p w14:paraId="15F54CD5" w14:textId="77777777" w:rsidR="00845F1E" w:rsidRDefault="00BA7C68">
      <w:pPr>
        <w:spacing w:before="366"/>
        <w:jc w:val="right"/>
        <w:rPr>
          <w:sz w:val="20"/>
        </w:rPr>
      </w:pPr>
      <w:r>
        <w:rPr>
          <w:i/>
          <w:spacing w:val="-79"/>
          <w:w w:val="66"/>
          <w:sz w:val="20"/>
        </w:rPr>
        <w:t>E</w:t>
      </w:r>
      <w:r>
        <w:rPr>
          <w:spacing w:val="-21"/>
          <w:w w:val="99"/>
          <w:sz w:val="20"/>
        </w:rPr>
        <w:t>¯</w:t>
      </w:r>
      <w:r>
        <w:rPr>
          <w:rFonts w:ascii="Arial" w:hAnsi="Arial"/>
          <w:i/>
          <w:w w:val="110"/>
          <w:position w:val="-2"/>
          <w:sz w:val="14"/>
        </w:rPr>
        <w:t>a</w:t>
      </w:r>
      <w:r>
        <w:rPr>
          <w:rFonts w:ascii="Arial" w:hAnsi="Arial"/>
          <w:i/>
          <w:position w:val="-2"/>
          <w:sz w:val="14"/>
        </w:rPr>
        <w:t xml:space="preserve"> </w:t>
      </w:r>
      <w:r>
        <w:rPr>
          <w:rFonts w:ascii="Arial" w:hAnsi="Arial"/>
          <w:i/>
          <w:spacing w:val="-13"/>
          <w:position w:val="-2"/>
          <w:sz w:val="14"/>
        </w:rPr>
        <w:t xml:space="preserve"> </w:t>
      </w:r>
      <w:r>
        <w:rPr>
          <w:w w:val="137"/>
          <w:sz w:val="20"/>
        </w:rPr>
        <w:t>=</w:t>
      </w:r>
      <w:r>
        <w:rPr>
          <w:spacing w:val="5"/>
          <w:sz w:val="20"/>
        </w:rPr>
        <w:t xml:space="preserve"> </w:t>
      </w:r>
      <w:r>
        <w:rPr>
          <w:w w:val="106"/>
          <w:sz w:val="20"/>
        </w:rPr>
        <w:t>ln</w:t>
      </w:r>
    </w:p>
    <w:p w14:paraId="7E914E7B" w14:textId="77777777" w:rsidR="00845F1E" w:rsidRDefault="00BA7C68">
      <w:pPr>
        <w:spacing w:before="181"/>
        <w:ind w:left="145" w:right="159"/>
        <w:jc w:val="center"/>
        <w:rPr>
          <w:rFonts w:ascii="Arial" w:hAnsi="Arial"/>
          <w:i/>
          <w:sz w:val="14"/>
        </w:rPr>
      </w:pPr>
      <w:r>
        <w:br w:type="column"/>
      </w:r>
      <w:r>
        <w:rPr>
          <w:w w:val="99"/>
          <w:sz w:val="20"/>
        </w:rPr>
        <w:t>1</w:t>
      </w:r>
      <w:r>
        <w:rPr>
          <w:spacing w:val="-6"/>
          <w:sz w:val="20"/>
        </w:rPr>
        <w:t xml:space="preserve"> </w:t>
      </w:r>
      <w:r>
        <w:rPr>
          <w:rFonts w:ascii="Menlo" w:hAnsi="Menlo"/>
          <w:i/>
          <w:w w:val="128"/>
          <w:sz w:val="20"/>
        </w:rPr>
        <w:t>−</w:t>
      </w:r>
      <w:r>
        <w:rPr>
          <w:rFonts w:ascii="Menlo" w:hAnsi="Menlo"/>
          <w:i/>
          <w:spacing w:val="-76"/>
          <w:sz w:val="20"/>
        </w:rPr>
        <w:t xml:space="preserve"> </w:t>
      </w:r>
      <w:r>
        <w:rPr>
          <w:i/>
          <w:spacing w:val="-97"/>
          <w:w w:val="122"/>
          <w:sz w:val="20"/>
        </w:rPr>
        <w:t>A</w:t>
      </w:r>
      <w:r>
        <w:rPr>
          <w:spacing w:val="-3"/>
          <w:w w:val="99"/>
          <w:position w:val="5"/>
          <w:sz w:val="20"/>
        </w:rPr>
        <w:t>¯</w:t>
      </w:r>
      <w:r>
        <w:rPr>
          <w:rFonts w:ascii="Arial" w:hAnsi="Arial"/>
          <w:i/>
          <w:w w:val="110"/>
          <w:position w:val="-2"/>
          <w:sz w:val="14"/>
        </w:rPr>
        <w:t>a</w:t>
      </w:r>
    </w:p>
    <w:p w14:paraId="277CD359" w14:textId="77777777" w:rsidR="00845F1E" w:rsidRDefault="00BA7C68">
      <w:pPr>
        <w:spacing w:before="29"/>
        <w:ind w:left="145" w:right="159"/>
        <w:jc w:val="center"/>
        <w:rPr>
          <w:rFonts w:ascii="Arial"/>
          <w:i/>
          <w:sz w:val="14"/>
        </w:rPr>
      </w:pPr>
      <w:r>
        <w:pict w14:anchorId="58120E5B">
          <v:line id="_x0000_s1311" alt="" style="position:absolute;left:0;text-align:left;z-index:-82864;mso-wrap-edited:f;mso-width-percent:0;mso-height-percent:0;mso-position-horizontal-relative:page;mso-width-percent:0;mso-height-percent:0" from="268.9pt,1.2pt" to="298.35pt,1.2pt" strokeweight=".14042mm">
            <w10:wrap anchorx="page"/>
          </v:line>
        </w:pict>
      </w:r>
      <w:r>
        <w:rPr>
          <w:i/>
          <w:w w:val="115"/>
          <w:sz w:val="20"/>
        </w:rPr>
        <w:t>A</w:t>
      </w:r>
      <w:r>
        <w:rPr>
          <w:rFonts w:ascii="Arial"/>
          <w:i/>
          <w:w w:val="115"/>
          <w:position w:val="-2"/>
          <w:sz w:val="14"/>
        </w:rPr>
        <w:t>a</w:t>
      </w:r>
    </w:p>
    <w:p w14:paraId="7AC4D12C" w14:textId="77777777" w:rsidR="00845F1E" w:rsidRDefault="00BA7C68">
      <w:pPr>
        <w:pStyle w:val="BodyText"/>
        <w:rPr>
          <w:rFonts w:ascii="Arial"/>
          <w:i/>
          <w:sz w:val="15"/>
        </w:rPr>
      </w:pPr>
      <w:r>
        <w:br w:type="column"/>
      </w:r>
    </w:p>
    <w:p w14:paraId="6B998F00" w14:textId="77777777" w:rsidR="00845F1E" w:rsidRDefault="00BA7C68">
      <w:pPr>
        <w:jc w:val="right"/>
        <w:rPr>
          <w:rFonts w:ascii="Arial"/>
          <w:i/>
          <w:sz w:val="14"/>
        </w:rPr>
      </w:pPr>
      <w:r>
        <w:rPr>
          <w:rFonts w:ascii="Arial"/>
          <w:i/>
          <w:w w:val="124"/>
          <w:sz w:val="14"/>
        </w:rPr>
        <w:t>N</w:t>
      </w:r>
    </w:p>
    <w:p w14:paraId="7D0FE350" w14:textId="77777777" w:rsidR="00845F1E" w:rsidRDefault="00BA7C68">
      <w:pPr>
        <w:pStyle w:val="BodyText"/>
        <w:spacing w:before="32"/>
        <w:ind w:left="4"/>
      </w:pPr>
      <w:r>
        <w:rPr>
          <w:w w:val="120"/>
        </w:rPr>
        <w:t>+ ln</w:t>
      </w:r>
    </w:p>
    <w:p w14:paraId="65907F0D" w14:textId="77777777" w:rsidR="00845F1E" w:rsidRDefault="00BA7C68">
      <w:pPr>
        <w:spacing w:before="60"/>
        <w:ind w:right="25"/>
        <w:jc w:val="right"/>
        <w:rPr>
          <w:rFonts w:ascii="Arial"/>
          <w:i/>
          <w:sz w:val="14"/>
        </w:rPr>
      </w:pPr>
      <w:r>
        <w:rPr>
          <w:rFonts w:ascii="Arial"/>
          <w:i/>
          <w:w w:val="181"/>
          <w:sz w:val="14"/>
        </w:rPr>
        <w:t>i</w:t>
      </w:r>
    </w:p>
    <w:p w14:paraId="736713D3" w14:textId="77777777" w:rsidR="00845F1E" w:rsidRDefault="00BA7C68">
      <w:pPr>
        <w:pStyle w:val="BodyText"/>
        <w:spacing w:before="1"/>
        <w:rPr>
          <w:rFonts w:ascii="Arial"/>
          <w:i/>
        </w:rPr>
      </w:pPr>
      <w:r>
        <w:br w:type="column"/>
      </w:r>
    </w:p>
    <w:p w14:paraId="54707A64" w14:textId="77777777" w:rsidR="00845F1E" w:rsidRDefault="00BA7C68">
      <w:pPr>
        <w:ind w:left="105"/>
        <w:rPr>
          <w:rFonts w:ascii="Arial"/>
          <w:i/>
          <w:sz w:val="14"/>
        </w:rPr>
      </w:pPr>
      <w:r>
        <w:rPr>
          <w:w w:val="99"/>
          <w:sz w:val="20"/>
          <w:u w:val="single"/>
        </w:rPr>
        <w:t xml:space="preserve"> </w:t>
      </w:r>
      <w:r>
        <w:rPr>
          <w:sz w:val="20"/>
          <w:u w:val="single"/>
        </w:rPr>
        <w:t xml:space="preserve"> </w:t>
      </w:r>
      <w:r>
        <w:rPr>
          <w:i/>
          <w:w w:val="150"/>
          <w:sz w:val="20"/>
          <w:u w:val="single"/>
        </w:rPr>
        <w:t>s</w:t>
      </w:r>
      <w:r>
        <w:rPr>
          <w:rFonts w:ascii="Arial"/>
          <w:i/>
          <w:w w:val="150"/>
          <w:position w:val="-2"/>
          <w:sz w:val="14"/>
        </w:rPr>
        <w:t>i</w:t>
      </w:r>
    </w:p>
    <w:p w14:paraId="7A14282A" w14:textId="77777777" w:rsidR="00845F1E" w:rsidRDefault="00BA7C68">
      <w:pPr>
        <w:spacing w:before="17"/>
        <w:ind w:left="105"/>
        <w:rPr>
          <w:rFonts w:ascii="Arial" w:hAnsi="Arial"/>
          <w:i/>
          <w:sz w:val="14"/>
        </w:rPr>
      </w:pPr>
      <w:r>
        <w:rPr>
          <w:i/>
          <w:spacing w:val="-26"/>
          <w:w w:val="125"/>
          <w:position w:val="6"/>
          <w:sz w:val="20"/>
        </w:rPr>
        <w:t>K</w:t>
      </w:r>
      <w:r>
        <w:rPr>
          <w:rFonts w:ascii="Arial" w:hAnsi="Arial"/>
          <w:i/>
          <w:spacing w:val="-26"/>
          <w:w w:val="125"/>
          <w:sz w:val="14"/>
        </w:rPr>
        <w:t>i</w:t>
      </w:r>
      <w:r>
        <w:rPr>
          <w:rFonts w:ascii="Menlo" w:hAnsi="Menlo"/>
          <w:i/>
          <w:spacing w:val="-26"/>
          <w:w w:val="125"/>
          <w:position w:val="12"/>
          <w:sz w:val="14"/>
        </w:rPr>
        <w:t>∗</w:t>
      </w:r>
      <w:r>
        <w:rPr>
          <w:rFonts w:ascii="Arial" w:hAnsi="Arial"/>
          <w:i/>
          <w:spacing w:val="-26"/>
          <w:w w:val="125"/>
          <w:sz w:val="14"/>
        </w:rPr>
        <w:t>a</w:t>
      </w:r>
    </w:p>
    <w:p w14:paraId="7255CB4A" w14:textId="77777777" w:rsidR="00845F1E" w:rsidRDefault="00BA7C68">
      <w:pPr>
        <w:pStyle w:val="BodyText"/>
        <w:rPr>
          <w:rFonts w:ascii="Arial"/>
          <w:i/>
        </w:rPr>
      </w:pPr>
      <w:r>
        <w:br w:type="column"/>
      </w:r>
    </w:p>
    <w:p w14:paraId="6064D5C9" w14:textId="77777777" w:rsidR="00845F1E" w:rsidRDefault="00BA7C68">
      <w:pPr>
        <w:tabs>
          <w:tab w:val="left" w:pos="3000"/>
        </w:tabs>
        <w:spacing w:before="136"/>
        <w:ind w:left="174"/>
        <w:rPr>
          <w:sz w:val="20"/>
        </w:rPr>
      </w:pPr>
      <w:r>
        <w:rPr>
          <w:i/>
          <w:w w:val="110"/>
          <w:sz w:val="20"/>
        </w:rPr>
        <w:t>.</w:t>
      </w:r>
      <w:r>
        <w:rPr>
          <w:i/>
          <w:w w:val="110"/>
          <w:sz w:val="20"/>
        </w:rPr>
        <w:tab/>
      </w:r>
      <w:r>
        <w:rPr>
          <w:w w:val="110"/>
          <w:sz w:val="20"/>
        </w:rPr>
        <w:t>(23)</w:t>
      </w:r>
    </w:p>
    <w:p w14:paraId="176A5C42" w14:textId="77777777" w:rsidR="00845F1E" w:rsidRDefault="00845F1E">
      <w:pPr>
        <w:rPr>
          <w:sz w:val="20"/>
        </w:rPr>
        <w:sectPr w:rsidR="00845F1E">
          <w:type w:val="continuous"/>
          <w:pgSz w:w="12240" w:h="15840"/>
          <w:pgMar w:top="1500" w:right="1320" w:bottom="1580" w:left="1320" w:header="720" w:footer="720" w:gutter="0"/>
          <w:cols w:num="5" w:space="720" w:equalWidth="0">
            <w:col w:w="3855" w:space="40"/>
            <w:col w:w="924" w:space="40"/>
            <w:col w:w="760" w:space="40"/>
            <w:col w:w="428" w:space="40"/>
            <w:col w:w="3473"/>
          </w:cols>
        </w:sectPr>
      </w:pPr>
    </w:p>
    <w:p w14:paraId="66621A74" w14:textId="77777777" w:rsidR="00845F1E" w:rsidRDefault="00BA7C68">
      <w:pPr>
        <w:pStyle w:val="BodyText"/>
        <w:spacing w:before="126"/>
        <w:ind w:left="120"/>
        <w:jc w:val="both"/>
      </w:pPr>
      <w:r>
        <w:rPr>
          <w:w w:val="115"/>
        </w:rPr>
        <w:t xml:space="preserve">Assuming that the excess signals are small, </w:t>
      </w:r>
      <w:r>
        <w:rPr>
          <w:w w:val="135"/>
        </w:rPr>
        <w:t>∆</w:t>
      </w:r>
      <w:r>
        <w:rPr>
          <w:i/>
          <w:w w:val="135"/>
        </w:rPr>
        <w:t>s</w:t>
      </w:r>
      <w:r>
        <w:rPr>
          <w:rFonts w:ascii="Arial" w:hAnsi="Arial"/>
          <w:i/>
          <w:w w:val="135"/>
          <w:position w:val="-2"/>
          <w:sz w:val="14"/>
        </w:rPr>
        <w:t xml:space="preserve">i </w:t>
      </w:r>
      <w:r>
        <w:rPr>
          <w:rFonts w:ascii="Menlo" w:hAnsi="Menlo"/>
          <w:i/>
          <w:w w:val="135"/>
        </w:rPr>
        <w:t>«</w:t>
      </w:r>
      <w:r>
        <w:rPr>
          <w:rFonts w:ascii="Menlo" w:hAnsi="Menlo"/>
          <w:i/>
          <w:spacing w:val="-132"/>
          <w:w w:val="135"/>
        </w:rPr>
        <w:t xml:space="preserve"> </w:t>
      </w:r>
      <w:r>
        <w:rPr>
          <w:i/>
          <w:spacing w:val="2"/>
          <w:w w:val="115"/>
        </w:rPr>
        <w:t>s</w:t>
      </w:r>
      <w:r>
        <w:rPr>
          <w:spacing w:val="2"/>
          <w:w w:val="115"/>
          <w:position w:val="-2"/>
          <w:sz w:val="14"/>
        </w:rPr>
        <w:t>0</w:t>
      </w:r>
      <w:r>
        <w:rPr>
          <w:spacing w:val="2"/>
          <w:w w:val="115"/>
        </w:rPr>
        <w:t>,</w:t>
      </w:r>
      <w:r>
        <w:rPr>
          <w:spacing w:val="1"/>
          <w:w w:val="115"/>
        </w:rPr>
        <w:t xml:space="preserve"> </w:t>
      </w:r>
      <w:r>
        <w:rPr>
          <w:w w:val="115"/>
        </w:rPr>
        <w:t>this gives</w:t>
      </w:r>
    </w:p>
    <w:p w14:paraId="5C9DC31C" w14:textId="77777777" w:rsidR="00845F1E" w:rsidRDefault="00BA7C68">
      <w:pPr>
        <w:tabs>
          <w:tab w:val="left" w:pos="9125"/>
        </w:tabs>
        <w:spacing w:before="156"/>
        <w:ind w:left="4025"/>
        <w:rPr>
          <w:sz w:val="20"/>
        </w:rPr>
      </w:pPr>
      <w:r>
        <w:rPr>
          <w:i/>
          <w:w w:val="115"/>
          <w:sz w:val="20"/>
        </w:rPr>
        <w:t>E</w:t>
      </w:r>
      <w:r>
        <w:rPr>
          <w:rFonts w:ascii="Arial" w:hAnsi="Arial"/>
          <w:i/>
          <w:w w:val="115"/>
          <w:position w:val="-2"/>
          <w:sz w:val="14"/>
        </w:rPr>
        <w:t xml:space="preserve">a </w:t>
      </w:r>
      <w:r>
        <w:rPr>
          <w:rFonts w:ascii="Menlo" w:hAnsi="Menlo"/>
          <w:i/>
          <w:w w:val="115"/>
          <w:sz w:val="20"/>
        </w:rPr>
        <w:t>≈</w:t>
      </w:r>
      <w:r>
        <w:rPr>
          <w:rFonts w:ascii="Menlo" w:hAnsi="Menlo"/>
          <w:i/>
          <w:spacing w:val="-114"/>
          <w:w w:val="115"/>
          <w:sz w:val="20"/>
        </w:rPr>
        <w:t xml:space="preserve"> </w:t>
      </w:r>
      <w:r>
        <w:rPr>
          <w:w w:val="115"/>
          <w:sz w:val="20"/>
        </w:rPr>
        <w:t>ln(</w:t>
      </w:r>
      <w:r>
        <w:rPr>
          <w:i/>
          <w:w w:val="115"/>
          <w:sz w:val="20"/>
        </w:rPr>
        <w:t>s</w:t>
      </w:r>
      <w:r>
        <w:rPr>
          <w:w w:val="115"/>
          <w:position w:val="-2"/>
          <w:sz w:val="14"/>
        </w:rPr>
        <w:t>0</w:t>
      </w:r>
      <w:r>
        <w:rPr>
          <w:w w:val="115"/>
          <w:sz w:val="20"/>
        </w:rPr>
        <w:t>) +</w:t>
      </w:r>
      <w:r>
        <w:rPr>
          <w:spacing w:val="-24"/>
          <w:w w:val="115"/>
          <w:sz w:val="20"/>
        </w:rPr>
        <w:t xml:space="preserve"> </w:t>
      </w:r>
      <w:r>
        <w:rPr>
          <w:i/>
          <w:w w:val="115"/>
          <w:sz w:val="20"/>
        </w:rPr>
        <w:t>E</w:t>
      </w:r>
      <w:r>
        <w:rPr>
          <w:rFonts w:ascii="Arial" w:hAnsi="Arial"/>
          <w:i/>
          <w:w w:val="115"/>
          <w:position w:val="-2"/>
          <w:sz w:val="14"/>
        </w:rPr>
        <w:t>a,</w:t>
      </w:r>
      <w:r>
        <w:rPr>
          <w:w w:val="115"/>
          <w:position w:val="-2"/>
          <w:sz w:val="14"/>
        </w:rPr>
        <w:t>0</w:t>
      </w:r>
      <w:r>
        <w:rPr>
          <w:i/>
          <w:w w:val="115"/>
          <w:sz w:val="20"/>
        </w:rPr>
        <w:t>,</w:t>
      </w:r>
      <w:r>
        <w:rPr>
          <w:i/>
          <w:w w:val="115"/>
          <w:sz w:val="20"/>
        </w:rPr>
        <w:tab/>
      </w:r>
      <w:r>
        <w:rPr>
          <w:w w:val="115"/>
          <w:sz w:val="20"/>
        </w:rPr>
        <w:t>(24)</w:t>
      </w:r>
    </w:p>
    <w:p w14:paraId="2B52E363" w14:textId="77777777" w:rsidR="00845F1E" w:rsidRDefault="00BA7C68">
      <w:pPr>
        <w:pStyle w:val="BodyText"/>
        <w:spacing w:before="163" w:line="232" w:lineRule="auto"/>
        <w:ind w:left="119" w:right="118"/>
        <w:jc w:val="both"/>
      </w:pPr>
      <w:r>
        <w:rPr>
          <w:w w:val="110"/>
        </w:rPr>
        <w:t xml:space="preserve">where </w:t>
      </w:r>
      <w:r>
        <w:rPr>
          <w:i/>
          <w:w w:val="110"/>
        </w:rPr>
        <w:t>E</w:t>
      </w:r>
      <w:r>
        <w:rPr>
          <w:rFonts w:ascii="Arial"/>
          <w:i/>
          <w:w w:val="110"/>
          <w:position w:val="-2"/>
          <w:sz w:val="14"/>
        </w:rPr>
        <w:t>a,</w:t>
      </w:r>
      <w:r>
        <w:rPr>
          <w:w w:val="110"/>
          <w:position w:val="-2"/>
          <w:sz w:val="14"/>
        </w:rPr>
        <w:t xml:space="preserve">0 </w:t>
      </w:r>
      <w:r>
        <w:rPr>
          <w:w w:val="110"/>
        </w:rPr>
        <w:t xml:space="preserve">are receptor-dependent constants.  In the static case,  </w:t>
      </w:r>
      <w:r>
        <w:rPr>
          <w:spacing w:val="-3"/>
          <w:w w:val="110"/>
        </w:rPr>
        <w:t xml:space="preserve">we  </w:t>
      </w:r>
      <w:r>
        <w:rPr>
          <w:w w:val="110"/>
        </w:rPr>
        <w:t xml:space="preserve">choose these constants such that </w:t>
      </w:r>
      <w:r>
        <w:rPr>
          <w:i/>
          <w:w w:val="110"/>
        </w:rPr>
        <w:t>E</w:t>
      </w:r>
      <w:r>
        <w:rPr>
          <w:rFonts w:ascii="Arial"/>
          <w:i/>
          <w:w w:val="110"/>
          <w:position w:val="-2"/>
          <w:sz w:val="14"/>
        </w:rPr>
        <w:t xml:space="preserve">a  </w:t>
      </w:r>
      <w:r>
        <w:rPr>
          <w:w w:val="110"/>
        </w:rPr>
        <w:t xml:space="preserve">in both adaptive and non-adaptive systems are equivalent, equal to </w:t>
      </w:r>
      <w:r>
        <w:rPr>
          <w:i/>
          <w:spacing w:val="2"/>
          <w:w w:val="110"/>
        </w:rPr>
        <w:t>E</w:t>
      </w:r>
      <w:r>
        <w:rPr>
          <w:spacing w:val="2"/>
          <w:w w:val="110"/>
          <w:position w:val="-2"/>
          <w:sz w:val="14"/>
        </w:rPr>
        <w:t>L</w:t>
      </w:r>
      <w:r>
        <w:rPr>
          <w:spacing w:val="2"/>
          <w:w w:val="110"/>
        </w:rPr>
        <w:t xml:space="preserve">, </w:t>
      </w:r>
      <w:r>
        <w:rPr>
          <w:w w:val="110"/>
        </w:rPr>
        <w:t xml:space="preserve">at a given low concentration, </w:t>
      </w:r>
      <w:r>
        <w:rPr>
          <w:i/>
          <w:w w:val="110"/>
        </w:rPr>
        <w:t>s</w:t>
      </w:r>
      <w:r>
        <w:rPr>
          <w:w w:val="110"/>
          <w:position w:val="-2"/>
          <w:sz w:val="14"/>
        </w:rPr>
        <w:t>0</w:t>
      </w:r>
      <w:r>
        <w:rPr>
          <w:rFonts w:ascii="Arial"/>
          <w:i/>
          <w:w w:val="110"/>
          <w:position w:val="-2"/>
          <w:sz w:val="14"/>
        </w:rPr>
        <w:t>,</w:t>
      </w:r>
      <w:r>
        <w:rPr>
          <w:w w:val="110"/>
          <w:position w:val="-2"/>
          <w:sz w:val="14"/>
        </w:rPr>
        <w:t>L</w:t>
      </w:r>
      <w:r>
        <w:rPr>
          <w:w w:val="110"/>
        </w:rPr>
        <w:t>. Below</w:t>
      </w:r>
      <w:r>
        <w:rPr>
          <w:spacing w:val="-8"/>
          <w:w w:val="110"/>
        </w:rPr>
        <w:t xml:space="preserve"> </w:t>
      </w:r>
      <w:r>
        <w:rPr>
          <w:w w:val="110"/>
        </w:rPr>
        <w:t>this</w:t>
      </w:r>
      <w:r>
        <w:rPr>
          <w:spacing w:val="-8"/>
          <w:w w:val="110"/>
        </w:rPr>
        <w:t xml:space="preserve"> </w:t>
      </w:r>
      <w:r>
        <w:rPr>
          <w:w w:val="110"/>
        </w:rPr>
        <w:t>concentration,</w:t>
      </w:r>
      <w:r>
        <w:rPr>
          <w:spacing w:val="-8"/>
          <w:w w:val="110"/>
        </w:rPr>
        <w:t xml:space="preserve"> </w:t>
      </w:r>
      <w:r>
        <w:rPr>
          <w:spacing w:val="-3"/>
          <w:w w:val="110"/>
        </w:rPr>
        <w:t>we</w:t>
      </w:r>
      <w:r>
        <w:rPr>
          <w:spacing w:val="-8"/>
          <w:w w:val="110"/>
        </w:rPr>
        <w:t xml:space="preserve"> </w:t>
      </w:r>
      <w:r>
        <w:rPr>
          <w:w w:val="110"/>
        </w:rPr>
        <w:t>assume</w:t>
      </w:r>
      <w:r>
        <w:rPr>
          <w:spacing w:val="-8"/>
          <w:w w:val="110"/>
        </w:rPr>
        <w:t xml:space="preserve"> </w:t>
      </w:r>
      <w:r>
        <w:rPr>
          <w:w w:val="110"/>
        </w:rPr>
        <w:t>adaptation</w:t>
      </w:r>
      <w:r>
        <w:rPr>
          <w:spacing w:val="-8"/>
          <w:w w:val="110"/>
        </w:rPr>
        <w:t xml:space="preserve"> </w:t>
      </w:r>
      <w:r>
        <w:rPr>
          <w:w w:val="110"/>
        </w:rPr>
        <w:t>is</w:t>
      </w:r>
      <w:r>
        <w:rPr>
          <w:spacing w:val="-8"/>
          <w:w w:val="110"/>
        </w:rPr>
        <w:t xml:space="preserve"> </w:t>
      </w:r>
      <w:r>
        <w:rPr>
          <w:w w:val="110"/>
        </w:rPr>
        <w:t>not</w:t>
      </w:r>
      <w:r>
        <w:rPr>
          <w:spacing w:val="-8"/>
          <w:w w:val="110"/>
        </w:rPr>
        <w:t xml:space="preserve"> </w:t>
      </w:r>
      <w:r>
        <w:rPr>
          <w:w w:val="110"/>
        </w:rPr>
        <w:t>in</w:t>
      </w:r>
      <w:r>
        <w:rPr>
          <w:spacing w:val="-8"/>
          <w:w w:val="110"/>
        </w:rPr>
        <w:t xml:space="preserve"> </w:t>
      </w:r>
      <w:r>
        <w:rPr>
          <w:w w:val="110"/>
        </w:rPr>
        <w:t>effect,</w:t>
      </w:r>
      <w:r>
        <w:rPr>
          <w:spacing w:val="-8"/>
          <w:w w:val="110"/>
        </w:rPr>
        <w:t xml:space="preserve"> </w:t>
      </w:r>
      <w:r>
        <w:rPr>
          <w:w w:val="110"/>
        </w:rPr>
        <w:t>so</w:t>
      </w:r>
      <w:r>
        <w:rPr>
          <w:spacing w:val="-8"/>
          <w:w w:val="110"/>
        </w:rPr>
        <w:t xml:space="preserve"> </w:t>
      </w:r>
      <w:r>
        <w:rPr>
          <w:i/>
          <w:w w:val="110"/>
        </w:rPr>
        <w:t>E</w:t>
      </w:r>
      <w:r>
        <w:rPr>
          <w:rFonts w:ascii="Arial"/>
          <w:i/>
          <w:w w:val="110"/>
          <w:position w:val="-2"/>
          <w:sz w:val="14"/>
        </w:rPr>
        <w:t>a</w:t>
      </w:r>
      <w:r>
        <w:rPr>
          <w:rFonts w:ascii="Arial"/>
          <w:i/>
          <w:spacing w:val="2"/>
          <w:w w:val="110"/>
          <w:position w:val="-2"/>
          <w:sz w:val="14"/>
        </w:rPr>
        <w:t xml:space="preserve"> </w:t>
      </w:r>
      <w:r>
        <w:rPr>
          <w:w w:val="110"/>
        </w:rPr>
        <w:t>=</w:t>
      </w:r>
      <w:r>
        <w:rPr>
          <w:spacing w:val="-16"/>
          <w:w w:val="110"/>
        </w:rPr>
        <w:t xml:space="preserve"> </w:t>
      </w:r>
      <w:r>
        <w:rPr>
          <w:i/>
          <w:spacing w:val="2"/>
          <w:w w:val="110"/>
        </w:rPr>
        <w:t>E</w:t>
      </w:r>
      <w:r>
        <w:rPr>
          <w:spacing w:val="2"/>
          <w:w w:val="110"/>
          <w:position w:val="-2"/>
          <w:sz w:val="14"/>
        </w:rPr>
        <w:t>L</w:t>
      </w:r>
      <w:r>
        <w:rPr>
          <w:spacing w:val="2"/>
          <w:w w:val="110"/>
        </w:rPr>
        <w:t>.</w:t>
      </w:r>
    </w:p>
    <w:p w14:paraId="25EA1B1E" w14:textId="77777777" w:rsidR="00845F1E" w:rsidRDefault="00BA7C68">
      <w:pPr>
        <w:pStyle w:val="BodyText"/>
        <w:spacing w:line="249" w:lineRule="auto"/>
        <w:ind w:left="119" w:right="117" w:firstLine="298"/>
        <w:jc w:val="both"/>
      </w:pPr>
      <w:r>
        <w:rPr>
          <w:w w:val="110"/>
        </w:rPr>
        <w:t xml:space="preserve">It is important to note that while the linearized gain Eq. 22 utilized by the decoding algorithm appears to rely on </w:t>
      </w:r>
      <w:r>
        <w:rPr>
          <w:i/>
          <w:w w:val="110"/>
        </w:rPr>
        <w:t>E</w:t>
      </w:r>
      <w:r>
        <w:rPr>
          <w:rFonts w:ascii="Arial"/>
          <w:i/>
          <w:w w:val="110"/>
          <w:position w:val="-2"/>
          <w:sz w:val="14"/>
        </w:rPr>
        <w:t>a</w:t>
      </w:r>
      <w:r>
        <w:rPr>
          <w:w w:val="110"/>
        </w:rPr>
        <w:t xml:space="preserve">, by the above argument </w:t>
      </w:r>
      <w:r>
        <w:rPr>
          <w:i/>
          <w:w w:val="110"/>
        </w:rPr>
        <w:t>E</w:t>
      </w:r>
      <w:r>
        <w:rPr>
          <w:rFonts w:ascii="Arial"/>
          <w:i/>
          <w:w w:val="110"/>
          <w:position w:val="-2"/>
          <w:sz w:val="14"/>
        </w:rPr>
        <w:t xml:space="preserve">a  </w:t>
      </w:r>
      <w:r>
        <w:rPr>
          <w:w w:val="110"/>
        </w:rPr>
        <w:t xml:space="preserve">can in principle be determined by firing rates alone. That is, </w:t>
      </w:r>
      <w:r>
        <w:rPr>
          <w:i/>
          <w:w w:val="110"/>
        </w:rPr>
        <w:t>E</w:t>
      </w:r>
      <w:r>
        <w:rPr>
          <w:rFonts w:ascii="Arial"/>
          <w:i/>
          <w:w w:val="110"/>
          <w:position w:val="-2"/>
          <w:sz w:val="14"/>
        </w:rPr>
        <w:t xml:space="preserve">a </w:t>
      </w:r>
      <w:r>
        <w:rPr>
          <w:w w:val="110"/>
        </w:rPr>
        <w:t>is</w:t>
      </w:r>
    </w:p>
    <w:p w14:paraId="211F12AF" w14:textId="77777777" w:rsidR="00845F1E" w:rsidRDefault="00BA7C68">
      <w:pPr>
        <w:pStyle w:val="BodyText"/>
        <w:spacing w:before="25" w:line="204" w:lineRule="auto"/>
        <w:ind w:left="119" w:right="117"/>
        <w:jc w:val="both"/>
      </w:pPr>
      <w:r>
        <w:rPr>
          <w:w w:val="110"/>
        </w:rPr>
        <w:t>inferred</w:t>
      </w:r>
      <w:r>
        <w:rPr>
          <w:spacing w:val="-6"/>
          <w:w w:val="110"/>
        </w:rPr>
        <w:t xml:space="preserve"> </w:t>
      </w:r>
      <w:r>
        <w:rPr>
          <w:w w:val="110"/>
        </w:rPr>
        <w:t>in</w:t>
      </w:r>
      <w:r>
        <w:rPr>
          <w:spacing w:val="-6"/>
          <w:w w:val="110"/>
        </w:rPr>
        <w:t xml:space="preserve"> </w:t>
      </w:r>
      <w:r>
        <w:rPr>
          <w:w w:val="110"/>
        </w:rPr>
        <w:t>time</w:t>
      </w:r>
      <w:r>
        <w:rPr>
          <w:spacing w:val="-6"/>
          <w:w w:val="110"/>
        </w:rPr>
        <w:t xml:space="preserve"> </w:t>
      </w:r>
      <w:r>
        <w:rPr>
          <w:w w:val="110"/>
        </w:rPr>
        <w:t>through</w:t>
      </w:r>
      <w:r>
        <w:rPr>
          <w:spacing w:val="-6"/>
          <w:w w:val="110"/>
        </w:rPr>
        <w:t xml:space="preserve"> </w:t>
      </w:r>
      <w:r>
        <w:rPr>
          <w:w w:val="110"/>
        </w:rPr>
        <w:t>integration</w:t>
      </w:r>
      <w:r>
        <w:rPr>
          <w:spacing w:val="-6"/>
          <w:w w:val="110"/>
        </w:rPr>
        <w:t xml:space="preserve"> </w:t>
      </w:r>
      <w:r>
        <w:rPr>
          <w:w w:val="110"/>
        </w:rPr>
        <w:t>of</w:t>
      </w:r>
      <w:r>
        <w:rPr>
          <w:spacing w:val="-6"/>
          <w:w w:val="110"/>
        </w:rPr>
        <w:t xml:space="preserve"> </w:t>
      </w:r>
      <w:r>
        <w:rPr>
          <w:w w:val="110"/>
        </w:rPr>
        <w:t>E</w:t>
      </w:r>
      <w:r>
        <w:rPr>
          <w:w w:val="110"/>
        </w:rPr>
        <w:t>q.</w:t>
      </w:r>
      <w:r>
        <w:rPr>
          <w:spacing w:val="-6"/>
          <w:w w:val="110"/>
        </w:rPr>
        <w:t xml:space="preserve"> </w:t>
      </w:r>
      <w:r>
        <w:rPr>
          <w:w w:val="110"/>
        </w:rPr>
        <w:t>2,</w:t>
      </w:r>
      <w:r>
        <w:rPr>
          <w:spacing w:val="-4"/>
          <w:w w:val="110"/>
        </w:rPr>
        <w:t xml:space="preserve"> </w:t>
      </w:r>
      <w:r>
        <w:rPr>
          <w:w w:val="110"/>
        </w:rPr>
        <w:t>which</w:t>
      </w:r>
      <w:r>
        <w:rPr>
          <w:spacing w:val="-6"/>
          <w:w w:val="110"/>
        </w:rPr>
        <w:t xml:space="preserve"> </w:t>
      </w:r>
      <w:r>
        <w:rPr>
          <w:w w:val="110"/>
        </w:rPr>
        <w:t>relies</w:t>
      </w:r>
      <w:r>
        <w:rPr>
          <w:spacing w:val="-6"/>
          <w:w w:val="110"/>
        </w:rPr>
        <w:t xml:space="preserve"> </w:t>
      </w:r>
      <w:r>
        <w:rPr>
          <w:w w:val="110"/>
        </w:rPr>
        <w:t>only</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current</w:t>
      </w:r>
      <w:r>
        <w:rPr>
          <w:spacing w:val="-6"/>
          <w:w w:val="110"/>
        </w:rPr>
        <w:t xml:space="preserve"> </w:t>
      </w:r>
      <w:r>
        <w:rPr>
          <w:w w:val="110"/>
        </w:rPr>
        <w:t>ORN</w:t>
      </w:r>
      <w:r>
        <w:rPr>
          <w:spacing w:val="-6"/>
          <w:w w:val="110"/>
        </w:rPr>
        <w:t xml:space="preserve"> </w:t>
      </w:r>
      <w:r>
        <w:rPr>
          <w:w w:val="110"/>
        </w:rPr>
        <w:t>activity</w:t>
      </w:r>
      <w:r>
        <w:rPr>
          <w:spacing w:val="-6"/>
          <w:w w:val="110"/>
        </w:rPr>
        <w:t xml:space="preserve"> </w:t>
      </w:r>
      <w:r>
        <w:rPr>
          <w:w w:val="110"/>
        </w:rPr>
        <w:t>and</w:t>
      </w:r>
      <w:r>
        <w:rPr>
          <w:spacing w:val="-6"/>
          <w:w w:val="110"/>
        </w:rPr>
        <w:t xml:space="preserve"> </w:t>
      </w:r>
      <w:r>
        <w:rPr>
          <w:w w:val="110"/>
        </w:rPr>
        <w:t>the</w:t>
      </w:r>
      <w:r>
        <w:rPr>
          <w:spacing w:val="-6"/>
          <w:w w:val="110"/>
        </w:rPr>
        <w:t xml:space="preserve"> </w:t>
      </w:r>
      <w:r>
        <w:rPr>
          <w:w w:val="110"/>
        </w:rPr>
        <w:t xml:space="preserve">adapted </w:t>
      </w:r>
      <w:r>
        <w:rPr>
          <w:w w:val="111"/>
        </w:rPr>
        <w:t>activi</w:t>
      </w:r>
      <w:r>
        <w:rPr>
          <w:spacing w:val="-6"/>
          <w:w w:val="111"/>
        </w:rPr>
        <w:t>t</w:t>
      </w:r>
      <w:r>
        <w:rPr>
          <w:w w:val="105"/>
        </w:rPr>
        <w:t>y</w:t>
      </w:r>
      <w:r>
        <w:rPr>
          <w:spacing w:val="16"/>
        </w:rPr>
        <w:t xml:space="preserve"> </w:t>
      </w:r>
      <w:r>
        <w:rPr>
          <w:i/>
          <w:spacing w:val="-97"/>
          <w:w w:val="122"/>
        </w:rPr>
        <w:t>A</w:t>
      </w:r>
      <w:r>
        <w:rPr>
          <w:spacing w:val="-3"/>
          <w:w w:val="99"/>
          <w:position w:val="5"/>
        </w:rPr>
        <w:t>¯</w:t>
      </w:r>
      <w:r>
        <w:rPr>
          <w:rFonts w:ascii="Arial" w:hAnsi="Arial"/>
          <w:i/>
          <w:spacing w:val="10"/>
          <w:w w:val="110"/>
          <w:position w:val="-2"/>
          <w:sz w:val="14"/>
        </w:rPr>
        <w:t>a</w:t>
      </w:r>
      <w:r>
        <w:rPr>
          <w:w w:val="110"/>
        </w:rPr>
        <w:t>.</w:t>
      </w:r>
    </w:p>
    <w:p w14:paraId="401C93AC" w14:textId="77777777" w:rsidR="00845F1E" w:rsidRDefault="00845F1E">
      <w:pPr>
        <w:pStyle w:val="BodyText"/>
        <w:spacing w:before="3"/>
        <w:rPr>
          <w:sz w:val="23"/>
        </w:rPr>
      </w:pPr>
    </w:p>
    <w:p w14:paraId="235A0DFE" w14:textId="77777777" w:rsidR="00845F1E" w:rsidRDefault="00BA7C68">
      <w:pPr>
        <w:pStyle w:val="Heading5"/>
        <w:tabs>
          <w:tab w:val="left" w:pos="334"/>
        </w:tabs>
        <w:jc w:val="center"/>
      </w:pPr>
      <w:r>
        <w:rPr>
          <w:w w:val="115"/>
        </w:rPr>
        <w:t>e</w:t>
      </w:r>
      <w:r>
        <w:rPr>
          <w:w w:val="115"/>
        </w:rPr>
        <w:tab/>
        <w:t>Odor</w:t>
      </w:r>
      <w:r>
        <w:rPr>
          <w:spacing w:val="-2"/>
          <w:w w:val="115"/>
        </w:rPr>
        <w:t xml:space="preserve"> </w:t>
      </w:r>
      <w:r>
        <w:rPr>
          <w:w w:val="115"/>
        </w:rPr>
        <w:t>signals</w:t>
      </w:r>
    </w:p>
    <w:p w14:paraId="50D7A150" w14:textId="77777777" w:rsidR="00845F1E" w:rsidRDefault="00BA7C68">
      <w:pPr>
        <w:pStyle w:val="BodyText"/>
        <w:spacing w:before="137"/>
        <w:ind w:left="119" w:right="117"/>
        <w:jc w:val="both"/>
      </w:pPr>
      <w:r>
        <w:pict w14:anchorId="4FAAC85D">
          <v:shape id="_x0000_s1310" type="#_x0000_t202" alt="" style="position:absolute;left:0;text-align:left;margin-left:88.85pt;margin-top:20.4pt;width:10pt;height:17.3pt;z-index:-82720;mso-wrap-style:square;mso-wrap-edited:f;mso-width-percent:0;mso-height-percent:0;mso-position-horizontal-relative:page;mso-width-percent:0;mso-height-percent:0;v-text-anchor:top" filled="f" stroked="f">
            <v:textbox inset="0,0,0,0">
              <w:txbxContent>
                <w:p w14:paraId="2AD29F7E" w14:textId="77777777" w:rsidR="00845F1E" w:rsidRDefault="00BA7C68">
                  <w:pPr>
                    <w:spacing w:line="202" w:lineRule="exact"/>
                    <w:rPr>
                      <w:rFonts w:ascii="Menlo" w:hAnsi="Menlo"/>
                      <w:i/>
                      <w:sz w:val="20"/>
                    </w:rPr>
                  </w:pPr>
                  <w:r>
                    <w:rPr>
                      <w:rFonts w:ascii="Menlo" w:hAnsi="Menlo"/>
                      <w:i/>
                      <w:w w:val="165"/>
                      <w:sz w:val="20"/>
                    </w:rPr>
                    <w:t>«</w:t>
                  </w:r>
                </w:p>
              </w:txbxContent>
            </v:textbox>
            <w10:wrap anchorx="page"/>
          </v:shape>
        </w:pict>
      </w:r>
      <w:r>
        <w:rPr>
          <w:w w:val="110"/>
        </w:rPr>
        <w:t xml:space="preserve">Odor signals </w:t>
      </w:r>
      <w:r>
        <w:rPr>
          <w:b/>
          <w:w w:val="110"/>
        </w:rPr>
        <w:t xml:space="preserve">s </w:t>
      </w:r>
      <w:r>
        <w:rPr>
          <w:w w:val="110"/>
        </w:rPr>
        <w:t xml:space="preserve">are </w:t>
      </w:r>
      <w:r>
        <w:rPr>
          <w:i/>
          <w:w w:val="110"/>
        </w:rPr>
        <w:t xml:space="preserve">N </w:t>
      </w:r>
      <w:r>
        <w:rPr>
          <w:w w:val="110"/>
        </w:rPr>
        <w:t xml:space="preserve">-dimensional vectors presumed sparse whereby only </w:t>
      </w:r>
      <w:r>
        <w:rPr>
          <w:i/>
          <w:w w:val="110"/>
        </w:rPr>
        <w:t xml:space="preserve">K </w:t>
      </w:r>
      <w:r>
        <w:rPr>
          <w:w w:val="110"/>
        </w:rPr>
        <w:t xml:space="preserve">components, </w:t>
      </w:r>
      <w:r>
        <w:rPr>
          <w:i/>
          <w:w w:val="110"/>
        </w:rPr>
        <w:t>s</w:t>
      </w:r>
      <w:r>
        <w:rPr>
          <w:rFonts w:ascii="Arial"/>
          <w:i/>
          <w:w w:val="110"/>
          <w:position w:val="-2"/>
          <w:sz w:val="14"/>
        </w:rPr>
        <w:t xml:space="preserve">k </w:t>
      </w:r>
      <w:r>
        <w:rPr>
          <w:w w:val="110"/>
        </w:rPr>
        <w:t xml:space="preserve">are nonzero,  </w:t>
      </w:r>
      <w:r>
        <w:rPr>
          <w:i/>
          <w:w w:val="110"/>
        </w:rPr>
        <w:t xml:space="preserve">K  N </w:t>
      </w:r>
      <w:r>
        <w:rPr>
          <w:w w:val="110"/>
        </w:rPr>
        <w:t xml:space="preserve">.  </w:t>
      </w:r>
      <w:r>
        <w:rPr>
          <w:spacing w:val="-9"/>
          <w:w w:val="110"/>
        </w:rPr>
        <w:t xml:space="preserve">We  </w:t>
      </w:r>
      <w:r>
        <w:rPr>
          <w:w w:val="110"/>
        </w:rPr>
        <w:t xml:space="preserve">assume that </w:t>
      </w:r>
      <w:r>
        <w:rPr>
          <w:i/>
          <w:w w:val="110"/>
        </w:rPr>
        <w:t xml:space="preserve">N   </w:t>
      </w:r>
      <w:r>
        <w:rPr>
          <w:w w:val="110"/>
        </w:rPr>
        <w:t xml:space="preserve">= 100 throughout.  </w:t>
      </w:r>
      <w:r>
        <w:rPr>
          <w:i/>
          <w:w w:val="110"/>
        </w:rPr>
        <w:t xml:space="preserve">K  </w:t>
      </w:r>
      <w:r>
        <w:rPr>
          <w:w w:val="110"/>
        </w:rPr>
        <w:t>is set to 7 throughout,  except in Fig. 2b,  where it   ranges from 1 to</w:t>
      </w:r>
      <w:r>
        <w:rPr>
          <w:spacing w:val="-24"/>
          <w:w w:val="110"/>
        </w:rPr>
        <w:t xml:space="preserve"> </w:t>
      </w:r>
      <w:r>
        <w:rPr>
          <w:w w:val="110"/>
        </w:rPr>
        <w:t>20.</w:t>
      </w:r>
    </w:p>
    <w:p w14:paraId="7B54644F" w14:textId="77777777" w:rsidR="00845F1E" w:rsidRDefault="00BA7C68">
      <w:pPr>
        <w:pStyle w:val="BodyText"/>
        <w:spacing w:before="15" w:line="232" w:lineRule="auto"/>
        <w:ind w:left="120" w:right="117" w:firstLine="298"/>
        <w:jc w:val="both"/>
      </w:pPr>
      <w:r>
        <w:pict w14:anchorId="48411B20">
          <v:shape id="_x0000_s1309" type="#_x0000_t202" alt="" style="position:absolute;left:0;text-align:left;margin-left:215.45pt;margin-top:25.95pt;width:35.7pt;height:17.3pt;z-index:-82696;mso-wrap-style:square;mso-wrap-edited:f;mso-width-percent:0;mso-height-percent:0;mso-position-horizontal-relative:page;mso-width-percent:0;mso-height-percent:0;v-text-anchor:top" filled="f" stroked="f">
            <v:textbox inset="0,0,0,0">
              <w:txbxContent>
                <w:p w14:paraId="689CDC52" w14:textId="77777777" w:rsidR="00845F1E" w:rsidRDefault="00BA7C68">
                  <w:pPr>
                    <w:tabs>
                      <w:tab w:val="left" w:pos="376"/>
                    </w:tabs>
                    <w:spacing w:line="202" w:lineRule="exact"/>
                    <w:rPr>
                      <w:rFonts w:ascii="Menlo" w:hAnsi="Menlo"/>
                      <w:i/>
                      <w:sz w:val="20"/>
                    </w:rPr>
                  </w:pPr>
                  <w:r>
                    <w:rPr>
                      <w:rFonts w:ascii="Menlo" w:hAnsi="Menlo"/>
                      <w:i/>
                      <w:w w:val="110"/>
                      <w:sz w:val="20"/>
                    </w:rPr>
                    <w:t>∼</w:t>
                  </w:r>
                  <w:r>
                    <w:rPr>
                      <w:rFonts w:ascii="Menlo" w:hAnsi="Menlo"/>
                      <w:i/>
                      <w:w w:val="110"/>
                      <w:sz w:val="20"/>
                    </w:rPr>
                    <w:tab/>
                  </w:r>
                  <w:r>
                    <w:rPr>
                      <w:rFonts w:ascii="Menlo" w:hAnsi="Menlo"/>
                      <w:i/>
                      <w:w w:val="95"/>
                      <w:sz w:val="20"/>
                    </w:rPr>
                    <w:t>(</w:t>
                  </w:r>
                  <w:r>
                    <w:rPr>
                      <w:rFonts w:ascii="Menlo" w:hAnsi="Menlo"/>
                      <w:i/>
                      <w:spacing w:val="-6"/>
                      <w:w w:val="95"/>
                      <w:sz w:val="20"/>
                    </w:rPr>
                    <w:t xml:space="preserve"> </w:t>
                  </w:r>
                  <w:r>
                    <w:rPr>
                      <w:rFonts w:ascii="Menlo" w:hAnsi="Menlo"/>
                      <w:i/>
                      <w:w w:val="95"/>
                      <w:sz w:val="20"/>
                    </w:rPr>
                    <w:t>)</w:t>
                  </w:r>
                </w:p>
              </w:txbxContent>
            </v:textbox>
            <w10:wrap anchorx="page"/>
          </v:shape>
        </w:pict>
      </w:r>
      <w:r>
        <w:rPr>
          <w:w w:val="110"/>
        </w:rPr>
        <w:t xml:space="preserve">The magnitudes of the nonzero components </w:t>
      </w:r>
      <w:r>
        <w:rPr>
          <w:i/>
          <w:w w:val="110"/>
        </w:rPr>
        <w:t>s</w:t>
      </w:r>
      <w:r>
        <w:rPr>
          <w:rFonts w:ascii="Arial" w:hAnsi="Arial"/>
          <w:i/>
          <w:w w:val="110"/>
          <w:position w:val="-2"/>
          <w:sz w:val="14"/>
        </w:rPr>
        <w:t xml:space="preserve">k </w:t>
      </w:r>
      <w:r>
        <w:rPr>
          <w:w w:val="110"/>
        </w:rPr>
        <w:t xml:space="preserve">are denoted </w:t>
      </w:r>
      <w:r>
        <w:rPr>
          <w:i/>
          <w:w w:val="110"/>
        </w:rPr>
        <w:t>s</w:t>
      </w:r>
      <w:r>
        <w:rPr>
          <w:w w:val="110"/>
          <w:position w:val="-2"/>
          <w:sz w:val="14"/>
        </w:rPr>
        <w:t xml:space="preserve">0 </w:t>
      </w:r>
      <w:r>
        <w:rPr>
          <w:w w:val="110"/>
        </w:rPr>
        <w:t xml:space="preserve">+ </w:t>
      </w:r>
      <w:r>
        <w:rPr>
          <w:spacing w:val="2"/>
          <w:w w:val="110"/>
        </w:rPr>
        <w:t>∆</w:t>
      </w:r>
      <w:r>
        <w:rPr>
          <w:i/>
          <w:spacing w:val="2"/>
          <w:w w:val="110"/>
        </w:rPr>
        <w:t>s</w:t>
      </w:r>
      <w:r>
        <w:rPr>
          <w:rFonts w:ascii="Arial" w:hAnsi="Arial"/>
          <w:i/>
          <w:spacing w:val="2"/>
          <w:w w:val="110"/>
          <w:position w:val="-2"/>
          <w:sz w:val="14"/>
        </w:rPr>
        <w:t>k</w:t>
      </w:r>
      <w:r>
        <w:rPr>
          <w:spacing w:val="2"/>
          <w:w w:val="110"/>
        </w:rPr>
        <w:t xml:space="preserve">. </w:t>
      </w:r>
      <w:r>
        <w:rPr>
          <w:w w:val="110"/>
        </w:rPr>
        <w:t>Here, ∆</w:t>
      </w:r>
      <w:r>
        <w:rPr>
          <w:i/>
          <w:w w:val="110"/>
        </w:rPr>
        <w:t>s</w:t>
      </w:r>
      <w:r>
        <w:rPr>
          <w:rFonts w:ascii="Arial" w:hAnsi="Arial"/>
          <w:i/>
          <w:w w:val="110"/>
          <w:position w:val="-2"/>
          <w:sz w:val="14"/>
        </w:rPr>
        <w:t xml:space="preserve">k </w:t>
      </w:r>
      <w:r>
        <w:rPr>
          <w:w w:val="110"/>
        </w:rPr>
        <w:t xml:space="preserve">is a random vector,  while </w:t>
      </w:r>
      <w:r>
        <w:rPr>
          <w:i/>
          <w:w w:val="110"/>
        </w:rPr>
        <w:t>s</w:t>
      </w:r>
      <w:r>
        <w:rPr>
          <w:w w:val="110"/>
          <w:position w:val="-2"/>
          <w:sz w:val="14"/>
        </w:rPr>
        <w:t xml:space="preserve">0 </w:t>
      </w:r>
      <w:r>
        <w:rPr>
          <w:w w:val="110"/>
        </w:rPr>
        <w:t xml:space="preserve">is both the center of linearization and, in the case of the adaptive system, the </w:t>
      </w:r>
      <w:r>
        <w:rPr>
          <w:spacing w:val="-3"/>
          <w:w w:val="110"/>
        </w:rPr>
        <w:t xml:space="preserve">value </w:t>
      </w:r>
      <w:r>
        <w:rPr>
          <w:w w:val="110"/>
        </w:rPr>
        <w:t xml:space="preserve">dictating the strength of adaptive feedback </w:t>
      </w:r>
      <w:r>
        <w:rPr>
          <w:i/>
          <w:w w:val="110"/>
        </w:rPr>
        <w:t>E</w:t>
      </w:r>
      <w:r>
        <w:rPr>
          <w:rFonts w:ascii="Arial" w:hAnsi="Arial"/>
          <w:i/>
          <w:w w:val="110"/>
          <w:position w:val="-2"/>
          <w:sz w:val="14"/>
        </w:rPr>
        <w:t xml:space="preserve">a      </w:t>
      </w:r>
      <w:r>
        <w:rPr>
          <w:w w:val="110"/>
        </w:rPr>
        <w:t xml:space="preserve">ln </w:t>
      </w:r>
      <w:r>
        <w:rPr>
          <w:i/>
          <w:w w:val="110"/>
        </w:rPr>
        <w:t>s</w:t>
      </w:r>
      <w:r>
        <w:rPr>
          <w:w w:val="110"/>
          <w:position w:val="-2"/>
          <w:sz w:val="14"/>
        </w:rPr>
        <w:t>0</w:t>
      </w:r>
      <w:r>
        <w:rPr>
          <w:spacing w:val="20"/>
          <w:w w:val="110"/>
          <w:position w:val="-2"/>
          <w:sz w:val="14"/>
        </w:rPr>
        <w:t xml:space="preserve"> </w:t>
      </w:r>
      <w:r>
        <w:rPr>
          <w:w w:val="110"/>
        </w:rPr>
        <w:t>.</w:t>
      </w:r>
    </w:p>
    <w:p w14:paraId="6F991A44" w14:textId="77777777" w:rsidR="00845F1E" w:rsidRDefault="00BA7C68">
      <w:pPr>
        <w:pStyle w:val="BodyText"/>
        <w:spacing w:line="235" w:lineRule="auto"/>
        <w:ind w:left="120" w:right="118" w:firstLine="298"/>
        <w:jc w:val="both"/>
      </w:pPr>
      <w:r>
        <w:rPr>
          <w:w w:val="105"/>
        </w:rPr>
        <w:t xml:space="preserve">All the signal intensities are in arbitrary units as they can </w:t>
      </w:r>
      <w:r>
        <w:rPr>
          <w:spacing w:val="1"/>
          <w:w w:val="105"/>
        </w:rPr>
        <w:t xml:space="preserve">be </w:t>
      </w:r>
      <w:r>
        <w:rPr>
          <w:w w:val="105"/>
        </w:rPr>
        <w:t xml:space="preserve">scaled to any range </w:t>
      </w:r>
      <w:r>
        <w:rPr>
          <w:spacing w:val="-3"/>
          <w:w w:val="105"/>
        </w:rPr>
        <w:t xml:space="preserve">by  </w:t>
      </w:r>
      <w:r>
        <w:rPr>
          <w:w w:val="105"/>
        </w:rPr>
        <w:t xml:space="preserve">a corresponding     </w:t>
      </w:r>
      <w:r>
        <w:rPr>
          <w:w w:val="105"/>
        </w:rPr>
        <w:t xml:space="preserve"> shift</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scales</w:t>
      </w:r>
      <w:r>
        <w:rPr>
          <w:spacing w:val="31"/>
          <w:w w:val="105"/>
        </w:rPr>
        <w:t xml:space="preserve"> </w:t>
      </w:r>
      <w:r>
        <w:rPr>
          <w:w w:val="105"/>
        </w:rPr>
        <w:t>of</w:t>
      </w:r>
      <w:r>
        <w:rPr>
          <w:spacing w:val="31"/>
          <w:w w:val="105"/>
        </w:rPr>
        <w:t xml:space="preserve"> </w:t>
      </w:r>
      <w:r>
        <w:rPr>
          <w:i/>
          <w:w w:val="105"/>
        </w:rPr>
        <w:t>K</w:t>
      </w:r>
      <w:r>
        <w:rPr>
          <w:rFonts w:ascii="Arial" w:hAnsi="Arial"/>
          <w:i/>
          <w:w w:val="105"/>
          <w:position w:val="-2"/>
          <w:sz w:val="14"/>
        </w:rPr>
        <w:t xml:space="preserve">ia </w:t>
      </w:r>
      <w:r>
        <w:rPr>
          <w:rFonts w:ascii="Arial" w:hAnsi="Arial"/>
          <w:i/>
          <w:spacing w:val="15"/>
          <w:w w:val="105"/>
          <w:position w:val="-2"/>
          <w:sz w:val="14"/>
        </w:rPr>
        <w:t xml:space="preserve"> </w:t>
      </w:r>
      <w:r>
        <w:rPr>
          <w:w w:val="105"/>
        </w:rPr>
        <w:t>and</w:t>
      </w:r>
      <w:r>
        <w:rPr>
          <w:spacing w:val="31"/>
          <w:w w:val="105"/>
        </w:rPr>
        <w:t xml:space="preserve"> </w:t>
      </w:r>
      <w:r>
        <w:rPr>
          <w:i/>
          <w:spacing w:val="-15"/>
          <w:w w:val="105"/>
        </w:rPr>
        <w:t>K</w:t>
      </w:r>
      <w:r>
        <w:rPr>
          <w:rFonts w:ascii="Arial" w:hAnsi="Arial"/>
          <w:i/>
          <w:spacing w:val="-15"/>
          <w:w w:val="105"/>
          <w:position w:val="-4"/>
          <w:sz w:val="14"/>
        </w:rPr>
        <w:t>i</w:t>
      </w:r>
      <w:r>
        <w:rPr>
          <w:rFonts w:ascii="Menlo" w:hAnsi="Menlo"/>
          <w:i/>
          <w:spacing w:val="-15"/>
          <w:w w:val="105"/>
          <w:position w:val="7"/>
          <w:sz w:val="14"/>
        </w:rPr>
        <w:t>∗</w:t>
      </w:r>
      <w:r>
        <w:rPr>
          <w:rFonts w:ascii="Arial" w:hAnsi="Arial"/>
          <w:i/>
          <w:spacing w:val="-15"/>
          <w:w w:val="105"/>
          <w:position w:val="-4"/>
          <w:sz w:val="14"/>
        </w:rPr>
        <w:t>a</w:t>
      </w:r>
      <w:r>
        <w:rPr>
          <w:spacing w:val="-15"/>
          <w:w w:val="105"/>
        </w:rPr>
        <w:t>.</w:t>
      </w:r>
    </w:p>
    <w:p w14:paraId="5F918E60" w14:textId="77777777" w:rsidR="00845F1E" w:rsidRDefault="00845F1E">
      <w:pPr>
        <w:pStyle w:val="BodyText"/>
        <w:spacing w:before="7"/>
        <w:rPr>
          <w:sz w:val="21"/>
        </w:rPr>
      </w:pPr>
    </w:p>
    <w:p w14:paraId="6E0FD376" w14:textId="77777777" w:rsidR="00845F1E" w:rsidRDefault="00BA7C68">
      <w:pPr>
        <w:pStyle w:val="Heading5"/>
        <w:tabs>
          <w:tab w:val="left" w:pos="3160"/>
          <w:tab w:val="left" w:pos="3204"/>
        </w:tabs>
        <w:spacing w:line="384" w:lineRule="auto"/>
        <w:ind w:left="2861" w:right="2859"/>
        <w:jc w:val="center"/>
      </w:pPr>
      <w:r>
        <w:rPr>
          <w:w w:val="115"/>
        </w:rPr>
        <w:t>f</w:t>
      </w:r>
      <w:r>
        <w:rPr>
          <w:w w:val="115"/>
        </w:rPr>
        <w:tab/>
        <w:t xml:space="preserve">Parameter </w:t>
      </w:r>
      <w:r>
        <w:rPr>
          <w:spacing w:val="-3"/>
          <w:w w:val="115"/>
        </w:rPr>
        <w:t xml:space="preserve">values  </w:t>
      </w:r>
      <w:r>
        <w:rPr>
          <w:w w:val="115"/>
        </w:rPr>
        <w:t>used in</w:t>
      </w:r>
      <w:r>
        <w:rPr>
          <w:spacing w:val="15"/>
          <w:w w:val="115"/>
        </w:rPr>
        <w:t xml:space="preserve"> </w:t>
      </w:r>
      <w:r>
        <w:rPr>
          <w:w w:val="115"/>
        </w:rPr>
        <w:t>all</w:t>
      </w:r>
      <w:r>
        <w:rPr>
          <w:spacing w:val="15"/>
          <w:w w:val="115"/>
        </w:rPr>
        <w:t xml:space="preserve"> </w:t>
      </w:r>
      <w:r>
        <w:rPr>
          <w:w w:val="115"/>
        </w:rPr>
        <w:t>figures</w:t>
      </w:r>
      <w:r>
        <w:rPr>
          <w:w w:val="111"/>
        </w:rPr>
        <w:t xml:space="preserve"> </w:t>
      </w:r>
      <w:r>
        <w:rPr>
          <w:w w:val="115"/>
        </w:rPr>
        <w:t>g</w:t>
      </w:r>
      <w:r>
        <w:rPr>
          <w:w w:val="115"/>
        </w:rPr>
        <w:tab/>
      </w:r>
      <w:r>
        <w:rPr>
          <w:w w:val="115"/>
        </w:rPr>
        <w:tab/>
        <w:t>Dynamic</w:t>
      </w:r>
      <w:r>
        <w:rPr>
          <w:spacing w:val="36"/>
          <w:w w:val="115"/>
        </w:rPr>
        <w:t xml:space="preserve"> </w:t>
      </w:r>
      <w:r>
        <w:rPr>
          <w:w w:val="115"/>
        </w:rPr>
        <w:t>adaptation</w:t>
      </w:r>
    </w:p>
    <w:p w14:paraId="703046DB" w14:textId="77777777" w:rsidR="00845F1E" w:rsidRDefault="00BA7C68">
      <w:pPr>
        <w:pStyle w:val="BodyText"/>
        <w:spacing w:before="4"/>
        <w:ind w:left="120"/>
        <w:jc w:val="both"/>
      </w:pPr>
      <w:r>
        <w:rPr>
          <w:w w:val="105"/>
        </w:rPr>
        <w:t>Dynamic  adaptation  is  enforced through</w:t>
      </w:r>
    </w:p>
    <w:p w14:paraId="071B3C78" w14:textId="77777777" w:rsidR="00845F1E" w:rsidRDefault="00845F1E">
      <w:pPr>
        <w:jc w:val="both"/>
        <w:sectPr w:rsidR="00845F1E">
          <w:type w:val="continuous"/>
          <w:pgSz w:w="12240" w:h="15840"/>
          <w:pgMar w:top="1500" w:right="1320" w:bottom="1580" w:left="1320" w:header="720" w:footer="720" w:gutter="0"/>
          <w:cols w:space="720"/>
        </w:sectPr>
      </w:pPr>
    </w:p>
    <w:p w14:paraId="3AEB7347" w14:textId="77777777" w:rsidR="00845F1E" w:rsidRDefault="00BA7C68">
      <w:pPr>
        <w:spacing w:before="143" w:line="247" w:lineRule="exact"/>
        <w:jc w:val="right"/>
        <w:rPr>
          <w:sz w:val="20"/>
        </w:rPr>
      </w:pPr>
      <w:r>
        <w:rPr>
          <w:i/>
          <w:w w:val="115"/>
          <w:sz w:val="20"/>
          <w:u w:val="single"/>
        </w:rPr>
        <w:t>dE</w:t>
      </w:r>
      <w:r>
        <w:rPr>
          <w:rFonts w:ascii="Arial"/>
          <w:i/>
          <w:w w:val="115"/>
          <w:position w:val="-2"/>
          <w:sz w:val="14"/>
          <w:u w:val="single"/>
        </w:rPr>
        <w:t>a</w:t>
      </w:r>
      <w:r>
        <w:rPr>
          <w:w w:val="115"/>
          <w:sz w:val="20"/>
          <w:u w:val="single"/>
        </w:rPr>
        <w:t>(</w:t>
      </w:r>
      <w:r>
        <w:rPr>
          <w:i/>
          <w:w w:val="115"/>
          <w:sz w:val="20"/>
          <w:u w:val="single"/>
        </w:rPr>
        <w:t>t</w:t>
      </w:r>
      <w:r>
        <w:rPr>
          <w:w w:val="115"/>
          <w:sz w:val="20"/>
          <w:u w:val="single"/>
        </w:rPr>
        <w:t>)</w:t>
      </w:r>
      <w:r>
        <w:rPr>
          <w:w w:val="115"/>
          <w:sz w:val="20"/>
        </w:rPr>
        <w:t xml:space="preserve"> </w:t>
      </w:r>
      <w:r>
        <w:rPr>
          <w:w w:val="115"/>
          <w:position w:val="-12"/>
          <w:sz w:val="20"/>
        </w:rPr>
        <w:t>=</w:t>
      </w:r>
      <w:r>
        <w:rPr>
          <w:w w:val="115"/>
          <w:sz w:val="20"/>
          <w:u w:val="single"/>
        </w:rPr>
        <w:t xml:space="preserve"> 1</w:t>
      </w:r>
    </w:p>
    <w:p w14:paraId="75B240A8" w14:textId="77777777" w:rsidR="00845F1E" w:rsidRDefault="00BA7C68">
      <w:pPr>
        <w:spacing w:before="227" w:line="162" w:lineRule="exact"/>
        <w:ind w:left="142"/>
        <w:rPr>
          <w:sz w:val="20"/>
        </w:rPr>
      </w:pPr>
      <w:r>
        <w:br w:type="column"/>
      </w:r>
      <w:r>
        <w:rPr>
          <w:i/>
          <w:spacing w:val="-97"/>
          <w:w w:val="122"/>
          <w:sz w:val="20"/>
        </w:rPr>
        <w:t>A</w:t>
      </w:r>
      <w:r>
        <w:rPr>
          <w:w w:val="99"/>
          <w:position w:val="5"/>
          <w:sz w:val="20"/>
        </w:rPr>
        <w:t>¯</w:t>
      </w:r>
      <w:r>
        <w:rPr>
          <w:position w:val="5"/>
          <w:sz w:val="20"/>
        </w:rPr>
        <w:t xml:space="preserve">  </w:t>
      </w:r>
      <w:r>
        <w:rPr>
          <w:spacing w:val="-13"/>
          <w:position w:val="5"/>
          <w:sz w:val="20"/>
        </w:rPr>
        <w:t xml:space="preserve"> </w:t>
      </w:r>
      <w:r>
        <w:rPr>
          <w:rFonts w:ascii="Menlo" w:hAnsi="Menlo"/>
          <w:i/>
          <w:w w:val="128"/>
          <w:sz w:val="20"/>
        </w:rPr>
        <w:t>−</w:t>
      </w:r>
      <w:r>
        <w:rPr>
          <w:rFonts w:ascii="Menlo" w:hAnsi="Menlo"/>
          <w:i/>
          <w:spacing w:val="-76"/>
          <w:sz w:val="20"/>
        </w:rPr>
        <w:t xml:space="preserve"> </w:t>
      </w:r>
      <w:r>
        <w:rPr>
          <w:i/>
          <w:spacing w:val="-97"/>
          <w:w w:val="122"/>
          <w:sz w:val="20"/>
        </w:rPr>
        <w:t>A</w:t>
      </w:r>
      <w:r>
        <w:rPr>
          <w:w w:val="99"/>
          <w:position w:val="5"/>
          <w:sz w:val="20"/>
        </w:rPr>
        <w:t>¯</w:t>
      </w:r>
    </w:p>
    <w:p w14:paraId="52677360" w14:textId="77777777" w:rsidR="00845F1E" w:rsidRDefault="00BA7C68">
      <w:pPr>
        <w:pStyle w:val="BodyText"/>
        <w:spacing w:before="1"/>
        <w:rPr>
          <w:sz w:val="24"/>
        </w:rPr>
      </w:pPr>
      <w:r>
        <w:br w:type="column"/>
      </w:r>
    </w:p>
    <w:p w14:paraId="65C21DF0" w14:textId="77777777" w:rsidR="00845F1E" w:rsidRDefault="00BA7C68">
      <w:pPr>
        <w:tabs>
          <w:tab w:val="left" w:pos="3834"/>
        </w:tabs>
        <w:spacing w:line="112" w:lineRule="exact"/>
        <w:ind w:left="614"/>
        <w:rPr>
          <w:sz w:val="20"/>
        </w:rPr>
      </w:pPr>
      <w:r>
        <w:rPr>
          <w:i/>
          <w:w w:val="110"/>
          <w:sz w:val="20"/>
        </w:rPr>
        <w:t>.</w:t>
      </w:r>
      <w:r>
        <w:rPr>
          <w:i/>
          <w:w w:val="110"/>
          <w:sz w:val="20"/>
        </w:rPr>
        <w:tab/>
      </w:r>
      <w:r>
        <w:rPr>
          <w:w w:val="110"/>
          <w:sz w:val="20"/>
        </w:rPr>
        <w:t>(2)</w:t>
      </w:r>
    </w:p>
    <w:p w14:paraId="630367E3" w14:textId="77777777" w:rsidR="00845F1E" w:rsidRDefault="00845F1E">
      <w:pPr>
        <w:spacing w:line="112" w:lineRule="exact"/>
        <w:rPr>
          <w:sz w:val="20"/>
        </w:rPr>
        <w:sectPr w:rsidR="00845F1E">
          <w:type w:val="continuous"/>
          <w:pgSz w:w="12240" w:h="15840"/>
          <w:pgMar w:top="1500" w:right="1320" w:bottom="1580" w:left="1320" w:header="720" w:footer="720" w:gutter="0"/>
          <w:cols w:num="3" w:space="720" w:equalWidth="0">
            <w:col w:w="4527" w:space="40"/>
            <w:col w:w="784" w:space="40"/>
            <w:col w:w="4209"/>
          </w:cols>
        </w:sectPr>
      </w:pPr>
    </w:p>
    <w:p w14:paraId="14B5584B" w14:textId="77777777" w:rsidR="00845F1E" w:rsidRDefault="00BA7C68">
      <w:pPr>
        <w:tabs>
          <w:tab w:val="left" w:pos="655"/>
          <w:tab w:val="left" w:pos="1128"/>
        </w:tabs>
        <w:spacing w:line="270" w:lineRule="exact"/>
        <w:jc w:val="right"/>
        <w:rPr>
          <w:rFonts w:ascii="Arial" w:hAnsi="Arial"/>
          <w:i/>
          <w:sz w:val="14"/>
        </w:rPr>
      </w:pPr>
      <w:r>
        <w:rPr>
          <w:i/>
          <w:w w:val="115"/>
          <w:sz w:val="20"/>
        </w:rPr>
        <w:t>dt</w:t>
      </w:r>
      <w:r>
        <w:rPr>
          <w:i/>
          <w:w w:val="115"/>
          <w:sz w:val="20"/>
        </w:rPr>
        <w:tab/>
        <w:t>τ</w:t>
      </w:r>
      <w:r>
        <w:rPr>
          <w:rFonts w:ascii="Arial" w:hAnsi="Arial"/>
          <w:i/>
          <w:w w:val="115"/>
          <w:position w:val="-2"/>
          <w:sz w:val="14"/>
        </w:rPr>
        <w:t>a</w:t>
      </w:r>
      <w:r>
        <w:rPr>
          <w:rFonts w:ascii="Arial" w:hAnsi="Arial"/>
          <w:i/>
          <w:w w:val="115"/>
          <w:position w:val="-2"/>
          <w:sz w:val="14"/>
        </w:rPr>
        <w:tab/>
      </w:r>
      <w:r>
        <w:rPr>
          <w:rFonts w:ascii="Arial" w:hAnsi="Arial"/>
          <w:i/>
          <w:w w:val="110"/>
          <w:position w:val="11"/>
          <w:sz w:val="14"/>
        </w:rPr>
        <w:t>a</w:t>
      </w:r>
    </w:p>
    <w:p w14:paraId="0C08ED25" w14:textId="77777777" w:rsidR="00845F1E" w:rsidRDefault="00BA7C68">
      <w:pPr>
        <w:spacing w:line="134" w:lineRule="exact"/>
        <w:ind w:left="363"/>
        <w:rPr>
          <w:sz w:val="14"/>
        </w:rPr>
      </w:pPr>
      <w:r>
        <w:br w:type="column"/>
      </w:r>
      <w:r>
        <w:rPr>
          <w:rFonts w:ascii="Arial"/>
          <w:i/>
          <w:w w:val="125"/>
          <w:sz w:val="14"/>
        </w:rPr>
        <w:t>a,</w:t>
      </w:r>
      <w:r>
        <w:rPr>
          <w:w w:val="125"/>
          <w:sz w:val="14"/>
        </w:rPr>
        <w:t>adapt</w:t>
      </w:r>
    </w:p>
    <w:p w14:paraId="4D7E6B40" w14:textId="77777777" w:rsidR="00845F1E" w:rsidRDefault="00845F1E">
      <w:pPr>
        <w:spacing w:line="134" w:lineRule="exact"/>
        <w:rPr>
          <w:sz w:val="14"/>
        </w:rPr>
        <w:sectPr w:rsidR="00845F1E">
          <w:type w:val="continuous"/>
          <w:pgSz w:w="12240" w:h="15840"/>
          <w:pgMar w:top="1500" w:right="1320" w:bottom="1580" w:left="1320" w:header="720" w:footer="720" w:gutter="0"/>
          <w:cols w:num="2" w:space="720" w:equalWidth="0">
            <w:col w:w="4945" w:space="40"/>
            <w:col w:w="4615"/>
          </w:cols>
        </w:sectPr>
      </w:pPr>
    </w:p>
    <w:p w14:paraId="05E542AE" w14:textId="77777777" w:rsidR="00845F1E" w:rsidRDefault="00BA7C68">
      <w:pPr>
        <w:pStyle w:val="BodyText"/>
        <w:spacing w:before="88" w:line="232" w:lineRule="auto"/>
        <w:ind w:left="119"/>
      </w:pPr>
      <w:r>
        <w:rPr>
          <w:w w:val="110"/>
        </w:rPr>
        <w:lastRenderedPageBreak/>
        <w:t>The</w:t>
      </w:r>
      <w:r>
        <w:t xml:space="preserve"> </w:t>
      </w:r>
      <w:r>
        <w:rPr>
          <w:spacing w:val="5"/>
          <w:w w:val="110"/>
        </w:rPr>
        <w:t>p</w:t>
      </w:r>
      <w:r>
        <w:rPr>
          <w:w w:val="105"/>
        </w:rPr>
        <w:t>erfectly</w:t>
      </w:r>
      <w:r>
        <w:t xml:space="preserve"> </w:t>
      </w:r>
      <w:r>
        <w:rPr>
          <w:w w:val="112"/>
        </w:rPr>
        <w:t>adapted</w:t>
      </w:r>
      <w:r>
        <w:t xml:space="preserve"> </w:t>
      </w:r>
      <w:r>
        <w:rPr>
          <w:w w:val="111"/>
        </w:rPr>
        <w:t>activi</w:t>
      </w:r>
      <w:r>
        <w:rPr>
          <w:spacing w:val="-6"/>
          <w:w w:val="111"/>
        </w:rPr>
        <w:t>t</w:t>
      </w:r>
      <w:r>
        <w:rPr>
          <w:w w:val="105"/>
        </w:rPr>
        <w:t>y</w:t>
      </w:r>
      <w:r>
        <w:t xml:space="preserve"> </w:t>
      </w:r>
      <w:r>
        <w:rPr>
          <w:w w:val="101"/>
        </w:rPr>
        <w:t>le</w:t>
      </w:r>
      <w:r>
        <w:rPr>
          <w:spacing w:val="-6"/>
          <w:w w:val="101"/>
        </w:rPr>
        <w:t>v</w:t>
      </w:r>
      <w:r>
        <w:rPr>
          <w:w w:val="99"/>
        </w:rPr>
        <w:t xml:space="preserve">els </w:t>
      </w:r>
      <w:r>
        <w:rPr>
          <w:i/>
          <w:spacing w:val="-97"/>
          <w:w w:val="122"/>
        </w:rPr>
        <w:t>A</w:t>
      </w:r>
      <w:r>
        <w:rPr>
          <w:spacing w:val="-3"/>
          <w:w w:val="99"/>
          <w:position w:val="5"/>
        </w:rPr>
        <w:t>¯</w:t>
      </w:r>
      <w:r>
        <w:rPr>
          <w:rFonts w:ascii="Arial" w:hAnsi="Arial"/>
          <w:i/>
          <w:w w:val="114"/>
          <w:position w:val="-2"/>
          <w:sz w:val="14"/>
        </w:rPr>
        <w:t>a,</w:t>
      </w:r>
      <w:r>
        <w:rPr>
          <w:w w:val="113"/>
          <w:position w:val="-2"/>
          <w:sz w:val="14"/>
        </w:rPr>
        <w:t>0</w:t>
      </w:r>
      <w:r>
        <w:rPr>
          <w:position w:val="-2"/>
          <w:sz w:val="14"/>
        </w:rPr>
        <w:t xml:space="preserve">  </w:t>
      </w:r>
      <w:r>
        <w:rPr>
          <w:w w:val="108"/>
        </w:rPr>
        <w:t>are</w:t>
      </w:r>
      <w:r>
        <w:t xml:space="preserve"> </w:t>
      </w:r>
      <w:r>
        <w:rPr>
          <w:w w:val="108"/>
        </w:rPr>
        <w:t>determined</w:t>
      </w:r>
      <w:r>
        <w:t xml:space="preserve"> </w:t>
      </w:r>
      <w:r>
        <w:rPr>
          <w:spacing w:val="-6"/>
          <w:w w:val="110"/>
        </w:rPr>
        <w:t>b</w:t>
      </w:r>
      <w:r>
        <w:rPr>
          <w:w w:val="105"/>
        </w:rPr>
        <w:t>y</w:t>
      </w:r>
      <w:r>
        <w:t xml:space="preserve"> </w:t>
      </w:r>
      <w:r>
        <w:rPr>
          <w:w w:val="102"/>
        </w:rPr>
        <w:t>e</w:t>
      </w:r>
      <w:r>
        <w:rPr>
          <w:spacing w:val="-12"/>
          <w:w w:val="102"/>
        </w:rPr>
        <w:t>v</w:t>
      </w:r>
      <w:r>
        <w:rPr>
          <w:w w:val="109"/>
        </w:rPr>
        <w:t>aluating</w:t>
      </w:r>
      <w:r>
        <w:t xml:space="preserve"> </w:t>
      </w:r>
      <w:r>
        <w:rPr>
          <w:w w:val="108"/>
        </w:rPr>
        <w:t>Eq.</w:t>
      </w:r>
      <w:r>
        <w:t xml:space="preserve"> </w:t>
      </w:r>
      <w:r>
        <w:rPr>
          <w:w w:val="99"/>
        </w:rPr>
        <w:t>1</w:t>
      </w:r>
      <w:r>
        <w:t xml:space="preserve"> </w:t>
      </w:r>
      <w:r>
        <w:rPr>
          <w:w w:val="122"/>
        </w:rPr>
        <w:t>at</w:t>
      </w:r>
      <w:r>
        <w:t xml:space="preserve"> </w:t>
      </w:r>
      <w:r>
        <w:rPr>
          <w:w w:val="112"/>
        </w:rPr>
        <w:t>a</w:t>
      </w:r>
      <w:r>
        <w:t xml:space="preserve"> </w:t>
      </w:r>
      <w:r>
        <w:rPr>
          <w:w w:val="101"/>
        </w:rPr>
        <w:t>gi</w:t>
      </w:r>
      <w:r>
        <w:rPr>
          <w:spacing w:val="-6"/>
          <w:w w:val="101"/>
        </w:rPr>
        <w:t>v</w:t>
      </w:r>
      <w:r>
        <w:rPr>
          <w:w w:val="105"/>
        </w:rPr>
        <w:t>en</w:t>
      </w:r>
      <w:r>
        <w:t xml:space="preserve"> </w:t>
      </w:r>
      <w:r>
        <w:rPr>
          <w:spacing w:val="5"/>
          <w:w w:val="99"/>
        </w:rPr>
        <w:t>o</w:t>
      </w:r>
      <w:r>
        <w:rPr>
          <w:w w:val="108"/>
        </w:rPr>
        <w:t>dor</w:t>
      </w:r>
      <w:r>
        <w:t xml:space="preserve"> </w:t>
      </w:r>
      <w:r>
        <w:rPr>
          <w:w w:val="106"/>
        </w:rPr>
        <w:t>i</w:t>
      </w:r>
      <w:r>
        <w:rPr>
          <w:spacing w:val="-6"/>
          <w:w w:val="106"/>
        </w:rPr>
        <w:t>n</w:t>
      </w:r>
      <w:r>
        <w:rPr>
          <w:w w:val="112"/>
        </w:rPr>
        <w:t>tensi</w:t>
      </w:r>
      <w:r>
        <w:rPr>
          <w:spacing w:val="-6"/>
          <w:w w:val="112"/>
        </w:rPr>
        <w:t>t</w:t>
      </w:r>
      <w:r>
        <w:rPr>
          <w:spacing w:val="-17"/>
          <w:w w:val="105"/>
        </w:rPr>
        <w:t>y</w:t>
      </w:r>
      <w:r>
        <w:rPr>
          <w:w w:val="110"/>
        </w:rPr>
        <w:t>,</w:t>
      </w:r>
      <w:r>
        <w:t xml:space="preserve"> </w:t>
      </w:r>
      <w:r>
        <w:rPr>
          <w:i/>
          <w:w w:val="119"/>
        </w:rPr>
        <w:t>s</w:t>
      </w:r>
      <w:r>
        <w:rPr>
          <w:w w:val="113"/>
          <w:position w:val="-2"/>
          <w:sz w:val="14"/>
        </w:rPr>
        <w:t>0</w:t>
      </w:r>
      <w:r>
        <w:rPr>
          <w:rFonts w:ascii="Arial" w:hAnsi="Arial"/>
          <w:i/>
          <w:w w:val="121"/>
          <w:position w:val="-2"/>
          <w:sz w:val="14"/>
        </w:rPr>
        <w:t>,</w:t>
      </w:r>
      <w:r>
        <w:rPr>
          <w:spacing w:val="10"/>
          <w:w w:val="115"/>
          <w:position w:val="-2"/>
          <w:sz w:val="14"/>
        </w:rPr>
        <w:t>L</w:t>
      </w:r>
      <w:r>
        <w:rPr>
          <w:w w:val="110"/>
        </w:rPr>
        <w:t>, corresponding to a minimum stimulus at which adaptation takes effect.</w:t>
      </w:r>
    </w:p>
    <w:p w14:paraId="473BCB2D" w14:textId="77777777" w:rsidR="00845F1E" w:rsidRDefault="00845F1E">
      <w:pPr>
        <w:spacing w:line="232" w:lineRule="auto"/>
        <w:sectPr w:rsidR="00845F1E">
          <w:type w:val="continuous"/>
          <w:pgSz w:w="12240" w:h="15840"/>
          <w:pgMar w:top="1500" w:right="1320" w:bottom="1580" w:left="1320" w:header="720" w:footer="720" w:gutter="0"/>
          <w:cols w:space="720"/>
        </w:sectPr>
      </w:pPr>
    </w:p>
    <w:p w14:paraId="5BEE5F81" w14:textId="77777777" w:rsidR="00845F1E" w:rsidRDefault="00BA7C68">
      <w:pPr>
        <w:pStyle w:val="BodyText"/>
        <w:spacing w:before="52" w:line="249" w:lineRule="auto"/>
        <w:ind w:left="100" w:right="122" w:firstLine="298"/>
      </w:pPr>
      <w:r>
        <w:rPr>
          <w:w w:val="110"/>
        </w:rPr>
        <w:lastRenderedPageBreak/>
        <w:t>The</w:t>
      </w:r>
      <w:r>
        <w:t xml:space="preserve"> </w:t>
      </w:r>
      <w:r>
        <w:rPr>
          <w:w w:val="102"/>
        </w:rPr>
        <w:t>dec</w:t>
      </w:r>
      <w:r>
        <w:rPr>
          <w:spacing w:val="5"/>
          <w:w w:val="102"/>
        </w:rPr>
        <w:t>o</w:t>
      </w:r>
      <w:r>
        <w:rPr>
          <w:w w:val="105"/>
        </w:rPr>
        <w:t>ding</w:t>
      </w:r>
      <w:r>
        <w:t xml:space="preserve"> </w:t>
      </w:r>
      <w:r>
        <w:rPr>
          <w:w w:val="108"/>
        </w:rPr>
        <w:t>algorithm</w:t>
      </w:r>
      <w:r>
        <w:t xml:space="preserve"> </w:t>
      </w:r>
      <w:r>
        <w:t>is</w:t>
      </w:r>
      <w:r>
        <w:t xml:space="preserve"> </w:t>
      </w:r>
      <w:r>
        <w:rPr>
          <w:w w:val="106"/>
        </w:rPr>
        <w:t>assumed</w:t>
      </w:r>
      <w:r>
        <w:t xml:space="preserve"> </w:t>
      </w:r>
      <w:r>
        <w:rPr>
          <w:w w:val="111"/>
        </w:rPr>
        <w:t>insta</w:t>
      </w:r>
      <w:r>
        <w:rPr>
          <w:spacing w:val="-6"/>
          <w:w w:val="111"/>
        </w:rPr>
        <w:t>n</w:t>
      </w:r>
      <w:r>
        <w:rPr>
          <w:w w:val="108"/>
        </w:rPr>
        <w:t>taneous.</w:t>
      </w:r>
      <w:r>
        <w:t xml:space="preserve">  </w:t>
      </w:r>
      <w:r>
        <w:rPr>
          <w:w w:val="110"/>
        </w:rPr>
        <w:t>The</w:t>
      </w:r>
      <w:r>
        <w:t xml:space="preserve"> </w:t>
      </w:r>
      <w:r>
        <w:rPr>
          <w:w w:val="102"/>
        </w:rPr>
        <w:t>dec</w:t>
      </w:r>
      <w:r>
        <w:rPr>
          <w:spacing w:val="5"/>
          <w:w w:val="102"/>
        </w:rPr>
        <w:t>o</w:t>
      </w:r>
      <w:r>
        <w:rPr>
          <w:w w:val="107"/>
        </w:rPr>
        <w:t>ded</w:t>
      </w:r>
      <w:r>
        <w:t xml:space="preserve"> </w:t>
      </w:r>
      <w:r>
        <w:rPr>
          <w:spacing w:val="5"/>
          <w:w w:val="99"/>
        </w:rPr>
        <w:t>o</w:t>
      </w:r>
      <w:r>
        <w:rPr>
          <w:spacing w:val="-1"/>
          <w:w w:val="110"/>
        </w:rPr>
        <w:t>d</w:t>
      </w:r>
      <w:r>
        <w:rPr>
          <w:w w:val="106"/>
        </w:rPr>
        <w:t>or</w:t>
      </w:r>
      <w:r>
        <w:t xml:space="preserve"> </w:t>
      </w:r>
      <w:r>
        <w:rPr>
          <w:w w:val="105"/>
        </w:rPr>
        <w:t>ide</w:t>
      </w:r>
      <w:r>
        <w:rPr>
          <w:spacing w:val="-6"/>
          <w:w w:val="105"/>
        </w:rPr>
        <w:t>n</w:t>
      </w:r>
      <w:r>
        <w:rPr>
          <w:w w:val="125"/>
        </w:rPr>
        <w:t>ti</w:t>
      </w:r>
      <w:r>
        <w:rPr>
          <w:spacing w:val="-6"/>
          <w:w w:val="125"/>
        </w:rPr>
        <w:t>t</w:t>
      </w:r>
      <w:r>
        <w:rPr>
          <w:w w:val="105"/>
        </w:rPr>
        <w:t>y</w:t>
      </w:r>
      <w:r>
        <w:t xml:space="preserve"> </w:t>
      </w:r>
      <w:r>
        <w:rPr>
          <w:b/>
          <w:spacing w:val="-103"/>
          <w:w w:val="172"/>
        </w:rPr>
        <w:t>ˆ</w:t>
      </w:r>
      <w:r>
        <w:rPr>
          <w:b/>
          <w:w w:val="115"/>
        </w:rPr>
        <w:t>s</w:t>
      </w:r>
      <w:r>
        <w:rPr>
          <w:b/>
        </w:rPr>
        <w:t xml:space="preserve"> </w:t>
      </w:r>
      <w:r>
        <w:t>is</w:t>
      </w:r>
      <w:r>
        <w:t xml:space="preserve"> </w:t>
      </w:r>
      <w:r>
        <w:rPr>
          <w:w w:val="106"/>
        </w:rPr>
        <w:t>therefore</w:t>
      </w:r>
      <w:r>
        <w:t xml:space="preserve"> </w:t>
      </w:r>
      <w:r>
        <w:rPr>
          <w:spacing w:val="-1"/>
          <w:w w:val="110"/>
        </w:rPr>
        <w:t>d</w:t>
      </w:r>
      <w:r>
        <w:rPr>
          <w:w w:val="99"/>
        </w:rPr>
        <w:t>e</w:t>
      </w:r>
      <w:r>
        <w:rPr>
          <w:w w:val="108"/>
        </w:rPr>
        <w:t xml:space="preserve">termined </w:t>
      </w:r>
      <w:r>
        <w:rPr>
          <w:spacing w:val="-3"/>
          <w:w w:val="110"/>
        </w:rPr>
        <w:t xml:space="preserve">by </w:t>
      </w:r>
      <w:r>
        <w:rPr>
          <w:w w:val="110"/>
        </w:rPr>
        <w:t xml:space="preserve">the current </w:t>
      </w:r>
      <w:r>
        <w:rPr>
          <w:spacing w:val="-3"/>
          <w:w w:val="110"/>
        </w:rPr>
        <w:t xml:space="preserve">value </w:t>
      </w:r>
      <w:r>
        <w:rPr>
          <w:w w:val="110"/>
        </w:rPr>
        <w:t xml:space="preserve">of </w:t>
      </w:r>
      <w:r>
        <w:rPr>
          <w:i/>
          <w:spacing w:val="2"/>
          <w:w w:val="110"/>
        </w:rPr>
        <w:t>E</w:t>
      </w:r>
      <w:r>
        <w:rPr>
          <w:rFonts w:ascii="Arial" w:hAnsi="Arial"/>
          <w:i/>
          <w:spacing w:val="2"/>
          <w:w w:val="110"/>
          <w:position w:val="-2"/>
          <w:sz w:val="14"/>
        </w:rPr>
        <w:t>a</w:t>
      </w:r>
      <w:r>
        <w:rPr>
          <w:spacing w:val="2"/>
          <w:w w:val="110"/>
        </w:rPr>
        <w:t>,</w:t>
      </w:r>
      <w:r>
        <w:rPr>
          <w:spacing w:val="1"/>
          <w:w w:val="110"/>
        </w:rPr>
        <w:t xml:space="preserve"> </w:t>
      </w:r>
      <w:r>
        <w:rPr>
          <w:w w:val="110"/>
        </w:rPr>
        <w:t>which is incorporated in Eq. 18.</w:t>
      </w:r>
    </w:p>
    <w:p w14:paraId="62D2AFC1" w14:textId="77777777" w:rsidR="00845F1E" w:rsidRDefault="00845F1E">
      <w:pPr>
        <w:spacing w:line="249" w:lineRule="auto"/>
        <w:sectPr w:rsidR="00845F1E">
          <w:pgSz w:w="12240" w:h="15840"/>
          <w:pgMar w:top="1400" w:right="1320" w:bottom="1580" w:left="1340" w:header="0" w:footer="1389" w:gutter="0"/>
          <w:cols w:space="720"/>
        </w:sectPr>
      </w:pPr>
    </w:p>
    <w:p w14:paraId="47AD5B6D" w14:textId="77777777" w:rsidR="00845F1E" w:rsidRDefault="00BA7C68">
      <w:pPr>
        <w:spacing w:before="131"/>
        <w:ind w:left="1460"/>
        <w:rPr>
          <w:rFonts w:ascii="Verdana"/>
          <w:b/>
          <w:sz w:val="50"/>
        </w:rPr>
      </w:pPr>
      <w:r>
        <w:rPr>
          <w:noProof/>
        </w:rPr>
        <w:lastRenderedPageBreak/>
        <w:drawing>
          <wp:anchor distT="0" distB="0" distL="0" distR="0" simplePos="0" relativeHeight="7360" behindDoc="0" locked="0" layoutInCell="1" allowOverlap="1" wp14:anchorId="7F9FD012" wp14:editId="30FE4DAF">
            <wp:simplePos x="0" y="0"/>
            <wp:positionH relativeFrom="page">
              <wp:posOffset>6093247</wp:posOffset>
            </wp:positionH>
            <wp:positionV relativeFrom="paragraph">
              <wp:posOffset>374196</wp:posOffset>
            </wp:positionV>
            <wp:extent cx="340353" cy="5094778"/>
            <wp:effectExtent l="0" t="0" r="0" b="0"/>
            <wp:wrapNone/>
            <wp:docPr id="43"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4.png"/>
                    <pic:cNvPicPr/>
                  </pic:nvPicPr>
                  <pic:blipFill>
                    <a:blip r:embed="rId141" cstate="print"/>
                    <a:stretch>
                      <a:fillRect/>
                    </a:stretch>
                  </pic:blipFill>
                  <pic:spPr>
                    <a:xfrm>
                      <a:off x="0" y="0"/>
                      <a:ext cx="340353" cy="5094778"/>
                    </a:xfrm>
                    <a:prstGeom prst="rect">
                      <a:avLst/>
                    </a:prstGeom>
                  </pic:spPr>
                </pic:pic>
              </a:graphicData>
            </a:graphic>
          </wp:anchor>
        </w:drawing>
      </w:r>
      <w:r>
        <w:pict w14:anchorId="26F6F1E4">
          <v:group id="_x0000_s1273" alt="" style="position:absolute;left:0;text-align:left;margin-left:132.7pt;margin-top:32.45pt;width:286.15pt;height:124.85pt;z-index:7528;mso-position-horizontal-relative:page;mso-position-vertical-relative:text" coordorigin="2654,649" coordsize="5723,2497">
            <v:shape id="_x0000_s1274" type="#_x0000_t75" alt="" style="position:absolute;left:3068;top:781;width:5254;height:2010">
              <v:imagedata r:id="rId142" o:title=""/>
            </v:shape>
            <v:shape id="_x0000_s1275" alt="" style="position:absolute;left:757;top:12911;width:23;height:71" coordorigin="757,12912" coordsize="23,71" o:spt="100" adj="0,,0" path="m3075,2784r-47,m3075,2886r,47e" filled="f" strokeweight=".18931mm">
              <v:stroke joinstyle="round"/>
              <v:formulas/>
              <v:path arrowok="t" o:connecttype="segments"/>
            </v:shape>
            <v:shape id="_x0000_s1276" type="#_x0000_t75" alt="" style="position:absolute;left:3020;top:2983;width:109;height:163">
              <v:imagedata r:id="rId143" o:title=""/>
            </v:shape>
            <v:shape id="_x0000_s1277" type="#_x0000_t75" alt="" style="position:absolute;left:2653;top:2706;width:109;height:163">
              <v:imagedata r:id="rId144" o:title=""/>
            </v:shape>
            <v:shape id="_x0000_s1278" type="#_x0000_t75" alt="" style="position:absolute;left:2785;top:2706;width:181;height:163">
              <v:imagedata r:id="rId145" o:title=""/>
            </v:shape>
            <v:line id="_x0000_s1279" alt="" style="position:absolute" from="3075,2205" to="3028,2205" strokeweight=".18931mm"/>
            <v:shape id="_x0000_s1280" type="#_x0000_t75" alt="" style="position:absolute;left:2653;top:2127;width:109;height:163">
              <v:imagedata r:id="rId146" o:title=""/>
            </v:shape>
            <v:shape id="_x0000_s1281" type="#_x0000_t75" alt="" style="position:absolute;left:2785;top:2127;width:174;height:160">
              <v:imagedata r:id="rId147" o:title=""/>
            </v:shape>
            <v:line id="_x0000_s1282" alt="" style="position:absolute" from="3075,1625" to="3028,1625" strokeweight=".18931mm"/>
            <v:shape id="_x0000_s1283" type="#_x0000_t75" alt="" style="position:absolute;left:2653;top:1547;width:109;height:163">
              <v:imagedata r:id="rId148" o:title=""/>
            </v:shape>
            <v:shape id="_x0000_s1284" type="#_x0000_t75" alt="" style="position:absolute;left:2785;top:1550;width:184;height:157">
              <v:imagedata r:id="rId149" o:title=""/>
            </v:shape>
            <v:line id="_x0000_s1285" alt="" style="position:absolute" from="3075,1046" to="3028,1046" strokeweight=".18931mm"/>
            <v:shape id="_x0000_s1286" type="#_x0000_t75" alt="" style="position:absolute;left:2653;top:968;width:109;height:163">
              <v:imagedata r:id="rId150" o:title=""/>
            </v:shape>
            <v:shape id="_x0000_s1287" type="#_x0000_t75" alt="" style="position:absolute;left:2785;top:968;width:182;height:163">
              <v:imagedata r:id="rId151" o:title=""/>
            </v:shape>
            <v:shape id="_x0000_s1288" alt="" style="position:absolute;left:3075;top:755;width:5241;height:2029" coordorigin="3075,756" coordsize="5241,2029" path="m3075,2784r42,l3121,2782r4,2l3144,2784r8,l3156,2778r3,-16l3167,2701r4,56l3175,2777r4,-131l3182,2749r8,29l3194,2782r12,2l3259,2784r4,-3l3278,2780r4,-93l3286,2756r4,24l3298,2779r7,l3309,2784r73,l3390,2783r4,-44l3397,2783r4,l3405,2781r8,3l3428,2784r4,-8l3436,2730r4,-304l3451,2156r4,-22l3459,2140r4,-59l3467,2069r7,90l3482,2276r4,51l3490,2425r3,330l3497,2784r20,l3520,2783r4,-32l3528,2530r4,-30l3536,2455r11,-238l3551,2243r4,-10l3559,2139r4,-164l3566,1909r4,103l3574,2066r8,-91l3586,2024r7,228l3597,2268r4,9l3605,2353r8,428l3616,2784r73,l3697,2784r4,-3l3705,2763r4,-264l3716,2362r4,22l3724,2384r4,-12l3731,2320r4,40l3739,2353r4,28l3747,2388r4,14l3755,2396r3,75l3762,2468r4,-6l3770,2464r7,-37l3789,2629r4,99l3797,2717r4,61l3804,2784r12,-4l3824,2784r3,l3831,2780r4,3l3839,2783r4,-20l3847,2724r4,l3858,2777r4,-5l3866,2762r4,17l3873,2782r8,-1l3885,2782r4,2l3904,2784r4,-2l3916,2729r4,-2l3927,2403r4,-57l3935,2334r4,-41l3943,2285r4,-65l3950,2226r4,66l3962,2343r4,46l3969,2395r4,70l3981,2723r4,61l4031,2447r4,-97l4039,2331r3,9l4046,2356r4,-49l4054,2288r4,28l4062,2367r3,20l4069,2389r4,-3l4077,2485r4,289l4085,2773r4,11l4104,2784r4,-1l4127,2783r4,-4l4135,2779r7,4l4150,2783r4,-6l4158,2783r15,1l4177,2782r8,2l4296,2784r4,-6l4303,2782r8,1l4319,2782r11,2l4411,2784r23,l4438,2781r4,3l4445,2783r8,1l4588,2784r99,-1l4691,2780r4,3l4703,2782r11,1l4733,2784r16,-1l4753,2782r7,-361l4764,2433r4,-27l4772,2393r4,-25l4780,2316r3,5l4787,2417r4,2l4795,2405r4,45l4803,2688r3,94l4810,2784r27,l4845,2780r4,-10l4852,2784r4,l4860,2712r4,71l4895,2784r30,l4929,2782r4,-13l4937,2747r4,-230l4948,2356r4,4l4956,2408r4,13l4964,2358r8,72l4979,2758r8,21l4991,2784r80,-1l5079,2783r4,-62l5090,2780r4,-25l5098,2627r4,-40l5106,2595r4,164l5114,2737r3,-5l5121,2733r4,36l5129,2750r4,-118l5137,2619r3,137l5144,2781r4,3l5152,2780r4,4l5186,2784r104,l5298,2780r8,1l5309,2588r4,-102l5317,2677r4,76l5325,2757r3,-16l5332,2381r4,114l5340,2723r4,34l5348,2756r4,-48l5355,2435r4,346l5367,2778r4,-16l5375,2722r3,60l5382,2784r69,l5459,2720r8,-19l5470,2674r4,-244l5478,2489r4,218l5486,2669r4,68l5494,2754r3,25l5501,2784r23,-1l5528,2761r4,18l5536,2782r8,-2l5547,2780r4,4l5555,2784r4,-17l5563,2775r7,-8l5574,2753r4,-293l5582,2461r4,254l5590,2707r3,-45l5597,2508r4,-33l5605,2737r4,42l5616,2780r4,-35l5624,2779r8,-76l5636,2692r4,12l5647,2763r4,-11l5655,2557r4,104l5662,2642r4,26l5670,2673r4,98l5678,2637r4,146l5693,2783r4,l5701,2777r4,7l5720,2784r4,-12l5728,2783r4,-1l5735,2773r4,9l5747,2783r8,1l5758,2781r4,3l5778,2784r4,-20l5789,2464r4,-23l5797,2453r4,-3l5804,2344r4,38l5816,2475r4,16l5824,2474r4,41l5831,2781r4,3l5870,2784r4,-3l5878,2660r3,120l5885,2781r4,-1l5893,2765r4,-6l5900,2766r4,13l5912,2632r4,-18l5920,2752r4,-147l5931,2464r4,166l5939,2607r4,-3l5947,2445r3,275l5954,2775r4,7l5970,2782r3,2l5985,2784r4,-3l5996,2780r12,2l6012,2769r4,13l6054,2784r58,l6116,2770r3,-294l6131,2248r4,-33l6139,2131r3,-12l6146,2124r4,-18l6154,2154r4,15l6162,2162r3,49l6173,2369r8,221l6185,2467r3,247l6192,2767r4,5l6200,2771r4,1l6211,2784r39,-1l6254,2759r4,-113l6261,2616r4,5l6269,2614r4,-2l6277,2527r4,-137l6284,2445r4,l6292,2448r4,-35l6300,2358r4,-24l6307,2452r8,-14l6319,2383r4,34l6327,2479r3,200l6334,2664r4,-33l6342,2633r4,31l6350,2466r4,22l6357,2493r4,11l6365,2499r4,-94l6377,2516r7,-114l6388,2396r4,3l6396,2508r4,-34l6407,2206r8,-555l6419,1337r7,-188l6430,1066r4,-45l6438,950r4,104l6446,1253r7,237l6461,2033r8,745l6473,2784r11,l6488,2777r4,-297l6503,2384r4,-24l6511,2359r4,6l6526,2465r4,76l6534,2742r4,40l6542,2780r3,-8l6549,2747r8,-26l6565,2468r4,37l6572,2752r4,17l6580,2777r8,-1l6592,2784r84,l6695,2782r4,-13l6703,2783r19,1l6737,2784r73,l6814,2752r4,-110l6822,2482r8,-106l6841,2326r4,1l6849,2325r8,43l6860,2408r8,342l6872,2779r4,4l6887,2784r42,-1l6937,2782r8,1l6964,2783r4,-328l6975,2169r4,-51l6983,2100r4,2l6991,1857r4,9l6999,1898r3,96l7006,2021r4,60l7014,2080r7,372l7025,2783r8,1l7041,2768r4,1l7048,2764r4,-6l7056,2550r4,-5l7068,2511r3,257l7075,2769r4,13l7083,2784r80,l7167,2759r4,-278l7179,2299r4,-72l7187,2208r3,19l7194,2210r4,-4l7202,2213r11,-153l7225,1719r8,-390l7237,1228r11,-414l7252,815r4,61l7263,1118r4,111l7286,1996r4,69l7294,2186r4,57l7302,2233r4,-53l7309,2091r8,-332l7325,1506r8,-253l7336,1247r8,7l7348,1233r4,24l7356,1328r7,304l7367,1679r4,-144l7375,1545r4,4l7382,1560r4,20l7390,1534r4,8l7409,1913r4,48l7425,2357r3,74l7440,2781r4,-6l7448,2784r7,-2l7471,2687r4,-238l7482,2240r12,-387l7505,1485r4,-140l7513,1296r11,-237l7528,894r4,-56l7536,840r4,-5l7544,811r3,19l7551,756r8,316l7567,1192r4,141l7574,1385r4,232l7582,1711r4,13l7593,1785r4,-96l7601,1775r4,-1l7609,1750r4,2l7620,1749r4,9l7636,1670r4,-3l7643,1657r4,-39l7651,1600r4,-7l7663,1647r3,-4l7670,1657r12,187l7686,1876r3,-33l7697,1996r8,74l7709,2047r4,35l7720,2239r4,51l7728,2281r11,190l7743,2496r4,37l7751,2548r4,77l7759,2669r3,-121l7766,2689r4,-20l7774,2622r4,-178l7782,2462r4,-74l7789,2407r4,-1l7797,2400r4,24l7805,2393r4,6l7812,2486r4,13l7820,2478r4,4l7828,2504r4,261l7835,2782r8,-1l7855,2774r3,-9l7870,2695r4,-5l7878,2701r7,-75l7889,2636r4,-7l7897,2627r4,-16l7904,2562r4,17l7912,2617r4,-30l7920,2609r4,-11l7928,2599r3,13l7935,2603r4,2l7943,2640r8,-75l7954,2602r4,-33l7962,2598r4,-17l7970,2483r4,-23l7981,2345r8,-95l8004,2019r4,-24l8012,1960r4,-63l8020,1886r4,24l8027,1922r4,5l8039,1920r4,17l8047,1936r3,-57l8054,1855r4,l8062,1819r4,7l8070,1837r4,l8077,1877r8,39l8093,2025r7,129l8108,2280r15,122l8127,2437r4,85l8135,2530r4,180l8146,2776r8,5l8158,2784r69,-1l8254,2709r4,-110l8262,2587r3,-63l8269,2511r4,-33l8277,2466r4,-6l8288,2502r8,-113l8311,2238r4,-91e" filled="f" strokecolor="#1764aa" strokeweight=".35497mm">
              <v:path arrowok="t"/>
            </v:shape>
            <v:line id="_x0000_s1289" alt="" style="position:absolute" from="3075,2886" to="3075,654" strokeweight=".18931mm"/>
            <v:line id="_x0000_s1290" alt="" style="position:absolute" from="8254,2886" to="8254,2933" strokeweight=".18931mm"/>
            <v:shape id="_x0000_s1291" type="#_x0000_t75" alt="" style="position:absolute;left:8133;top:2983;width:104;height:163">
              <v:imagedata r:id="rId152" o:title=""/>
            </v:shape>
            <v:shape id="_x0000_s1292" type="#_x0000_t75" alt="" style="position:absolute;left:8267;top:2983;width:109;height:163">
              <v:imagedata r:id="rId153" o:title=""/>
            </v:shape>
            <v:line id="_x0000_s1293" alt="" style="position:absolute" from="8315,2886" to="8315,654" strokeweight=".18931mm"/>
            <v:line id="_x0000_s1294" alt="" style="position:absolute" from="3938,2886" to="3938,2933" strokeweight=".18931mm"/>
            <v:shape id="_x0000_s1295" type="#_x0000_t75" alt="" style="position:absolute;left:3886;top:2986;width:102;height:160">
              <v:imagedata r:id="rId154" o:title=""/>
            </v:shape>
            <v:line id="_x0000_s1296" alt="" style="position:absolute" from="4801,2886" to="4801,2933" strokeweight=".18931mm"/>
            <v:shape id="_x0000_s1297" alt="" style="position:absolute;left:4688;top:2986;width:94;height:157" coordorigin="4688,2986" coordsize="94,157" o:spt="100" adj="0,,0" path="m4781,3125r-90,l4691,3143r90,l4781,3125xm4747,3006r-21,l4726,3125r21,l4747,3006xm4747,2986r-21,l4688,2994r,19l4726,3006r21,l4747,2986xe" fillcolor="black" stroked="f">
              <v:stroke joinstyle="round"/>
              <v:formulas/>
              <v:path arrowok="t" o:connecttype="segments"/>
            </v:shape>
            <v:shape id="_x0000_s1298" type="#_x0000_t75" alt="" style="position:absolute;left:4815;top:2983;width:109;height:163">
              <v:imagedata r:id="rId155" o:title=""/>
            </v:shape>
            <v:line id="_x0000_s1299" alt="" style="position:absolute" from="5664,2886" to="5664,2933" strokeweight=".18931mm"/>
            <v:shape id="_x0000_s1300" alt="" style="position:absolute;left:5551;top:2986;width:94;height:157" coordorigin="5551,2986" coordsize="94,157" o:spt="100" adj="0,,0" path="m5644,3125r-90,l5554,3143r90,l5644,3125xm5610,3006r-21,l5589,3125r21,l5610,3006xm5610,2986r-21,l5551,2994r,19l5589,3006r21,l5610,2986xe" fillcolor="black" stroked="f">
              <v:stroke joinstyle="round"/>
              <v:formulas/>
              <v:path arrowok="t" o:connecttype="segments"/>
            </v:shape>
            <v:shape id="_x0000_s1301" type="#_x0000_t75" alt="" style="position:absolute;left:5680;top:2986;width:102;height:160">
              <v:imagedata r:id="rId156" o:title=""/>
            </v:shape>
            <v:line id="_x0000_s1302" alt="" style="position:absolute" from="6527,2886" to="6527,2933" strokeweight=".18931mm"/>
            <v:shape id="_x0000_s1303" alt="" style="position:absolute;left:6406;top:2983;width:100;height:160" coordorigin="6407,2983" coordsize="100,160" o:spt="100" adj="0,,0" path="m6497,3001r-35,l6469,3004r6,5l6481,3014r3,7l6484,3035r-1,5l6477,3050r-5,7l6462,3068r-9,9l6439,3091r-32,34l6407,3143r99,l6506,3125r-74,l6464,3092r8,-8l6487,3069r1,-2l6495,3059r4,-7l6502,3046r2,-5l6505,3035r,-21l6500,3004r-3,-3xm6452,2983r-6,l6439,2984r-7,2l6424,2988r-8,2l6408,2994r,21l6416,3010r8,-3l6439,3002r7,-1l6497,3001r-6,-5l6483,2990r-9,-4l6463,2984r-11,-1xe" fillcolor="black" stroked="f">
              <v:stroke joinstyle="round"/>
              <v:formulas/>
              <v:path arrowok="t" o:connecttype="segments"/>
            </v:shape>
            <v:shape id="_x0000_s1304" type="#_x0000_t75" alt="" style="position:absolute;left:6541;top:2983;width:109;height:163">
              <v:imagedata r:id="rId157" o:title=""/>
            </v:shape>
            <v:line id="_x0000_s1305" alt="" style="position:absolute" from="7391,2886" to="7391,2933" strokeweight=".18931mm"/>
            <v:shape id="_x0000_s1306" alt="" style="position:absolute;left:7269;top:2983;width:100;height:160" coordorigin="7270,2983" coordsize="100,160" o:spt="100" adj="0,,0" path="m7360,3001r-35,l7332,3004r6,5l7344,3014r3,7l7347,3035r-1,5l7340,3050r-4,7l7325,3068r-8,9l7303,3091r-33,34l7270,3143r99,l7369,3125r-74,l7327,3092r8,-8l7350,3069r1,-2l7358,3059r4,-7l7365,3046r2,-5l7368,3035r,-21l7363,3004r-3,-3xm7315,2983r-6,l7302,2984r-7,2l7287,2988r-8,2l7271,2994r,21l7279,3010r8,-3l7302,3002r7,-1l7360,3001r-6,-5l7346,2990r-9,-4l7327,2984r-12,-1xe" fillcolor="black" stroked="f">
              <v:stroke joinstyle="round"/>
              <v:formulas/>
              <v:path arrowok="t" o:connecttype="segments"/>
            </v:shape>
            <v:shape id="_x0000_s1307" type="#_x0000_t75" alt="" style="position:absolute;left:7407;top:2986;width:102;height:160">
              <v:imagedata r:id="rId158" o:title=""/>
            </v:shape>
            <v:shape id="_x0000_s1308" alt="" style="position:absolute;left:779;top:12934;width:2500;height:1065" coordorigin="780,12934" coordsize="2500,1065" o:spt="100" adj="0,,0" path="m3075,2886r5240,m3075,654r5240,e" filled="f" strokeweight=".18931mm">
              <v:stroke joinstyle="round"/>
              <v:formulas/>
              <v:path arrowok="t" o:connecttype="segments"/>
            </v:shape>
            <w10:wrap anchorx="page"/>
          </v:group>
        </w:pict>
      </w:r>
      <w:r>
        <w:pict w14:anchorId="29AF20CF">
          <v:group id="_x0000_s1237" alt="" style="position:absolute;left:0;text-align:left;margin-left:132.7pt;margin-top:172.9pt;width:286.15pt;height:124.85pt;z-index:7600;mso-position-horizontal-relative:page;mso-position-vertical-relative:text" coordorigin="2654,3458" coordsize="5723,2497">
            <v:shape id="_x0000_s1238" type="#_x0000_t75" alt="" style="position:absolute;left:3068;top:3588;width:5254;height:2012">
              <v:imagedata r:id="rId159" o:title=""/>
            </v:shape>
            <v:shape id="_x0000_s1239" alt="" style="position:absolute;left:757;top:11572;width:23;height:71" coordorigin="757,11572" coordsize="23,71" o:spt="100" adj="0,,0" path="m3075,5593r-47,m3075,5695r,46e" filled="f" strokeweight=".18931mm">
              <v:stroke joinstyle="round"/>
              <v:formulas/>
              <v:path arrowok="t" o:connecttype="segments"/>
            </v:shape>
            <v:shape id="_x0000_s1240" type="#_x0000_t75" alt="" style="position:absolute;left:3020;top:5792;width:109;height:163">
              <v:imagedata r:id="rId160" o:title=""/>
            </v:shape>
            <v:shape id="_x0000_s1241" type="#_x0000_t75" alt="" style="position:absolute;left:2653;top:5515;width:109;height:163">
              <v:imagedata r:id="rId161" o:title=""/>
            </v:shape>
            <v:shape id="_x0000_s1242" type="#_x0000_t75" alt="" style="position:absolute;left:2785;top:5515;width:181;height:163">
              <v:imagedata r:id="rId162" o:title=""/>
            </v:shape>
            <v:line id="_x0000_s1243" alt="" style="position:absolute" from="3075,5014" to="3028,5014" strokeweight=".18931mm"/>
            <v:shape id="_x0000_s1244" type="#_x0000_t75" alt="" style="position:absolute;left:2653;top:4935;width:109;height:163">
              <v:imagedata r:id="rId163" o:title=""/>
            </v:shape>
            <v:shape id="_x0000_s1245" type="#_x0000_t75" alt="" style="position:absolute;left:2785;top:4935;width:174;height:160">
              <v:imagedata r:id="rId164" o:title=""/>
            </v:shape>
            <v:line id="_x0000_s1246" alt="" style="position:absolute" from="3075,4434" to="3028,4434" strokeweight=".18931mm"/>
            <v:shape id="_x0000_s1247" type="#_x0000_t75" alt="" style="position:absolute;left:2653;top:4356;width:109;height:163">
              <v:imagedata r:id="rId165" o:title=""/>
            </v:shape>
            <v:shape id="_x0000_s1248" type="#_x0000_t75" alt="" style="position:absolute;left:2785;top:4359;width:184;height:157">
              <v:imagedata r:id="rId166" o:title=""/>
            </v:shape>
            <v:line id="_x0000_s1249" alt="" style="position:absolute" from="3075,3855" to="3028,3855" strokeweight=".18931mm"/>
            <v:shape id="_x0000_s1250" type="#_x0000_t75" alt="" style="position:absolute;left:2653;top:3776;width:109;height:163">
              <v:imagedata r:id="rId167" o:title=""/>
            </v:shape>
            <v:shape id="_x0000_s1251" type="#_x0000_t75" alt="" style="position:absolute;left:2785;top:3776;width:182;height:163">
              <v:imagedata r:id="rId168" o:title=""/>
            </v:shape>
            <v:shape id="_x0000_s1252" alt="" style="position:absolute;left:3075;top:3564;width:5241;height:2029" coordorigin="3075,3565" coordsize="5241,2029" path="m3075,5593r42,l3121,5591r4,2l3144,5593r8,l3156,5587r3,-17l3167,5510r4,55l3175,5585r4,-130l3182,5557r8,30l3194,5591r12,2l3259,5593r4,-3l3278,5589r4,-93l3286,5565r4,24l3298,5587r7,1l3309,5593r73,l3390,5592r4,-44l3397,5592r4,l3405,5590r8,3l3428,5593r4,-8l3436,5539r4,-304l3451,4964r4,-21l3459,4949r4,-59l3467,4878r7,90l3482,5085r4,51l3490,5234r3,329l3497,5593r20,l3520,5592r4,-32l3528,5339r4,-30l3536,5264r11,-238l3551,5052r4,-10l3559,4948r4,-164l3566,4718r4,103l3574,4875r8,-91l3586,4833r7,228l3597,5077r4,9l3605,5162r8,428l3616,5593r73,l3697,5593r4,-3l3705,5572r4,-264l3716,5171r4,22l3724,5192r4,-11l3731,5128r4,41l3739,5162r4,28l3747,5197r4,14l3755,5205r3,75l3762,5277r4,-6l3770,5273r7,-37l3789,5438r4,99l3797,5525r4,61l3804,5593r12,-4l3824,5593r3,l3831,5588r4,4l3839,5592r4,-20l3847,5533r4,l3858,5585r4,-4l3866,5570r4,18l3873,5591r8,-1l3885,5591r4,2l3904,5593r4,-2l3916,5538r4,-2l3927,5212r4,-57l3935,5143r4,-41l3943,5094r4,-66l3950,5035r4,65l3962,5152r4,46l3969,5204r4,70l3981,5532r4,61l4031,5256r4,-97l4039,5140r3,9l4046,5165r4,-49l4054,5096r4,28l4062,5176r3,20l4069,5198r4,-3l4077,5294r4,289l4085,5582r4,11l4104,5593r4,-1l4127,5592r4,-4l4135,5588r7,4l4150,5592r4,-7l4158,5592r15,1l4177,5591r8,2l4296,5592r4,-6l4303,5591r8,1l4319,5591r11,2l4411,5593r23,l4438,5590r4,3l4445,5592r8,1l4588,5593r99,-1l4691,5589r4,3l4703,5591r11,1l4733,5593r16,-1l4753,5591r7,-361l4764,5241r4,-26l4772,5202r4,-25l4780,5125r3,5l4787,5226r4,2l4795,5214r4,45l4803,5497r3,94l4810,5593r27,-1l4845,5589r4,-10l4852,5593r4,-1l4860,5521r4,71l4895,5593r30,l4929,5591r4,-14l4937,5556r4,-230l4948,5165r4,4l4956,5217r4,13l4964,5167r8,72l4979,5567r8,21l4991,5593r80,-1l5079,5592r4,-62l5090,5589r4,-25l5098,5436r4,-41l5106,5404r4,164l5114,5546r3,-5l5121,5541r4,37l5129,5559r4,-118l5137,5428r3,137l5144,5590r4,3l5152,5589r4,4l5186,5593r104,l5298,5589r8,1l5309,5397r4,-102l5317,5486r4,76l5325,5566r3,-17l5332,5190r4,114l5340,5532r4,34l5348,5565r4,-48l5355,5244r4,346l5367,5587r4,-16l5375,5531r3,60l5382,5593r69,l5459,5529r8,-19l5470,5483r4,-245l5478,5298r4,218l5486,5478r4,68l5494,5563r3,25l5501,5593r23,-1l5528,5570r4,18l5536,5591r8,-2l5547,5589r4,4l5555,5593r4,-17l5563,5584r7,-8l5574,5562r4,-293l5582,5269r4,255l5590,5516r3,-45l5597,5317r4,-33l5605,5545r4,42l5616,5589r4,-35l5624,5588r8,-76l5636,5501r4,12l5647,5572r4,-11l5655,5366r4,104l5662,5450r4,27l5670,5482r4,98l5678,5446r4,146l5693,5592r4,l5701,5586r4,7l5720,5593r4,-12l5728,5591r4,l5735,5582r4,9l5747,5592r8,1l5758,5590r4,3l5778,5593r4,-20l5789,5273r4,-24l5797,5262r4,-3l5804,5153r4,38l5816,5284r4,16l5824,5283r4,40l5831,5589r4,4l5870,5593r4,-3l5878,5469r3,120l5885,5590r4,-2l5893,5574r4,-7l5900,5575r4,13l5912,5441r4,-18l5920,5561r4,-148l5931,5273r4,166l5939,5415r4,-2l5947,5254r3,275l5954,5584r4,7l5970,5591r3,2l5985,5593r4,-3l5996,5589r12,2l6012,5578r4,13l6054,5593r58,l6116,5579r3,-294l6131,5057r4,-34l6139,4940r3,-12l6146,4932r4,-17l6154,4963r4,15l6162,4971r3,48l6173,5178r8,221l6185,5276r3,247l6192,5576r4,5l6200,5580r4,1l6211,5593r39,-1l6254,5568r4,-113l6261,5425r4,5l6269,5423r4,-3l6277,5336r4,-137l6284,5254r4,l6292,5257r4,-35l6300,5167r4,-25l6307,5261r8,-14l6319,5191r4,35l6327,5288r3,200l6334,5473r4,-33l6342,5442r4,31l6350,5275r4,22l6357,5302r4,11l6365,5308r4,-94l6377,5324r7,-113l6388,5205r4,3l6396,5317r4,-35l6407,5015r8,-555l6419,4146r7,-188l6430,3875r4,-45l6438,3759r4,103l6446,4062r7,237l6461,4842r8,745l6473,5593r11,l6488,5586r4,-298l6503,5192r4,-23l6511,5168r4,6l6526,5274r4,76l6534,5551r4,40l6542,5589r3,-8l6549,5556r8,-26l6565,5277r4,37l6572,5561r4,17l6580,5586r8,-2l6592,5593r84,l6695,5591r4,-13l6703,5592r19,1l6737,5593r73,l6814,5561r4,-110l6822,5291r8,-107l6841,5134r4,2l6849,5134r8,43l6860,5217r8,342l6872,5588r4,4l6887,5593r42,-1l6937,5591r8,1l6964,5592r4,-328l6975,4978r4,-51l6983,4909r4,2l6991,4666r4,9l6999,4707r3,96l7006,4830r4,60l7014,4888r7,373l7025,5592r8,1l7041,5577r4,l7048,5573r4,-7l7056,5359r4,-5l7068,5320r3,257l7075,5578r4,13l7083,5593r80,l7167,5567r4,-277l7179,5108r4,-72l7187,5017r3,19l7194,5019r4,-4l7202,5022r11,-154l7225,4528r8,-390l7237,4037r11,-414l7252,3623r4,62l7263,3927r4,111l7286,4805r4,69l7294,4995r4,57l7302,5042r4,-53l7309,4900r8,-332l7325,4315r8,-254l7336,4056r8,7l7348,4042r4,24l7356,4137r7,304l7367,4488r4,-144l7375,4354r4,3l7382,4369r4,20l7390,4342r4,9l7409,4721r4,49l7425,5166r3,74l7440,5590r4,-7l7448,5593r7,-2l7471,5496r4,-238l7482,5048r12,-386l7505,4294r4,-140l7513,4105r11,-237l7528,3703r4,-56l7536,3649r4,-6l7544,3620r3,19l7551,3565r8,316l7567,4001r4,140l7574,4194r4,232l7582,4520r4,13l7593,4594r4,-96l7601,4584r4,-1l7609,4559r4,2l7620,4558r4,9l7636,4479r4,-3l7643,4466r4,-39l7651,4408r4,-6l7663,4456r3,-4l7670,4466r12,187l7686,4685r3,-33l7697,4805r8,74l7709,4856r4,35l7720,5048r4,51l7728,5090r11,190l7743,5305r4,37l7751,5357r4,76l7759,5478r3,-121l7766,5497r4,-19l7774,5431r4,-178l7782,5270r4,-73l7789,5216r4,-1l7797,5209r4,24l7805,5202r4,6l7812,5295r4,13l7820,5286r4,4l7828,5313r4,261l7835,5591r8,-1l7855,5583r3,-9l7870,5504r4,-5l7878,5509r7,-74l7889,5445r4,-7l7897,5436r4,-16l7904,5371r4,17l7912,5426r4,-30l7920,5417r4,-10l7928,5408r3,12l7935,5412r4,2l7943,5449r8,-75l7954,5410r4,-32l7962,5407r4,-17l7970,5292r4,-24l7981,5153r8,-95l8004,4828r4,-24l8012,4769r4,-63l8020,4695r4,24l8027,4731r4,5l8039,4729r4,17l8047,4745r3,-57l8054,4664r4,l8062,4628r4,6l8070,4646r4,l8077,4686r8,38l8093,4834r7,128l8108,5089r15,122l8127,5246r4,85l8135,5339r4,180l8146,5585r8,5l8158,5593r69,-1l8254,5518r4,-110l8262,5396r3,-63l8269,5319r4,-33l8277,5275r4,-6l8288,5311r8,-113l8311,5046r4,-90e" filled="f" strokecolor="#1764aa" strokeweight=".35497mm">
              <v:path arrowok="t"/>
            </v:shape>
            <v:line id="_x0000_s1253" alt="" style="position:absolute" from="3075,5695" to="3075,3463" strokeweight=".18931mm"/>
            <v:line id="_x0000_s1254" alt="" style="position:absolute" from="8254,5695" to="8254,5741" strokeweight=".18931mm"/>
            <v:shape id="_x0000_s1255" type="#_x0000_t75" alt="" style="position:absolute;left:8133;top:5792;width:104;height:163">
              <v:imagedata r:id="rId169" o:title=""/>
            </v:shape>
            <v:shape id="_x0000_s1256" type="#_x0000_t75" alt="" style="position:absolute;left:8267;top:5792;width:109;height:163">
              <v:imagedata r:id="rId170" o:title=""/>
            </v:shape>
            <v:line id="_x0000_s1257" alt="" style="position:absolute" from="8315,5695" to="8315,3463" strokeweight=".18931mm"/>
            <v:line id="_x0000_s1258" alt="" style="position:absolute" from="3938,5695" to="3938,5741" strokeweight=".18931mm"/>
            <v:shape id="_x0000_s1259" type="#_x0000_t75" alt="" style="position:absolute;left:3886;top:5794;width:102;height:160">
              <v:imagedata r:id="rId171" o:title=""/>
            </v:shape>
            <v:line id="_x0000_s1260" alt="" style="position:absolute" from="4801,5695" to="4801,5741" strokeweight=".18931mm"/>
            <v:shape id="_x0000_s1261" alt="" style="position:absolute;left:4688;top:5794;width:94;height:157" coordorigin="4688,5795" coordsize="94,157" o:spt="100" adj="0,,0" path="m4781,5934r-90,l4691,5952r90,l4781,5934xm4747,5814r-21,l4726,5934r21,l4747,5814xm4747,5795r-21,l4688,5802r,20l4726,5814r21,l4747,5795xe" fillcolor="black" stroked="f">
              <v:stroke joinstyle="round"/>
              <v:formulas/>
              <v:path arrowok="t" o:connecttype="segments"/>
            </v:shape>
            <v:shape id="_x0000_s1262" type="#_x0000_t75" alt="" style="position:absolute;left:4815;top:5792;width:109;height:163">
              <v:imagedata r:id="rId172" o:title=""/>
            </v:shape>
            <v:line id="_x0000_s1263" alt="" style="position:absolute" from="5664,5695" to="5664,5741" strokeweight=".18931mm"/>
            <v:shape id="_x0000_s1264" alt="" style="position:absolute;left:5551;top:5794;width:94;height:157" coordorigin="5551,5795" coordsize="94,157" o:spt="100" adj="0,,0" path="m5644,5934r-90,l5554,5952r90,l5644,5934xm5610,5814r-21,l5589,5934r21,l5610,5814xm5610,5795r-21,l5551,5802r,20l5589,5814r21,l5610,5795xe" fillcolor="black" stroked="f">
              <v:stroke joinstyle="round"/>
              <v:formulas/>
              <v:path arrowok="t" o:connecttype="segments"/>
            </v:shape>
            <v:shape id="_x0000_s1265" type="#_x0000_t75" alt="" style="position:absolute;left:5680;top:5794;width:102;height:160">
              <v:imagedata r:id="rId173" o:title=""/>
            </v:shape>
            <v:line id="_x0000_s1266" alt="" style="position:absolute" from="6527,5695" to="6527,5741" strokeweight=".18931mm"/>
            <v:shape id="_x0000_s1267" alt="" style="position:absolute;left:6406;top:5792;width:100;height:160" coordorigin="6407,5792" coordsize="100,160" o:spt="100" adj="0,,0" path="m6497,5810r-35,l6469,5813r6,5l6481,5823r3,7l6484,5843r-1,6l6480,5854r-3,5l6472,5866r-10,12l6453,5886r-32,33l6407,5934r,18l6506,5952r,-18l6432,5934r32,-33l6487,5877r8,-9l6499,5861r5,-12l6505,5843r,-20l6500,5813r-3,-3xm6452,5792r-6,l6439,5793r-7,2l6424,5797r-8,2l6408,5802r,22l6416,5819r8,-3l6439,5811r7,-1l6497,5810r-6,-6l6483,5799r-9,-4l6463,5793r-11,-1xe" fillcolor="black" stroked="f">
              <v:stroke joinstyle="round"/>
              <v:formulas/>
              <v:path arrowok="t" o:connecttype="segments"/>
            </v:shape>
            <v:shape id="_x0000_s1268" type="#_x0000_t75" alt="" style="position:absolute;left:6541;top:5792;width:109;height:163">
              <v:imagedata r:id="rId174" o:title=""/>
            </v:shape>
            <v:line id="_x0000_s1269" alt="" style="position:absolute" from="7391,5695" to="7391,5741" strokeweight=".18931mm"/>
            <v:shape id="_x0000_s1270" alt="" style="position:absolute;left:7269;top:5792;width:100;height:160" coordorigin="7270,5792" coordsize="100,160" o:spt="100" adj="0,,0" path="m7360,5810r-35,l7332,5813r6,5l7344,5823r3,7l7347,5843r-1,6l7343,5854r-3,5l7336,5866r-11,12l7317,5886r-33,33l7270,5934r,18l7369,5952r,-18l7295,5934r32,-33l7350,5877r8,-9l7362,5861r5,-12l7368,5843r,-20l7363,5813r-3,-3xm7315,5792r-6,l7302,5793r-7,2l7287,5797r-8,2l7271,5802r,22l7279,5819r8,-3l7302,5811r7,-1l7360,5810r-6,-6l7346,5799r-9,-4l7327,5793r-12,-1xe" fillcolor="black" stroked="f">
              <v:stroke joinstyle="round"/>
              <v:formulas/>
              <v:path arrowok="t" o:connecttype="segments"/>
            </v:shape>
            <v:shape id="_x0000_s1271" type="#_x0000_t75" alt="" style="position:absolute;left:7407;top:5794;width:102;height:160">
              <v:imagedata r:id="rId175" o:title=""/>
            </v:shape>
            <v:shape id="_x0000_s1272" alt="" style="position:absolute;left:779;top:11594;width:2500;height:1065" coordorigin="780,11595" coordsize="2500,1065" o:spt="100" adj="0,,0" path="m3075,5695r5240,m3075,3463r5240,e" filled="f" strokeweight=".18931mm">
              <v:stroke joinstyle="round"/>
              <v:formulas/>
              <v:path arrowok="t" o:connecttype="segments"/>
            </v:shape>
            <w10:wrap anchorx="page"/>
          </v:group>
        </w:pict>
      </w:r>
      <w:r>
        <w:pict w14:anchorId="5DDA469C">
          <v:shape id="_x0000_s1236" type="#_x0000_t202" alt="" style="position:absolute;left:0;text-align:left;margin-left:456.15pt;margin-top:126.25pt;width:16.05pt;height:192.25pt;z-index:7696;mso-wrap-style:square;mso-wrap-edited:f;mso-width-percent:0;mso-height-percent:0;mso-position-horizontal-relative:page;mso-position-vertical-relative:text;mso-width-percent:0;mso-height-percent:0;v-text-anchor:top" filled="f" stroked="f">
            <v:textbox style="layout-flow:vertical" inset="0,0,0,0">
              <w:txbxContent>
                <w:p w14:paraId="47717E1B" w14:textId="77777777" w:rsidR="00845F1E" w:rsidRDefault="00BA7C68">
                  <w:pPr>
                    <w:spacing w:before="20"/>
                    <w:ind w:left="20" w:right="-1086"/>
                    <w:rPr>
                      <w:rFonts w:ascii="Verdana"/>
                      <w:sz w:val="23"/>
                    </w:rPr>
                  </w:pPr>
                  <w:r>
                    <w:rPr>
                      <w:rFonts w:ascii="Verdana"/>
                      <w:spacing w:val="-1"/>
                      <w:sz w:val="23"/>
                    </w:rPr>
                    <w:t>incre</w:t>
                  </w:r>
                  <w:r>
                    <w:rPr>
                      <w:rFonts w:ascii="Verdana"/>
                      <w:sz w:val="23"/>
                    </w:rPr>
                    <w:t>a</w:t>
                  </w:r>
                  <w:r>
                    <w:rPr>
                      <w:rFonts w:ascii="Verdana"/>
                      <w:spacing w:val="-1"/>
                      <w:sz w:val="23"/>
                    </w:rPr>
                    <w:t>singl</w:t>
                  </w:r>
                  <w:r>
                    <w:rPr>
                      <w:rFonts w:ascii="Verdana"/>
                      <w:sz w:val="23"/>
                    </w:rPr>
                    <w:t>y</w:t>
                  </w:r>
                  <w:r>
                    <w:rPr>
                      <w:rFonts w:ascii="Verdana"/>
                      <w:spacing w:val="-1"/>
                      <w:sz w:val="23"/>
                    </w:rPr>
                    <w:t xml:space="preserve"> </w:t>
                  </w:r>
                  <w:r>
                    <w:rPr>
                      <w:rFonts w:ascii="Verdana"/>
                      <w:spacing w:val="-5"/>
                      <w:sz w:val="23"/>
                    </w:rPr>
                    <w:t>v</w:t>
                  </w:r>
                  <w:r>
                    <w:rPr>
                      <w:rFonts w:ascii="Verdana"/>
                      <w:spacing w:val="-1"/>
                      <w:sz w:val="23"/>
                    </w:rPr>
                    <w:t>ariabl</w:t>
                  </w:r>
                  <w:r>
                    <w:rPr>
                      <w:rFonts w:ascii="Verdana"/>
                      <w:sz w:val="23"/>
                    </w:rPr>
                    <w:t>e</w:t>
                  </w:r>
                  <w:r>
                    <w:rPr>
                      <w:rFonts w:ascii="Verdana"/>
                      <w:spacing w:val="-1"/>
                      <w:sz w:val="23"/>
                    </w:rPr>
                    <w:t xml:space="preserve"> </w:t>
                  </w:r>
                  <w:r>
                    <w:rPr>
                      <w:rFonts w:ascii="Verdana"/>
                      <w:spacing w:val="-1"/>
                      <w:sz w:val="23"/>
                    </w:rPr>
                    <w:t>backgr</w:t>
                  </w:r>
                  <w:r>
                    <w:rPr>
                      <w:rFonts w:ascii="Verdana"/>
                      <w:sz w:val="23"/>
                    </w:rPr>
                    <w:t>o</w:t>
                  </w:r>
                  <w:r>
                    <w:rPr>
                      <w:rFonts w:ascii="Verdana"/>
                      <w:spacing w:val="-1"/>
                      <w:sz w:val="23"/>
                    </w:rPr>
                    <w:t>und</w:t>
                  </w:r>
                </w:p>
              </w:txbxContent>
            </v:textbox>
            <w10:wrap anchorx="page"/>
          </v:shape>
        </w:pict>
      </w:r>
      <w:r>
        <w:pict w14:anchorId="6C69A7EB">
          <v:shape id="_x0000_s1235" type="#_x0000_t202" alt="" style="position:absolute;left:0;text-align:left;margin-left:100.25pt;margin-top:176.65pt;width:14.75pt;height:110.15pt;z-index:7720;mso-wrap-style:square;mso-wrap-edited:f;mso-width-percent:0;mso-height-percent:0;mso-position-horizontal-relative:page;mso-position-vertical-relative:text;mso-width-percent:0;mso-height-percent:0;v-text-anchor:top" filled="f" stroked="f">
            <v:textbox style="layout-flow:vertical;mso-layout-flow-alt:bottom-to-top" inset="0,0,0,0">
              <w:txbxContent>
                <w:p w14:paraId="53CDEEFB" w14:textId="77777777" w:rsidR="00845F1E" w:rsidRDefault="00BA7C68">
                  <w:pPr>
                    <w:spacing w:before="19"/>
                    <w:ind w:left="20" w:right="-641"/>
                    <w:rPr>
                      <w:rFonts w:ascii="Verdana"/>
                      <w:sz w:val="21"/>
                    </w:rPr>
                  </w:pPr>
                  <w:r>
                    <w:rPr>
                      <w:rFonts w:ascii="Verdana"/>
                      <w:spacing w:val="-1"/>
                      <w:w w:val="99"/>
                      <w:sz w:val="21"/>
                    </w:rPr>
                    <w:t>Odo</w:t>
                  </w:r>
                  <w:r>
                    <w:rPr>
                      <w:rFonts w:ascii="Verdana"/>
                      <w:w w:val="99"/>
                      <w:sz w:val="21"/>
                    </w:rPr>
                    <w:t>r</w:t>
                  </w:r>
                  <w:r>
                    <w:rPr>
                      <w:rFonts w:ascii="Verdana"/>
                      <w:spacing w:val="-1"/>
                      <w:sz w:val="21"/>
                    </w:rPr>
                    <w:t xml:space="preserve"> </w:t>
                  </w:r>
                  <w:r>
                    <w:rPr>
                      <w:rFonts w:ascii="Verdana"/>
                      <w:spacing w:val="-1"/>
                      <w:w w:val="99"/>
                      <w:sz w:val="21"/>
                    </w:rPr>
                    <w:t>intensit</w:t>
                  </w:r>
                  <w:r>
                    <w:rPr>
                      <w:rFonts w:ascii="Verdana"/>
                      <w:w w:val="99"/>
                      <w:sz w:val="21"/>
                    </w:rPr>
                    <w:t>y</w:t>
                  </w:r>
                  <w:r>
                    <w:rPr>
                      <w:rFonts w:ascii="Verdana"/>
                      <w:spacing w:val="-1"/>
                      <w:sz w:val="21"/>
                    </w:rPr>
                    <w:t xml:space="preserve"> </w:t>
                  </w:r>
                  <w:r>
                    <w:rPr>
                      <w:rFonts w:ascii="Verdana"/>
                      <w:spacing w:val="-1"/>
                      <w:w w:val="99"/>
                      <w:sz w:val="21"/>
                    </w:rPr>
                    <w:t>(a.u.)</w:t>
                  </w:r>
                </w:p>
              </w:txbxContent>
            </v:textbox>
            <w10:wrap anchorx="page"/>
          </v:shape>
        </w:pict>
      </w:r>
      <w:r>
        <w:rPr>
          <w:rFonts w:ascii="Verdana"/>
          <w:b/>
          <w:sz w:val="50"/>
        </w:rPr>
        <w:t>A</w:t>
      </w:r>
    </w:p>
    <w:p w14:paraId="6099360B" w14:textId="77777777" w:rsidR="00845F1E" w:rsidRDefault="00845F1E">
      <w:pPr>
        <w:pStyle w:val="BodyText"/>
        <w:rPr>
          <w:rFonts w:ascii="Verdana"/>
          <w:b/>
          <w:sz w:val="60"/>
        </w:rPr>
      </w:pPr>
    </w:p>
    <w:p w14:paraId="70BB2ED7" w14:textId="77777777" w:rsidR="00845F1E" w:rsidRDefault="00845F1E">
      <w:pPr>
        <w:pStyle w:val="BodyText"/>
        <w:rPr>
          <w:rFonts w:ascii="Verdana"/>
          <w:b/>
          <w:sz w:val="60"/>
        </w:rPr>
      </w:pPr>
    </w:p>
    <w:p w14:paraId="5800EF0E" w14:textId="77777777" w:rsidR="00845F1E" w:rsidRDefault="00845F1E">
      <w:pPr>
        <w:pStyle w:val="BodyText"/>
        <w:rPr>
          <w:rFonts w:ascii="Verdana"/>
          <w:b/>
          <w:sz w:val="60"/>
        </w:rPr>
      </w:pPr>
    </w:p>
    <w:p w14:paraId="36DFDD27" w14:textId="77777777" w:rsidR="00845F1E" w:rsidRDefault="00845F1E">
      <w:pPr>
        <w:pStyle w:val="BodyText"/>
        <w:rPr>
          <w:rFonts w:ascii="Verdana"/>
          <w:b/>
          <w:sz w:val="60"/>
        </w:rPr>
      </w:pPr>
    </w:p>
    <w:p w14:paraId="4533FEAE" w14:textId="77777777" w:rsidR="00845F1E" w:rsidRDefault="00845F1E">
      <w:pPr>
        <w:pStyle w:val="BodyText"/>
        <w:rPr>
          <w:rFonts w:ascii="Verdana"/>
          <w:b/>
          <w:sz w:val="60"/>
        </w:rPr>
      </w:pPr>
    </w:p>
    <w:p w14:paraId="76BE270F" w14:textId="77777777" w:rsidR="00845F1E" w:rsidRDefault="00845F1E">
      <w:pPr>
        <w:pStyle w:val="BodyText"/>
        <w:rPr>
          <w:rFonts w:ascii="Verdana"/>
          <w:b/>
          <w:sz w:val="60"/>
        </w:rPr>
      </w:pPr>
    </w:p>
    <w:p w14:paraId="77ED6015" w14:textId="77777777" w:rsidR="00845F1E" w:rsidRDefault="00845F1E">
      <w:pPr>
        <w:pStyle w:val="BodyText"/>
        <w:rPr>
          <w:rFonts w:ascii="Verdana"/>
          <w:b/>
          <w:sz w:val="60"/>
        </w:rPr>
      </w:pPr>
    </w:p>
    <w:p w14:paraId="688C0CB9" w14:textId="77777777" w:rsidR="00845F1E" w:rsidRDefault="00845F1E">
      <w:pPr>
        <w:pStyle w:val="BodyText"/>
        <w:rPr>
          <w:rFonts w:ascii="Verdana"/>
          <w:b/>
          <w:sz w:val="60"/>
        </w:rPr>
      </w:pPr>
    </w:p>
    <w:p w14:paraId="5FD1023A" w14:textId="77777777" w:rsidR="00845F1E" w:rsidRDefault="00845F1E">
      <w:pPr>
        <w:pStyle w:val="BodyText"/>
        <w:rPr>
          <w:rFonts w:ascii="Verdana"/>
          <w:b/>
          <w:sz w:val="60"/>
        </w:rPr>
      </w:pPr>
    </w:p>
    <w:p w14:paraId="704F4FEC" w14:textId="77777777" w:rsidR="00845F1E" w:rsidRDefault="00845F1E">
      <w:pPr>
        <w:pStyle w:val="BodyText"/>
        <w:rPr>
          <w:rFonts w:ascii="Verdana"/>
          <w:b/>
          <w:sz w:val="60"/>
        </w:rPr>
      </w:pPr>
    </w:p>
    <w:p w14:paraId="2DB9FD4F" w14:textId="77777777" w:rsidR="00845F1E" w:rsidRDefault="00845F1E">
      <w:pPr>
        <w:pStyle w:val="BodyText"/>
        <w:spacing w:before="9"/>
        <w:rPr>
          <w:rFonts w:ascii="Verdana"/>
          <w:b/>
          <w:sz w:val="68"/>
        </w:rPr>
      </w:pPr>
    </w:p>
    <w:p w14:paraId="53377AD1" w14:textId="77777777" w:rsidR="00845F1E" w:rsidRDefault="00BA7C68">
      <w:pPr>
        <w:ind w:left="4909" w:right="4555"/>
        <w:jc w:val="center"/>
        <w:rPr>
          <w:rFonts w:ascii="Verdana"/>
          <w:sz w:val="23"/>
        </w:rPr>
      </w:pPr>
      <w:r>
        <w:pict w14:anchorId="58473ECE">
          <v:group id="_x0000_s1199" alt="" style="position:absolute;left:0;text-align:left;margin-left:132.7pt;margin-top:-127.75pt;width:286.15pt;height:124.85pt;z-index:7552;mso-position-horizontal-relative:page" coordorigin="2654,-2555" coordsize="5723,2497">
            <v:shape id="_x0000_s1200" type="#_x0000_t75" alt="" style="position:absolute;left:3068;top:-2393;width:5254;height:1981">
              <v:imagedata r:id="rId176" o:title=""/>
            </v:shape>
            <v:shape id="_x0000_s1201" alt="" style="position:absolute;left:757;top:1343;width:23;height:71" coordorigin="757,1344" coordsize="23,71" o:spt="100" adj="0,,0" path="m3075,-419r-47,m3075,-318r,47e" filled="f" strokeweight=".18931mm">
              <v:stroke joinstyle="round"/>
              <v:formulas/>
              <v:path arrowok="t" o:connecttype="segments"/>
            </v:shape>
            <v:shape id="_x0000_s1202" type="#_x0000_t75" alt="" style="position:absolute;left:3020;top:-221;width:109;height:163">
              <v:imagedata r:id="rId177" o:title=""/>
            </v:shape>
            <v:shape id="_x0000_s1203" type="#_x0000_t75" alt="" style="position:absolute;left:2653;top:-497;width:109;height:163">
              <v:imagedata r:id="rId178" o:title=""/>
            </v:shape>
            <v:shape id="_x0000_s1204" type="#_x0000_t75" alt="" style="position:absolute;left:2785;top:-497;width:181;height:163">
              <v:imagedata r:id="rId179" o:title=""/>
            </v:shape>
            <v:line id="_x0000_s1205" alt="" style="position:absolute" from="3075,-999" to="3028,-999" strokeweight=".18931mm"/>
            <v:shape id="_x0000_s1206" type="#_x0000_t75" alt="" style="position:absolute;left:2653;top:-1077;width:109;height:163">
              <v:imagedata r:id="rId180" o:title=""/>
            </v:shape>
            <v:shape id="_x0000_s1207" type="#_x0000_t75" alt="" style="position:absolute;left:2785;top:-1077;width:174;height:160">
              <v:imagedata r:id="rId181" o:title=""/>
            </v:shape>
            <v:line id="_x0000_s1208" alt="" style="position:absolute" from="3075,-1578" to="3028,-1578" strokeweight=".18931mm"/>
            <v:shape id="_x0000_s1209" type="#_x0000_t75" alt="" style="position:absolute;left:2653;top:-1656;width:109;height:163">
              <v:imagedata r:id="rId182" o:title=""/>
            </v:shape>
            <v:shape id="_x0000_s1210" type="#_x0000_t75" alt="" style="position:absolute;left:2785;top:-1654;width:184;height:157">
              <v:imagedata r:id="rId183" o:title=""/>
            </v:shape>
            <v:line id="_x0000_s1211" alt="" style="position:absolute" from="3075,-2158" to="3028,-2158" strokeweight=".18931mm"/>
            <v:shape id="_x0000_s1212" type="#_x0000_t75" alt="" style="position:absolute;left:2653;top:-2236;width:109;height:163">
              <v:imagedata r:id="rId184" o:title=""/>
            </v:shape>
            <v:shape id="_x0000_s1213" type="#_x0000_t75" alt="" style="position:absolute;left:2785;top:-2236;width:182;height:163">
              <v:imagedata r:id="rId185" o:title=""/>
            </v:shape>
            <v:shape id="_x0000_s1214" alt="" style="position:absolute;left:3075;top:-2448;width:5241;height:2029" coordorigin="3075,-2448" coordsize="5241,2029" path="m3075,-419r42,l3121,-421r4,2l3144,-420r8,l3156,-426r3,-16l3167,-503r4,56l3175,-427r4,-131l3182,-455r8,29l3194,-422r12,3l3259,-419r4,-3l3278,-424r4,-93l3286,-447r4,24l3298,-425r7,1l3309,-419r73,-1l3390,-420r4,-44l3397,-420r4,l3405,-422r8,2l3428,-420r4,-8l3436,-473r4,-304l3451,-1048r4,-21l3459,-1063r4,-59l3467,-1135r7,90l3482,-928r4,52l3490,-778r3,329l3497,-419r20,l3520,-420r4,-32l3528,-673r4,-30l3536,-748r11,-238l3551,-961r4,-10l3559,-1064r4,-164l3566,-1294r4,102l3574,-1138r8,-90l3586,-1180r7,228l3597,-936r4,10l3605,-850r8,428l3616,-419r73,l3697,-420r4,-2l3705,-440r4,-264l3716,-842r4,22l3724,-820r4,-11l3731,-884r4,40l3739,-850r4,27l3747,-816r4,14l3755,-808r3,75l3762,-735r4,-6l3770,-739r7,-38l3789,-574r4,99l3797,-487r4,61l3804,-420r12,-3l3824,-420r3,l3831,-424r4,3l3839,-420r4,-21l3847,-479r4,l3858,-427r4,-5l3866,-442r4,18l3873,-421r8,-1l3885,-422r4,3l3904,-419r4,-2l3916,-475r4,-2l3927,-801r4,-57l3935,-869r4,-41l3943,-918r4,-66l3950,-977r4,65l3962,-861r4,46l3969,-808r4,70l3981,-480r4,60l4031,-757r4,-96l4039,-872r3,9l4046,-848r4,-49l4054,-916r4,28l4062,-836r3,20l4069,-815r4,-2l4077,-719r4,289l4085,-430r4,10l4104,-419r4,-2l4127,-420r4,-4l4135,-424r7,4l4150,-421r4,-6l4158,-420r15,l4177,-421r8,2l4296,-420r4,-6l4303,-421r8,1l4319,-421r11,2l4411,-419r23,l4438,-422r4,3l4445,-420r8,1l4588,-419r99,-2l4691,-424r4,3l4703,-421r11,1l4733,-420r16,l4753,-421r7,-361l4764,-771r4,-27l4772,-810r4,-26l4780,-888r3,5l4787,-787r4,3l4795,-798r4,45l4803,-515r3,93l4810,-419r27,-1l4845,-423r4,-11l4852,-420r4,l4860,-491r4,70l4895,-419r30,l4929,-422r4,-13l4937,-456r4,-231l4948,-848r4,5l4956,-795r4,13l4964,-846r8,73l4979,-446r8,22l4991,-419r80,-1l5079,-421r4,-62l5090,-423r4,-26l5098,-576r4,-41l5106,-608r4,163l5114,-467r3,-4l5121,-471r4,37l5129,-453r4,-118l5137,-585r3,138l5144,-423r4,3l5152,-423r4,3l5186,-419r104,-1l5298,-423r8,1l5309,-616r4,-102l5317,-526r4,75l5325,-447r3,-16l5332,-823r4,115l5340,-480r4,33l5348,-447r4,-49l5355,-769r4,347l5367,-425r4,-17l5375,-482r3,61l5382,-419r69,l5459,-483r8,-20l5470,-530r4,-244l5478,-714r4,218l5486,-535r4,69l5494,-449r3,25l5501,-419r23,-1l5528,-442r4,17l5536,-422r8,-1l5547,-423r4,3l5555,-420r4,-16l5563,-428r7,-8l5574,-451r4,-292l5582,-743r4,254l5590,-497r3,-44l5597,-695r4,-33l5605,-467r4,42l5616,-424r4,-35l5624,-425r8,-75l5636,-511r4,12l5647,-440r4,-12l5655,-647r4,105l5662,-562r4,26l5670,-531r4,99l5678,-567r4,147l5693,-420r4,l5701,-426r4,6l5720,-420r4,-12l5728,-421r4,l5735,-431r4,9l5747,-421r8,2l5758,-423r4,4l5778,-419r4,-21l5789,-740r4,-23l5797,-751r4,-2l5804,-860r4,39l5816,-728r4,16l5824,-729r4,40l5831,-423r4,4l5870,-419r4,-3l5878,-543r3,120l5885,-423r4,-1l5893,-439r4,-6l5900,-437r4,12l5912,-571r4,-18l5920,-451r4,-148l5931,-740r4,167l5939,-597r4,-2l5947,-758r3,275l5954,-428r4,7l5970,-421r3,2l5985,-419r4,-3l5996,-424r12,2l6012,-434r4,13l6054,-419r58,-1l6116,-434r3,-294l6131,-955r4,-34l6139,-1072r3,-12l6146,-1080r4,-18l6154,-1049r4,15l6162,-1041r3,48l6173,-835r8,222l6185,-736r3,246l6192,-436r4,5l6200,-432r4,1l6211,-419r39,-1l6254,-444r4,-113l6261,-588r4,5l6269,-589r4,-3l6277,-676r4,-138l6284,-758r4,-1l6292,-756r4,-35l6300,-846r4,-24l6307,-751r8,-14l6319,-821r4,34l6327,-725r3,201l6334,-540r4,-32l6342,-571r4,32l6350,-737r4,22l6357,-710r4,10l6365,-704r4,-94l6377,-688r7,-114l6388,-807r4,3l6396,-695r4,-35l6407,-997r8,-555l6419,-1866r7,-188l6430,-2138r4,-44l6438,-2253r4,103l6446,-1950r7,236l6461,-1170r8,745l6473,-419r11,l6488,-427r4,-297l6503,-820r4,-24l6511,-844r4,6l6526,-738r4,76l6534,-462r4,40l6542,-423r3,-8l6549,-456r8,-26l6565,-736r4,37l6572,-451r4,17l6580,-426r8,-2l6592,-419r84,l6695,-421r4,-14l6703,-420r19,l6737,-419r73,-1l6814,-451r4,-111l6822,-721r8,-107l6841,-878r4,2l6849,-878r8,43l6860,-795r8,342l6872,-424r4,4l6887,-419r42,-1l6937,-421r8,1l6964,-420r4,-328l6975,-1034r4,-52l6983,-1103r4,2l6991,-1347r4,10l6999,-1306r3,96l7006,-1182r4,59l7014,-1124r7,372l7025,-420r8,l7041,-435r4,l7048,-439r4,-7l7056,-654r4,-4l7068,-692r3,257l7075,-434r4,13l7083,-419r80,-1l7167,-445r4,-278l7179,-904r4,-73l7187,-995r3,18l7194,-993r4,-4l7202,-990r11,-154l7225,-1484r8,-390l7237,-1975r11,-414l7252,-2389r4,61l7263,-2085r4,111l7286,-1207r4,69l7294,-1018r4,58l7302,-971r4,-52l7309,-1112r8,-332l7325,-1697r8,-254l7336,-1957r8,8l7348,-1970r4,23l7356,-1876r7,304l7367,-1524r4,-145l7375,-1658r4,3l7382,-1644r4,21l7390,-1670r4,9l7409,-1291r4,49l7425,-847r3,74l7440,-423r4,-6l7448,-420r7,-1l7471,-517r4,-237l7482,-964r12,-386l7505,-1719r4,-139l7513,-1908r11,-236l7528,-2309r4,-57l7536,-2363r4,-6l7544,-2392r3,18l7551,-2448r8,316l7567,-2012r4,141l7574,-1819r4,232l7582,-1493r4,14l7593,-1418r4,-96l7601,-1428r4,-1l7609,-1453r4,2l7620,-1454r4,8l7636,-1534r4,-2l7643,-1546r4,-39l7651,-1604r4,-7l7663,-1556r3,-4l7670,-1546r12,187l7686,-1328r3,-32l7697,-1208r8,75l7709,-1157r4,35l7720,-964r4,51l7728,-923r11,191l7743,-708r4,37l7751,-656r4,77l7759,-534r3,-122l7766,-515r4,-20l7774,-582r4,-177l7782,-742r4,-73l7789,-797r4,l7797,-804r4,25l7805,-810r4,6l7812,-717r4,13l7820,-726r4,4l7828,-699r4,261l7835,-421r8,-1l7855,-429r3,-9l7870,-508r4,-5l7878,-503r7,-74l7889,-567r4,-7l7897,-577r4,-16l7904,-641r4,17l7912,-587r4,-29l7920,-595r4,-11l7928,-605r3,13l7935,-600r4,1l7943,-564r8,-74l7954,-602r4,-32l7962,-606r4,-17l7970,-720r4,-24l7981,-859r8,-95l8004,-1184r4,-25l8012,-1243r4,-63l8020,-1317r4,23l8027,-1281r4,4l8039,-1283r4,17l8047,-1267r3,-57l8054,-1348r4,l8062,-1384r4,6l8070,-1367r4,1l8077,-1326r8,38l8093,-1178r7,128l8108,-924r15,123l8127,-766r4,84l8135,-674r4,181l8146,-428r8,5l8158,-420r69,-1l8254,-494r4,-110l8262,-616r3,-64l8269,-693r4,-33l8277,-737r4,-7l8288,-702r8,-113l8311,-966r4,-91e" filled="f" strokecolor="#1764aa" strokeweight=".35497mm">
              <v:path arrowok="t"/>
            </v:shape>
            <v:line id="_x0000_s1215" alt="" style="position:absolute" from="3075,-318" to="3075,-2549" strokeweight=".18931mm"/>
            <v:line id="_x0000_s1216" alt="" style="position:absolute" from="8254,-318" to="8254,-271" strokeweight=".18931mm"/>
            <v:shape id="_x0000_s1217" type="#_x0000_t75" alt="" style="position:absolute;left:8133;top:-221;width:104;height:163">
              <v:imagedata r:id="rId186" o:title=""/>
            </v:shape>
            <v:shape id="_x0000_s1218" type="#_x0000_t75" alt="" style="position:absolute;left:8267;top:-221;width:109;height:163">
              <v:imagedata r:id="rId187" o:title=""/>
            </v:shape>
            <v:line id="_x0000_s1219" alt="" style="position:absolute" from="8315,-318" to="8315,-2549" strokeweight=".18931mm"/>
            <v:line id="_x0000_s1220" alt="" style="position:absolute" from="3938,-318" to="3938,-271" strokeweight=".18931mm"/>
            <v:shape id="_x0000_s1221" type="#_x0000_t75" alt="" style="position:absolute;left:3886;top:-218;width:102;height:160">
              <v:imagedata r:id="rId188" o:title=""/>
            </v:shape>
            <v:line id="_x0000_s1222" alt="" style="position:absolute" from="4801,-318" to="4801,-271" strokeweight=".18931mm"/>
            <v:shape id="_x0000_s1223" alt="" style="position:absolute;left:4688;top:-218;width:94;height:157" coordorigin="4688,-217" coordsize="94,157" o:spt="100" adj="0,,0" path="m4781,-79r-90,l4691,-61r90,l4781,-79xm4747,-198r-21,l4726,-79r21,l4747,-198xm4747,-217r-21,l4688,-210r,20l4726,-198r21,l4747,-217xe" fillcolor="black" stroked="f">
              <v:stroke joinstyle="round"/>
              <v:formulas/>
              <v:path arrowok="t" o:connecttype="segments"/>
            </v:shape>
            <v:shape id="_x0000_s1224" type="#_x0000_t75" alt="" style="position:absolute;left:4815;top:-221;width:109;height:163">
              <v:imagedata r:id="rId189" o:title=""/>
            </v:shape>
            <v:line id="_x0000_s1225" alt="" style="position:absolute" from="5664,-318" to="5664,-271" strokeweight=".18931mm"/>
            <v:shape id="_x0000_s1226" alt="" style="position:absolute;left:5551;top:-218;width:94;height:157" coordorigin="5551,-217" coordsize="94,157" o:spt="100" adj="0,,0" path="m5644,-79r-90,l5554,-61r90,l5644,-79xm5610,-198r-21,l5589,-79r21,l5610,-198xm5610,-217r-21,l5551,-210r,20l5589,-198r21,l5610,-217xe" fillcolor="black" stroked="f">
              <v:stroke joinstyle="round"/>
              <v:formulas/>
              <v:path arrowok="t" o:connecttype="segments"/>
            </v:shape>
            <v:shape id="_x0000_s1227" type="#_x0000_t75" alt="" style="position:absolute;left:5680;top:-218;width:102;height:160">
              <v:imagedata r:id="rId190" o:title=""/>
            </v:shape>
            <v:line id="_x0000_s1228" alt="" style="position:absolute" from="6527,-318" to="6527,-271" strokeweight=".18931mm"/>
            <v:shape id="_x0000_s1229" alt="" style="position:absolute;left:6406;top:-221;width:100;height:160" coordorigin="6407,-220" coordsize="100,160" o:spt="100" adj="0,,0" path="m6497,-202r-35,l6469,-200r6,6l6481,-189r3,7l6484,-169r-1,5l6480,-159r-3,6l6472,-147r-10,12l6453,-126r-32,33l6407,-79r,18l6506,-61r,-18l6432,-79r32,-32l6487,-135r8,-10l6499,-151r3,-6l6504,-163r1,-6l6505,-189r-5,-11l6497,-202xm6452,-220r-6,l6439,-219r-15,3l6416,-213r-8,3l6408,-188r8,-5l6424,-197r15,-4l6446,-202r51,l6491,-208r-8,-5l6474,-217r-11,-2l6452,-220xe" fillcolor="black" stroked="f">
              <v:stroke joinstyle="round"/>
              <v:formulas/>
              <v:path arrowok="t" o:connecttype="segments"/>
            </v:shape>
            <v:shape id="_x0000_s1230" type="#_x0000_t75" alt="" style="position:absolute;left:6541;top:-221;width:109;height:163">
              <v:imagedata r:id="rId191" o:title=""/>
            </v:shape>
            <v:line id="_x0000_s1231" alt="" style="position:absolute" from="7391,-318" to="7391,-271" strokeweight=".18931mm"/>
            <v:shape id="_x0000_s1232" alt="" style="position:absolute;left:7269;top:-221;width:100;height:160" coordorigin="7270,-220" coordsize="100,160" o:spt="100" adj="0,,0" path="m7360,-202r-35,l7332,-200r6,6l7344,-189r3,7l7347,-169r-1,5l7343,-159r-3,6l7336,-147r-11,12l7317,-126r-33,33l7270,-79r,18l7369,-61r,-18l7295,-79r32,-32l7350,-135r8,-10l7362,-151r3,-6l7367,-163r1,-6l7368,-189r-5,-11l7360,-202xm7315,-220r-6,l7302,-219r-15,3l7279,-213r-8,3l7271,-188r8,-5l7287,-197r15,-4l7309,-202r51,l7354,-208r-8,-5l7337,-217r-10,-2l7315,-220xe" fillcolor="black" stroked="f">
              <v:stroke joinstyle="round"/>
              <v:formulas/>
              <v:path arrowok="t" o:connecttype="segments"/>
            </v:shape>
            <v:shape id="_x0000_s1233" type="#_x0000_t75" alt="" style="position:absolute;left:7407;top:-218;width:102;height:160">
              <v:imagedata r:id="rId192" o:title=""/>
            </v:shape>
            <v:shape id="_x0000_s1234" alt="" style="position:absolute;left:779;top:1366;width:2500;height:1065" coordorigin="780,1366" coordsize="2500,1065" o:spt="100" adj="0,,0" path="m3075,-318r5240,m3075,-2549r5240,e" filled="f" strokeweight=".18931mm">
              <v:stroke joinstyle="round"/>
              <v:formulas/>
              <v:path arrowok="t" o:connecttype="segments"/>
            </v:shape>
            <w10:wrap anchorx="page"/>
          </v:group>
        </w:pict>
      </w:r>
      <w:r>
        <w:pict w14:anchorId="253BBFEC">
          <v:group id="_x0000_s1196" alt="" style="position:absolute;left:0;text-align:left;margin-left:459.15pt;margin-top:-116.2pt;width:6.2pt;height:37.25pt;z-index:7576;mso-position-horizontal-relative:page" coordorigin="9183,-2324" coordsize="124,745">
            <v:shape id="_x0000_s1197" alt="" style="position:absolute;left:9244;top:-2313;width:2;height:698" coordorigin="9244,-2312" coordsize="0,698" path="m9244,-2312r,395l9244,-1709r,81l9244,-1615e" filled="f" strokeweight=".41936mm">
              <v:path arrowok="t"/>
            </v:shape>
            <v:shape id="_x0000_s1198" type="#_x0000_t75" alt="" style="position:absolute;left:9182;top:-1744;width:124;height:165">
              <v:imagedata r:id="rId193" o:title=""/>
            </v:shape>
            <w10:wrap anchorx="page"/>
          </v:group>
        </w:pict>
      </w:r>
      <w:r>
        <w:rPr>
          <w:rFonts w:ascii="Verdana"/>
          <w:sz w:val="23"/>
        </w:rPr>
        <w:t>Time (s)</w:t>
      </w:r>
    </w:p>
    <w:p w14:paraId="126F89D5" w14:textId="77777777" w:rsidR="00845F1E" w:rsidRDefault="00BA7C68">
      <w:pPr>
        <w:spacing w:before="53"/>
        <w:ind w:left="1460"/>
        <w:rPr>
          <w:rFonts w:ascii="Verdana"/>
          <w:b/>
          <w:sz w:val="50"/>
        </w:rPr>
      </w:pPr>
      <w:r>
        <w:rPr>
          <w:rFonts w:ascii="Verdana"/>
          <w:b/>
          <w:sz w:val="50"/>
        </w:rPr>
        <w:t>B</w:t>
      </w:r>
    </w:p>
    <w:p w14:paraId="5C07650D" w14:textId="77777777" w:rsidR="00845F1E" w:rsidRDefault="00BA7C68">
      <w:pPr>
        <w:spacing w:before="132"/>
        <w:ind w:left="3522"/>
        <w:rPr>
          <w:rFonts w:ascii="Verdana"/>
          <w:sz w:val="23"/>
        </w:rPr>
      </w:pPr>
      <w:r>
        <w:pict w14:anchorId="7A5E465C">
          <v:group id="_x0000_s1139" alt="" style="position:absolute;left:0;text-align:left;margin-left:112.85pt;margin-top:33.7pt;width:141.15pt;height:122.6pt;z-index:-82480;mso-position-horizontal-relative:page" coordorigin="2257,674" coordsize="2823,2452">
            <v:shape id="_x0000_s1140" alt="" style="position:absolute;left:2261;top:678;width:1460;height:1650" coordorigin="2261,678" coordsize="1460,1650" path="m2273,2328l2261,714,3720,678r-3,1546l2273,2328xe" fillcolor="#f2f2f2" stroked="f">
              <v:path arrowok="t"/>
            </v:shape>
            <v:shape id="_x0000_s1141" alt="" style="position:absolute;left:2261;top:678;width:1460;height:1650" coordorigin="2261,678" coordsize="1460,1650" path="m2273,2328l3717,2224r3,-1546l2261,714e" filled="f" strokecolor="#f2f2f2" strokeweight=".15642mm">
              <v:path arrowok="t"/>
            </v:shape>
            <v:shape id="_x0000_s1142" alt="" style="position:absolute;left:3716;top:678;width:794;height:1768" coordorigin="3717,678" coordsize="794,1768" path="m4497,2446l3717,2224r3,-1546l4510,754r-13,1692xe" fillcolor="#e6e6e6" stroked="f">
              <v:path arrowok="t"/>
            </v:shape>
            <v:shape id="_x0000_s1143" alt="" style="position:absolute;left:3716;top:678;width:794;height:1768" coordorigin="3717,678" coordsize="794,1768" path="m3717,2224r780,222l4510,754,3720,678e" filled="f" strokecolor="#e6e6e6" strokeweight=".15642mm">
              <v:path arrowok="t"/>
            </v:shape>
            <v:shape id="_x0000_s1144" alt="" style="position:absolute;left:2272;top:2224;width:2225;height:346" coordorigin="2273,2224" coordsize="2225,346" path="m2947,2570l2273,2328,3717,2224r780,222l2947,2570xe" fillcolor="#ebebeb" stroked="f">
              <v:path arrowok="t"/>
            </v:shape>
            <v:shape id="_x0000_s1145" alt="" style="position:absolute;left:2272;top:2224;width:2225;height:346" coordorigin="2273,2224" coordsize="2225,346" path="m2273,2328r674,242l4497,2446,3717,2224e" filled="f" strokecolor="#ebebeb" strokeweight=".15642mm">
              <v:path arrowok="t"/>
            </v:shape>
            <v:line id="_x0000_s1146" alt="" style="position:absolute" from="4497,2446" to="2947,2570" strokeweight=".1251mm"/>
            <v:shape id="_x0000_s1147" alt="" style="position:absolute;left:437;top:-1397;width:976;height:898" coordorigin="438,-1397" coordsize="976,898" o:spt="100" adj="0,,0" path="m2358,711r10,1610l3051,2562m2620,705r8,1597l3330,2540m2879,699r5,1585l3605,2518m3133,693r3,1573l3875,2496m3384,687r,1561l4141,2475m3631,681r-3,1550l4403,2454e" filled="f" strokecolor="#afafaf" strokeweight=".1251mm">
              <v:stroke joinstyle="round"/>
              <v:formulas/>
              <v:path arrowok="t" o:connecttype="segments"/>
            </v:shape>
            <v:line id="_x0000_s1148" alt="" style="position:absolute" from="4497,2446" to="4510,754" strokeweight=".1251mm"/>
            <v:shape id="_x0000_s1149" alt="" style="position:absolute;left:391;top:-1326;width:1073;height:813" coordorigin="392,-1325" coordsize="1073,813" o:spt="100" adj="0,,0" path="m4497,2413l3717,2194,2272,2296m4501,2010l3718,1825r-1448,86m4504,1605l3718,1455r-1451,70m4507,1198l3719,1083r-1455,54m4510,788l3720,710,2261,746e" filled="f" strokecolor="#afafaf" strokeweight=".1251mm">
              <v:stroke joinstyle="round"/>
              <v:formulas/>
              <v:path arrowok="t" o:connecttype="segments"/>
            </v:shape>
            <v:shape id="_x0000_s1150" alt="" style="position:absolute;left:1454;top:-1328;width:13;height:388" coordorigin="1455,-1327" coordsize="13,388" o:spt="100" adj="0,,0" path="m4491,2411r20,5m4494,2008r20,5m4497,1604r20,4e" filled="f" strokeweight=".1251mm">
              <v:stroke joinstyle="round"/>
              <v:formulas/>
              <v:path arrowok="t" o:connecttype="segments"/>
            </v:shape>
            <v:shape id="_x0000_s1151" type="#_x0000_t75" alt="" style="position:absolute;left:4575;top:1613;width:176;height:121">
              <v:imagedata r:id="rId194" o:title=""/>
            </v:shape>
            <v:line id="_x0000_s1152" alt="" style="position:absolute" from="4500,1197" to="4521,1200" strokeweight=".1251mm"/>
            <v:shape id="_x0000_s1153" type="#_x0000_t75" alt="" style="position:absolute;left:4578;top:1206;width:172;height:119">
              <v:imagedata r:id="rId195" o:title=""/>
            </v:shape>
            <v:line id="_x0000_s1154" alt="" style="position:absolute" from="4503,788" to="4524,790" strokeweight=".1251mm"/>
            <v:shape id="_x0000_s1155" type="#_x0000_t75" alt="" style="position:absolute;left:4576;top:794;width:181;height:121">
              <v:imagedata r:id="rId196" o:title=""/>
            </v:shape>
            <v:shape id="_x0000_s1156" type="#_x0000_t75" alt="" style="position:absolute;left:3177;top:1159;width:589;height:211">
              <v:imagedata r:id="rId197" o:title=""/>
            </v:shape>
            <v:shape id="_x0000_s1157" alt="" style="position:absolute;left:3517;top:1224;width:341;height:451" coordorigin="3517,1225" coordsize="341,451" path="m3767,1225r-250,60l3607,1675r251,-62l3767,1225xe" fillcolor="#8ad646" stroked="f">
              <v:fill opacity="52428f"/>
              <v:path arrowok="t"/>
            </v:shape>
            <v:shape id="_x0000_s1158" alt="" style="position:absolute;left:2923;top:1309;width:341;height:174" coordorigin="2923,1309" coordsize="341,174" path="m3178,1309r-255,122l3008,1482r256,-112l3178,1309xe" fillcolor="#97d83d" stroked="f">
              <v:fill opacity="52428f"/>
              <v:path arrowok="t"/>
            </v:shape>
            <v:shape id="_x0000_s1159" alt="" style="position:absolute;left:3264;top:1285;width:344;height:453" coordorigin="3264,1285" coordsize="344,453" path="m3517,1285r-253,85l3353,1738r254,-63l3517,1285xe" fillcolor="#67cc5b" stroked="f">
              <v:fill opacity="52428f"/>
              <v:path arrowok="t"/>
            </v:shape>
            <v:shape id="_x0000_s1160" alt="" style="position:absolute;left:3607;top:1613;width:344;height:475" coordorigin="3607,1613" coordsize="344,475" path="m3858,1613r-251,62l3699,2088r252,-46l3858,1613xe" fillcolor="#24838e" stroked="f">
              <v:fill opacity="52428f"/>
              <v:path arrowok="t"/>
            </v:shape>
            <v:shape id="_x0000_s1161" alt="" style="position:absolute;left:2666;top:1431;width:342;height:354" coordorigin="2666,1431" coordsize="342,354" path="m2923,1431r-257,303l2748,1784r260,-302l2923,1431xe" fillcolor="#2aaf7e" stroked="f">
              <v:fill opacity="52428f"/>
              <v:path arrowok="t"/>
            </v:shape>
            <v:shape id="_x0000_s1162" alt="" style="position:absolute;left:3007;top:1370;width:346;height:466" coordorigin="3008,1370" coordsize="346,466" path="m3264,1370r-256,112l3095,1836r258,-98l3264,1370xe" fillcolor="#3fbc72" stroked="f">
              <v:fill opacity="52428f"/>
              <v:path arrowok="t"/>
            </v:shape>
            <v:shape id="_x0000_s1163" alt="" style="position:absolute;left:3352;top:1675;width:347;height:470" coordorigin="3353,1675" coordsize="347,470" path="m3607,1675r-254,63l3443,2145r256,-57l3607,1675xe" fillcolor="#28798e" stroked="f">
              <v:fill opacity="52428f"/>
              <v:path arrowok="t"/>
            </v:shape>
            <v:shape id="_x0000_s1164" alt="" style="position:absolute;left:3698;top:2042;width:349;height:210" coordorigin="3699,2042" coordsize="349,210" path="m3951,2042r-252,46l3793,2252r254,-40l3951,2042xe" fillcolor="#443882" stroked="f">
              <v:fill opacity="52428f"/>
              <v:path arrowok="t"/>
            </v:shape>
            <v:shape id="_x0000_s1165" alt="" style="position:absolute;left:2402;top:1429;width:346;height:355" coordorigin="2402,1430" coordsize="346,355" path="m2402,1430r264,304l2748,1784,2482,1466r-80,-36xe" fillcolor="#48c16e" stroked="f">
              <v:fill opacity="52428f"/>
              <v:path arrowok="t"/>
            </v:shape>
            <v:shape id="_x0000_s1166" alt="" style="position:absolute;left:2748;top:1482;width:347;height:578" coordorigin="2748,1482" coordsize="347,578" path="m3008,1482r-260,302l2833,2060r262,-224l3008,1482xe" fillcolor="#21908c" stroked="f">
              <v:fill opacity="52428f"/>
              <v:path arrowok="t"/>
            </v:shape>
            <v:shape id="_x0000_s1167" alt="" style="position:absolute;left:3094;top:1738;width:349;height:457" coordorigin="3095,1738" coordsize="349,457" path="m3353,1738r-258,98l3183,2195r260,-50l3353,1738xe" fillcolor="#2d6d8e" stroked="f">
              <v:fill opacity="52428f"/>
              <v:path arrowok="t"/>
            </v:shape>
            <v:shape id="_x0000_s1168" type="#_x0000_t75" alt="" style="position:absolute;left:3442;top:2087;width:703;height:218">
              <v:imagedata r:id="rId198" o:title=""/>
            </v:shape>
            <v:shape id="_x0000_s1169" alt="" style="position:absolute;left:2482;top:1466;width:351;height:594" coordorigin="2482,1466" coordsize="351,594" path="m2482,1466r83,373l2833,2060r-85,-276l2482,1466xe" fillcolor="#1fa385" stroked="f">
              <v:fill opacity="52428f"/>
              <v:path arrowok="t"/>
            </v:shape>
            <v:shape id="_x0000_s1170" alt="" style="position:absolute;left:2832;top:1835;width:351;height:450" coordorigin="2833,1836" coordsize="351,450" path="m3095,1836r-262,224l2919,2285r264,-90l3095,1836xe" fillcolor="#3d4d89" stroked="f">
              <v:fill opacity="52428f"/>
              <v:path arrowok="t"/>
            </v:shape>
            <v:shape id="_x0000_s1171" type="#_x0000_t75" alt="" style="position:absolute;left:3182;top:2145;width:707;height:204">
              <v:imagedata r:id="rId199" o:title=""/>
            </v:shape>
            <v:shape id="_x0000_s1172" alt="" style="position:absolute;left:2565;top:1838;width:354;height:447" coordorigin="2565,1839" coordsize="354,447" path="m2565,1839r85,367l2919,2285r-86,-225l2565,1839xe" fillcolor="#365d8c" stroked="f">
              <v:fill opacity="52428f"/>
              <v:path arrowok="t"/>
            </v:shape>
            <v:shape id="_x0000_s1173" alt="" style="position:absolute;left:3889;top:2268;width:358;height:71" coordorigin="3889,2268" coordsize="358,71" path="m4146,2268r-257,37l3988,2339r259,-33l4146,2268xe" fillcolor="#481467" stroked="f">
              <v:fill opacity="52428f"/>
              <v:path arrowok="t"/>
            </v:shape>
            <v:shape id="_x0000_s1174" alt="" style="position:absolute;left:2918;top:2194;width:354;height:188" coordorigin="2919,2195" coordsize="354,188" path="m3183,2195r-264,90l3006,2383r267,-50l3183,2195xe" fillcolor="#481769" stroked="f">
              <v:fill opacity="52428f"/>
              <v:path arrowok="t"/>
            </v:shape>
            <v:shape id="_x0000_s1175" alt="" style="position:absolute;left:3272;top:2297;width:357;height:88" coordorigin="3273,2297" coordsize="357,88" path="m3535,2297r-262,36l3365,2385r264,-36l3535,2297xe" fillcolor="#460b5d" stroked="f">
              <v:fill opacity="52428f"/>
              <v:path arrowok="t"/>
            </v:shape>
            <v:shape id="_x0000_s1176" alt="" style="position:absolute;left:3629;top:2305;width:360;height:74" coordorigin="3629,2305" coordsize="360,74" path="m3889,2305r-260,44l3726,2379r262,-40l3889,2305xe" fillcolor="#460d60" stroked="f">
              <v:fill opacity="52428f"/>
              <v:path arrowok="t"/>
            </v:shape>
            <v:shape id="_x0000_s1177" alt="" style="position:absolute;left:2650;top:2205;width:357;height:178" coordorigin="2650,2206" coordsize="357,178" path="m2650,2206r86,150l3006,2383r-87,-98l2650,2206xe" fillcolor="#481f70" stroked="f">
              <v:fill opacity="52428f"/>
              <v:path arrowok="t"/>
            </v:shape>
            <v:shape id="_x0000_s1178" alt="" style="position:absolute;left:3988;top:2306;width:362;height:68" coordorigin="3988,2306" coordsize="362,68" path="m4247,2306r-259,33l4089,2374r261,-38l4247,2306xe" fillcolor="#461164" stroked="f">
              <v:fill opacity="52428f"/>
              <v:path arrowok="t"/>
            </v:shape>
            <v:shape id="_x0000_s1179" alt="" style="position:absolute;left:3006;top:2333;width:359;height:89" coordorigin="3006,2333" coordsize="359,89" path="m3273,2333r-267,50l3096,2422r269,-37l3273,2333xe" fillcolor="#440456" stroked="f">
              <v:fill opacity="52428f"/>
              <v:path arrowok="t"/>
            </v:shape>
            <v:shape id="_x0000_s1180" alt="" style="position:absolute;left:3364;top:2348;width:361;height:66" coordorigin="3365,2349" coordsize="361,66" path="m3629,2349r-264,36l3459,2414r267,-35l3629,2349xe" fillcolor="#460759" stroked="f">
              <v:fill opacity="52428f"/>
              <v:path arrowok="t"/>
            </v:shape>
            <v:shape id="_x0000_s1181" alt="" style="position:absolute;left:3725;top:2339;width:364;height:71" coordorigin="3726,2339" coordsize="364,71" path="m3988,2339r-262,40l3824,2409r265,-35l3988,2339xe" fillcolor="#460b5d" stroked="f">
              <v:fill opacity="52428f"/>
              <v:path arrowok="t"/>
            </v:shape>
            <v:shape id="_x0000_s1182" alt="" style="position:absolute;left:2735;top:2355;width:361;height:67" coordorigin="2736,2356" coordsize="361,67" path="m2736,2356r87,54l3096,2422r-90,-39l2736,2356xe" fillcolor="#46085b" stroked="f">
              <v:fill opacity="52428f"/>
              <v:path arrowok="t"/>
            </v:shape>
            <v:shape id="_x0000_s1183" alt="" style="position:absolute;left:3095;top:2384;width:363;height:68" coordorigin="3096,2385" coordsize="363,68" path="m3365,2385r-269,37l3187,2453r272,-39l3365,2385xe" fillcolor="#440154" stroked="f">
              <v:fill opacity="52428f"/>
              <v:path arrowok="t"/>
            </v:shape>
            <v:shape id="_x0000_s1184" alt="" style="position:absolute;left:2822;top:2379;width:1002;height:74" coordorigin="2823,2379" coordsize="1002,74" o:spt="100" adj="0,,0" path="m3187,2453r-91,-31l2823,2410r89,32l3187,2453t637,-44l3726,2379r-267,35l3555,2446r269,-37e" fillcolor="#440459" stroked="f">
              <v:fill opacity="52428f"/>
              <v:stroke joinstyle="round"/>
              <v:formulas/>
              <v:path arrowok="t" o:connecttype="segments"/>
            </v:shape>
            <v:shape id="_x0000_s1185" alt="" style="position:absolute;left:3187;top:2414;width:368;height:71" coordorigin="3187,2414" coordsize="368,71" path="m3459,2414r-272,39l3281,2485r274,-39l3459,2414xe" fillcolor="#440154" stroked="f">
              <v:fill opacity="52428f"/>
              <v:path arrowok="t"/>
            </v:shape>
            <v:shape id="_x0000_s1186" alt="" style="position:absolute;left:2911;top:2442;width:370;height:43" coordorigin="2912,2442" coordsize="370,43" path="m2912,2442r91,32l3281,2485r-94,-32l2912,2442xe" fillcolor="#440456" stroked="f">
              <v:fill opacity="52428f"/>
              <v:path arrowok="t"/>
            </v:shape>
            <v:shape id="_x0000_s1187" alt="" style="position:absolute;left:4612;top:2423;width:81;height:121" coordorigin="4612,2424" coordsize="81,121" o:spt="100" adj="0,,0" path="m4665,2424r-26,l4629,2429r-7,10l4618,2448r-3,10l4613,2470r-1,14l4613,2498r2,12l4618,2520r4,9l4629,2539r10,5l4665,2544r10,-5l4680,2532r-36,l4638,2528r-4,-8l4630,2512r-2,-12l4628,2468r2,-12l4638,2440r6,-4l4680,2436r-5,-7l4665,2424xm4680,2436r-20,l4667,2440r8,16l4677,2468r,32l4675,2512r-4,8l4667,2528r-7,4l4680,2532r2,-3l4687,2520r3,-10l4692,2498r1,-14l4692,2470r-2,-12l4687,2448r-5,-9l4680,2436xe" fillcolor="black" stroked="f">
              <v:stroke joinstyle="round"/>
              <v:formulas/>
              <v:path arrowok="t" o:connecttype="segments"/>
            </v:shape>
            <v:shape id="_x0000_s1188" type="#_x0000_t75" alt="" style="position:absolute;left:4439;top:2518;width:641;height:511">
              <v:imagedata r:id="rId200" o:title=""/>
            </v:shape>
            <v:shape id="_x0000_s1189" alt="" style="position:absolute;left:3239;top:2713;width:525;height:412" coordorigin="3239,2714" coordsize="525,412" o:spt="100" adj="0,,0" path="m3433,2809r-58,-22l3378,2769r1,-8l3383,2734r-45,27l3297,2714r1,55l3239,2763r47,42l3254,2845r57,-3l3329,2898r25,-45l3409,2882r-15,-29l3389,2842r-7,-14l3433,2809t146,77l3484,2831r-83,75l3444,3007r110,-12l3579,2886t185,128l3575,2992r21,68l3616,3125r148,-111e" fillcolor="#f60" stroked="f">
              <v:stroke joinstyle="round"/>
              <v:formulas/>
              <v:path arrowok="t" o:connecttype="segments"/>
            </v:shape>
            <v:shape id="_x0000_s1190" alt="" style="position:absolute;left:3123;top:2614;width:163;height:163" coordorigin="3123,2615" coordsize="163,163" path="m3192,2615r-69,93l3217,2777r69,-93l3192,2615xe" fillcolor="#04a" stroked="f">
              <v:path arrowok="t"/>
            </v:shape>
            <v:shape id="_x0000_s1191" alt="" style="position:absolute;left:4010;top:2787;width:178;height:178" coordorigin="4011,2788" coordsize="178,178" path="m4092,2788r-81,77l4057,2965r110,-16l4188,2839r-96,-51xe" fillcolor="#f60" stroked="f">
              <v:path arrowok="t"/>
            </v:shape>
            <v:shape id="_x0000_s1192" alt="" style="position:absolute;left:3845;top:2676;width:195;height:183" coordorigin="3845,2676" coordsize="195,183" o:spt="100" adj="0,,0" path="m3999,2804r-80,l3939,2859r23,-46l4004,2813r-5,-9xm4004,2813r-42,l4018,2841r-14,-28xm3845,2727r48,41l3862,2809r57,-5l3999,2804r-9,-16l4040,2768r-58,-21l3984,2731r-80,l3845,2727xm3901,2676r3,55l3984,2731r1,-9l3944,2722r-43,-46xm3988,2694r-44,28l3985,2722r3,-28xe" fillcolor="#04a" stroked="f">
              <v:stroke joinstyle="round"/>
              <v:formulas/>
              <v:path arrowok="t" o:connecttype="segments"/>
            </v:shape>
            <v:shape id="_x0000_s1193" alt="" style="position:absolute;left:4187;top:2945;width:190;height:132" coordorigin="4188,2946" coordsize="190,132" path="m4188,2946r23,67l4233,3077r144,-115l4188,2946xe" fillcolor="#f60" stroked="f">
              <v:path arrowok="t"/>
            </v:shape>
            <v:shape id="_x0000_s1194" alt="" style="position:absolute;left:3727;top:2580;width:162;height:162" coordorigin="3727,2580" coordsize="162,162" path="m3794,2580r-67,96l3823,2742r66,-95l3794,2580xe" fillcolor="#04a" stroked="f">
              <v:path arrowok="t"/>
            </v:shape>
            <v:shape id="_x0000_s1195" type="#_x0000_t202" alt="" style="position:absolute;left:2545;top:2460;width:381;height:305;mso-wrap-style:square;v-text-anchor:top" filled="f" stroked="f">
              <v:textbox inset="0,0,0,0">
                <w:txbxContent>
                  <w:p w14:paraId="60EE96CD" w14:textId="77777777" w:rsidR="00845F1E" w:rsidRDefault="00BA7C68">
                    <w:pPr>
                      <w:spacing w:line="305" w:lineRule="exact"/>
                      <w:rPr>
                        <w:rFonts w:ascii="Verdana"/>
                        <w:sz w:val="19"/>
                      </w:rPr>
                    </w:pPr>
                    <w:r>
                      <w:rPr>
                        <w:rFonts w:ascii="Verdana"/>
                        <w:sz w:val="19"/>
                      </w:rPr>
                      <w:t>10</w:t>
                    </w:r>
                    <w:r>
                      <w:rPr>
                        <w:rFonts w:ascii="Verdana"/>
                        <w:position w:val="8"/>
                        <w:sz w:val="19"/>
                      </w:rPr>
                      <w:t>2</w:t>
                    </w:r>
                  </w:p>
                </w:txbxContent>
              </v:textbox>
            </v:shape>
            <w10:wrap anchorx="page"/>
          </v:group>
        </w:pict>
      </w:r>
      <w:r>
        <w:pict w14:anchorId="536C0C13">
          <v:group id="_x0000_s1088" alt="" style="position:absolute;left:0;text-align:left;margin-left:407.95pt;margin-top:23.55pt;width:125.05pt;height:105.25pt;z-index:-82456;mso-position-horizontal-relative:page" coordorigin="8159,471" coordsize="2501,2105">
            <v:shape id="_x0000_s1089" alt="" style="position:absolute;left:8163;top:678;width:1460;height:1650" coordorigin="8164,678" coordsize="1460,1650" path="m8175,2328l8164,714,9623,678r-4,1546l8175,2328xe" fillcolor="#f2f2f2" stroked="f">
              <v:path arrowok="t"/>
            </v:shape>
            <v:shape id="_x0000_s1090" alt="" style="position:absolute;left:8163;top:678;width:1460;height:1650" coordorigin="8164,678" coordsize="1460,1650" path="m8175,2328l9619,2224r4,-1546l8164,714e" filled="f" strokecolor="#f2f2f2" strokeweight=".15642mm">
              <v:path arrowok="t"/>
            </v:shape>
            <v:shape id="_x0000_s1091" alt="" style="position:absolute;left:9619;top:678;width:794;height:1768" coordorigin="9619,678" coordsize="794,1768" path="m10400,2446l9619,2224r4,-1546l10413,754r-13,1692xe" fillcolor="#e6e6e6" stroked="f">
              <v:path arrowok="t"/>
            </v:shape>
            <v:shape id="_x0000_s1092" alt="" style="position:absolute;left:9619;top:678;width:794;height:1768" coordorigin="9619,678" coordsize="794,1768" path="m9619,2224r781,222l10413,754,9623,678e" filled="f" strokecolor="#e6e6e6" strokeweight=".15642mm">
              <v:path arrowok="t"/>
            </v:shape>
            <v:shape id="_x0000_s1093" alt="" style="position:absolute;left:8175;top:2224;width:2225;height:346" coordorigin="8175,2224" coordsize="2225,346" path="m8850,2570l8175,2328,9619,2224r781,222l8850,2570xe" fillcolor="#ebebeb" stroked="f">
              <v:path arrowok="t"/>
            </v:shape>
            <v:shape id="_x0000_s1094" alt="" style="position:absolute;left:8175;top:2224;width:2225;height:346" coordorigin="8175,2224" coordsize="2225,346" path="m8175,2328r675,242l10400,2446,9619,2224e" filled="f" strokecolor="#ebebeb" strokeweight=".15642mm">
              <v:path arrowok="t"/>
            </v:shape>
            <v:line id="_x0000_s1095" alt="" style="position:absolute" from="10400,2446" to="8850,2570" strokeweight=".1251mm"/>
            <v:shape id="_x0000_s1096" alt="" style="position:absolute;left:3252;top:-1397;width:976;height:898" coordorigin="3253,-1397" coordsize="976,898" o:spt="100" adj="0,,0" path="m8260,711r11,1610l8953,2562m8523,705r8,1597l9233,2540m8781,699r5,1585l9508,2518m9036,693r2,1573l9778,2496m9287,687r,1561l10044,2475m9534,681r-3,1550l10305,2454e" filled="f" strokecolor="#afafaf" strokeweight=".1251mm">
              <v:stroke joinstyle="round"/>
              <v:formulas/>
              <v:path arrowok="t" o:connecttype="segments"/>
            </v:shape>
            <v:line id="_x0000_s1097" alt="" style="position:absolute" from="10400,2446" to="10413,754" strokeweight=".1251mm"/>
            <v:shape id="_x0000_s1098" alt="" style="position:absolute;left:3206;top:-1326;width:1073;height:813" coordorigin="3207,-1325" coordsize="1073,813" o:spt="100" adj="0,,0" path="m10400,2413l9619,2194,8175,2296t2228,-286l9620,1825r-1448,86m10406,1605l9621,1455r-1452,70m10409,1198l9622,1083r-1455,54m10412,788l9623,710,8164,746e" filled="f" strokecolor="#afafaf" strokeweight=".1251mm">
              <v:stroke joinstyle="round"/>
              <v:formulas/>
              <v:path arrowok="t" o:connecttype="segments"/>
            </v:shape>
            <v:shape id="_x0000_s1099" alt="" style="position:absolute;left:4269;top:-1328;width:13;height:388" coordorigin="4270,-1327" coordsize="13,388" o:spt="100" adj="0,,0" path="m10393,2411r21,5m10396,2008r21,5m10399,1604r21,4e" filled="f" strokeweight=".1251mm">
              <v:stroke joinstyle="round"/>
              <v:formulas/>
              <v:path arrowok="t" o:connecttype="segments"/>
            </v:shape>
            <v:shape id="_x0000_s1100" type="#_x0000_t75" alt="" style="position:absolute;left:10477;top:1613;width:176;height:121">
              <v:imagedata r:id="rId201" o:title=""/>
            </v:shape>
            <v:line id="_x0000_s1101" alt="" style="position:absolute" from="10402,1197" to="10423,1200" strokeweight=".1251mm"/>
            <v:shape id="_x0000_s1102" type="#_x0000_t75" alt="" style="position:absolute;left:10481;top:1206;width:172;height:119">
              <v:imagedata r:id="rId202" o:title=""/>
            </v:shape>
            <v:line id="_x0000_s1103" alt="" style="position:absolute" from="10405,788" to="10426,790" strokeweight=".1251mm"/>
            <v:shape id="_x0000_s1104" type="#_x0000_t75" alt="" style="position:absolute;left:10479;top:794;width:181;height:121">
              <v:imagedata r:id="rId203" o:title=""/>
            </v:shape>
            <v:shape id="_x0000_s1105" alt="" style="position:absolute;left:9331;top:470;width:340;height:237" coordorigin="9331,471" coordsize="340,237" path="m9580,471l9331,672r90,35l9671,501r-91,-30xe" fillcolor="#fde624" stroked="f">
              <v:fill opacity="52428f"/>
              <v:path arrowok="t"/>
            </v:shape>
            <v:shape id="_x0000_s1106" alt="" style="position:absolute;left:9079;top:672;width:341;height:179" coordorigin="9080,672" coordsize="341,179" path="m9331,672l9080,810r87,41l9421,707r-90,-35xe" fillcolor="#bcdf26" stroked="f">
              <v:fill opacity="52428f"/>
              <v:path arrowok="t"/>
            </v:shape>
            <v:shape id="_x0000_s1107" alt="" style="position:absolute;left:9420;top:501;width:344;height:289" coordorigin="9421,501" coordsize="344,289" path="m9671,501l9421,707r90,83l9764,589r-93,-88xe" fillcolor="#ebe41a" stroked="f">
              <v:fill opacity="52428f"/>
              <v:path arrowok="t"/>
            </v:shape>
            <v:shape id="_x0000_s1108" alt="" style="position:absolute;left:8825;top:809;width:342;height:364" coordorigin="8825,810" coordsize="342,364" path="m9080,810r-255,323l8910,1173,9167,851r-87,-41xe" fillcolor="#5dc862" stroked="f">
              <v:fill opacity="52428f"/>
              <v:path arrowok="t"/>
            </v:shape>
            <v:shape id="_x0000_s1109" alt="" style="position:absolute;left:8569;top:1133;width:340;height:828" coordorigin="8570,1133" coordsize="340,828" path="m8825,1133r-255,794l8651,1961r259,-788l8825,1133xe" fillcolor="#2a758e" stroked="f">
              <v:fill opacity="52428f"/>
              <v:path arrowok="t"/>
            </v:shape>
            <v:shape id="_x0000_s1110" type="#_x0000_t75" alt="" style="position:absolute;left:9166;top:588;width:693;height:370">
              <v:imagedata r:id="rId204" o:title=""/>
            </v:shape>
            <v:shape id="_x0000_s1111" type="#_x0000_t75" alt="" style="position:absolute;left:8307;top:1856;width:344;height:105">
              <v:imagedata r:id="rId205" o:title=""/>
            </v:shape>
            <v:shape id="_x0000_s1112" alt="" style="position:absolute;left:8909;top:850;width:346;height:443" coordorigin="8910,851" coordsize="346,443" path="m9167,851r-257,322l8996,1293,9255,958,9167,851xe" fillcolor="#4bc16b" stroked="f">
              <v:fill opacity="52428f"/>
              <v:path arrowok="t"/>
            </v:shape>
            <v:shape id="_x0000_s1113" alt="" style="position:absolute;left:8651;top:1173;width:345;height:837" coordorigin="8651,1173" coordsize="345,837" path="m8910,1173r-259,788l8735,2010r261,-717l8910,1173xe" fillcolor="#2d708e" stroked="f">
              <v:fill opacity="52428f"/>
              <v:path arrowok="t"/>
            </v:shape>
            <v:shape id="_x0000_s1114" alt="" style="position:absolute;left:9255;top:790;width:349;height:348" coordorigin="9255,790" coordsize="349,348" path="m9511,790l9255,958r91,179l9604,952,9511,790xe" fillcolor="#79d150" stroked="f">
              <v:fill opacity="52428f"/>
              <v:path arrowok="t"/>
            </v:shape>
            <v:shape id="_x0000_s1115" alt="" style="position:absolute;left:9604;top:723;width:352;height:462" coordorigin="9604,724" coordsize="352,462" path="m9859,724l9604,952r95,234l9955,976,9859,724xe" fillcolor="#7cd150" stroked="f">
              <v:fill opacity="52428f"/>
              <v:path arrowok="t"/>
            </v:shape>
            <v:shape id="_x0000_s1116" alt="" style="position:absolute;left:8387;top:1870;width:349;height:140" coordorigin="8387,1871" coordsize="349,140" path="m8387,1871r81,29l8735,2010r-84,-49l8387,1871xe" fillcolor="#3d4b89" stroked="f">
              <v:fill opacity="52428f"/>
              <v:path arrowok="t"/>
            </v:shape>
            <v:shape id="_x0000_s1117" alt="" style="position:absolute;left:8996;top:957;width:350;height:505" coordorigin="8996,958" coordsize="350,505" path="m9255,958r-259,335l9085,1462r261,-325l9255,958xe" fillcolor="#2db17c" stroked="f">
              <v:fill opacity="52428f"/>
              <v:path arrowok="t"/>
            </v:shape>
            <v:shape id="_x0000_s1118" alt="" style="position:absolute;left:9345;top:952;width:353;height:438" coordorigin="9346,952" coordsize="353,438" path="m9604,952r-258,185l9439,1390r260,-204l9604,952xe" fillcolor="#3dbc74" stroked="f">
              <v:fill opacity="52428f"/>
              <v:path arrowok="t"/>
            </v:shape>
            <v:shape id="_x0000_s1119" alt="" style="position:absolute;left:8735;top:1292;width:350;height:793" coordorigin="8735,1293" coordsize="350,793" path="m8996,1293r-261,717l8821,2085r264,-623l8996,1293xe" fillcolor="#31668e" stroked="f">
              <v:fill opacity="52428f"/>
              <v:path arrowok="t"/>
            </v:shape>
            <v:shape id="_x0000_s1120" alt="" style="position:absolute;left:9698;top:976;width:355;height:601" coordorigin="9699,976" coordsize="355,601" path="m9955,976r-256,210l9795,1577r258,-222l9955,976xe" fillcolor="#2aaf7e" stroked="f">
              <v:fill opacity="52428f"/>
              <v:path arrowok="t"/>
            </v:shape>
            <v:shape id="_x0000_s1121" alt="" style="position:absolute;left:9084;top:1137;width:354;height:543" coordorigin="9085,1137" coordsize="354,543" path="m9346,1137r-261,325l9175,1680r264,-290l9346,1137xe" fillcolor="#1f9989" stroked="f">
              <v:fill opacity="52428f"/>
              <v:path arrowok="t"/>
            </v:shape>
            <v:shape id="_x0000_s1122" alt="" style="position:absolute;left:8468;top:1900;width:353;height:185" coordorigin="8468,1900" coordsize="353,185" path="m8468,1900r83,55l8821,2085r-86,-75l8468,1900xe" fillcolor="#3f4889" stroked="f">
              <v:fill opacity="52428f"/>
              <v:path arrowok="t"/>
            </v:shape>
            <v:shape id="_x0000_s1123" alt="" style="position:absolute;left:9438;top:1185;width:356;height:597" coordorigin="9439,1186" coordsize="356,597" path="m9699,1186r-260,204l9533,1782r262,-205l9699,1186xe" fillcolor="#1f938c" stroked="f">
              <v:fill opacity="52428f"/>
              <v:path arrowok="t"/>
            </v:shape>
            <v:shape id="_x0000_s1124" alt="" style="position:absolute;left:8820;top:1462;width:355;height:732" coordorigin="8821,1462" coordsize="355,732" path="m9085,1462r-264,623l8909,2193r266,-513l9085,1462xe" fillcolor="#3a548c" stroked="f">
              <v:fill opacity="52428f"/>
              <v:path arrowok="t"/>
            </v:shape>
            <v:shape id="_x0000_s1125" alt="" style="position:absolute;left:9794;top:1354;width:359;height:420" coordorigin="9795,1355" coordsize="359,420" path="m10053,1355r-258,222l9893,1774r260,-174l10053,1355xe" fillcolor="#24858e" stroked="f">
              <v:fill opacity="52428f"/>
              <v:path arrowok="t"/>
            </v:shape>
            <v:shape id="_x0000_s1126" alt="" style="position:absolute;left:9174;top:1389;width:358;height:643" coordorigin="9175,1390" coordsize="358,643" path="m9439,1390r-264,290l9267,2032r266,-250l9439,1390xe" fillcolor="#2b728e" stroked="f">
              <v:fill opacity="52428f"/>
              <v:path arrowok="t"/>
            </v:shape>
            <v:shape id="_x0000_s1127" alt="" style="position:absolute;left:8551;top:1955;width:358;height:239" coordorigin="8551,1955" coordsize="358,239" path="m8551,1955r86,105l8909,2193r-88,-108l8551,1955xe" fillcolor="#423d85" stroked="f">
              <v:fill opacity="52428f"/>
              <v:path arrowok="t"/>
            </v:shape>
            <v:shape id="_x0000_s1128" alt="" style="position:absolute;left:9532;top:1576;width:361;height:378" coordorigin="9533,1577" coordsize="361,378" path="m9795,1577r-262,205l9629,1954r264,-180l9795,1577xe" fillcolor="#2f6b8e" stroked="f">
              <v:fill opacity="52428f"/>
              <v:path arrowok="t"/>
            </v:shape>
            <v:shape id="_x0000_s1129" alt="" style="position:absolute;left:8908;top:1679;width:359;height:678" coordorigin="8909,1680" coordsize="359,678" path="m9175,1680r-266,513l8998,2357r269,-325l9175,1680xe" fillcolor="#443882" stroked="f">
              <v:fill opacity="52428f"/>
              <v:path arrowok="t"/>
            </v:shape>
            <v:shape id="_x0000_s1130" alt="" style="position:absolute;left:9892;top:1600;width:365;height:205" coordorigin="9893,1600" coordsize="365,205" path="m10153,1600r-260,174l9995,1805r262,-167l10153,1600xe" fillcolor="#2b728e" stroked="f">
              <v:fill opacity="52428f"/>
              <v:path arrowok="t"/>
            </v:shape>
            <v:shape id="_x0000_s1131" alt="" style="position:absolute;left:9267;top:1782;width:362;height:386" coordorigin="9267,1782" coordsize="362,386" path="m9533,1782r-266,250l9361,2168r268,-214l9533,1782xe" fillcolor="#3d4989" stroked="f">
              <v:fill opacity="52428f"/>
              <v:path arrowok="t"/>
            </v:shape>
            <v:shape id="_x0000_s1132" alt="" style="position:absolute;left:8637;top:2060;width:362;height:298" coordorigin="8637,2060" coordsize="362,298" path="m8637,2060r88,234l8998,2357r-89,-164l8637,2060xe" fillcolor="#482879" stroked="f">
              <v:fill opacity="52428f"/>
              <v:path arrowok="t"/>
            </v:shape>
            <v:shape id="_x0000_s1133" alt="" style="position:absolute;left:9629;top:1774;width:366;height:195" coordorigin="9629,1774" coordsize="366,195" path="m9893,1774r-264,180l9728,1969r267,-164l9893,1774xe" fillcolor="#365d8c" stroked="f">
              <v:fill opacity="52428f"/>
              <v:path arrowok="t"/>
            </v:shape>
            <v:shape id="_x0000_s1134" alt="" style="position:absolute;left:8998;top:2032;width:364;height:403" coordorigin="8998,2032" coordsize="364,403" path="m9267,2032r-269,325l9090,2434r271,-266l9267,2032xe" fillcolor="#481c6e" stroked="f">
              <v:fill opacity="52428f"/>
              <v:path arrowok="t"/>
            </v:shape>
            <v:shape id="_x0000_s1135" alt="" style="position:absolute;left:9361;top:1954;width:367;height:224" coordorigin="9361,1954" coordsize="367,224" path="m9629,1954r-268,214l9458,2178r270,-209l9629,1954xe" fillcolor="#423f85" stroked="f">
              <v:fill opacity="52428f"/>
              <v:path arrowok="t"/>
            </v:shape>
            <v:shape id="_x0000_s1136" alt="" style="position:absolute;left:8724;top:2294;width:366;height:141" coordorigin="8725,2294" coordsize="366,141" path="m8725,2294r89,134l9090,2434r-92,-77l8725,2294xe" fillcolor="#460d60" stroked="f">
              <v:fill opacity="52428f"/>
              <v:path arrowok="t"/>
            </v:shape>
            <v:shape id="_x0000_s1137" alt="" style="position:absolute;left:9089;top:2167;width:368;height:302" coordorigin="9090,2168" coordsize="368,302" path="m9361,2168r-271,266l9184,2469r274,-291l9361,2168xe" fillcolor="#481467" stroked="f">
              <v:fill opacity="52428f"/>
              <v:path arrowok="t"/>
            </v:shape>
            <v:shape id="_x0000_s1138" alt="" style="position:absolute;left:8814;top:2428;width:370;height:55" coordorigin="8814,2428" coordsize="370,55" path="m8814,2428r92,55l9184,2469r-94,-35l8814,2428xe" fillcolor="#440154" stroked="f">
              <v:fill opacity="52428f"/>
              <v:path arrowok="t"/>
            </v:shape>
            <w10:wrap anchorx="page"/>
          </v:group>
        </w:pict>
      </w:r>
      <w:r>
        <w:pict w14:anchorId="7C4548D7">
          <v:group id="_x0000_s1037" alt="" style="position:absolute;left:0;text-align:left;margin-left:258.3pt;margin-top:29.5pt;width:125.05pt;height:99.25pt;z-index:-82408;mso-position-horizontal-relative:page" coordorigin="5166,590" coordsize="2501,1985">
            <v:shape id="_x0000_s1038" alt="" style="position:absolute;left:5170;top:678;width:1460;height:1650" coordorigin="5171,678" coordsize="1460,1650" path="m5182,2328l5171,714,6630,678r-4,1546l5182,2328xe" fillcolor="#f2f2f2" stroked="f">
              <v:path arrowok="t"/>
            </v:shape>
            <v:shape id="_x0000_s1039" alt="" style="position:absolute;left:5170;top:678;width:1460;height:1650" coordorigin="5171,678" coordsize="1460,1650" path="m5182,2328l6626,2224r4,-1546l5171,714e" filled="f" strokecolor="#f2f2f2" strokeweight=".15642mm">
              <v:path arrowok="t"/>
            </v:shape>
            <v:shape id="_x0000_s1040" alt="" style="position:absolute;left:6626;top:678;width:794;height:1768" coordorigin="6626,678" coordsize="794,1768" path="m7407,2446l6626,2224r4,-1546l7420,754r-13,1692xe" fillcolor="#e6e6e6" stroked="f">
              <v:path arrowok="t"/>
            </v:shape>
            <v:shape id="_x0000_s1041" alt="" style="position:absolute;left:6626;top:678;width:794;height:1768" coordorigin="6626,678" coordsize="794,1768" path="m6626,2224r781,222l7420,754,6630,678e" filled="f" strokecolor="#e6e6e6" strokeweight=".15642mm">
              <v:path arrowok="t"/>
            </v:shape>
            <v:shape id="_x0000_s1042" alt="" style="position:absolute;left:5182;top:2224;width:2225;height:346" coordorigin="5182,2224" coordsize="2225,346" path="m5857,2570l5182,2328,6626,2224r781,222l5857,2570xe" fillcolor="#ebebeb" stroked="f">
              <v:path arrowok="t"/>
            </v:shape>
            <v:shape id="_x0000_s1043" alt="" style="position:absolute;left:5182;top:2224;width:2225;height:346" coordorigin="5182,2224" coordsize="2225,346" path="m5182,2328r675,242l7407,2446,6626,2224e" filled="f" strokecolor="#ebebeb" strokeweight=".15642mm">
              <v:path arrowok="t"/>
            </v:shape>
            <v:line id="_x0000_s1044" alt="" style="position:absolute" from="7407,2446" to="5857,2570" strokeweight=".1251mm"/>
            <v:shape id="_x0000_s1045" alt="" style="position:absolute;left:1825;top:-1397;width:976;height:898" coordorigin="1825,-1397" coordsize="976,898" o:spt="100" adj="0,,0" path="m5267,711r11,1610l5960,2562m5530,705r8,1597l6240,2540m5788,699r5,1585l6515,2518m6043,693r2,1573l6785,2496m6294,687r-1,1561l7051,2475m6541,681r-3,1550l7313,2454e" filled="f" strokecolor="#afafaf" strokeweight=".1251mm">
              <v:stroke joinstyle="round"/>
              <v:formulas/>
              <v:path arrowok="t" o:connecttype="segments"/>
            </v:shape>
            <v:line id="_x0000_s1046" alt="" style="position:absolute" from="7407,2446" to="7420,754" strokeweight=".1251mm"/>
            <v:shape id="_x0000_s1047" alt="" style="position:absolute;left:1779;top:-1326;width:1073;height:813" coordorigin="1779,-1325" coordsize="1073,813" o:spt="100" adj="0,,0" path="m7407,2413l6626,2194,5182,2296m7410,2010l6627,1825r-1448,86m7413,1605l6628,1455r-1452,70m7416,1198l6629,1083r-1455,54m7419,788l6630,710,5171,746e" filled="f" strokecolor="#afafaf" strokeweight=".1251mm">
              <v:stroke joinstyle="round"/>
              <v:formulas/>
              <v:path arrowok="t" o:connecttype="segments"/>
            </v:shape>
            <v:shape id="_x0000_s1048" alt="" style="position:absolute;left:2842;top:-1328;width:13;height:388" coordorigin="2843,-1327" coordsize="13,388" o:spt="100" adj="0,,0" path="m7400,2411r21,5m7403,2008r21,5m7406,1604r21,4e" filled="f" strokeweight=".1251mm">
              <v:stroke joinstyle="round"/>
              <v:formulas/>
              <v:path arrowok="t" o:connecttype="segments"/>
            </v:shape>
            <v:shape id="_x0000_s1049" type="#_x0000_t75" alt="" style="position:absolute;left:7484;top:1613;width:175;height:121">
              <v:imagedata r:id="rId206" o:title=""/>
            </v:shape>
            <v:line id="_x0000_s1050" alt="" style="position:absolute" from="7409,1197" to="7430,1200" strokeweight=".1251mm"/>
            <v:shape id="_x0000_s1051" type="#_x0000_t75" alt="" style="position:absolute;left:7488;top:1206;width:172;height:119">
              <v:imagedata r:id="rId207" o:title=""/>
            </v:shape>
            <v:line id="_x0000_s1052" alt="" style="position:absolute" from="7412,788" to="7433,790" strokeweight=".1251mm"/>
            <v:shape id="_x0000_s1053" type="#_x0000_t75" alt="" style="position:absolute;left:7486;top:794;width:181;height:121">
              <v:imagedata r:id="rId208" o:title=""/>
            </v:shape>
            <v:shape id="_x0000_s1054" type="#_x0000_t75" alt="" style="position:absolute;left:6086;top:590;width:591;height:420">
              <v:imagedata r:id="rId209" o:title=""/>
            </v:shape>
            <v:shape id="_x0000_s1055" alt="" style="position:absolute;left:6427;top:719;width:343;height:445" coordorigin="6427,720" coordsize="343,445" path="m6678,720l6427,836r91,328l6770,1050,6678,720xe" fillcolor="#9ad83b" stroked="f">
              <v:fill opacity="52428f"/>
              <v:path arrowok="t"/>
            </v:shape>
            <v:shape id="_x0000_s1056" alt="" style="position:absolute;left:5832;top:872;width:342;height:377" coordorigin="5832,872" coordsize="342,377" path="m6087,872r-255,260l5917,1249r257,-239l6087,872xe" fillcolor="#57c664" stroked="f">
              <v:fill opacity="52428f"/>
              <v:path arrowok="t"/>
            </v:shape>
            <v:shape id="_x0000_s1057" alt="" style="position:absolute;left:6173;top:835;width:345;height:487" coordorigin="6174,836" coordsize="345,487" path="m6427,836r-253,174l6262,1322r256,-158l6427,836xe" fillcolor="#5dc862" stroked="f">
              <v:fill opacity="52428f"/>
              <v:path arrowok="t"/>
            </v:shape>
            <v:shape id="_x0000_s1058" alt="" style="position:absolute;left:5575;top:1131;width:342;height:549" coordorigin="5575,1132" coordsize="342,549" path="m5832,1132r-257,486l5657,1680r260,-431l5832,1132xe" fillcolor="#23898e" stroked="f">
              <v:fill opacity="52428f"/>
              <v:path arrowok="t"/>
            </v:shape>
            <v:shape id="_x0000_s1059" alt="" style="position:absolute;left:6517;top:1049;width:346;height:448" coordorigin="6518,1050" coordsize="346,448" path="m6770,1050r-252,114l6610,1497r253,-106l6770,1050xe" fillcolor="#26ac80" stroked="f">
              <v:fill opacity="52428f"/>
              <v:path arrowok="t"/>
            </v:shape>
            <v:shape id="_x0000_s1060" alt="" style="position:absolute;left:5916;top:1009;width:346;height:495" coordorigin="5917,1010" coordsize="346,495" path="m6174,1010r-257,239l6004,1504r258,-182l6174,1010xe" fillcolor="#24ac82" stroked="f">
              <v:fill opacity="52428f"/>
              <v:path arrowok="t"/>
            </v:shape>
            <v:shape id="_x0000_s1061" alt="" style="position:absolute;left:5312;top:1439;width:346;height:241" coordorigin="5312,1440" coordsize="346,241" path="m5312,1440r345,240l5575,1618,5312,1440xe" fillcolor="#267e8e" stroked="f">
              <v:fill opacity="52428f"/>
              <v:path arrowok="t"/>
            </v:shape>
            <v:shape id="_x0000_s1062" alt="" style="position:absolute;left:6262;top:1163;width:348;height:473" coordorigin="6262,1164" coordsize="348,473" path="m6518,1164r-256,158l6353,1636r257,-139l6518,1164xe" fillcolor="#1f978a" stroked="f">
              <v:fill opacity="52428f"/>
              <v:path arrowok="t"/>
            </v:shape>
            <v:shape id="_x0000_s1063" alt="" style="position:absolute;left:6609;top:1391;width:350;height:259" coordorigin="6610,1391" coordsize="350,259" path="m6863,1391r-253,106l6704,1649r256,-120l6863,1391xe" fillcolor="#24838e" stroked="f">
              <v:fill opacity="52428f"/>
              <v:path arrowok="t"/>
            </v:shape>
            <v:shape id="_x0000_s1064" alt="" style="position:absolute;left:5657;top:1248;width:347;height:578" coordorigin="5657,1249" coordsize="347,578" path="m5917,1249r-260,431l5742,1826r262,-322l5917,1249xe" fillcolor="#2a758e" stroked="f">
              <v:fill opacity="52428f"/>
              <v:path arrowok="t"/>
            </v:shape>
            <v:shape id="_x0000_s1065" alt="" style="position:absolute;left:6003;top:1321;width:350;height:454" coordorigin="6004,1322" coordsize="350,454" path="m6262,1322r-258,182l6092,1775r261,-139l6262,1322xe" fillcolor="#267e8e" stroked="f">
              <v:fill opacity="52428f"/>
              <v:path arrowok="t"/>
            </v:shape>
            <v:shape id="_x0000_s1066" alt="" style="position:absolute;left:6352;top:1497;width:352;height:299" coordorigin="6353,1497" coordsize="352,299" path="m6610,1497r-257,139l6445,1796r259,-147l6610,1497xe" fillcolor="#2d6e8e" stroked="f">
              <v:fill opacity="52428f"/>
              <v:path arrowok="t"/>
            </v:shape>
            <v:shape id="_x0000_s1067" alt="" style="position:absolute;left:5391;top:1495;width:350;height:332" coordorigin="5392,1495" coordsize="350,332" path="m5392,1495r82,151l5742,1826r-85,-146l5392,1495xe" fillcolor="#2b708e" stroked="f">
              <v:fill opacity="52428f"/>
              <v:path arrowok="t"/>
            </v:shape>
            <v:shape id="_x0000_s1068" alt="" style="position:absolute;left:5741;top:1504;width:351;height:511" coordorigin="5742,1504" coordsize="351,511" path="m6004,1504r-262,322l5828,2015r264,-240l6004,1504xe" fillcolor="#38548c" stroked="f">
              <v:fill opacity="52428f"/>
              <v:path arrowok="t"/>
            </v:shape>
            <v:shape id="_x0000_s1069" alt="" style="position:absolute;left:6704;top:1528;width:355;height:157" coordorigin="6704,1529" coordsize="355,157" path="m6960,1529r-256,120l6801,1685r258,-132l6960,1529xe" fillcolor="#2a758e" stroked="f">
              <v:fill opacity="52428f"/>
              <v:path arrowok="t"/>
            </v:shape>
            <v:shape id="_x0000_s1070" alt="" style="position:absolute;left:6092;top:1636;width:354;height:297" coordorigin="6092,1636" coordsize="354,297" path="m6353,1636r-261,139l6182,1933r263,-137l6353,1636xe" fillcolor="#38598c" stroked="f">
              <v:fill opacity="52428f"/>
              <v:path arrowok="t"/>
            </v:shape>
            <v:shape id="_x0000_s1071" alt="" style="position:absolute;left:6445;top:1649;width:357;height:186" coordorigin="6445,1649" coordsize="357,186" path="m6704,1649r-259,147l6540,1835r261,-150l6704,1649xe" fillcolor="#345e8c" stroked="f">
              <v:fill opacity="52428f"/>
              <v:path arrowok="t"/>
            </v:shape>
            <v:shape id="_x0000_s1072" alt="" style="position:absolute;left:5473;top:1646;width:354;height:369" coordorigin="5474,1646" coordsize="354,369" path="m5474,1646r84,223l5828,2015r-86,-189l5474,1646xe" fillcolor="#38568c" stroked="f">
              <v:fill opacity="52428f"/>
              <v:path arrowok="t"/>
            </v:shape>
            <v:shape id="_x0000_s1073" alt="" style="position:absolute;left:5827;top:1775;width:355;height:362" coordorigin="5828,1775" coordsize="355,362" path="m6092,1775r-264,240l5915,2137r267,-204l6092,1775xe" fillcolor="#463480" stroked="f">
              <v:fill opacity="52428f"/>
              <v:path arrowok="t"/>
            </v:shape>
            <v:shape id="_x0000_s1074" alt="" style="position:absolute;left:6801;top:1553;width:360;height:196" coordorigin="6801,1553" coordsize="360,196" path="m7059,1553r-258,132l6900,1749r260,-136l7059,1553xe" fillcolor="#2b708e" stroked="f">
              <v:fill opacity="52428f"/>
              <v:path arrowok="t"/>
            </v:shape>
            <v:shape id="_x0000_s1075" alt="" style="position:absolute;left:6182;top:1796;width:358;height:200" coordorigin="6182,1796" coordsize="358,200" path="m6445,1796r-263,137l6274,1996r266,-161l6445,1796xe" fillcolor="#3f4687" stroked="f">
              <v:fill opacity="52428f"/>
              <v:path arrowok="t"/>
            </v:shape>
            <v:shape id="_x0000_s1076" alt="" style="position:absolute;left:5558;top:1869;width:358;height:268" coordorigin="5558,1869" coordsize="358,268" path="m5558,1869r86,147l5915,2137r-87,-122l5558,1869xe" fillcolor="#443680" stroked="f">
              <v:fill opacity="52428f"/>
              <v:path arrowok="t"/>
            </v:shape>
            <v:shape id="_x0000_s1077" alt="" style="position:absolute;left:6539;top:1685;width:361;height:219" coordorigin="6540,1685" coordsize="361,219" path="m6801,1685r-261,150l6636,1904r264,-155l6801,1685xe" fillcolor="#36598c" stroked="f">
              <v:fill opacity="52428f"/>
              <v:path arrowok="t"/>
            </v:shape>
            <v:shape id="_x0000_s1078" alt="" style="position:absolute;left:5915;top:1932;width:359;height:299" coordorigin="5915,1933" coordsize="359,299" path="m6182,1933r-267,204l6005,2231r269,-235l6182,1933xe" fillcolor="#481f70" stroked="f">
              <v:fill opacity="52428f"/>
              <v:path arrowok="t"/>
            </v:shape>
            <v:shape id="_x0000_s1079" alt="" style="position:absolute;left:6900;top:1612;width:364;height:214" coordorigin="6900,1613" coordsize="364,214" path="m7160,1613r-260,136l7001,1826r263,-133l7160,1613xe" fillcolor="#2f698e" stroked="f">
              <v:fill opacity="52428f"/>
              <v:path arrowok="t"/>
            </v:shape>
            <v:shape id="_x0000_s1080" alt="" style="position:absolute;left:6274;top:1834;width:363;height:243" coordorigin="6274,1835" coordsize="363,243" path="m6540,1835r-266,161l6368,2078r268,-174l6540,1835xe" fillcolor="#423d85" stroked="f">
              <v:fill opacity="52428f"/>
              <v:path arrowok="t"/>
            </v:shape>
            <v:shape id="_x0000_s1081" alt="" style="position:absolute;left:5643;top:2016;width:362;height:216" coordorigin="5644,2016" coordsize="362,216" path="m5644,2016r87,114l6005,2231r-90,-94l5644,2016xe" fillcolor="#481f70" stroked="f">
              <v:fill opacity="52428f"/>
              <v:path arrowok="t"/>
            </v:shape>
            <v:shape id="_x0000_s1082" alt="" style="position:absolute;left:6636;top:1749;width:366;height:233" coordorigin="6636,1749" coordsize="366,233" path="m6900,1749r-264,155l6735,1982r266,-156l6900,1749xe" fillcolor="#3b508a" stroked="f">
              <v:fill opacity="52428f"/>
              <v:path arrowok="t"/>
            </v:shape>
            <v:shape id="_x0000_s1083" alt="" style="position:absolute;left:6005;top:1995;width:364;height:323" coordorigin="6005,1996" coordsize="364,323" path="m6274,1996r-269,235l6097,2319r271,-241l6274,1996xe" fillcolor="#461264" stroked="f">
              <v:fill opacity="52428f"/>
              <v:path arrowok="t"/>
            </v:shape>
            <v:shape id="_x0000_s1084" alt="" style="position:absolute;left:6368;top:1904;width:367;height:246" coordorigin="6368,1904" coordsize="367,246" path="m6636,1904r-268,174l6465,2149r270,-167l6636,1904xe" fillcolor="#46337e" stroked="f">
              <v:fill opacity="52428f"/>
              <v:path arrowok="t"/>
            </v:shape>
            <v:shape id="_x0000_s1085" alt="" style="position:absolute;left:5731;top:2130;width:366;height:189" coordorigin="5731,2130" coordsize="366,189" path="m5731,2130r90,101l6097,2319r-92,-88l5731,2130xe" fillcolor="#460e60" stroked="f">
              <v:fill opacity="52428f"/>
              <v:path arrowok="t"/>
            </v:shape>
            <v:shape id="_x0000_s1086" alt="" style="position:absolute;left:6096;top:2077;width:369;height:298" coordorigin="6097,2078" coordsize="369,298" path="m6368,2078r-271,241l6191,2375r274,-226l6368,2078xe" fillcolor="#460759" stroked="f">
              <v:fill opacity="52428f"/>
              <v:path arrowok="t"/>
            </v:shape>
            <v:shape id="_x0000_s1087" alt="" style="position:absolute;left:5820;top:2231;width:371;height:145" coordorigin="5821,2231" coordsize="371,145" path="m5821,2231r91,67l6191,2375r-94,-56l5821,2231xe" fillcolor="#440154" stroked="f">
              <v:fill opacity="52428f"/>
              <v:path arrowok="t"/>
            </v:shape>
            <w10:wrap anchorx="page"/>
          </v:group>
        </w:pict>
      </w:r>
      <w:r>
        <w:rPr>
          <w:rFonts w:ascii="Verdana"/>
          <w:sz w:val="23"/>
        </w:rPr>
        <w:t>Mis-identified odorants of foreground</w:t>
      </w:r>
    </w:p>
    <w:p w14:paraId="22BC982A" w14:textId="77777777" w:rsidR="00845F1E" w:rsidRDefault="00845F1E">
      <w:pPr>
        <w:pStyle w:val="BodyText"/>
        <w:rPr>
          <w:rFonts w:ascii="Verdana"/>
        </w:rPr>
      </w:pPr>
    </w:p>
    <w:p w14:paraId="38264113" w14:textId="77777777" w:rsidR="00845F1E" w:rsidRDefault="00845F1E">
      <w:pPr>
        <w:pStyle w:val="BodyText"/>
        <w:rPr>
          <w:rFonts w:ascii="Verdana"/>
        </w:rPr>
      </w:pPr>
    </w:p>
    <w:p w14:paraId="2E9B4A20" w14:textId="77777777" w:rsidR="00845F1E" w:rsidRDefault="00845F1E">
      <w:pPr>
        <w:pStyle w:val="BodyText"/>
        <w:rPr>
          <w:rFonts w:ascii="Verdana"/>
        </w:rPr>
      </w:pPr>
    </w:p>
    <w:p w14:paraId="16776766" w14:textId="77777777" w:rsidR="00845F1E" w:rsidRDefault="00845F1E">
      <w:pPr>
        <w:pStyle w:val="BodyText"/>
        <w:rPr>
          <w:rFonts w:ascii="Verdana"/>
        </w:rPr>
      </w:pPr>
    </w:p>
    <w:p w14:paraId="7DC66940" w14:textId="77777777" w:rsidR="00845F1E" w:rsidRDefault="00845F1E">
      <w:pPr>
        <w:pStyle w:val="BodyText"/>
        <w:rPr>
          <w:rFonts w:ascii="Verdana"/>
        </w:rPr>
      </w:pPr>
    </w:p>
    <w:p w14:paraId="3FC0BB1B" w14:textId="77777777" w:rsidR="00845F1E" w:rsidRDefault="00BA7C68">
      <w:pPr>
        <w:pStyle w:val="BodyText"/>
        <w:spacing w:before="3"/>
        <w:rPr>
          <w:rFonts w:ascii="Verdana"/>
          <w:sz w:val="29"/>
        </w:rPr>
      </w:pPr>
      <w:r>
        <w:pict w14:anchorId="1FFF187C">
          <v:shape id="_x0000_s1036" alt="" style="position:absolute;margin-left:230.85pt;margin-top:19.75pt;width:3.8pt;height:5.95pt;z-index:7264;mso-wrap-edited:f;mso-width-percent:0;mso-height-percent:0;mso-wrap-distance-left:0;mso-wrap-distance-right:0;mso-position-horizontal-relative:page;mso-width-percent:0;mso-height-percent:0" coordsize="76,119" o:spt="100" adj="0,,0" path="m,97r,16l6,115r5,1l21,118r5,l45,118r11,-3l64,108r3,-3l25,105r-5,-1l15,103r-5,-1l5,100,,97xm67,52r-27,l47,55r5,4l57,64r3,7l60,87r-3,6l52,98r-5,5l40,105r27,l72,101,76,91r,-24l72,57,67,52xm67,l5,r,58l10,56r4,-1l18,54r4,-1l27,52r40,l64,50,57,43,53,41r-33,l20,13r47,l67,xm46,39r-15,l24,40r-2,1l20,41r33,l46,39xe" fillcolor="black" stroked="f">
            <v:stroke joinstyle="round"/>
            <v:formulas/>
            <v:path arrowok="t" o:connecttype="custom" o:connectlocs="0,312420;0,322580;3810,323850;6985,324485;13335,325755;16510,325755;28575,325755;35560,323850;40640,319405;42545,317500;15875,317500;12700,316865;9525,316230;6350,315595;3175,314325;0,312420;42545,283845;25400,283845;29845,285750;33020,288290;36195,291465;38100,295910;38100,306070;36195,309880;33020,313055;29845,316230;25400,317500;42545,317500;45720,314960;48260,308610;48260,293370;45720,287020;42545,283845;42545,250825;3175,250825;3175,287655;6350,286385;8890,285750;11430,285115;13970,284480;17145,283845;42545,283845;40640,282575;36195,278130;33655,276860;12700,276860;12700,259080;42545,259080;42545,250825;29210,275590;19685,275590;15240,276225;13970,276860;12700,276860;33655,276860;29210,275590" o:connectangles="0,0,0,0,0,0,0,0,0,0,0,0,0,0,0,0,0,0,0,0,0,0,0,0,0,0,0,0,0,0,0,0,0,0,0,0,0,0,0,0,0,0,0,0,0,0,0,0,0,0,0,0,0,0,0,0"/>
            <w10:wrap type="topAndBottom" anchorx="page"/>
          </v:shape>
        </w:pict>
      </w:r>
      <w:r>
        <w:pict w14:anchorId="790165E3">
          <v:shape id="_x0000_s1035" alt="" style="position:absolute;margin-left:376.35pt;margin-top:19.75pt;width:3.8pt;height:5.95pt;z-index:7288;mso-wrap-edited:f;mso-width-percent:0;mso-height-percent:0;mso-wrap-distance-left:0;mso-wrap-distance-right:0;mso-position-horizontal-relative:page;mso-width-percent:0;mso-height-percent:0" coordsize="76,119" o:spt="100" adj="0,,0" path="m,97r,16l5,115r6,1l21,118r5,l45,118r11,-3l64,108r3,-3l25,105r-6,-1l14,103r-4,-1l5,100,,97xm67,52r-28,l46,55r6,4l57,64r2,7l59,87r-2,6l52,98r-6,5l39,105r28,l71,101,75,91r,-24l71,57,67,52xm67,l5,r,58l9,56r4,-1l18,54r4,-1l26,52r41,l56,43,53,41r-34,l19,13r48,l67,xm46,39r-15,l24,40r-2,1l19,41r34,l46,39xe" fillcolor="black" stroked="f">
            <v:stroke joinstyle="round"/>
            <v:formulas/>
            <v:path arrowok="t" o:connecttype="custom" o:connectlocs="0,312420;0,322580;3175,323850;6985,324485;13335,325755;16510,325755;28575,325755;35560,323850;40640,319405;42545,317500;15875,317500;12065,316865;8890,316230;6350,315595;3175,314325;0,312420;42545,283845;24765,283845;29210,285750;33020,288290;36195,291465;37465,295910;37465,306070;36195,309880;33020,313055;29210,316230;24765,317500;42545,317500;45085,314960;47625,308610;47625,293370;45085,287020;42545,283845;42545,250825;3175,250825;3175,287655;5715,286385;8255,285750;11430,285115;13970,284480;16510,283845;42545,283845;35560,278130;33655,276860;12065,276860;12065,259080;42545,259080;42545,250825;29210,275590;19685,275590;15240,276225;13970,276860;12065,276860;33655,276860;29210,275590" o:connectangles="0,0,0,0,0,0,0,0,0,0,0,0,0,0,0,0,0,0,0,0,0,0,0,0,0,0,0,0,0,0,0,0,0,0,0,0,0,0,0,0,0,0,0,0,0,0,0,0,0,0,0,0,0,0,0"/>
            <w10:wrap type="topAndBottom" anchorx="page"/>
          </v:shape>
        </w:pict>
      </w:r>
      <w:r>
        <w:pict w14:anchorId="5AA1911C">
          <v:shape id="_x0000_s1034" alt="" style="position:absolute;margin-left:526pt;margin-top:19.75pt;width:3.8pt;height:5.95pt;z-index:7312;mso-wrap-edited:f;mso-width-percent:0;mso-height-percent:0;mso-wrap-distance-left:0;mso-wrap-distance-right:0;mso-position-horizontal-relative:page;mso-width-percent:0;mso-height-percent:0" coordsize="76,119" o:spt="100" adj="0,,0" path="m,97r,16l5,115r6,1l21,118r5,l45,118r11,-3l67,105r-42,l19,104r-5,-1l9,102,5,100,,97xm66,52r-27,l46,55r6,4l57,64r3,7l60,87r-3,6l52,98r-6,5l39,105r28,l71,101,75,91r,-24l71,57,66,52xm67,l5,r,58l9,56r4,-1l18,54r4,-1l26,52r40,l64,50,56,43,53,41r-34,l19,13r48,l67,xm46,39r-15,l24,40r-3,1l19,41r34,l46,39xe" fillcolor="black" stroked="f">
            <v:stroke joinstyle="round"/>
            <v:formulas/>
            <v:path arrowok="t" o:connecttype="custom" o:connectlocs="0,312420;0,322580;3175,323850;6985,324485;13335,325755;16510,325755;28575,325755;35560,323850;42545,317500;15875,317500;12065,316865;8890,316230;5715,315595;3175,314325;0,312420;41910,283845;24765,283845;29210,285750;33020,288290;36195,291465;38100,295910;38100,306070;36195,309880;33020,313055;29210,316230;24765,317500;42545,317500;45085,314960;47625,308610;47625,293370;45085,287020;41910,283845;42545,250825;3175,250825;3175,287655;5715,286385;8255,285750;11430,285115;13970,284480;16510,283845;41910,283845;40640,282575;35560,278130;33655,276860;12065,276860;12065,259080;42545,259080;42545,250825;29210,275590;19685,275590;15240,276225;13335,276860;12065,276860;33655,276860;29210,275590" o:connectangles="0,0,0,0,0,0,0,0,0,0,0,0,0,0,0,0,0,0,0,0,0,0,0,0,0,0,0,0,0,0,0,0,0,0,0,0,0,0,0,0,0,0,0,0,0,0,0,0,0,0,0,0,0,0,0"/>
            <w10:wrap type="topAndBottom" anchorx="page"/>
          </v:shape>
        </w:pict>
      </w:r>
    </w:p>
    <w:p w14:paraId="5FD6C237" w14:textId="77777777" w:rsidR="00845F1E" w:rsidRDefault="00BA7C68">
      <w:pPr>
        <w:spacing w:line="280" w:lineRule="exact"/>
        <w:ind w:left="1367"/>
        <w:rPr>
          <w:rFonts w:ascii="Verdana"/>
          <w:sz w:val="19"/>
        </w:rPr>
      </w:pPr>
      <w:r>
        <w:rPr>
          <w:rFonts w:ascii="Verdana"/>
          <w:position w:val="-7"/>
          <w:sz w:val="19"/>
        </w:rPr>
        <w:t>10</w:t>
      </w:r>
      <w:r>
        <w:rPr>
          <w:rFonts w:ascii="Verdana"/>
          <w:sz w:val="19"/>
        </w:rPr>
        <w:t>-1</w:t>
      </w:r>
    </w:p>
    <w:p w14:paraId="4CE595CA" w14:textId="77777777" w:rsidR="00845F1E" w:rsidRDefault="00845F1E">
      <w:pPr>
        <w:pStyle w:val="BodyText"/>
        <w:rPr>
          <w:rFonts w:ascii="Verdana"/>
        </w:rPr>
      </w:pPr>
    </w:p>
    <w:p w14:paraId="1EB0501C" w14:textId="77777777" w:rsidR="00845F1E" w:rsidRDefault="00845F1E">
      <w:pPr>
        <w:pStyle w:val="BodyText"/>
        <w:spacing w:before="5"/>
        <w:rPr>
          <w:rFonts w:ascii="Verdana"/>
          <w:sz w:val="17"/>
        </w:rPr>
      </w:pPr>
    </w:p>
    <w:p w14:paraId="6CFE00F6" w14:textId="77777777" w:rsidR="00845F1E" w:rsidRDefault="00BA7C68">
      <w:pPr>
        <w:pStyle w:val="BodyText"/>
        <w:ind w:left="4909" w:right="4029"/>
        <w:jc w:val="center"/>
      </w:pPr>
      <w:r>
        <w:pict w14:anchorId="1B557294">
          <v:shape id="_x0000_s1033" alt="" style="position:absolute;left:0;text-align:left;margin-left:525.75pt;margin-top:-24.05pt;width:4.05pt;height:6.05pt;z-index:7456;mso-wrap-edited:f;mso-width-percent:0;mso-height-percent:0;mso-position-horizontal-relative:page;mso-width-percent:0;mso-height-percent:0" coordsize="81,121" o:spt="100" adj="0,,0" path="m53,l27,,17,5,10,15,5,24,2,34,,46,,60,,74,2,86,5,96r5,9l17,115r10,5l53,120r10,-5l68,108r-36,l26,104,22,96,17,88,16,76r,-32l17,32,26,16r6,-4l68,12,63,5,53,xm68,12r-20,l54,16r8,16l64,44r,32l62,88r-4,8l54,104r-6,4l68,108r2,-3l74,96,78,86,79,74,80,60,79,46,78,34,74,24,70,15,68,12xe" fillcolor="black" stroked="f">
            <v:stroke joinstyle="round"/>
            <v:formulas/>
            <v:path arrowok="t" o:connecttype="custom" o:connectlocs="33655,-305435;17145,-305435;10795,-302260;6350,-295910;3175,-290195;1270,-283845;0,-276225;0,-267335;0,-258445;1270,-250825;3175,-244475;6350,-238760;10795,-232410;17145,-229235;33655,-229235;40005,-232410;43180,-236855;20320,-236855;16510,-239395;13970,-244475;10795,-249555;10160,-257175;10160,-277495;10795,-285115;16510,-295275;20320,-297815;43180,-297815;40005,-302260;33655,-305435;43180,-297815;30480,-297815;34290,-295275;39370,-285115;40640,-277495;40640,-257175;39370,-249555;36830,-244475;34290,-239395;30480,-236855;43180,-236855;44450,-238760;46990,-244475;49530,-250825;50165,-258445;50800,-267335;50165,-276225;49530,-283845;46990,-290195;44450,-295910;43180,-297815" o:connectangles="0,0,0,0,0,0,0,0,0,0,0,0,0,0,0,0,0,0,0,0,0,0,0,0,0,0,0,0,0,0,0,0,0,0,0,0,0,0,0,0,0,0,0,0,0,0,0,0,0,0"/>
            <w10:wrap anchorx="page"/>
          </v:shape>
        </w:pict>
      </w:r>
      <w:r>
        <w:pict w14:anchorId="3FEF351A">
          <v:shape id="_x0000_s1032" alt="" style="position:absolute;left:0;text-align:left;margin-left:376.1pt;margin-top:-24.05pt;width:4.05pt;height:6.05pt;z-index:7504;mso-wrap-edited:f;mso-width-percent:0;mso-height-percent:0;mso-position-horizontal-relative:page;mso-width-percent:0;mso-height-percent:0" coordsize="81,121" o:spt="100" adj="0,,0" path="m53,l27,,17,5,10,15,6,24,2,34,,46,,60,,74,2,86,6,96r4,9l17,115r10,5l53,120r10,-5l68,108r-36,l26,104,22,96,18,88,15,76r,-32l18,32,26,16r6,-4l68,12,63,5,53,xm68,12r-20,l54,16r8,16l64,44r,32l62,88r-4,8l54,104r-6,4l68,108r2,-3l74,96,78,86,80,74r,-14l80,46,78,34,74,24,70,15,68,12xe" fillcolor="black" stroked="f">
            <v:stroke joinstyle="round"/>
            <v:formulas/>
            <v:path arrowok="t" o:connecttype="custom" o:connectlocs="33655,-305435;17145,-305435;10795,-302260;6350,-295910;3810,-290195;1270,-283845;0,-276225;0,-267335;0,-258445;1270,-250825;3810,-244475;6350,-238760;10795,-232410;17145,-229235;33655,-229235;40005,-232410;43180,-236855;20320,-236855;16510,-239395;13970,-244475;11430,-249555;9525,-257175;9525,-277495;11430,-285115;16510,-295275;20320,-297815;43180,-297815;40005,-302260;33655,-305435;43180,-297815;30480,-297815;34290,-295275;39370,-285115;40640,-277495;40640,-257175;39370,-249555;36830,-244475;34290,-239395;30480,-236855;43180,-236855;44450,-238760;46990,-244475;49530,-250825;50800,-258445;50800,-267335;50800,-276225;49530,-283845;46990,-290195;44450,-295910;43180,-297815" o:connectangles="0,0,0,0,0,0,0,0,0,0,0,0,0,0,0,0,0,0,0,0,0,0,0,0,0,0,0,0,0,0,0,0,0,0,0,0,0,0,0,0,0,0,0,0,0,0,0,0,0,0"/>
            <w10:wrap anchorx="page"/>
          </v:shape>
        </w:pict>
      </w:r>
      <w:r>
        <w:pict w14:anchorId="42119DDE">
          <v:group id="_x0000_s1029" alt="" style="position:absolute;left:0;text-align:left;margin-left:400.85pt;margin-top:60.25pt;width:37.25pt;height:6.2pt;z-index:7624;mso-position-horizontal-relative:page" coordorigin="8017,1205" coordsize="745,124">
            <v:shape id="_x0000_s1030" alt="" style="position:absolute;left:8028;top:1266;width:698;height:2" coordorigin="8029,1267" coordsize="698,0" path="m8029,1267r395,l8632,1267r81,l8726,1267e" filled="f" strokeweight=".41936mm">
              <v:path arrowok="t"/>
            </v:shape>
            <v:shape id="_x0000_s1031" type="#_x0000_t75" alt="" style="position:absolute;left:8597;top:1204;width:165;height:124">
              <v:imagedata r:id="rId210" o:title=""/>
            </v:shape>
            <w10:wrap anchorx="page"/>
          </v:group>
        </w:pict>
      </w:r>
      <w:r>
        <w:pict w14:anchorId="56EF39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alt="" style="position:absolute;left:0;text-align:left;margin-left:77.1pt;margin-top:-16.1pt;width:50.6pt;height:9.45pt;rotation:25;z-index:7648;mso-wrap-edited:f;mso-width-percent:0;mso-height-percent:0;mso-position-horizontal-relative:page;mso-width-percent:0;mso-height-percent:0" fillcolor="black" stroked="f">
            <o:extrusion v:ext="view" autorotationcenter="t"/>
            <v:textpath style="font-family:&quot;&amp;quot&quot;;font-size:9pt;v-text-kern:t;mso-text-shadow:auto" string="adaptation"/>
            <w10:wrap anchorx="page"/>
          </v:shape>
        </w:pict>
      </w:r>
      <w:r>
        <w:pict w14:anchorId="61E4E69B">
          <v:shape id="_x0000_s1027" type="#_x0000_t136" alt="" style="position:absolute;left:0;text-align:left;margin-left:90.35pt;margin-top:-6.9pt;width:18.95pt;height:9.45pt;rotation:25;z-index:7672;mso-wrap-edited:f;mso-width-percent:0;mso-height-percent:0;mso-position-horizontal-relative:page;mso-width-percent:0;mso-height-percent:0" fillcolor="black" stroked="f">
            <o:extrusion v:ext="view" autorotationcenter="t"/>
            <v:textpath style="font-family:&quot;&amp;quot&quot;;font-size:9pt;v-text-kern:t;mso-text-shadow:auto" string="rate"/>
            <w10:wrap anchorx="page"/>
          </v:shape>
        </w:pict>
      </w:r>
      <w:r>
        <w:pict w14:anchorId="4AE52CDA">
          <v:shape id="_x0000_s1026" type="#_x0000_t136" alt="" style="position:absolute;left:0;text-align:left;margin-left:168.95pt;margin-top:10.95pt;width:106.75pt;height:9.45pt;rotation:356;z-index:7744;mso-wrap-edited:f;mso-width-percent:0;mso-height-percent:0;mso-position-horizontal-relative:page;mso-width-percent:0;mso-height-percent:0" fillcolor="black" stroked="f">
            <o:extrusion v:ext="view" autorotationcenter="t"/>
            <v:textpath style="font-family:&quot;&amp;quot&quot;;font-size:9pt;v-text-kern:t;mso-text-shadow:auto" string="foreground complexity"/>
            <w10:wrap anchorx="page"/>
          </v:shape>
        </w:pict>
      </w:r>
      <w:r>
        <w:t>17</w:t>
      </w:r>
    </w:p>
    <w:p w14:paraId="6777BF72" w14:textId="77777777" w:rsidR="00845F1E" w:rsidRDefault="00BA7C68">
      <w:pPr>
        <w:pStyle w:val="BodyText"/>
        <w:spacing w:before="7"/>
        <w:rPr>
          <w:sz w:val="21"/>
        </w:rPr>
      </w:pPr>
      <w:r>
        <w:rPr>
          <w:noProof/>
        </w:rPr>
        <w:drawing>
          <wp:anchor distT="0" distB="0" distL="0" distR="0" simplePos="0" relativeHeight="7336" behindDoc="0" locked="0" layoutInCell="1" allowOverlap="1" wp14:anchorId="0D70E296" wp14:editId="3EB14C77">
            <wp:simplePos x="0" y="0"/>
            <wp:positionH relativeFrom="page">
              <wp:posOffset>1314270</wp:posOffset>
            </wp:positionH>
            <wp:positionV relativeFrom="paragraph">
              <wp:posOffset>182837</wp:posOffset>
            </wp:positionV>
            <wp:extent cx="5372162" cy="342900"/>
            <wp:effectExtent l="0" t="0" r="0" b="0"/>
            <wp:wrapTopAndBottom/>
            <wp:docPr id="45"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4.png"/>
                    <pic:cNvPicPr/>
                  </pic:nvPicPr>
                  <pic:blipFill>
                    <a:blip r:embed="rId211" cstate="print"/>
                    <a:stretch>
                      <a:fillRect/>
                    </a:stretch>
                  </pic:blipFill>
                  <pic:spPr>
                    <a:xfrm>
                      <a:off x="0" y="0"/>
                      <a:ext cx="5372162" cy="342900"/>
                    </a:xfrm>
                    <a:prstGeom prst="rect">
                      <a:avLst/>
                    </a:prstGeom>
                  </pic:spPr>
                </pic:pic>
              </a:graphicData>
            </a:graphic>
          </wp:anchor>
        </w:drawing>
      </w:r>
    </w:p>
    <w:p w14:paraId="77F86FC6" w14:textId="77777777" w:rsidR="00845F1E" w:rsidRDefault="00BA7C68">
      <w:pPr>
        <w:pStyle w:val="Heading4"/>
        <w:spacing w:before="23"/>
        <w:ind w:left="3635"/>
      </w:pPr>
      <w:r>
        <w:t>increasingly variable background</w:t>
      </w:r>
    </w:p>
    <w:p w14:paraId="10E4E655" w14:textId="77777777" w:rsidR="00845F1E" w:rsidRDefault="00845F1E">
      <w:pPr>
        <w:sectPr w:rsidR="00845F1E">
          <w:footerReference w:type="default" r:id="rId212"/>
          <w:pgSz w:w="12240" w:h="15840"/>
          <w:pgMar w:top="1500" w:right="1320" w:bottom="0" w:left="440" w:header="0" w:footer="0" w:gutter="0"/>
          <w:cols w:space="720"/>
        </w:sectPr>
      </w:pPr>
    </w:p>
    <w:p w14:paraId="386517D5" w14:textId="77777777" w:rsidR="00845F1E" w:rsidRDefault="00BA7C68">
      <w:pPr>
        <w:pStyle w:val="Heading3"/>
        <w:spacing w:before="35"/>
        <w:ind w:left="389" w:right="389"/>
        <w:jc w:val="center"/>
      </w:pPr>
      <w:r>
        <w:rPr>
          <w:w w:val="110"/>
        </w:rPr>
        <w:lastRenderedPageBreak/>
        <w:t>References</w:t>
      </w:r>
    </w:p>
    <w:p w14:paraId="19500EC3" w14:textId="77777777" w:rsidR="00845F1E" w:rsidRDefault="00BA7C68">
      <w:pPr>
        <w:pStyle w:val="ListParagraph"/>
        <w:numPr>
          <w:ilvl w:val="0"/>
          <w:numId w:val="1"/>
        </w:numPr>
        <w:tabs>
          <w:tab w:val="left" w:pos="530"/>
        </w:tabs>
        <w:spacing w:before="197" w:line="249" w:lineRule="auto"/>
        <w:ind w:hanging="310"/>
        <w:jc w:val="both"/>
        <w:rPr>
          <w:sz w:val="20"/>
        </w:rPr>
      </w:pPr>
      <w:r>
        <w:rPr>
          <w:w w:val="105"/>
          <w:sz w:val="20"/>
        </w:rPr>
        <w:t xml:space="preserve">K. </w:t>
      </w:r>
      <w:r>
        <w:rPr>
          <w:spacing w:val="-3"/>
          <w:w w:val="105"/>
          <w:sz w:val="20"/>
        </w:rPr>
        <w:t xml:space="preserve">Krishnamurthy, </w:t>
      </w:r>
      <w:r>
        <w:rPr>
          <w:w w:val="105"/>
          <w:sz w:val="20"/>
        </w:rPr>
        <w:t xml:space="preserve">A. M.  Hermundstad,  T.  Mora,  A.  M.  </w:t>
      </w:r>
      <w:r>
        <w:rPr>
          <w:spacing w:val="-3"/>
          <w:w w:val="105"/>
          <w:sz w:val="20"/>
        </w:rPr>
        <w:t xml:space="preserve">Walczak,  </w:t>
      </w:r>
      <w:r>
        <w:rPr>
          <w:w w:val="105"/>
          <w:sz w:val="20"/>
        </w:rPr>
        <w:t xml:space="preserve">and  V.  Balasubramanian, “Disorder and the  neural  representation  of  complex  odors:  smelling  in  the  real  world,”  </w:t>
      </w:r>
      <w:r>
        <w:rPr>
          <w:rFonts w:ascii="Arial" w:hAnsi="Arial"/>
          <w:i/>
          <w:w w:val="105"/>
          <w:sz w:val="20"/>
        </w:rPr>
        <w:t>bioRxiv</w:t>
      </w:r>
      <w:r>
        <w:rPr>
          <w:w w:val="105"/>
          <w:sz w:val="20"/>
        </w:rPr>
        <w:t>, vol. doi:10.1101/160382,</w:t>
      </w:r>
      <w:r>
        <w:rPr>
          <w:spacing w:val="-28"/>
          <w:w w:val="105"/>
          <w:sz w:val="20"/>
        </w:rPr>
        <w:t xml:space="preserve"> </w:t>
      </w:r>
      <w:r>
        <w:rPr>
          <w:w w:val="105"/>
          <w:sz w:val="20"/>
        </w:rPr>
        <w:t>2017.</w:t>
      </w:r>
    </w:p>
    <w:p w14:paraId="2F531426" w14:textId="77777777" w:rsidR="00845F1E" w:rsidRDefault="00BA7C68">
      <w:pPr>
        <w:pStyle w:val="ListParagraph"/>
        <w:numPr>
          <w:ilvl w:val="0"/>
          <w:numId w:val="1"/>
        </w:numPr>
        <w:tabs>
          <w:tab w:val="left" w:pos="530"/>
        </w:tabs>
        <w:spacing w:line="249" w:lineRule="auto"/>
        <w:ind w:hanging="310"/>
        <w:jc w:val="both"/>
        <w:rPr>
          <w:sz w:val="20"/>
        </w:rPr>
      </w:pPr>
      <w:r>
        <w:rPr>
          <w:w w:val="110"/>
          <w:sz w:val="20"/>
        </w:rPr>
        <w:t>E.</w:t>
      </w:r>
      <w:r>
        <w:rPr>
          <w:spacing w:val="-14"/>
          <w:w w:val="110"/>
          <w:sz w:val="20"/>
        </w:rPr>
        <w:t xml:space="preserve"> </w:t>
      </w:r>
      <w:r>
        <w:rPr>
          <w:w w:val="110"/>
          <w:sz w:val="20"/>
        </w:rPr>
        <w:t>Hallem</w:t>
      </w:r>
      <w:r>
        <w:rPr>
          <w:spacing w:val="-14"/>
          <w:w w:val="110"/>
          <w:sz w:val="20"/>
        </w:rPr>
        <w:t xml:space="preserve"> </w:t>
      </w:r>
      <w:r>
        <w:rPr>
          <w:w w:val="110"/>
          <w:sz w:val="20"/>
        </w:rPr>
        <w:t>and</w:t>
      </w:r>
      <w:r>
        <w:rPr>
          <w:spacing w:val="-14"/>
          <w:w w:val="110"/>
          <w:sz w:val="20"/>
        </w:rPr>
        <w:t xml:space="preserve"> </w:t>
      </w:r>
      <w:r>
        <w:rPr>
          <w:w w:val="110"/>
          <w:sz w:val="20"/>
        </w:rPr>
        <w:t>J.</w:t>
      </w:r>
      <w:r>
        <w:rPr>
          <w:spacing w:val="-14"/>
          <w:w w:val="110"/>
          <w:sz w:val="20"/>
        </w:rPr>
        <w:t xml:space="preserve"> </w:t>
      </w:r>
      <w:r>
        <w:rPr>
          <w:w w:val="110"/>
          <w:sz w:val="20"/>
        </w:rPr>
        <w:t>Carlson,</w:t>
      </w:r>
      <w:r>
        <w:rPr>
          <w:spacing w:val="-13"/>
          <w:w w:val="110"/>
          <w:sz w:val="20"/>
        </w:rPr>
        <w:t xml:space="preserve"> </w:t>
      </w:r>
      <w:r>
        <w:rPr>
          <w:w w:val="110"/>
          <w:sz w:val="20"/>
        </w:rPr>
        <w:t>“Coding</w:t>
      </w:r>
      <w:r>
        <w:rPr>
          <w:spacing w:val="-14"/>
          <w:w w:val="110"/>
          <w:sz w:val="20"/>
        </w:rPr>
        <w:t xml:space="preserve"> </w:t>
      </w:r>
      <w:r>
        <w:rPr>
          <w:w w:val="110"/>
          <w:sz w:val="20"/>
        </w:rPr>
        <w:t>of</w:t>
      </w:r>
      <w:r>
        <w:rPr>
          <w:spacing w:val="-14"/>
          <w:w w:val="110"/>
          <w:sz w:val="20"/>
        </w:rPr>
        <w:t xml:space="preserve"> </w:t>
      </w:r>
      <w:r>
        <w:rPr>
          <w:w w:val="110"/>
          <w:sz w:val="20"/>
        </w:rPr>
        <w:t>odors</w:t>
      </w:r>
      <w:r>
        <w:rPr>
          <w:spacing w:val="-14"/>
          <w:w w:val="110"/>
          <w:sz w:val="20"/>
        </w:rPr>
        <w:t xml:space="preserve"> </w:t>
      </w:r>
      <w:r>
        <w:rPr>
          <w:spacing w:val="-3"/>
          <w:w w:val="110"/>
          <w:sz w:val="20"/>
        </w:rPr>
        <w:t>by</w:t>
      </w:r>
      <w:r>
        <w:rPr>
          <w:spacing w:val="-14"/>
          <w:w w:val="110"/>
          <w:sz w:val="20"/>
        </w:rPr>
        <w:t xml:space="preserve"> </w:t>
      </w:r>
      <w:r>
        <w:rPr>
          <w:w w:val="110"/>
          <w:sz w:val="20"/>
        </w:rPr>
        <w:t>a</w:t>
      </w:r>
      <w:r>
        <w:rPr>
          <w:spacing w:val="-14"/>
          <w:w w:val="110"/>
          <w:sz w:val="20"/>
        </w:rPr>
        <w:t xml:space="preserve"> </w:t>
      </w:r>
      <w:r>
        <w:rPr>
          <w:w w:val="110"/>
          <w:sz w:val="20"/>
        </w:rPr>
        <w:t>receptor</w:t>
      </w:r>
      <w:r>
        <w:rPr>
          <w:spacing w:val="-14"/>
          <w:w w:val="110"/>
          <w:sz w:val="20"/>
        </w:rPr>
        <w:t xml:space="preserve"> </w:t>
      </w:r>
      <w:r>
        <w:rPr>
          <w:w w:val="110"/>
          <w:sz w:val="20"/>
        </w:rPr>
        <w:t>repertoire,”</w:t>
      </w:r>
      <w:r>
        <w:rPr>
          <w:spacing w:val="-13"/>
          <w:w w:val="110"/>
          <w:sz w:val="20"/>
        </w:rPr>
        <w:t xml:space="preserve"> </w:t>
      </w:r>
      <w:r>
        <w:rPr>
          <w:rFonts w:ascii="Arial" w:hAnsi="Arial"/>
          <w:i/>
          <w:w w:val="110"/>
          <w:sz w:val="20"/>
        </w:rPr>
        <w:t>Cell</w:t>
      </w:r>
      <w:r>
        <w:rPr>
          <w:w w:val="110"/>
          <w:sz w:val="20"/>
        </w:rPr>
        <w:t>,</w:t>
      </w:r>
      <w:r>
        <w:rPr>
          <w:spacing w:val="-13"/>
          <w:w w:val="110"/>
          <w:sz w:val="20"/>
        </w:rPr>
        <w:t xml:space="preserve"> </w:t>
      </w:r>
      <w:r>
        <w:rPr>
          <w:w w:val="110"/>
          <w:sz w:val="20"/>
        </w:rPr>
        <w:t>vol.</w:t>
      </w:r>
      <w:r>
        <w:rPr>
          <w:spacing w:val="-14"/>
          <w:w w:val="110"/>
          <w:sz w:val="20"/>
        </w:rPr>
        <w:t xml:space="preserve"> </w:t>
      </w:r>
      <w:r>
        <w:rPr>
          <w:w w:val="110"/>
          <w:sz w:val="20"/>
        </w:rPr>
        <w:t>125,</w:t>
      </w:r>
      <w:r>
        <w:rPr>
          <w:spacing w:val="-13"/>
          <w:w w:val="110"/>
          <w:sz w:val="20"/>
        </w:rPr>
        <w:t xml:space="preserve"> </w:t>
      </w:r>
      <w:r>
        <w:rPr>
          <w:w w:val="110"/>
          <w:sz w:val="20"/>
        </w:rPr>
        <w:t>no.</w:t>
      </w:r>
      <w:r>
        <w:rPr>
          <w:spacing w:val="-14"/>
          <w:w w:val="110"/>
          <w:sz w:val="20"/>
        </w:rPr>
        <w:t xml:space="preserve"> </w:t>
      </w:r>
      <w:r>
        <w:rPr>
          <w:w w:val="110"/>
          <w:sz w:val="20"/>
        </w:rPr>
        <w:t>1,</w:t>
      </w:r>
      <w:r>
        <w:rPr>
          <w:spacing w:val="-13"/>
          <w:w w:val="110"/>
          <w:sz w:val="20"/>
        </w:rPr>
        <w:t xml:space="preserve"> </w:t>
      </w:r>
      <w:r>
        <w:rPr>
          <w:w w:val="110"/>
          <w:sz w:val="20"/>
        </w:rPr>
        <w:t>pp.</w:t>
      </w:r>
      <w:r>
        <w:rPr>
          <w:spacing w:val="-14"/>
          <w:w w:val="110"/>
          <w:sz w:val="20"/>
        </w:rPr>
        <w:t xml:space="preserve"> </w:t>
      </w:r>
      <w:r>
        <w:rPr>
          <w:w w:val="110"/>
          <w:sz w:val="20"/>
        </w:rPr>
        <w:t>143–160, 2006.</w:t>
      </w:r>
    </w:p>
    <w:p w14:paraId="2138D052" w14:textId="77777777" w:rsidR="00845F1E" w:rsidRDefault="00BA7C68">
      <w:pPr>
        <w:pStyle w:val="ListParagraph"/>
        <w:numPr>
          <w:ilvl w:val="0"/>
          <w:numId w:val="1"/>
        </w:numPr>
        <w:tabs>
          <w:tab w:val="left" w:pos="530"/>
        </w:tabs>
        <w:spacing w:before="159" w:line="249" w:lineRule="auto"/>
        <w:ind w:hanging="310"/>
        <w:jc w:val="both"/>
        <w:rPr>
          <w:sz w:val="20"/>
        </w:rPr>
      </w:pPr>
      <w:r>
        <w:rPr>
          <w:w w:val="105"/>
          <w:sz w:val="20"/>
        </w:rPr>
        <w:t xml:space="preserve">G. </w:t>
      </w:r>
      <w:r>
        <w:rPr>
          <w:spacing w:val="-4"/>
          <w:w w:val="105"/>
          <w:sz w:val="20"/>
        </w:rPr>
        <w:t xml:space="preserve">Wang, </w:t>
      </w:r>
      <w:r>
        <w:rPr>
          <w:w w:val="105"/>
          <w:sz w:val="20"/>
        </w:rPr>
        <w:t xml:space="preserve">A. F. </w:t>
      </w:r>
      <w:r>
        <w:rPr>
          <w:spacing w:val="-3"/>
          <w:w w:val="105"/>
          <w:sz w:val="20"/>
        </w:rPr>
        <w:t xml:space="preserve">Carey, </w:t>
      </w:r>
      <w:r>
        <w:rPr>
          <w:w w:val="105"/>
          <w:sz w:val="20"/>
        </w:rPr>
        <w:t>J. R. Carlson, and L. J. Zwiebel, “Molecular basis of odor coding in the malaria vector</w:t>
      </w:r>
      <w:r>
        <w:rPr>
          <w:spacing w:val="-15"/>
          <w:w w:val="105"/>
          <w:sz w:val="20"/>
        </w:rPr>
        <w:t xml:space="preserve"> </w:t>
      </w:r>
      <w:r>
        <w:rPr>
          <w:w w:val="105"/>
          <w:sz w:val="20"/>
        </w:rPr>
        <w:t>mosquito</w:t>
      </w:r>
      <w:r>
        <w:rPr>
          <w:spacing w:val="-15"/>
          <w:w w:val="105"/>
          <w:sz w:val="20"/>
        </w:rPr>
        <w:t xml:space="preserve"> </w:t>
      </w:r>
      <w:r>
        <w:rPr>
          <w:w w:val="105"/>
          <w:sz w:val="20"/>
        </w:rPr>
        <w:t>anopheles</w:t>
      </w:r>
      <w:r>
        <w:rPr>
          <w:spacing w:val="-15"/>
          <w:w w:val="105"/>
          <w:sz w:val="20"/>
        </w:rPr>
        <w:t xml:space="preserve"> </w:t>
      </w:r>
      <w:r>
        <w:rPr>
          <w:w w:val="105"/>
          <w:sz w:val="20"/>
        </w:rPr>
        <w:t>gambiae,”</w:t>
      </w:r>
      <w:r>
        <w:rPr>
          <w:spacing w:val="-14"/>
          <w:w w:val="105"/>
          <w:sz w:val="20"/>
        </w:rPr>
        <w:t xml:space="preserve"> </w:t>
      </w:r>
      <w:r>
        <w:rPr>
          <w:rFonts w:ascii="Arial" w:hAnsi="Arial"/>
          <w:i/>
          <w:spacing w:val="-5"/>
          <w:w w:val="105"/>
          <w:sz w:val="20"/>
        </w:rPr>
        <w:t>Proceedings</w:t>
      </w:r>
      <w:r>
        <w:rPr>
          <w:rFonts w:ascii="Arial" w:hAnsi="Arial"/>
          <w:i/>
          <w:spacing w:val="-18"/>
          <w:w w:val="105"/>
          <w:sz w:val="20"/>
        </w:rPr>
        <w:t xml:space="preserve"> </w:t>
      </w:r>
      <w:r>
        <w:rPr>
          <w:rFonts w:ascii="Arial" w:hAnsi="Arial"/>
          <w:i/>
          <w:w w:val="105"/>
          <w:sz w:val="20"/>
        </w:rPr>
        <w:t>of</w:t>
      </w:r>
      <w:r>
        <w:rPr>
          <w:rFonts w:ascii="Arial" w:hAnsi="Arial"/>
          <w:i/>
          <w:spacing w:val="-18"/>
          <w:w w:val="105"/>
          <w:sz w:val="20"/>
        </w:rPr>
        <w:t xml:space="preserve"> </w:t>
      </w:r>
      <w:r>
        <w:rPr>
          <w:rFonts w:ascii="Arial" w:hAnsi="Arial"/>
          <w:i/>
          <w:w w:val="105"/>
          <w:sz w:val="20"/>
        </w:rPr>
        <w:t>the</w:t>
      </w:r>
      <w:r>
        <w:rPr>
          <w:rFonts w:ascii="Arial" w:hAnsi="Arial"/>
          <w:i/>
          <w:spacing w:val="-18"/>
          <w:w w:val="105"/>
          <w:sz w:val="20"/>
        </w:rPr>
        <w:t xml:space="preserve"> </w:t>
      </w:r>
      <w:r>
        <w:rPr>
          <w:rFonts w:ascii="Arial" w:hAnsi="Arial"/>
          <w:i/>
          <w:w w:val="105"/>
          <w:sz w:val="20"/>
        </w:rPr>
        <w:t>National</w:t>
      </w:r>
      <w:r>
        <w:rPr>
          <w:rFonts w:ascii="Arial" w:hAnsi="Arial"/>
          <w:i/>
          <w:spacing w:val="-18"/>
          <w:w w:val="105"/>
          <w:sz w:val="20"/>
        </w:rPr>
        <w:t xml:space="preserve"> </w:t>
      </w:r>
      <w:r>
        <w:rPr>
          <w:rFonts w:ascii="Arial" w:hAnsi="Arial"/>
          <w:i/>
          <w:spacing w:val="-4"/>
          <w:w w:val="105"/>
          <w:sz w:val="20"/>
        </w:rPr>
        <w:t>Academy</w:t>
      </w:r>
      <w:r>
        <w:rPr>
          <w:rFonts w:ascii="Arial" w:hAnsi="Arial"/>
          <w:i/>
          <w:spacing w:val="-18"/>
          <w:w w:val="105"/>
          <w:sz w:val="20"/>
        </w:rPr>
        <w:t xml:space="preserve"> </w:t>
      </w:r>
      <w:r>
        <w:rPr>
          <w:rFonts w:ascii="Arial" w:hAnsi="Arial"/>
          <w:i/>
          <w:w w:val="105"/>
          <w:sz w:val="20"/>
        </w:rPr>
        <w:t>of</w:t>
      </w:r>
      <w:r>
        <w:rPr>
          <w:rFonts w:ascii="Arial" w:hAnsi="Arial"/>
          <w:i/>
          <w:spacing w:val="-18"/>
          <w:w w:val="105"/>
          <w:sz w:val="20"/>
        </w:rPr>
        <w:t xml:space="preserve"> </w:t>
      </w:r>
      <w:r>
        <w:rPr>
          <w:rFonts w:ascii="Arial" w:hAnsi="Arial"/>
          <w:i/>
          <w:w w:val="105"/>
          <w:sz w:val="20"/>
        </w:rPr>
        <w:t>Sciences</w:t>
      </w:r>
      <w:r>
        <w:rPr>
          <w:w w:val="105"/>
          <w:sz w:val="20"/>
        </w:rPr>
        <w:t>,</w:t>
      </w:r>
      <w:r>
        <w:rPr>
          <w:spacing w:val="-15"/>
          <w:w w:val="105"/>
          <w:sz w:val="20"/>
        </w:rPr>
        <w:t xml:space="preserve"> </w:t>
      </w:r>
      <w:r>
        <w:rPr>
          <w:w w:val="105"/>
          <w:sz w:val="20"/>
        </w:rPr>
        <w:t>vol.</w:t>
      </w:r>
      <w:r>
        <w:rPr>
          <w:spacing w:val="-15"/>
          <w:w w:val="105"/>
          <w:sz w:val="20"/>
        </w:rPr>
        <w:t xml:space="preserve"> </w:t>
      </w:r>
      <w:r>
        <w:rPr>
          <w:w w:val="105"/>
          <w:sz w:val="20"/>
        </w:rPr>
        <w:t>107,</w:t>
      </w:r>
      <w:r>
        <w:rPr>
          <w:spacing w:val="-15"/>
          <w:w w:val="105"/>
          <w:sz w:val="20"/>
        </w:rPr>
        <w:t xml:space="preserve"> </w:t>
      </w:r>
      <w:r>
        <w:rPr>
          <w:w w:val="105"/>
          <w:sz w:val="20"/>
        </w:rPr>
        <w:t>no.</w:t>
      </w:r>
      <w:r>
        <w:rPr>
          <w:spacing w:val="-15"/>
          <w:w w:val="105"/>
          <w:sz w:val="20"/>
        </w:rPr>
        <w:t xml:space="preserve"> </w:t>
      </w:r>
      <w:r>
        <w:rPr>
          <w:w w:val="105"/>
          <w:sz w:val="20"/>
        </w:rPr>
        <w:t>9, pp. 4418–4423,</w:t>
      </w:r>
      <w:r>
        <w:rPr>
          <w:spacing w:val="-24"/>
          <w:w w:val="105"/>
          <w:sz w:val="20"/>
        </w:rPr>
        <w:t xml:space="preserve"> </w:t>
      </w:r>
      <w:r>
        <w:rPr>
          <w:w w:val="105"/>
          <w:sz w:val="20"/>
        </w:rPr>
        <w:t>2010.</w:t>
      </w:r>
    </w:p>
    <w:p w14:paraId="1B9C9D74" w14:textId="77777777" w:rsidR="00845F1E" w:rsidRDefault="00BA7C68">
      <w:pPr>
        <w:pStyle w:val="ListParagraph"/>
        <w:numPr>
          <w:ilvl w:val="0"/>
          <w:numId w:val="1"/>
        </w:numPr>
        <w:tabs>
          <w:tab w:val="left" w:pos="530"/>
        </w:tabs>
        <w:spacing w:line="249" w:lineRule="auto"/>
        <w:ind w:hanging="310"/>
        <w:jc w:val="both"/>
        <w:rPr>
          <w:sz w:val="20"/>
        </w:rPr>
      </w:pPr>
      <w:r>
        <w:rPr>
          <w:w w:val="105"/>
          <w:sz w:val="20"/>
        </w:rPr>
        <w:t xml:space="preserve">R. I. Wilson, “Early olfactory processing in </w:t>
      </w:r>
      <w:r>
        <w:rPr>
          <w:rFonts w:ascii="Arial" w:hAnsi="Arial"/>
          <w:i/>
          <w:w w:val="105"/>
          <w:sz w:val="20"/>
        </w:rPr>
        <w:t>Drosophila</w:t>
      </w:r>
      <w:r>
        <w:rPr>
          <w:w w:val="105"/>
          <w:sz w:val="20"/>
        </w:rPr>
        <w:t xml:space="preserve">: mechanisms and principles,” </w:t>
      </w:r>
      <w:r>
        <w:rPr>
          <w:rFonts w:ascii="Arial" w:hAnsi="Arial"/>
          <w:i/>
          <w:w w:val="105"/>
          <w:sz w:val="20"/>
        </w:rPr>
        <w:t>Annual Review of Neuroscience</w:t>
      </w:r>
      <w:r>
        <w:rPr>
          <w:w w:val="105"/>
          <w:sz w:val="20"/>
        </w:rPr>
        <w:t>,</w:t>
      </w:r>
      <w:r>
        <w:rPr>
          <w:spacing w:val="-17"/>
          <w:w w:val="105"/>
          <w:sz w:val="20"/>
        </w:rPr>
        <w:t xml:space="preserve"> </w:t>
      </w:r>
      <w:r>
        <w:rPr>
          <w:w w:val="105"/>
          <w:sz w:val="20"/>
        </w:rPr>
        <w:t>vol.</w:t>
      </w:r>
      <w:r>
        <w:rPr>
          <w:spacing w:val="-17"/>
          <w:w w:val="105"/>
          <w:sz w:val="20"/>
        </w:rPr>
        <w:t xml:space="preserve"> </w:t>
      </w:r>
      <w:r>
        <w:rPr>
          <w:w w:val="105"/>
          <w:sz w:val="20"/>
        </w:rPr>
        <w:t>36,</w:t>
      </w:r>
      <w:r>
        <w:rPr>
          <w:spacing w:val="-17"/>
          <w:w w:val="105"/>
          <w:sz w:val="20"/>
        </w:rPr>
        <w:t xml:space="preserve"> </w:t>
      </w:r>
      <w:r>
        <w:rPr>
          <w:w w:val="105"/>
          <w:sz w:val="20"/>
        </w:rPr>
        <w:t>no.</w:t>
      </w:r>
      <w:r>
        <w:rPr>
          <w:spacing w:val="-17"/>
          <w:w w:val="105"/>
          <w:sz w:val="20"/>
        </w:rPr>
        <w:t xml:space="preserve"> </w:t>
      </w:r>
      <w:r>
        <w:rPr>
          <w:w w:val="105"/>
          <w:sz w:val="20"/>
        </w:rPr>
        <w:t>1,</w:t>
      </w:r>
      <w:r>
        <w:rPr>
          <w:spacing w:val="-17"/>
          <w:w w:val="105"/>
          <w:sz w:val="20"/>
        </w:rPr>
        <w:t xml:space="preserve"> </w:t>
      </w:r>
      <w:r>
        <w:rPr>
          <w:w w:val="105"/>
          <w:sz w:val="20"/>
        </w:rPr>
        <w:t>pp.</w:t>
      </w:r>
      <w:r>
        <w:rPr>
          <w:spacing w:val="-17"/>
          <w:w w:val="105"/>
          <w:sz w:val="20"/>
        </w:rPr>
        <w:t xml:space="preserve"> </w:t>
      </w:r>
      <w:r>
        <w:rPr>
          <w:w w:val="105"/>
          <w:sz w:val="20"/>
        </w:rPr>
        <w:t>217–241,</w:t>
      </w:r>
      <w:r>
        <w:rPr>
          <w:spacing w:val="-17"/>
          <w:w w:val="105"/>
          <w:sz w:val="20"/>
        </w:rPr>
        <w:t xml:space="preserve"> </w:t>
      </w:r>
      <w:r>
        <w:rPr>
          <w:w w:val="105"/>
          <w:sz w:val="20"/>
        </w:rPr>
        <w:t>2013.</w:t>
      </w:r>
    </w:p>
    <w:p w14:paraId="62511F70" w14:textId="77777777" w:rsidR="00845F1E" w:rsidRDefault="00BA7C68">
      <w:pPr>
        <w:pStyle w:val="ListParagraph"/>
        <w:numPr>
          <w:ilvl w:val="0"/>
          <w:numId w:val="1"/>
        </w:numPr>
        <w:tabs>
          <w:tab w:val="left" w:pos="530"/>
        </w:tabs>
        <w:ind w:right="0" w:hanging="310"/>
        <w:jc w:val="left"/>
        <w:rPr>
          <w:rFonts w:ascii="Arial" w:hAnsi="Arial"/>
          <w:i/>
          <w:sz w:val="20"/>
        </w:rPr>
      </w:pPr>
      <w:r>
        <w:rPr>
          <w:w w:val="105"/>
          <w:sz w:val="20"/>
        </w:rPr>
        <w:t>S.</w:t>
      </w:r>
      <w:r>
        <w:rPr>
          <w:spacing w:val="11"/>
          <w:w w:val="105"/>
          <w:sz w:val="20"/>
        </w:rPr>
        <w:t xml:space="preserve"> </w:t>
      </w:r>
      <w:r>
        <w:rPr>
          <w:w w:val="105"/>
          <w:sz w:val="20"/>
        </w:rPr>
        <w:t>Caron,</w:t>
      </w:r>
      <w:r>
        <w:rPr>
          <w:spacing w:val="12"/>
          <w:w w:val="105"/>
          <w:sz w:val="20"/>
        </w:rPr>
        <w:t xml:space="preserve"> </w:t>
      </w:r>
      <w:r>
        <w:rPr>
          <w:w w:val="105"/>
          <w:sz w:val="20"/>
        </w:rPr>
        <w:t>V.</w:t>
      </w:r>
      <w:r>
        <w:rPr>
          <w:spacing w:val="11"/>
          <w:w w:val="105"/>
          <w:sz w:val="20"/>
        </w:rPr>
        <w:t xml:space="preserve"> </w:t>
      </w:r>
      <w:r>
        <w:rPr>
          <w:w w:val="105"/>
          <w:sz w:val="20"/>
        </w:rPr>
        <w:t>Ruta,</w:t>
      </w:r>
      <w:r>
        <w:rPr>
          <w:spacing w:val="12"/>
          <w:w w:val="105"/>
          <w:sz w:val="20"/>
        </w:rPr>
        <w:t xml:space="preserve"> </w:t>
      </w:r>
      <w:r>
        <w:rPr>
          <w:w w:val="105"/>
          <w:sz w:val="20"/>
        </w:rPr>
        <w:t>L.</w:t>
      </w:r>
      <w:r>
        <w:rPr>
          <w:spacing w:val="11"/>
          <w:w w:val="105"/>
          <w:sz w:val="20"/>
        </w:rPr>
        <w:t xml:space="preserve"> </w:t>
      </w:r>
      <w:r>
        <w:rPr>
          <w:w w:val="105"/>
          <w:sz w:val="20"/>
        </w:rPr>
        <w:t>Abbott,</w:t>
      </w:r>
      <w:r>
        <w:rPr>
          <w:spacing w:val="12"/>
          <w:w w:val="105"/>
          <w:sz w:val="20"/>
        </w:rPr>
        <w:t xml:space="preserve"> </w:t>
      </w:r>
      <w:r>
        <w:rPr>
          <w:w w:val="105"/>
          <w:sz w:val="20"/>
        </w:rPr>
        <w:t>and</w:t>
      </w:r>
      <w:r>
        <w:rPr>
          <w:spacing w:val="11"/>
          <w:w w:val="105"/>
          <w:sz w:val="20"/>
        </w:rPr>
        <w:t xml:space="preserve"> </w:t>
      </w:r>
      <w:r>
        <w:rPr>
          <w:w w:val="105"/>
          <w:sz w:val="20"/>
        </w:rPr>
        <w:t>R.</w:t>
      </w:r>
      <w:r>
        <w:rPr>
          <w:spacing w:val="11"/>
          <w:w w:val="105"/>
          <w:sz w:val="20"/>
        </w:rPr>
        <w:t xml:space="preserve"> </w:t>
      </w:r>
      <w:r>
        <w:rPr>
          <w:w w:val="105"/>
          <w:sz w:val="20"/>
        </w:rPr>
        <w:t>Axel,</w:t>
      </w:r>
      <w:r>
        <w:rPr>
          <w:spacing w:val="12"/>
          <w:w w:val="105"/>
          <w:sz w:val="20"/>
        </w:rPr>
        <w:t xml:space="preserve"> </w:t>
      </w:r>
      <w:r>
        <w:rPr>
          <w:w w:val="105"/>
          <w:sz w:val="20"/>
        </w:rPr>
        <w:t>“Random</w:t>
      </w:r>
      <w:r>
        <w:rPr>
          <w:spacing w:val="11"/>
          <w:w w:val="105"/>
          <w:sz w:val="20"/>
        </w:rPr>
        <w:t xml:space="preserve"> </w:t>
      </w:r>
      <w:r>
        <w:rPr>
          <w:w w:val="105"/>
          <w:sz w:val="20"/>
        </w:rPr>
        <w:t>convergence</w:t>
      </w:r>
      <w:r>
        <w:rPr>
          <w:spacing w:val="11"/>
          <w:w w:val="105"/>
          <w:sz w:val="20"/>
        </w:rPr>
        <w:t xml:space="preserve"> </w:t>
      </w:r>
      <w:r>
        <w:rPr>
          <w:w w:val="105"/>
          <w:sz w:val="20"/>
        </w:rPr>
        <w:t>of</w:t>
      </w:r>
      <w:r>
        <w:rPr>
          <w:spacing w:val="11"/>
          <w:w w:val="105"/>
          <w:sz w:val="20"/>
        </w:rPr>
        <w:t xml:space="preserve"> </w:t>
      </w:r>
      <w:r>
        <w:rPr>
          <w:w w:val="105"/>
          <w:sz w:val="20"/>
        </w:rPr>
        <w:t>olfactory</w:t>
      </w:r>
      <w:r>
        <w:rPr>
          <w:spacing w:val="11"/>
          <w:w w:val="105"/>
          <w:sz w:val="20"/>
        </w:rPr>
        <w:t xml:space="preserve"> </w:t>
      </w:r>
      <w:r>
        <w:rPr>
          <w:w w:val="105"/>
          <w:sz w:val="20"/>
        </w:rPr>
        <w:t>inputs</w:t>
      </w:r>
      <w:r>
        <w:rPr>
          <w:spacing w:val="11"/>
          <w:w w:val="105"/>
          <w:sz w:val="20"/>
        </w:rPr>
        <w:t xml:space="preserve"> </w:t>
      </w:r>
      <w:r>
        <w:rPr>
          <w:w w:val="105"/>
          <w:sz w:val="20"/>
        </w:rPr>
        <w:t>in</w:t>
      </w:r>
      <w:r>
        <w:rPr>
          <w:spacing w:val="11"/>
          <w:w w:val="105"/>
          <w:sz w:val="20"/>
        </w:rPr>
        <w:t xml:space="preserve"> </w:t>
      </w:r>
      <w:r>
        <w:rPr>
          <w:w w:val="105"/>
          <w:sz w:val="20"/>
        </w:rPr>
        <w:t>the</w:t>
      </w:r>
      <w:r>
        <w:rPr>
          <w:spacing w:val="15"/>
          <w:w w:val="105"/>
          <w:sz w:val="20"/>
        </w:rPr>
        <w:t xml:space="preserve"> </w:t>
      </w:r>
      <w:r>
        <w:rPr>
          <w:rFonts w:ascii="Arial" w:hAnsi="Arial"/>
          <w:i/>
          <w:w w:val="105"/>
          <w:sz w:val="20"/>
        </w:rPr>
        <w:t>Drosophila</w:t>
      </w:r>
    </w:p>
    <w:p w14:paraId="5D3003A5" w14:textId="77777777" w:rsidR="00845F1E" w:rsidRDefault="00BA7C68">
      <w:pPr>
        <w:pStyle w:val="BodyText"/>
        <w:spacing w:before="8"/>
        <w:ind w:left="529"/>
      </w:pPr>
      <w:r>
        <w:rPr>
          <w:w w:val="105"/>
        </w:rPr>
        <w:t xml:space="preserve">mushroom body,” </w:t>
      </w:r>
      <w:r>
        <w:rPr>
          <w:rFonts w:ascii="Arial" w:hAnsi="Arial"/>
          <w:i/>
          <w:w w:val="105"/>
        </w:rPr>
        <w:t>Nature</w:t>
      </w:r>
      <w:r>
        <w:rPr>
          <w:w w:val="105"/>
        </w:rPr>
        <w:t>, vol. 497, no. 4774, pp. 113–117, 2013.</w:t>
      </w:r>
    </w:p>
    <w:p w14:paraId="1608C9BB" w14:textId="77777777" w:rsidR="00845F1E" w:rsidRDefault="00BA7C68">
      <w:pPr>
        <w:pStyle w:val="ListParagraph"/>
        <w:numPr>
          <w:ilvl w:val="0"/>
          <w:numId w:val="1"/>
        </w:numPr>
        <w:tabs>
          <w:tab w:val="left" w:pos="530"/>
        </w:tabs>
        <w:spacing w:before="168" w:line="249" w:lineRule="auto"/>
        <w:ind w:right="121" w:hanging="310"/>
        <w:jc w:val="both"/>
        <w:rPr>
          <w:sz w:val="20"/>
        </w:rPr>
      </w:pPr>
      <w:r>
        <w:rPr>
          <w:w w:val="110"/>
          <w:sz w:val="20"/>
        </w:rPr>
        <w:t>H.-H.</w:t>
      </w:r>
      <w:r>
        <w:rPr>
          <w:spacing w:val="-4"/>
          <w:w w:val="110"/>
          <w:sz w:val="20"/>
        </w:rPr>
        <w:t xml:space="preserve"> </w:t>
      </w:r>
      <w:r>
        <w:rPr>
          <w:w w:val="110"/>
          <w:sz w:val="20"/>
        </w:rPr>
        <w:t>Lin,</w:t>
      </w:r>
      <w:r>
        <w:rPr>
          <w:spacing w:val="-4"/>
          <w:w w:val="110"/>
          <w:sz w:val="20"/>
        </w:rPr>
        <w:t xml:space="preserve"> </w:t>
      </w:r>
      <w:r>
        <w:rPr>
          <w:w w:val="110"/>
          <w:sz w:val="20"/>
        </w:rPr>
        <w:t>J.</w:t>
      </w:r>
      <w:r>
        <w:rPr>
          <w:spacing w:val="-4"/>
          <w:w w:val="110"/>
          <w:sz w:val="20"/>
        </w:rPr>
        <w:t xml:space="preserve"> </w:t>
      </w:r>
      <w:r>
        <w:rPr>
          <w:w w:val="110"/>
          <w:sz w:val="20"/>
        </w:rPr>
        <w:t>S.-Y.</w:t>
      </w:r>
      <w:r>
        <w:rPr>
          <w:spacing w:val="-4"/>
          <w:w w:val="110"/>
          <w:sz w:val="20"/>
        </w:rPr>
        <w:t xml:space="preserve"> </w:t>
      </w:r>
      <w:r>
        <w:rPr>
          <w:w w:val="110"/>
          <w:sz w:val="20"/>
        </w:rPr>
        <w:t>Lai,</w:t>
      </w:r>
      <w:r>
        <w:rPr>
          <w:spacing w:val="-4"/>
          <w:w w:val="110"/>
          <w:sz w:val="20"/>
        </w:rPr>
        <w:t xml:space="preserve"> </w:t>
      </w:r>
      <w:r>
        <w:rPr>
          <w:w w:val="110"/>
          <w:sz w:val="20"/>
        </w:rPr>
        <w:t>A.-L.</w:t>
      </w:r>
      <w:r>
        <w:rPr>
          <w:spacing w:val="-4"/>
          <w:w w:val="110"/>
          <w:sz w:val="20"/>
        </w:rPr>
        <w:t xml:space="preserve"> </w:t>
      </w:r>
      <w:r>
        <w:rPr>
          <w:w w:val="110"/>
          <w:sz w:val="20"/>
        </w:rPr>
        <w:t>Chin,</w:t>
      </w:r>
      <w:r>
        <w:rPr>
          <w:spacing w:val="-4"/>
          <w:w w:val="110"/>
          <w:sz w:val="20"/>
        </w:rPr>
        <w:t xml:space="preserve"> </w:t>
      </w:r>
      <w:r>
        <w:rPr>
          <w:w w:val="110"/>
          <w:sz w:val="20"/>
        </w:rPr>
        <w:t>Y.-C.</w:t>
      </w:r>
      <w:r>
        <w:rPr>
          <w:spacing w:val="-4"/>
          <w:w w:val="110"/>
          <w:sz w:val="20"/>
        </w:rPr>
        <w:t xml:space="preserve"> </w:t>
      </w:r>
      <w:r>
        <w:rPr>
          <w:w w:val="110"/>
          <w:sz w:val="20"/>
        </w:rPr>
        <w:t>Chen,</w:t>
      </w:r>
      <w:r>
        <w:rPr>
          <w:spacing w:val="-4"/>
          <w:w w:val="110"/>
          <w:sz w:val="20"/>
        </w:rPr>
        <w:t xml:space="preserve"> </w:t>
      </w:r>
      <w:r>
        <w:rPr>
          <w:w w:val="110"/>
          <w:sz w:val="20"/>
        </w:rPr>
        <w:t>and</w:t>
      </w:r>
      <w:r>
        <w:rPr>
          <w:spacing w:val="-4"/>
          <w:w w:val="110"/>
          <w:sz w:val="20"/>
        </w:rPr>
        <w:t xml:space="preserve"> </w:t>
      </w:r>
      <w:r>
        <w:rPr>
          <w:w w:val="110"/>
          <w:sz w:val="20"/>
        </w:rPr>
        <w:t>A.-S.</w:t>
      </w:r>
      <w:r>
        <w:rPr>
          <w:spacing w:val="-4"/>
          <w:w w:val="110"/>
          <w:sz w:val="20"/>
        </w:rPr>
        <w:t xml:space="preserve"> </w:t>
      </w:r>
      <w:r>
        <w:rPr>
          <w:w w:val="110"/>
          <w:sz w:val="20"/>
        </w:rPr>
        <w:t>Chiang,</w:t>
      </w:r>
      <w:r>
        <w:rPr>
          <w:spacing w:val="-4"/>
          <w:w w:val="110"/>
          <w:sz w:val="20"/>
        </w:rPr>
        <w:t xml:space="preserve"> </w:t>
      </w:r>
      <w:r>
        <w:rPr>
          <w:w w:val="110"/>
          <w:sz w:val="20"/>
        </w:rPr>
        <w:t>“A</w:t>
      </w:r>
      <w:r>
        <w:rPr>
          <w:spacing w:val="-4"/>
          <w:w w:val="110"/>
          <w:sz w:val="20"/>
        </w:rPr>
        <w:t xml:space="preserve"> </w:t>
      </w:r>
      <w:r>
        <w:rPr>
          <w:w w:val="110"/>
          <w:sz w:val="20"/>
        </w:rPr>
        <w:t>map</w:t>
      </w:r>
      <w:r>
        <w:rPr>
          <w:spacing w:val="-4"/>
          <w:w w:val="110"/>
          <w:sz w:val="20"/>
        </w:rPr>
        <w:t xml:space="preserve"> </w:t>
      </w:r>
      <w:r>
        <w:rPr>
          <w:w w:val="110"/>
          <w:sz w:val="20"/>
        </w:rPr>
        <w:t>of</w:t>
      </w:r>
      <w:r>
        <w:rPr>
          <w:spacing w:val="-4"/>
          <w:w w:val="110"/>
          <w:sz w:val="20"/>
        </w:rPr>
        <w:t xml:space="preserve"> </w:t>
      </w:r>
      <w:r>
        <w:rPr>
          <w:w w:val="110"/>
          <w:sz w:val="20"/>
        </w:rPr>
        <w:t>olfactory</w:t>
      </w:r>
      <w:r>
        <w:rPr>
          <w:spacing w:val="-4"/>
          <w:w w:val="110"/>
          <w:sz w:val="20"/>
        </w:rPr>
        <w:t xml:space="preserve"> </w:t>
      </w:r>
      <w:r>
        <w:rPr>
          <w:w w:val="110"/>
          <w:sz w:val="20"/>
        </w:rPr>
        <w:t>representation in</w:t>
      </w:r>
      <w:r>
        <w:rPr>
          <w:spacing w:val="-24"/>
          <w:w w:val="110"/>
          <w:sz w:val="20"/>
        </w:rPr>
        <w:t xml:space="preserve"> </w:t>
      </w:r>
      <w:r>
        <w:rPr>
          <w:w w:val="110"/>
          <w:sz w:val="20"/>
        </w:rPr>
        <w:t>the</w:t>
      </w:r>
      <w:r>
        <w:rPr>
          <w:spacing w:val="-24"/>
          <w:w w:val="110"/>
          <w:sz w:val="20"/>
        </w:rPr>
        <w:t xml:space="preserve"> </w:t>
      </w:r>
      <w:r>
        <w:rPr>
          <w:rFonts w:ascii="Arial" w:hAnsi="Arial"/>
          <w:i/>
          <w:w w:val="110"/>
          <w:sz w:val="20"/>
        </w:rPr>
        <w:t>Drosophila</w:t>
      </w:r>
      <w:r>
        <w:rPr>
          <w:rFonts w:ascii="Arial" w:hAnsi="Arial"/>
          <w:i/>
          <w:spacing w:val="-23"/>
          <w:w w:val="110"/>
          <w:sz w:val="20"/>
        </w:rPr>
        <w:t xml:space="preserve"> </w:t>
      </w:r>
      <w:r>
        <w:rPr>
          <w:w w:val="110"/>
          <w:sz w:val="20"/>
        </w:rPr>
        <w:t>mushroom</w:t>
      </w:r>
      <w:r>
        <w:rPr>
          <w:spacing w:val="-24"/>
          <w:w w:val="110"/>
          <w:sz w:val="20"/>
        </w:rPr>
        <w:t xml:space="preserve"> </w:t>
      </w:r>
      <w:r>
        <w:rPr>
          <w:w w:val="110"/>
          <w:sz w:val="20"/>
        </w:rPr>
        <w:t>body,”</w:t>
      </w:r>
      <w:r>
        <w:rPr>
          <w:spacing w:val="-24"/>
          <w:w w:val="110"/>
          <w:sz w:val="20"/>
        </w:rPr>
        <w:t xml:space="preserve"> </w:t>
      </w:r>
      <w:r>
        <w:rPr>
          <w:rFonts w:ascii="Arial" w:hAnsi="Arial"/>
          <w:i/>
          <w:w w:val="110"/>
          <w:sz w:val="20"/>
        </w:rPr>
        <w:t>Cell</w:t>
      </w:r>
      <w:r>
        <w:rPr>
          <w:w w:val="110"/>
          <w:sz w:val="20"/>
        </w:rPr>
        <w:t>,</w:t>
      </w:r>
      <w:r>
        <w:rPr>
          <w:spacing w:val="-24"/>
          <w:w w:val="110"/>
          <w:sz w:val="20"/>
        </w:rPr>
        <w:t xml:space="preserve"> </w:t>
      </w:r>
      <w:r>
        <w:rPr>
          <w:w w:val="110"/>
          <w:sz w:val="20"/>
        </w:rPr>
        <w:t>vol.</w:t>
      </w:r>
      <w:r>
        <w:rPr>
          <w:spacing w:val="-24"/>
          <w:w w:val="110"/>
          <w:sz w:val="20"/>
        </w:rPr>
        <w:t xml:space="preserve"> </w:t>
      </w:r>
      <w:r>
        <w:rPr>
          <w:w w:val="110"/>
          <w:sz w:val="20"/>
        </w:rPr>
        <w:t>128,</w:t>
      </w:r>
      <w:r>
        <w:rPr>
          <w:spacing w:val="-24"/>
          <w:w w:val="110"/>
          <w:sz w:val="20"/>
        </w:rPr>
        <w:t xml:space="preserve"> </w:t>
      </w:r>
      <w:r>
        <w:rPr>
          <w:w w:val="110"/>
          <w:sz w:val="20"/>
        </w:rPr>
        <w:t>no.</w:t>
      </w:r>
      <w:r>
        <w:rPr>
          <w:spacing w:val="-24"/>
          <w:w w:val="110"/>
          <w:sz w:val="20"/>
        </w:rPr>
        <w:t xml:space="preserve"> </w:t>
      </w:r>
      <w:r>
        <w:rPr>
          <w:w w:val="110"/>
          <w:sz w:val="20"/>
        </w:rPr>
        <w:t>6,</w:t>
      </w:r>
      <w:r>
        <w:rPr>
          <w:spacing w:val="-24"/>
          <w:w w:val="110"/>
          <w:sz w:val="20"/>
        </w:rPr>
        <w:t xml:space="preserve"> </w:t>
      </w:r>
      <w:r>
        <w:rPr>
          <w:w w:val="110"/>
          <w:sz w:val="20"/>
        </w:rPr>
        <w:t>pp.</w:t>
      </w:r>
      <w:r>
        <w:rPr>
          <w:spacing w:val="-24"/>
          <w:w w:val="110"/>
          <w:sz w:val="20"/>
        </w:rPr>
        <w:t xml:space="preserve"> </w:t>
      </w:r>
      <w:r>
        <w:rPr>
          <w:w w:val="110"/>
          <w:sz w:val="20"/>
        </w:rPr>
        <w:t>1205–1217,</w:t>
      </w:r>
      <w:r>
        <w:rPr>
          <w:spacing w:val="-24"/>
          <w:w w:val="110"/>
          <w:sz w:val="20"/>
        </w:rPr>
        <w:t xml:space="preserve"> </w:t>
      </w:r>
      <w:r>
        <w:rPr>
          <w:w w:val="110"/>
          <w:sz w:val="20"/>
        </w:rPr>
        <w:t>2007.</w:t>
      </w:r>
    </w:p>
    <w:p w14:paraId="6A2FB6EA" w14:textId="77777777" w:rsidR="00845F1E" w:rsidRDefault="00BA7C68">
      <w:pPr>
        <w:pStyle w:val="ListParagraph"/>
        <w:numPr>
          <w:ilvl w:val="0"/>
          <w:numId w:val="1"/>
        </w:numPr>
        <w:tabs>
          <w:tab w:val="left" w:pos="530"/>
        </w:tabs>
        <w:spacing w:line="249" w:lineRule="auto"/>
        <w:ind w:hanging="310"/>
        <w:jc w:val="both"/>
        <w:rPr>
          <w:sz w:val="20"/>
        </w:rPr>
      </w:pPr>
      <w:r>
        <w:rPr>
          <w:w w:val="105"/>
          <w:sz w:val="20"/>
        </w:rPr>
        <w:t>M.</w:t>
      </w:r>
      <w:r>
        <w:rPr>
          <w:spacing w:val="-14"/>
          <w:w w:val="105"/>
          <w:sz w:val="20"/>
        </w:rPr>
        <w:t xml:space="preserve"> </w:t>
      </w:r>
      <w:r>
        <w:rPr>
          <w:w w:val="105"/>
          <w:sz w:val="20"/>
        </w:rPr>
        <w:t>Heisenberg,</w:t>
      </w:r>
      <w:r>
        <w:rPr>
          <w:spacing w:val="-13"/>
          <w:w w:val="105"/>
          <w:sz w:val="20"/>
        </w:rPr>
        <w:t xml:space="preserve"> </w:t>
      </w:r>
      <w:r>
        <w:rPr>
          <w:w w:val="105"/>
          <w:sz w:val="20"/>
        </w:rPr>
        <w:t>“Mushroom</w:t>
      </w:r>
      <w:r>
        <w:rPr>
          <w:spacing w:val="-15"/>
          <w:w w:val="105"/>
          <w:sz w:val="20"/>
        </w:rPr>
        <w:t xml:space="preserve"> </w:t>
      </w:r>
      <w:r>
        <w:rPr>
          <w:spacing w:val="1"/>
          <w:w w:val="105"/>
          <w:sz w:val="20"/>
        </w:rPr>
        <w:t>body</w:t>
      </w:r>
      <w:r>
        <w:rPr>
          <w:spacing w:val="-14"/>
          <w:w w:val="105"/>
          <w:sz w:val="20"/>
        </w:rPr>
        <w:t xml:space="preserve"> </w:t>
      </w:r>
      <w:r>
        <w:rPr>
          <w:w w:val="105"/>
          <w:sz w:val="20"/>
        </w:rPr>
        <w:t>memoir:</w:t>
      </w:r>
      <w:r>
        <w:rPr>
          <w:spacing w:val="2"/>
          <w:w w:val="105"/>
          <w:sz w:val="20"/>
        </w:rPr>
        <w:t xml:space="preserve"> </w:t>
      </w:r>
      <w:r>
        <w:rPr>
          <w:w w:val="105"/>
          <w:sz w:val="20"/>
        </w:rPr>
        <w:t>from</w:t>
      </w:r>
      <w:r>
        <w:rPr>
          <w:spacing w:val="-14"/>
          <w:w w:val="105"/>
          <w:sz w:val="20"/>
        </w:rPr>
        <w:t xml:space="preserve"> </w:t>
      </w:r>
      <w:r>
        <w:rPr>
          <w:w w:val="105"/>
          <w:sz w:val="20"/>
        </w:rPr>
        <w:t>maps</w:t>
      </w:r>
      <w:r>
        <w:rPr>
          <w:spacing w:val="-14"/>
          <w:w w:val="105"/>
          <w:sz w:val="20"/>
        </w:rPr>
        <w:t xml:space="preserve"> </w:t>
      </w:r>
      <w:r>
        <w:rPr>
          <w:w w:val="105"/>
          <w:sz w:val="20"/>
        </w:rPr>
        <w:t>to</w:t>
      </w:r>
      <w:r>
        <w:rPr>
          <w:spacing w:val="-14"/>
          <w:w w:val="105"/>
          <w:sz w:val="20"/>
        </w:rPr>
        <w:t xml:space="preserve"> </w:t>
      </w:r>
      <w:r>
        <w:rPr>
          <w:w w:val="105"/>
          <w:sz w:val="20"/>
        </w:rPr>
        <w:t>models,”</w:t>
      </w:r>
      <w:r>
        <w:rPr>
          <w:spacing w:val="-13"/>
          <w:w w:val="105"/>
          <w:sz w:val="20"/>
        </w:rPr>
        <w:t xml:space="preserve"> </w:t>
      </w:r>
      <w:r>
        <w:rPr>
          <w:rFonts w:ascii="Arial" w:hAnsi="Arial"/>
          <w:i/>
          <w:w w:val="105"/>
          <w:sz w:val="20"/>
        </w:rPr>
        <w:t>Nature</w:t>
      </w:r>
      <w:r>
        <w:rPr>
          <w:rFonts w:ascii="Arial" w:hAnsi="Arial"/>
          <w:i/>
          <w:spacing w:val="-17"/>
          <w:w w:val="105"/>
          <w:sz w:val="20"/>
        </w:rPr>
        <w:t xml:space="preserve"> </w:t>
      </w:r>
      <w:r>
        <w:rPr>
          <w:rFonts w:ascii="Arial" w:hAnsi="Arial"/>
          <w:i/>
          <w:w w:val="105"/>
          <w:sz w:val="20"/>
        </w:rPr>
        <w:t>Reviews</w:t>
      </w:r>
      <w:r>
        <w:rPr>
          <w:rFonts w:ascii="Arial" w:hAnsi="Arial"/>
          <w:i/>
          <w:spacing w:val="-17"/>
          <w:w w:val="105"/>
          <w:sz w:val="20"/>
        </w:rPr>
        <w:t xml:space="preserve"> </w:t>
      </w:r>
      <w:r>
        <w:rPr>
          <w:rFonts w:ascii="Arial" w:hAnsi="Arial"/>
          <w:i/>
          <w:w w:val="105"/>
          <w:sz w:val="20"/>
        </w:rPr>
        <w:t>Neuroscience</w:t>
      </w:r>
      <w:r>
        <w:rPr>
          <w:w w:val="105"/>
          <w:sz w:val="20"/>
        </w:rPr>
        <w:t>,</w:t>
      </w:r>
      <w:r>
        <w:rPr>
          <w:spacing w:val="-13"/>
          <w:w w:val="105"/>
          <w:sz w:val="20"/>
        </w:rPr>
        <w:t xml:space="preserve"> </w:t>
      </w:r>
      <w:r>
        <w:rPr>
          <w:w w:val="105"/>
          <w:sz w:val="20"/>
        </w:rPr>
        <w:t>vol.</w:t>
      </w:r>
      <w:r>
        <w:rPr>
          <w:spacing w:val="-15"/>
          <w:w w:val="105"/>
          <w:sz w:val="20"/>
        </w:rPr>
        <w:t xml:space="preserve"> </w:t>
      </w:r>
      <w:r>
        <w:rPr>
          <w:w w:val="105"/>
          <w:sz w:val="20"/>
        </w:rPr>
        <w:t>4, pp. 266–275,</w:t>
      </w:r>
      <w:r>
        <w:rPr>
          <w:spacing w:val="-13"/>
          <w:w w:val="105"/>
          <w:sz w:val="20"/>
        </w:rPr>
        <w:t xml:space="preserve"> </w:t>
      </w:r>
      <w:r>
        <w:rPr>
          <w:w w:val="105"/>
          <w:sz w:val="20"/>
        </w:rPr>
        <w:t>2003.</w:t>
      </w:r>
    </w:p>
    <w:p w14:paraId="438920C0" w14:textId="77777777" w:rsidR="00845F1E" w:rsidRDefault="00BA7C68">
      <w:pPr>
        <w:pStyle w:val="ListParagraph"/>
        <w:numPr>
          <w:ilvl w:val="0"/>
          <w:numId w:val="1"/>
        </w:numPr>
        <w:tabs>
          <w:tab w:val="left" w:pos="530"/>
        </w:tabs>
        <w:spacing w:line="249" w:lineRule="auto"/>
        <w:ind w:hanging="310"/>
        <w:jc w:val="both"/>
        <w:rPr>
          <w:sz w:val="20"/>
        </w:rPr>
      </w:pPr>
      <w:r>
        <w:rPr>
          <w:w w:val="110"/>
          <w:sz w:val="20"/>
        </w:rPr>
        <w:t>A.</w:t>
      </w:r>
      <w:r>
        <w:rPr>
          <w:spacing w:val="-22"/>
          <w:w w:val="110"/>
          <w:sz w:val="20"/>
        </w:rPr>
        <w:t xml:space="preserve"> </w:t>
      </w:r>
      <w:r>
        <w:rPr>
          <w:w w:val="110"/>
          <w:sz w:val="20"/>
        </w:rPr>
        <w:t>Celani,</w:t>
      </w:r>
      <w:r>
        <w:rPr>
          <w:spacing w:val="-21"/>
          <w:w w:val="110"/>
          <w:sz w:val="20"/>
        </w:rPr>
        <w:t xml:space="preserve"> </w:t>
      </w:r>
      <w:r>
        <w:rPr>
          <w:w w:val="110"/>
          <w:sz w:val="20"/>
        </w:rPr>
        <w:t>E.</w:t>
      </w:r>
      <w:r>
        <w:rPr>
          <w:spacing w:val="-22"/>
          <w:w w:val="110"/>
          <w:sz w:val="20"/>
        </w:rPr>
        <w:t xml:space="preserve"> </w:t>
      </w:r>
      <w:r>
        <w:rPr>
          <w:w w:val="110"/>
          <w:sz w:val="20"/>
        </w:rPr>
        <w:t>Villermaux,</w:t>
      </w:r>
      <w:r>
        <w:rPr>
          <w:spacing w:val="-21"/>
          <w:w w:val="110"/>
          <w:sz w:val="20"/>
        </w:rPr>
        <w:t xml:space="preserve"> </w:t>
      </w:r>
      <w:r>
        <w:rPr>
          <w:w w:val="110"/>
          <w:sz w:val="20"/>
        </w:rPr>
        <w:t>and</w:t>
      </w:r>
      <w:r>
        <w:rPr>
          <w:spacing w:val="-22"/>
          <w:w w:val="110"/>
          <w:sz w:val="20"/>
        </w:rPr>
        <w:t xml:space="preserve"> </w:t>
      </w:r>
      <w:r>
        <w:rPr>
          <w:w w:val="110"/>
          <w:sz w:val="20"/>
        </w:rPr>
        <w:t>M.</w:t>
      </w:r>
      <w:r>
        <w:rPr>
          <w:spacing w:val="-22"/>
          <w:w w:val="110"/>
          <w:sz w:val="20"/>
        </w:rPr>
        <w:t xml:space="preserve"> </w:t>
      </w:r>
      <w:r>
        <w:rPr>
          <w:w w:val="110"/>
          <w:sz w:val="20"/>
        </w:rPr>
        <w:t>Vergassola,</w:t>
      </w:r>
      <w:r>
        <w:rPr>
          <w:spacing w:val="-21"/>
          <w:w w:val="110"/>
          <w:sz w:val="20"/>
        </w:rPr>
        <w:t xml:space="preserve"> </w:t>
      </w:r>
      <w:r>
        <w:rPr>
          <w:w w:val="110"/>
          <w:sz w:val="20"/>
        </w:rPr>
        <w:t>“Odor</w:t>
      </w:r>
      <w:r>
        <w:rPr>
          <w:spacing w:val="-22"/>
          <w:w w:val="110"/>
          <w:sz w:val="20"/>
        </w:rPr>
        <w:t xml:space="preserve"> </w:t>
      </w:r>
      <w:r>
        <w:rPr>
          <w:w w:val="110"/>
          <w:sz w:val="20"/>
        </w:rPr>
        <w:t>landscapes</w:t>
      </w:r>
      <w:r>
        <w:rPr>
          <w:spacing w:val="-22"/>
          <w:w w:val="110"/>
          <w:sz w:val="20"/>
        </w:rPr>
        <w:t xml:space="preserve"> </w:t>
      </w:r>
      <w:r>
        <w:rPr>
          <w:w w:val="110"/>
          <w:sz w:val="20"/>
        </w:rPr>
        <w:t>in</w:t>
      </w:r>
      <w:r>
        <w:rPr>
          <w:spacing w:val="-22"/>
          <w:w w:val="110"/>
          <w:sz w:val="20"/>
        </w:rPr>
        <w:t xml:space="preserve"> </w:t>
      </w:r>
      <w:r>
        <w:rPr>
          <w:w w:val="110"/>
          <w:sz w:val="20"/>
        </w:rPr>
        <w:t>turbulent</w:t>
      </w:r>
      <w:r>
        <w:rPr>
          <w:spacing w:val="-22"/>
          <w:w w:val="110"/>
          <w:sz w:val="20"/>
        </w:rPr>
        <w:t xml:space="preserve"> </w:t>
      </w:r>
      <w:r>
        <w:rPr>
          <w:w w:val="110"/>
          <w:sz w:val="20"/>
        </w:rPr>
        <w:t>environments,”</w:t>
      </w:r>
      <w:r>
        <w:rPr>
          <w:spacing w:val="-21"/>
          <w:w w:val="110"/>
          <w:sz w:val="20"/>
        </w:rPr>
        <w:t xml:space="preserve"> </w:t>
      </w:r>
      <w:r>
        <w:rPr>
          <w:rFonts w:ascii="Arial" w:hAnsi="Arial"/>
          <w:i/>
          <w:w w:val="110"/>
          <w:sz w:val="20"/>
        </w:rPr>
        <w:t>Phys.</w:t>
      </w:r>
      <w:r>
        <w:rPr>
          <w:rFonts w:ascii="Arial" w:hAnsi="Arial"/>
          <w:i/>
          <w:spacing w:val="-25"/>
          <w:w w:val="110"/>
          <w:sz w:val="20"/>
        </w:rPr>
        <w:t xml:space="preserve"> </w:t>
      </w:r>
      <w:r>
        <w:rPr>
          <w:rFonts w:ascii="Arial" w:hAnsi="Arial"/>
          <w:i/>
          <w:spacing w:val="-3"/>
          <w:w w:val="110"/>
          <w:sz w:val="20"/>
        </w:rPr>
        <w:t xml:space="preserve">Rev. </w:t>
      </w:r>
      <w:r>
        <w:rPr>
          <w:rFonts w:ascii="Arial" w:hAnsi="Arial"/>
          <w:i/>
          <w:w w:val="110"/>
          <w:sz w:val="20"/>
        </w:rPr>
        <w:t>X</w:t>
      </w:r>
      <w:r>
        <w:rPr>
          <w:w w:val="110"/>
          <w:sz w:val="20"/>
        </w:rPr>
        <w:t>,</w:t>
      </w:r>
      <w:r>
        <w:rPr>
          <w:spacing w:val="-12"/>
          <w:w w:val="110"/>
          <w:sz w:val="20"/>
        </w:rPr>
        <w:t xml:space="preserve"> </w:t>
      </w:r>
      <w:r>
        <w:rPr>
          <w:w w:val="110"/>
          <w:sz w:val="20"/>
        </w:rPr>
        <w:t>vol.</w:t>
      </w:r>
      <w:r>
        <w:rPr>
          <w:spacing w:val="-12"/>
          <w:w w:val="110"/>
          <w:sz w:val="20"/>
        </w:rPr>
        <w:t xml:space="preserve"> </w:t>
      </w:r>
      <w:r>
        <w:rPr>
          <w:w w:val="110"/>
          <w:sz w:val="20"/>
        </w:rPr>
        <w:t>4,</w:t>
      </w:r>
      <w:r>
        <w:rPr>
          <w:spacing w:val="-12"/>
          <w:w w:val="110"/>
          <w:sz w:val="20"/>
        </w:rPr>
        <w:t xml:space="preserve"> </w:t>
      </w:r>
      <w:r>
        <w:rPr>
          <w:w w:val="110"/>
          <w:sz w:val="20"/>
        </w:rPr>
        <w:t>p.</w:t>
      </w:r>
      <w:r>
        <w:rPr>
          <w:spacing w:val="-12"/>
          <w:w w:val="110"/>
          <w:sz w:val="20"/>
        </w:rPr>
        <w:t xml:space="preserve"> </w:t>
      </w:r>
      <w:r>
        <w:rPr>
          <w:w w:val="110"/>
          <w:sz w:val="20"/>
        </w:rPr>
        <w:t>041015,</w:t>
      </w:r>
      <w:r>
        <w:rPr>
          <w:spacing w:val="-12"/>
          <w:w w:val="110"/>
          <w:sz w:val="20"/>
        </w:rPr>
        <w:t xml:space="preserve"> </w:t>
      </w:r>
      <w:r>
        <w:rPr>
          <w:w w:val="110"/>
          <w:sz w:val="20"/>
        </w:rPr>
        <w:t>Oct</w:t>
      </w:r>
      <w:r>
        <w:rPr>
          <w:spacing w:val="-12"/>
          <w:w w:val="110"/>
          <w:sz w:val="20"/>
        </w:rPr>
        <w:t xml:space="preserve"> </w:t>
      </w:r>
      <w:r>
        <w:rPr>
          <w:w w:val="110"/>
          <w:sz w:val="20"/>
        </w:rPr>
        <w:t>2014.</w:t>
      </w:r>
    </w:p>
    <w:p w14:paraId="7EBA353F" w14:textId="77777777" w:rsidR="00845F1E" w:rsidRDefault="00BA7C68">
      <w:pPr>
        <w:pStyle w:val="ListParagraph"/>
        <w:numPr>
          <w:ilvl w:val="0"/>
          <w:numId w:val="1"/>
        </w:numPr>
        <w:tabs>
          <w:tab w:val="left" w:pos="530"/>
        </w:tabs>
        <w:spacing w:before="159" w:line="249" w:lineRule="auto"/>
        <w:ind w:hanging="310"/>
        <w:jc w:val="both"/>
        <w:rPr>
          <w:sz w:val="20"/>
        </w:rPr>
      </w:pPr>
      <w:r>
        <w:rPr>
          <w:w w:val="105"/>
          <w:sz w:val="20"/>
        </w:rPr>
        <w:t xml:space="preserve">C. Martelli, J. R. Carlson, and T. Emonet, “Intensity </w:t>
      </w:r>
      <w:r>
        <w:rPr>
          <w:spacing w:val="-3"/>
          <w:w w:val="105"/>
          <w:sz w:val="20"/>
        </w:rPr>
        <w:t xml:space="preserve">invariant </w:t>
      </w:r>
      <w:r>
        <w:rPr>
          <w:w w:val="105"/>
          <w:sz w:val="20"/>
        </w:rPr>
        <w:t xml:space="preserve">dynamics and odor-specific latencies in olfactory receptor neuron response,” </w:t>
      </w:r>
      <w:r>
        <w:rPr>
          <w:rFonts w:ascii="Arial" w:hAnsi="Arial"/>
          <w:i/>
          <w:w w:val="105"/>
          <w:sz w:val="20"/>
        </w:rPr>
        <w:t>Journal of</w:t>
      </w:r>
      <w:r>
        <w:rPr>
          <w:rFonts w:ascii="Arial" w:hAnsi="Arial"/>
          <w:i/>
          <w:spacing w:val="-40"/>
          <w:w w:val="105"/>
          <w:sz w:val="20"/>
        </w:rPr>
        <w:t xml:space="preserve"> </w:t>
      </w:r>
      <w:r>
        <w:rPr>
          <w:rFonts w:ascii="Arial" w:hAnsi="Arial"/>
          <w:i/>
          <w:w w:val="105"/>
          <w:sz w:val="20"/>
        </w:rPr>
        <w:t>Neuroscience</w:t>
      </w:r>
      <w:r>
        <w:rPr>
          <w:w w:val="105"/>
          <w:sz w:val="20"/>
        </w:rPr>
        <w:t>, vol. 33, no. 15, pp. 6285–6297, 2013.</w:t>
      </w:r>
    </w:p>
    <w:p w14:paraId="4899A760" w14:textId="77777777" w:rsidR="00845F1E" w:rsidRDefault="00BA7C68">
      <w:pPr>
        <w:pStyle w:val="ListParagraph"/>
        <w:numPr>
          <w:ilvl w:val="0"/>
          <w:numId w:val="1"/>
        </w:numPr>
        <w:tabs>
          <w:tab w:val="left" w:pos="530"/>
        </w:tabs>
        <w:spacing w:before="159" w:line="249" w:lineRule="auto"/>
        <w:ind w:hanging="409"/>
        <w:jc w:val="both"/>
        <w:rPr>
          <w:sz w:val="20"/>
        </w:rPr>
      </w:pPr>
      <w:r>
        <w:rPr>
          <w:w w:val="110"/>
          <w:sz w:val="20"/>
        </w:rPr>
        <w:t xml:space="preserve">S. Gorur-Shandilya, M. Demir, J. Long, D. A. Clark, </w:t>
      </w:r>
      <w:r>
        <w:rPr>
          <w:w w:val="110"/>
          <w:sz w:val="20"/>
        </w:rPr>
        <w:t xml:space="preserve">and T. Emonet,  “Olfactory receptor neurons  use gain control and complementary kinetics to encode intermittent odorant stimuli,” </w:t>
      </w:r>
      <w:r>
        <w:rPr>
          <w:rFonts w:ascii="Arial" w:hAnsi="Arial"/>
          <w:i/>
          <w:w w:val="110"/>
          <w:sz w:val="20"/>
        </w:rPr>
        <w:t>eLife</w:t>
      </w:r>
      <w:r>
        <w:rPr>
          <w:w w:val="110"/>
          <w:sz w:val="20"/>
        </w:rPr>
        <w:t>,  vol. 6,  p.</w:t>
      </w:r>
      <w:r>
        <w:rPr>
          <w:spacing w:val="-23"/>
          <w:w w:val="110"/>
          <w:sz w:val="20"/>
        </w:rPr>
        <w:t xml:space="preserve"> </w:t>
      </w:r>
      <w:r>
        <w:rPr>
          <w:w w:val="110"/>
          <w:sz w:val="20"/>
        </w:rPr>
        <w:t>e27670,</w:t>
      </w:r>
      <w:r>
        <w:rPr>
          <w:spacing w:val="-23"/>
          <w:w w:val="110"/>
          <w:sz w:val="20"/>
        </w:rPr>
        <w:t xml:space="preserve"> </w:t>
      </w:r>
      <w:r>
        <w:rPr>
          <w:w w:val="110"/>
          <w:sz w:val="20"/>
        </w:rPr>
        <w:t>jun</w:t>
      </w:r>
      <w:r>
        <w:rPr>
          <w:spacing w:val="-23"/>
          <w:w w:val="110"/>
          <w:sz w:val="20"/>
        </w:rPr>
        <w:t xml:space="preserve"> </w:t>
      </w:r>
      <w:r>
        <w:rPr>
          <w:w w:val="110"/>
          <w:sz w:val="20"/>
        </w:rPr>
        <w:t>2017.</w:t>
      </w:r>
    </w:p>
    <w:p w14:paraId="49B6E085" w14:textId="77777777" w:rsidR="00845F1E" w:rsidRDefault="00BA7C68">
      <w:pPr>
        <w:pStyle w:val="ListParagraph"/>
        <w:numPr>
          <w:ilvl w:val="0"/>
          <w:numId w:val="1"/>
        </w:numPr>
        <w:tabs>
          <w:tab w:val="left" w:pos="530"/>
        </w:tabs>
        <w:spacing w:before="159" w:line="249" w:lineRule="auto"/>
        <w:ind w:hanging="409"/>
        <w:jc w:val="both"/>
        <w:rPr>
          <w:sz w:val="20"/>
        </w:rPr>
      </w:pPr>
      <w:r>
        <w:rPr>
          <w:w w:val="105"/>
          <w:sz w:val="20"/>
        </w:rPr>
        <w:t xml:space="preserve">L.-H. Cao, B.-Y. Jing, D. </w:t>
      </w:r>
      <w:r>
        <w:rPr>
          <w:spacing w:val="-4"/>
          <w:w w:val="105"/>
          <w:sz w:val="20"/>
        </w:rPr>
        <w:t xml:space="preserve">Yang, </w:t>
      </w:r>
      <w:r>
        <w:rPr>
          <w:w w:val="105"/>
          <w:sz w:val="20"/>
        </w:rPr>
        <w:t xml:space="preserve">X. Zeng, Y. Shen, Y. </w:t>
      </w:r>
      <w:r>
        <w:rPr>
          <w:spacing w:val="-6"/>
          <w:w w:val="105"/>
          <w:sz w:val="20"/>
        </w:rPr>
        <w:t xml:space="preserve">Tu, </w:t>
      </w:r>
      <w:r>
        <w:rPr>
          <w:w w:val="105"/>
          <w:sz w:val="20"/>
        </w:rPr>
        <w:t>and D.-G. Luo, “Distinct signal</w:t>
      </w:r>
      <w:r>
        <w:rPr>
          <w:w w:val="105"/>
          <w:sz w:val="20"/>
        </w:rPr>
        <w:t xml:space="preserve">ing  of </w:t>
      </w:r>
      <w:r>
        <w:rPr>
          <w:rFonts w:ascii="Arial" w:hAnsi="Arial"/>
          <w:i/>
          <w:w w:val="105"/>
          <w:sz w:val="20"/>
        </w:rPr>
        <w:t>Drosophila</w:t>
      </w:r>
      <w:r>
        <w:rPr>
          <w:rFonts w:ascii="Arial" w:hAnsi="Arial"/>
          <w:i/>
          <w:spacing w:val="-10"/>
          <w:w w:val="105"/>
          <w:sz w:val="20"/>
        </w:rPr>
        <w:t xml:space="preserve"> </w:t>
      </w:r>
      <w:r>
        <w:rPr>
          <w:w w:val="105"/>
          <w:sz w:val="20"/>
        </w:rPr>
        <w:t>chemoreceptors</w:t>
      </w:r>
      <w:r>
        <w:rPr>
          <w:spacing w:val="-14"/>
          <w:w w:val="105"/>
          <w:sz w:val="20"/>
        </w:rPr>
        <w:t xml:space="preserve"> </w:t>
      </w:r>
      <w:r>
        <w:rPr>
          <w:w w:val="105"/>
          <w:sz w:val="20"/>
        </w:rPr>
        <w:t>in</w:t>
      </w:r>
      <w:r>
        <w:rPr>
          <w:spacing w:val="-14"/>
          <w:w w:val="105"/>
          <w:sz w:val="20"/>
        </w:rPr>
        <w:t xml:space="preserve"> </w:t>
      </w:r>
      <w:r>
        <w:rPr>
          <w:w w:val="105"/>
          <w:sz w:val="20"/>
        </w:rPr>
        <w:t>olfactory</w:t>
      </w:r>
      <w:r>
        <w:rPr>
          <w:spacing w:val="-14"/>
          <w:w w:val="105"/>
          <w:sz w:val="20"/>
        </w:rPr>
        <w:t xml:space="preserve"> </w:t>
      </w:r>
      <w:r>
        <w:rPr>
          <w:w w:val="105"/>
          <w:sz w:val="20"/>
        </w:rPr>
        <w:t>sensory</w:t>
      </w:r>
      <w:r>
        <w:rPr>
          <w:spacing w:val="-14"/>
          <w:w w:val="105"/>
          <w:sz w:val="20"/>
        </w:rPr>
        <w:t xml:space="preserve"> </w:t>
      </w:r>
      <w:r>
        <w:rPr>
          <w:w w:val="105"/>
          <w:sz w:val="20"/>
        </w:rPr>
        <w:t>neurons,”</w:t>
      </w:r>
      <w:r>
        <w:rPr>
          <w:spacing w:val="-14"/>
          <w:w w:val="105"/>
          <w:sz w:val="20"/>
        </w:rPr>
        <w:t xml:space="preserve"> </w:t>
      </w:r>
      <w:r>
        <w:rPr>
          <w:rFonts w:ascii="Arial" w:hAnsi="Arial"/>
          <w:i/>
          <w:spacing w:val="-5"/>
          <w:w w:val="105"/>
          <w:sz w:val="20"/>
        </w:rPr>
        <w:t>Proceedings</w:t>
      </w:r>
      <w:r>
        <w:rPr>
          <w:rFonts w:ascii="Arial" w:hAnsi="Arial"/>
          <w:i/>
          <w:spacing w:val="-17"/>
          <w:w w:val="105"/>
          <w:sz w:val="20"/>
        </w:rPr>
        <w:t xml:space="preserve"> </w:t>
      </w:r>
      <w:r>
        <w:rPr>
          <w:rFonts w:ascii="Arial" w:hAnsi="Arial"/>
          <w:i/>
          <w:w w:val="105"/>
          <w:sz w:val="20"/>
        </w:rPr>
        <w:t>of</w:t>
      </w:r>
      <w:r>
        <w:rPr>
          <w:rFonts w:ascii="Arial" w:hAnsi="Arial"/>
          <w:i/>
          <w:spacing w:val="-17"/>
          <w:w w:val="105"/>
          <w:sz w:val="20"/>
        </w:rPr>
        <w:t xml:space="preserve"> </w:t>
      </w:r>
      <w:r>
        <w:rPr>
          <w:rFonts w:ascii="Arial" w:hAnsi="Arial"/>
          <w:i/>
          <w:w w:val="105"/>
          <w:sz w:val="20"/>
        </w:rPr>
        <w:t>the</w:t>
      </w:r>
      <w:r>
        <w:rPr>
          <w:rFonts w:ascii="Arial" w:hAnsi="Arial"/>
          <w:i/>
          <w:spacing w:val="-17"/>
          <w:w w:val="105"/>
          <w:sz w:val="20"/>
        </w:rPr>
        <w:t xml:space="preserve"> </w:t>
      </w:r>
      <w:r>
        <w:rPr>
          <w:rFonts w:ascii="Arial" w:hAnsi="Arial"/>
          <w:i/>
          <w:w w:val="105"/>
          <w:sz w:val="20"/>
        </w:rPr>
        <w:t>National</w:t>
      </w:r>
      <w:r>
        <w:rPr>
          <w:rFonts w:ascii="Arial" w:hAnsi="Arial"/>
          <w:i/>
          <w:spacing w:val="-17"/>
          <w:w w:val="105"/>
          <w:sz w:val="20"/>
        </w:rPr>
        <w:t xml:space="preserve"> </w:t>
      </w:r>
      <w:r>
        <w:rPr>
          <w:rFonts w:ascii="Arial" w:hAnsi="Arial"/>
          <w:i/>
          <w:spacing w:val="-4"/>
          <w:w w:val="105"/>
          <w:sz w:val="20"/>
        </w:rPr>
        <w:t>Academy</w:t>
      </w:r>
      <w:r>
        <w:rPr>
          <w:rFonts w:ascii="Arial" w:hAnsi="Arial"/>
          <w:i/>
          <w:spacing w:val="-17"/>
          <w:w w:val="105"/>
          <w:sz w:val="20"/>
        </w:rPr>
        <w:t xml:space="preserve"> </w:t>
      </w:r>
      <w:r>
        <w:rPr>
          <w:rFonts w:ascii="Arial" w:hAnsi="Arial"/>
          <w:i/>
          <w:w w:val="105"/>
          <w:sz w:val="20"/>
        </w:rPr>
        <w:t>of</w:t>
      </w:r>
      <w:r>
        <w:rPr>
          <w:rFonts w:ascii="Arial" w:hAnsi="Arial"/>
          <w:i/>
          <w:spacing w:val="-17"/>
          <w:w w:val="105"/>
          <w:sz w:val="20"/>
        </w:rPr>
        <w:t xml:space="preserve"> </w:t>
      </w:r>
      <w:r>
        <w:rPr>
          <w:rFonts w:ascii="Arial" w:hAnsi="Arial"/>
          <w:i/>
          <w:w w:val="105"/>
          <w:sz w:val="20"/>
        </w:rPr>
        <w:t>Sci- ences</w:t>
      </w:r>
      <w:r>
        <w:rPr>
          <w:w w:val="105"/>
          <w:sz w:val="20"/>
        </w:rPr>
        <w:t>,</w:t>
      </w:r>
      <w:r>
        <w:rPr>
          <w:spacing w:val="-9"/>
          <w:w w:val="105"/>
          <w:sz w:val="20"/>
        </w:rPr>
        <w:t xml:space="preserve"> </w:t>
      </w:r>
      <w:r>
        <w:rPr>
          <w:w w:val="105"/>
          <w:sz w:val="20"/>
        </w:rPr>
        <w:t>vol.</w:t>
      </w:r>
      <w:r>
        <w:rPr>
          <w:spacing w:val="-9"/>
          <w:w w:val="105"/>
          <w:sz w:val="20"/>
        </w:rPr>
        <w:t xml:space="preserve"> </w:t>
      </w:r>
      <w:r>
        <w:rPr>
          <w:w w:val="105"/>
          <w:sz w:val="20"/>
        </w:rPr>
        <w:t>113,</w:t>
      </w:r>
      <w:r>
        <w:rPr>
          <w:spacing w:val="-9"/>
          <w:w w:val="105"/>
          <w:sz w:val="20"/>
        </w:rPr>
        <w:t xml:space="preserve"> </w:t>
      </w:r>
      <w:r>
        <w:rPr>
          <w:w w:val="105"/>
          <w:sz w:val="20"/>
        </w:rPr>
        <w:t>no.</w:t>
      </w:r>
      <w:r>
        <w:rPr>
          <w:spacing w:val="-9"/>
          <w:w w:val="105"/>
          <w:sz w:val="20"/>
        </w:rPr>
        <w:t xml:space="preserve"> </w:t>
      </w:r>
      <w:r>
        <w:rPr>
          <w:w w:val="105"/>
          <w:sz w:val="20"/>
        </w:rPr>
        <w:t>7,</w:t>
      </w:r>
      <w:r>
        <w:rPr>
          <w:spacing w:val="-9"/>
          <w:w w:val="105"/>
          <w:sz w:val="20"/>
        </w:rPr>
        <w:t xml:space="preserve"> </w:t>
      </w:r>
      <w:r>
        <w:rPr>
          <w:w w:val="105"/>
          <w:sz w:val="20"/>
        </w:rPr>
        <w:t>pp.</w:t>
      </w:r>
      <w:r>
        <w:rPr>
          <w:spacing w:val="-9"/>
          <w:w w:val="105"/>
          <w:sz w:val="20"/>
        </w:rPr>
        <w:t xml:space="preserve"> </w:t>
      </w:r>
      <w:r>
        <w:rPr>
          <w:w w:val="105"/>
          <w:sz w:val="20"/>
        </w:rPr>
        <w:t>E902–E911,</w:t>
      </w:r>
      <w:r>
        <w:rPr>
          <w:spacing w:val="-9"/>
          <w:w w:val="105"/>
          <w:sz w:val="20"/>
        </w:rPr>
        <w:t xml:space="preserve"> </w:t>
      </w:r>
      <w:r>
        <w:rPr>
          <w:w w:val="105"/>
          <w:sz w:val="20"/>
        </w:rPr>
        <w:t>2016.</w:t>
      </w:r>
    </w:p>
    <w:p w14:paraId="07D03592" w14:textId="77777777" w:rsidR="00845F1E" w:rsidRDefault="00BA7C68">
      <w:pPr>
        <w:pStyle w:val="ListParagraph"/>
        <w:numPr>
          <w:ilvl w:val="0"/>
          <w:numId w:val="1"/>
        </w:numPr>
        <w:tabs>
          <w:tab w:val="left" w:pos="530"/>
        </w:tabs>
        <w:ind w:right="0" w:hanging="409"/>
        <w:jc w:val="left"/>
        <w:rPr>
          <w:sz w:val="20"/>
        </w:rPr>
      </w:pPr>
      <w:r>
        <w:rPr>
          <w:w w:val="105"/>
          <w:sz w:val="20"/>
        </w:rPr>
        <w:t>J.</w:t>
      </w:r>
      <w:r>
        <w:rPr>
          <w:spacing w:val="21"/>
          <w:w w:val="105"/>
          <w:sz w:val="20"/>
        </w:rPr>
        <w:t xml:space="preserve"> </w:t>
      </w:r>
      <w:r>
        <w:rPr>
          <w:w w:val="105"/>
          <w:sz w:val="20"/>
        </w:rPr>
        <w:t>Cafaro,</w:t>
      </w:r>
      <w:r>
        <w:rPr>
          <w:spacing w:val="21"/>
          <w:w w:val="105"/>
          <w:sz w:val="20"/>
        </w:rPr>
        <w:t xml:space="preserve"> </w:t>
      </w:r>
      <w:r>
        <w:rPr>
          <w:w w:val="105"/>
          <w:sz w:val="20"/>
        </w:rPr>
        <w:t>“Multiple</w:t>
      </w:r>
      <w:r>
        <w:rPr>
          <w:spacing w:val="21"/>
          <w:w w:val="105"/>
          <w:sz w:val="20"/>
        </w:rPr>
        <w:t xml:space="preserve"> </w:t>
      </w:r>
      <w:r>
        <w:rPr>
          <w:w w:val="105"/>
          <w:sz w:val="20"/>
        </w:rPr>
        <w:t>sites</w:t>
      </w:r>
      <w:r>
        <w:rPr>
          <w:spacing w:val="21"/>
          <w:w w:val="105"/>
          <w:sz w:val="20"/>
        </w:rPr>
        <w:t xml:space="preserve"> </w:t>
      </w:r>
      <w:r>
        <w:rPr>
          <w:w w:val="105"/>
          <w:sz w:val="20"/>
        </w:rPr>
        <w:t>of</w:t>
      </w:r>
      <w:r>
        <w:rPr>
          <w:spacing w:val="21"/>
          <w:w w:val="105"/>
          <w:sz w:val="20"/>
        </w:rPr>
        <w:t xml:space="preserve"> </w:t>
      </w:r>
      <w:r>
        <w:rPr>
          <w:w w:val="105"/>
          <w:sz w:val="20"/>
        </w:rPr>
        <w:t>adaptation</w:t>
      </w:r>
      <w:r>
        <w:rPr>
          <w:spacing w:val="21"/>
          <w:w w:val="105"/>
          <w:sz w:val="20"/>
        </w:rPr>
        <w:t xml:space="preserve"> </w:t>
      </w:r>
      <w:r>
        <w:rPr>
          <w:w w:val="105"/>
          <w:sz w:val="20"/>
        </w:rPr>
        <w:t>lead</w:t>
      </w:r>
      <w:r>
        <w:rPr>
          <w:spacing w:val="21"/>
          <w:w w:val="105"/>
          <w:sz w:val="20"/>
        </w:rPr>
        <w:t xml:space="preserve"> </w:t>
      </w:r>
      <w:r>
        <w:rPr>
          <w:w w:val="105"/>
          <w:sz w:val="20"/>
        </w:rPr>
        <w:t>to</w:t>
      </w:r>
      <w:r>
        <w:rPr>
          <w:spacing w:val="22"/>
          <w:w w:val="105"/>
          <w:sz w:val="20"/>
        </w:rPr>
        <w:t xml:space="preserve"> </w:t>
      </w:r>
      <w:r>
        <w:rPr>
          <w:w w:val="105"/>
          <w:sz w:val="20"/>
        </w:rPr>
        <w:t>contrast</w:t>
      </w:r>
      <w:r>
        <w:rPr>
          <w:spacing w:val="21"/>
          <w:w w:val="105"/>
          <w:sz w:val="20"/>
        </w:rPr>
        <w:t xml:space="preserve"> </w:t>
      </w:r>
      <w:r>
        <w:rPr>
          <w:w w:val="105"/>
          <w:sz w:val="20"/>
        </w:rPr>
        <w:t>encoding</w:t>
      </w:r>
      <w:r>
        <w:rPr>
          <w:spacing w:val="21"/>
          <w:w w:val="105"/>
          <w:sz w:val="20"/>
        </w:rPr>
        <w:t xml:space="preserve"> </w:t>
      </w:r>
      <w:r>
        <w:rPr>
          <w:w w:val="105"/>
          <w:sz w:val="20"/>
        </w:rPr>
        <w:t>in</w:t>
      </w:r>
      <w:r>
        <w:rPr>
          <w:spacing w:val="22"/>
          <w:w w:val="105"/>
          <w:sz w:val="20"/>
        </w:rPr>
        <w:t xml:space="preserve"> </w:t>
      </w:r>
      <w:r>
        <w:rPr>
          <w:w w:val="105"/>
          <w:sz w:val="20"/>
        </w:rPr>
        <w:t>the</w:t>
      </w:r>
      <w:r>
        <w:rPr>
          <w:spacing w:val="22"/>
          <w:w w:val="105"/>
          <w:sz w:val="20"/>
        </w:rPr>
        <w:t xml:space="preserve"> </w:t>
      </w:r>
      <w:r>
        <w:rPr>
          <w:rFonts w:ascii="Arial" w:hAnsi="Arial"/>
          <w:i/>
          <w:w w:val="105"/>
          <w:sz w:val="20"/>
        </w:rPr>
        <w:t>Drosophila</w:t>
      </w:r>
      <w:r>
        <w:rPr>
          <w:rFonts w:ascii="Arial" w:hAnsi="Arial"/>
          <w:i/>
          <w:spacing w:val="35"/>
          <w:w w:val="105"/>
          <w:sz w:val="20"/>
        </w:rPr>
        <w:t xml:space="preserve"> </w:t>
      </w:r>
      <w:r>
        <w:rPr>
          <w:w w:val="105"/>
          <w:sz w:val="20"/>
        </w:rPr>
        <w:t>olfactory</w:t>
      </w:r>
      <w:r>
        <w:rPr>
          <w:spacing w:val="21"/>
          <w:w w:val="105"/>
          <w:sz w:val="20"/>
        </w:rPr>
        <w:t xml:space="preserve"> </w:t>
      </w:r>
      <w:r>
        <w:rPr>
          <w:w w:val="105"/>
          <w:sz w:val="20"/>
        </w:rPr>
        <w:t>system,”</w:t>
      </w:r>
    </w:p>
    <w:p w14:paraId="59A3E10D" w14:textId="77777777" w:rsidR="00845F1E" w:rsidRDefault="00BA7C68">
      <w:pPr>
        <w:spacing w:before="7"/>
        <w:ind w:left="529"/>
        <w:rPr>
          <w:sz w:val="20"/>
        </w:rPr>
      </w:pPr>
      <w:r>
        <w:rPr>
          <w:rFonts w:ascii="Arial"/>
          <w:i/>
          <w:sz w:val="20"/>
        </w:rPr>
        <w:t>Physiological Reports</w:t>
      </w:r>
      <w:r>
        <w:rPr>
          <w:sz w:val="20"/>
        </w:rPr>
        <w:t>,  vol. 4, no. 4, p. e12762,  2016.</w:t>
      </w:r>
    </w:p>
    <w:p w14:paraId="7EFDA6B5" w14:textId="77777777" w:rsidR="00845F1E" w:rsidRDefault="00BA7C68">
      <w:pPr>
        <w:pStyle w:val="ListParagraph"/>
        <w:numPr>
          <w:ilvl w:val="0"/>
          <w:numId w:val="1"/>
        </w:numPr>
        <w:tabs>
          <w:tab w:val="left" w:pos="530"/>
        </w:tabs>
        <w:spacing w:before="168" w:line="249" w:lineRule="auto"/>
        <w:ind w:hanging="409"/>
        <w:jc w:val="both"/>
        <w:rPr>
          <w:sz w:val="20"/>
        </w:rPr>
      </w:pPr>
      <w:r>
        <w:rPr>
          <w:w w:val="105"/>
          <w:sz w:val="20"/>
        </w:rPr>
        <w:t xml:space="preserve">M. C. Larsson, A. I. Domingos, W. D. Jones, M. Chiappe, H. Amrein, and L. B. Vosshall, “Or83b encodes a broadly expressed odorant receptor essential for drosophila olfaction,” </w:t>
      </w:r>
      <w:r>
        <w:rPr>
          <w:rFonts w:ascii="Arial" w:hAnsi="Arial"/>
          <w:i/>
          <w:w w:val="105"/>
          <w:sz w:val="20"/>
        </w:rPr>
        <w:t>Neuron</w:t>
      </w:r>
      <w:r>
        <w:rPr>
          <w:w w:val="105"/>
          <w:sz w:val="20"/>
        </w:rPr>
        <w:t>, vol. 43, no. 5, pp. 703 – 714,</w:t>
      </w:r>
      <w:r>
        <w:rPr>
          <w:spacing w:val="13"/>
          <w:w w:val="105"/>
          <w:sz w:val="20"/>
        </w:rPr>
        <w:t xml:space="preserve"> </w:t>
      </w:r>
      <w:r>
        <w:rPr>
          <w:w w:val="105"/>
          <w:sz w:val="20"/>
        </w:rPr>
        <w:t>2004.</w:t>
      </w:r>
    </w:p>
    <w:p w14:paraId="63F158AD" w14:textId="77777777" w:rsidR="00845F1E" w:rsidRDefault="00BA7C68">
      <w:pPr>
        <w:pStyle w:val="ListParagraph"/>
        <w:numPr>
          <w:ilvl w:val="0"/>
          <w:numId w:val="1"/>
        </w:numPr>
        <w:tabs>
          <w:tab w:val="left" w:pos="530"/>
        </w:tabs>
        <w:spacing w:line="249" w:lineRule="auto"/>
        <w:ind w:right="119" w:hanging="409"/>
        <w:jc w:val="both"/>
        <w:rPr>
          <w:sz w:val="20"/>
        </w:rPr>
      </w:pPr>
      <w:r>
        <w:rPr>
          <w:w w:val="105"/>
          <w:sz w:val="20"/>
        </w:rPr>
        <w:t xml:space="preserve">H. Guo and D. </w:t>
      </w:r>
      <w:r>
        <w:rPr>
          <w:spacing w:val="-9"/>
          <w:w w:val="105"/>
          <w:sz w:val="20"/>
        </w:rPr>
        <w:t xml:space="preserve">P. </w:t>
      </w:r>
      <w:r>
        <w:rPr>
          <w:w w:val="105"/>
          <w:sz w:val="20"/>
        </w:rPr>
        <w:t xml:space="preserve">Smith, “Odorant receptor desensitization in insects,” </w:t>
      </w:r>
      <w:r>
        <w:rPr>
          <w:rFonts w:ascii="Arial" w:hAnsi="Arial"/>
          <w:i/>
          <w:w w:val="105"/>
          <w:sz w:val="20"/>
        </w:rPr>
        <w:t xml:space="preserve">Journal of Experimental Neu- </w:t>
      </w:r>
      <w:r>
        <w:rPr>
          <w:rFonts w:ascii="Arial" w:hAnsi="Arial"/>
          <w:i/>
          <w:spacing w:val="-3"/>
          <w:w w:val="105"/>
          <w:sz w:val="20"/>
        </w:rPr>
        <w:t>roscience</w:t>
      </w:r>
      <w:r>
        <w:rPr>
          <w:spacing w:val="-3"/>
          <w:w w:val="105"/>
          <w:sz w:val="20"/>
        </w:rPr>
        <w:t>,</w:t>
      </w:r>
      <w:r>
        <w:rPr>
          <w:spacing w:val="-11"/>
          <w:w w:val="105"/>
          <w:sz w:val="20"/>
        </w:rPr>
        <w:t xml:space="preserve"> </w:t>
      </w:r>
      <w:r>
        <w:rPr>
          <w:w w:val="105"/>
          <w:sz w:val="20"/>
        </w:rPr>
        <w:t>vol.</w:t>
      </w:r>
      <w:r>
        <w:rPr>
          <w:spacing w:val="-11"/>
          <w:w w:val="105"/>
          <w:sz w:val="20"/>
        </w:rPr>
        <w:t xml:space="preserve"> </w:t>
      </w:r>
      <w:r>
        <w:rPr>
          <w:w w:val="105"/>
          <w:sz w:val="20"/>
        </w:rPr>
        <w:t>11,</w:t>
      </w:r>
      <w:r>
        <w:rPr>
          <w:spacing w:val="-11"/>
          <w:w w:val="105"/>
          <w:sz w:val="20"/>
        </w:rPr>
        <w:t xml:space="preserve"> </w:t>
      </w:r>
      <w:r>
        <w:rPr>
          <w:w w:val="105"/>
          <w:sz w:val="20"/>
        </w:rPr>
        <w:t>pp.</w:t>
      </w:r>
      <w:r>
        <w:rPr>
          <w:spacing w:val="-11"/>
          <w:w w:val="105"/>
          <w:sz w:val="20"/>
        </w:rPr>
        <w:t xml:space="preserve"> </w:t>
      </w:r>
      <w:r>
        <w:rPr>
          <w:w w:val="105"/>
          <w:sz w:val="20"/>
        </w:rPr>
        <w:t>1–5,</w:t>
      </w:r>
      <w:r>
        <w:rPr>
          <w:spacing w:val="-11"/>
          <w:w w:val="105"/>
          <w:sz w:val="20"/>
        </w:rPr>
        <w:t xml:space="preserve"> </w:t>
      </w:r>
      <w:r>
        <w:rPr>
          <w:w w:val="105"/>
          <w:sz w:val="20"/>
        </w:rPr>
        <w:t>2017.</w:t>
      </w:r>
    </w:p>
    <w:p w14:paraId="3CE3C67B" w14:textId="77777777" w:rsidR="00845F1E" w:rsidRDefault="00BA7C68">
      <w:pPr>
        <w:pStyle w:val="ListParagraph"/>
        <w:numPr>
          <w:ilvl w:val="0"/>
          <w:numId w:val="1"/>
        </w:numPr>
        <w:tabs>
          <w:tab w:val="left" w:pos="530"/>
        </w:tabs>
        <w:spacing w:line="249" w:lineRule="auto"/>
        <w:ind w:right="117" w:hanging="409"/>
        <w:jc w:val="both"/>
        <w:rPr>
          <w:sz w:val="20"/>
        </w:rPr>
      </w:pPr>
      <w:r>
        <w:rPr>
          <w:w w:val="105"/>
          <w:sz w:val="20"/>
        </w:rPr>
        <w:t xml:space="preserve">H. Guo, K. Kunwar, and D. Smith, “Odorant receptor sensitivity modulation in </w:t>
      </w:r>
      <w:r>
        <w:rPr>
          <w:rFonts w:ascii="Arial" w:hAnsi="Arial"/>
          <w:i/>
          <w:w w:val="105"/>
          <w:sz w:val="20"/>
        </w:rPr>
        <w:t>Droso</w:t>
      </w:r>
      <w:r>
        <w:rPr>
          <w:rFonts w:ascii="Arial" w:hAnsi="Arial"/>
          <w:i/>
          <w:w w:val="105"/>
          <w:sz w:val="20"/>
        </w:rPr>
        <w:t>phila</w:t>
      </w:r>
      <w:r>
        <w:rPr>
          <w:w w:val="105"/>
          <w:sz w:val="20"/>
        </w:rPr>
        <w:t xml:space="preserve">,”  </w:t>
      </w:r>
      <w:r>
        <w:rPr>
          <w:rFonts w:ascii="Arial" w:hAnsi="Arial"/>
          <w:i/>
          <w:w w:val="105"/>
          <w:sz w:val="20"/>
        </w:rPr>
        <w:t>The Journal</w:t>
      </w:r>
      <w:r>
        <w:rPr>
          <w:rFonts w:ascii="Arial" w:hAnsi="Arial"/>
          <w:i/>
          <w:spacing w:val="-19"/>
          <w:w w:val="105"/>
          <w:sz w:val="20"/>
        </w:rPr>
        <w:t xml:space="preserve"> </w:t>
      </w:r>
      <w:r>
        <w:rPr>
          <w:rFonts w:ascii="Arial" w:hAnsi="Arial"/>
          <w:i/>
          <w:w w:val="105"/>
          <w:sz w:val="20"/>
        </w:rPr>
        <w:t>of</w:t>
      </w:r>
      <w:r>
        <w:rPr>
          <w:rFonts w:ascii="Arial" w:hAnsi="Arial"/>
          <w:i/>
          <w:spacing w:val="-19"/>
          <w:w w:val="105"/>
          <w:sz w:val="20"/>
        </w:rPr>
        <w:t xml:space="preserve"> </w:t>
      </w:r>
      <w:r>
        <w:rPr>
          <w:rFonts w:ascii="Arial" w:hAnsi="Arial"/>
          <w:i/>
          <w:w w:val="105"/>
          <w:sz w:val="20"/>
        </w:rPr>
        <w:t>Neuroscience</w:t>
      </w:r>
      <w:r>
        <w:rPr>
          <w:w w:val="105"/>
          <w:sz w:val="20"/>
        </w:rPr>
        <w:t>,</w:t>
      </w:r>
      <w:r>
        <w:rPr>
          <w:spacing w:val="-16"/>
          <w:w w:val="105"/>
          <w:sz w:val="20"/>
        </w:rPr>
        <w:t xml:space="preserve"> </w:t>
      </w:r>
      <w:r>
        <w:rPr>
          <w:w w:val="105"/>
          <w:sz w:val="20"/>
        </w:rPr>
        <w:t>vol.</w:t>
      </w:r>
      <w:r>
        <w:rPr>
          <w:spacing w:val="-16"/>
          <w:w w:val="105"/>
          <w:sz w:val="20"/>
        </w:rPr>
        <w:t xml:space="preserve"> </w:t>
      </w:r>
      <w:r>
        <w:rPr>
          <w:w w:val="105"/>
          <w:sz w:val="20"/>
        </w:rPr>
        <w:t>37,</w:t>
      </w:r>
      <w:r>
        <w:rPr>
          <w:spacing w:val="-16"/>
          <w:w w:val="105"/>
          <w:sz w:val="20"/>
        </w:rPr>
        <w:t xml:space="preserve"> </w:t>
      </w:r>
      <w:r>
        <w:rPr>
          <w:w w:val="105"/>
          <w:sz w:val="20"/>
        </w:rPr>
        <w:t>no.</w:t>
      </w:r>
      <w:r>
        <w:rPr>
          <w:spacing w:val="-16"/>
          <w:w w:val="105"/>
          <w:sz w:val="20"/>
        </w:rPr>
        <w:t xml:space="preserve"> </w:t>
      </w:r>
      <w:r>
        <w:rPr>
          <w:w w:val="105"/>
          <w:sz w:val="20"/>
        </w:rPr>
        <w:t>39,</w:t>
      </w:r>
      <w:r>
        <w:rPr>
          <w:spacing w:val="-16"/>
          <w:w w:val="105"/>
          <w:sz w:val="20"/>
        </w:rPr>
        <w:t xml:space="preserve"> </w:t>
      </w:r>
      <w:r>
        <w:rPr>
          <w:w w:val="105"/>
          <w:sz w:val="20"/>
        </w:rPr>
        <w:t>pp.</w:t>
      </w:r>
      <w:r>
        <w:rPr>
          <w:spacing w:val="-16"/>
          <w:w w:val="105"/>
          <w:sz w:val="20"/>
        </w:rPr>
        <w:t xml:space="preserve"> </w:t>
      </w:r>
      <w:r>
        <w:rPr>
          <w:w w:val="105"/>
          <w:sz w:val="20"/>
        </w:rPr>
        <w:t>9465–9473,</w:t>
      </w:r>
      <w:r>
        <w:rPr>
          <w:spacing w:val="-16"/>
          <w:w w:val="105"/>
          <w:sz w:val="20"/>
        </w:rPr>
        <w:t xml:space="preserve"> </w:t>
      </w:r>
      <w:r>
        <w:rPr>
          <w:w w:val="105"/>
          <w:sz w:val="20"/>
        </w:rPr>
        <w:t>2017.</w:t>
      </w:r>
    </w:p>
    <w:p w14:paraId="09422A2A" w14:textId="77777777" w:rsidR="00845F1E" w:rsidRDefault="00BA7C68">
      <w:pPr>
        <w:pStyle w:val="ListParagraph"/>
        <w:numPr>
          <w:ilvl w:val="0"/>
          <w:numId w:val="1"/>
        </w:numPr>
        <w:tabs>
          <w:tab w:val="left" w:pos="530"/>
        </w:tabs>
        <w:spacing w:line="249" w:lineRule="auto"/>
        <w:ind w:hanging="409"/>
        <w:jc w:val="both"/>
        <w:rPr>
          <w:sz w:val="20"/>
        </w:rPr>
      </w:pPr>
      <w:r>
        <w:rPr>
          <w:w w:val="105"/>
          <w:sz w:val="20"/>
        </w:rPr>
        <w:t xml:space="preserve">S. R. Olsen, B. Vikas, and R. I. Wilson, “Divisive normalization in olfactory population codes,” </w:t>
      </w:r>
      <w:r>
        <w:rPr>
          <w:rFonts w:ascii="Arial" w:hAnsi="Arial"/>
          <w:i/>
          <w:w w:val="105"/>
          <w:sz w:val="20"/>
        </w:rPr>
        <w:t>Neuron</w:t>
      </w:r>
      <w:r>
        <w:rPr>
          <w:w w:val="105"/>
          <w:sz w:val="20"/>
        </w:rPr>
        <w:t>, vol. 66, pp. 287–299,</w:t>
      </w:r>
      <w:r>
        <w:rPr>
          <w:spacing w:val="-6"/>
          <w:w w:val="105"/>
          <w:sz w:val="20"/>
        </w:rPr>
        <w:t xml:space="preserve"> </w:t>
      </w:r>
      <w:r>
        <w:rPr>
          <w:w w:val="105"/>
          <w:sz w:val="20"/>
        </w:rPr>
        <w:t>2010.</w:t>
      </w:r>
    </w:p>
    <w:p w14:paraId="4A5839B1" w14:textId="77777777" w:rsidR="00845F1E" w:rsidRDefault="00BA7C68">
      <w:pPr>
        <w:pStyle w:val="ListParagraph"/>
        <w:numPr>
          <w:ilvl w:val="0"/>
          <w:numId w:val="1"/>
        </w:numPr>
        <w:tabs>
          <w:tab w:val="left" w:pos="530"/>
        </w:tabs>
        <w:spacing w:line="249" w:lineRule="auto"/>
        <w:ind w:hanging="409"/>
        <w:jc w:val="both"/>
        <w:rPr>
          <w:sz w:val="20"/>
        </w:rPr>
      </w:pPr>
      <w:r>
        <w:rPr>
          <w:w w:val="105"/>
          <w:sz w:val="20"/>
        </w:rPr>
        <w:t>D.</w:t>
      </w:r>
      <w:r>
        <w:rPr>
          <w:spacing w:val="-7"/>
          <w:w w:val="105"/>
          <w:sz w:val="20"/>
        </w:rPr>
        <w:t xml:space="preserve"> </w:t>
      </w:r>
      <w:r>
        <w:rPr>
          <w:w w:val="105"/>
          <w:sz w:val="20"/>
        </w:rPr>
        <w:t>Donoho,</w:t>
      </w:r>
      <w:r>
        <w:rPr>
          <w:spacing w:val="-5"/>
          <w:w w:val="105"/>
          <w:sz w:val="20"/>
        </w:rPr>
        <w:t xml:space="preserve"> </w:t>
      </w:r>
      <w:r>
        <w:rPr>
          <w:w w:val="105"/>
          <w:sz w:val="20"/>
        </w:rPr>
        <w:t>“Compressed</w:t>
      </w:r>
      <w:r>
        <w:rPr>
          <w:spacing w:val="-7"/>
          <w:w w:val="105"/>
          <w:sz w:val="20"/>
        </w:rPr>
        <w:t xml:space="preserve"> </w:t>
      </w:r>
      <w:r>
        <w:rPr>
          <w:w w:val="105"/>
          <w:sz w:val="20"/>
        </w:rPr>
        <w:t>sensing,”</w:t>
      </w:r>
      <w:r>
        <w:rPr>
          <w:spacing w:val="-5"/>
          <w:w w:val="105"/>
          <w:sz w:val="20"/>
        </w:rPr>
        <w:t xml:space="preserve"> </w:t>
      </w:r>
      <w:r>
        <w:rPr>
          <w:rFonts w:ascii="Arial" w:hAnsi="Arial"/>
          <w:i/>
          <w:w w:val="105"/>
          <w:sz w:val="20"/>
        </w:rPr>
        <w:t>IEEE</w:t>
      </w:r>
      <w:r>
        <w:rPr>
          <w:rFonts w:ascii="Arial" w:hAnsi="Arial"/>
          <w:i/>
          <w:spacing w:val="-8"/>
          <w:w w:val="105"/>
          <w:sz w:val="20"/>
        </w:rPr>
        <w:t xml:space="preserve"> </w:t>
      </w:r>
      <w:r>
        <w:rPr>
          <w:rFonts w:ascii="Arial" w:hAnsi="Arial"/>
          <w:i/>
          <w:spacing w:val="-3"/>
          <w:w w:val="105"/>
          <w:sz w:val="20"/>
        </w:rPr>
        <w:t>Transactions</w:t>
      </w:r>
      <w:r>
        <w:rPr>
          <w:rFonts w:ascii="Arial" w:hAnsi="Arial"/>
          <w:i/>
          <w:spacing w:val="-8"/>
          <w:w w:val="105"/>
          <w:sz w:val="20"/>
        </w:rPr>
        <w:t xml:space="preserve"> </w:t>
      </w:r>
      <w:r>
        <w:rPr>
          <w:rFonts w:ascii="Arial" w:hAnsi="Arial"/>
          <w:i/>
          <w:w w:val="105"/>
          <w:sz w:val="20"/>
        </w:rPr>
        <w:t>on</w:t>
      </w:r>
      <w:r>
        <w:rPr>
          <w:rFonts w:ascii="Arial" w:hAnsi="Arial"/>
          <w:i/>
          <w:spacing w:val="-8"/>
          <w:w w:val="105"/>
          <w:sz w:val="20"/>
        </w:rPr>
        <w:t xml:space="preserve"> </w:t>
      </w:r>
      <w:r>
        <w:rPr>
          <w:rFonts w:ascii="Arial" w:hAnsi="Arial"/>
          <w:i/>
          <w:w w:val="105"/>
          <w:sz w:val="20"/>
        </w:rPr>
        <w:t>Information</w:t>
      </w:r>
      <w:r>
        <w:rPr>
          <w:rFonts w:ascii="Arial" w:hAnsi="Arial"/>
          <w:i/>
          <w:spacing w:val="-8"/>
          <w:w w:val="105"/>
          <w:sz w:val="20"/>
        </w:rPr>
        <w:t xml:space="preserve"> </w:t>
      </w:r>
      <w:r>
        <w:rPr>
          <w:rFonts w:ascii="Arial" w:hAnsi="Arial"/>
          <w:i/>
          <w:w w:val="105"/>
          <w:sz w:val="20"/>
        </w:rPr>
        <w:t>Theory</w:t>
      </w:r>
      <w:r>
        <w:rPr>
          <w:w w:val="105"/>
          <w:sz w:val="20"/>
        </w:rPr>
        <w:t>,</w:t>
      </w:r>
      <w:r>
        <w:rPr>
          <w:spacing w:val="-5"/>
          <w:w w:val="105"/>
          <w:sz w:val="20"/>
        </w:rPr>
        <w:t xml:space="preserve"> </w:t>
      </w:r>
      <w:r>
        <w:rPr>
          <w:w w:val="105"/>
          <w:sz w:val="20"/>
        </w:rPr>
        <w:t>vol.</w:t>
      </w:r>
      <w:r>
        <w:rPr>
          <w:spacing w:val="-7"/>
          <w:w w:val="105"/>
          <w:sz w:val="20"/>
        </w:rPr>
        <w:t xml:space="preserve"> </w:t>
      </w:r>
      <w:r>
        <w:rPr>
          <w:w w:val="105"/>
          <w:sz w:val="20"/>
        </w:rPr>
        <w:t>52,</w:t>
      </w:r>
      <w:r>
        <w:rPr>
          <w:spacing w:val="-5"/>
          <w:w w:val="105"/>
          <w:sz w:val="20"/>
        </w:rPr>
        <w:t xml:space="preserve"> </w:t>
      </w:r>
      <w:r>
        <w:rPr>
          <w:w w:val="105"/>
          <w:sz w:val="20"/>
        </w:rPr>
        <w:t>no.</w:t>
      </w:r>
      <w:r>
        <w:rPr>
          <w:spacing w:val="-7"/>
          <w:w w:val="105"/>
          <w:sz w:val="20"/>
        </w:rPr>
        <w:t xml:space="preserve"> </w:t>
      </w:r>
      <w:r>
        <w:rPr>
          <w:w w:val="105"/>
          <w:sz w:val="20"/>
        </w:rPr>
        <w:t>4,</w:t>
      </w:r>
      <w:r>
        <w:rPr>
          <w:spacing w:val="-5"/>
          <w:w w:val="105"/>
          <w:sz w:val="20"/>
        </w:rPr>
        <w:t xml:space="preserve"> </w:t>
      </w:r>
      <w:r>
        <w:rPr>
          <w:w w:val="105"/>
          <w:sz w:val="20"/>
        </w:rPr>
        <w:t>pp.</w:t>
      </w:r>
      <w:r>
        <w:rPr>
          <w:spacing w:val="-7"/>
          <w:w w:val="105"/>
          <w:sz w:val="20"/>
        </w:rPr>
        <w:t xml:space="preserve"> </w:t>
      </w:r>
      <w:r>
        <w:rPr>
          <w:w w:val="105"/>
          <w:sz w:val="20"/>
        </w:rPr>
        <w:t>1289– 1306,</w:t>
      </w:r>
      <w:r>
        <w:rPr>
          <w:spacing w:val="-25"/>
          <w:w w:val="105"/>
          <w:sz w:val="20"/>
        </w:rPr>
        <w:t xml:space="preserve"> </w:t>
      </w:r>
      <w:r>
        <w:rPr>
          <w:w w:val="105"/>
          <w:sz w:val="20"/>
        </w:rPr>
        <w:t>2006.</w:t>
      </w:r>
    </w:p>
    <w:p w14:paraId="35AA0A20" w14:textId="77777777" w:rsidR="00845F1E" w:rsidRDefault="00845F1E">
      <w:pPr>
        <w:spacing w:line="249" w:lineRule="auto"/>
        <w:jc w:val="both"/>
        <w:rPr>
          <w:sz w:val="20"/>
        </w:rPr>
        <w:sectPr w:rsidR="00845F1E">
          <w:footerReference w:type="default" r:id="rId213"/>
          <w:pgSz w:w="12240" w:h="15840"/>
          <w:pgMar w:top="1380" w:right="1320" w:bottom="1580" w:left="1320" w:header="0" w:footer="1389" w:gutter="0"/>
          <w:pgNumType w:start="18"/>
          <w:cols w:space="720"/>
        </w:sectPr>
      </w:pPr>
    </w:p>
    <w:p w14:paraId="57534AC3" w14:textId="77777777" w:rsidR="00845F1E" w:rsidRDefault="00BA7C68">
      <w:pPr>
        <w:pStyle w:val="ListParagraph"/>
        <w:numPr>
          <w:ilvl w:val="0"/>
          <w:numId w:val="1"/>
        </w:numPr>
        <w:tabs>
          <w:tab w:val="left" w:pos="530"/>
        </w:tabs>
        <w:spacing w:before="52" w:line="249" w:lineRule="auto"/>
        <w:ind w:hanging="409"/>
        <w:jc w:val="both"/>
        <w:rPr>
          <w:sz w:val="20"/>
        </w:rPr>
      </w:pPr>
      <w:r>
        <w:rPr>
          <w:w w:val="110"/>
          <w:sz w:val="20"/>
        </w:rPr>
        <w:lastRenderedPageBreak/>
        <w:t xml:space="preserve">E. Candes, J. Romberg, and T. </w:t>
      </w:r>
      <w:r>
        <w:rPr>
          <w:spacing w:val="-5"/>
          <w:w w:val="110"/>
          <w:sz w:val="20"/>
        </w:rPr>
        <w:t xml:space="preserve">Tao, </w:t>
      </w:r>
      <w:r>
        <w:rPr>
          <w:w w:val="110"/>
          <w:sz w:val="20"/>
        </w:rPr>
        <w:t>“Robust uncertainy principles: Exact signal reconstruction from highly</w:t>
      </w:r>
      <w:r>
        <w:rPr>
          <w:spacing w:val="-17"/>
          <w:w w:val="110"/>
          <w:sz w:val="20"/>
        </w:rPr>
        <w:t xml:space="preserve"> </w:t>
      </w:r>
      <w:r>
        <w:rPr>
          <w:w w:val="110"/>
          <w:sz w:val="20"/>
        </w:rPr>
        <w:t>incomplete</w:t>
      </w:r>
      <w:r>
        <w:rPr>
          <w:spacing w:val="-17"/>
          <w:w w:val="110"/>
          <w:sz w:val="20"/>
        </w:rPr>
        <w:t xml:space="preserve"> </w:t>
      </w:r>
      <w:r>
        <w:rPr>
          <w:w w:val="110"/>
          <w:sz w:val="20"/>
        </w:rPr>
        <w:t>frequency</w:t>
      </w:r>
      <w:r>
        <w:rPr>
          <w:spacing w:val="-17"/>
          <w:w w:val="110"/>
          <w:sz w:val="20"/>
        </w:rPr>
        <w:t xml:space="preserve"> </w:t>
      </w:r>
      <w:r>
        <w:rPr>
          <w:w w:val="110"/>
          <w:sz w:val="20"/>
        </w:rPr>
        <w:t>information,”</w:t>
      </w:r>
      <w:r>
        <w:rPr>
          <w:spacing w:val="-16"/>
          <w:w w:val="110"/>
          <w:sz w:val="20"/>
        </w:rPr>
        <w:t xml:space="preserve"> </w:t>
      </w:r>
      <w:r>
        <w:rPr>
          <w:rFonts w:ascii="Arial" w:hAnsi="Arial"/>
          <w:i/>
          <w:w w:val="110"/>
          <w:sz w:val="20"/>
        </w:rPr>
        <w:t>IEE</w:t>
      </w:r>
      <w:r>
        <w:rPr>
          <w:rFonts w:ascii="Arial" w:hAnsi="Arial"/>
          <w:i/>
          <w:w w:val="110"/>
          <w:sz w:val="20"/>
        </w:rPr>
        <w:t>E</w:t>
      </w:r>
      <w:r>
        <w:rPr>
          <w:rFonts w:ascii="Arial" w:hAnsi="Arial"/>
          <w:i/>
          <w:spacing w:val="-21"/>
          <w:w w:val="110"/>
          <w:sz w:val="20"/>
        </w:rPr>
        <w:t xml:space="preserve"> </w:t>
      </w:r>
      <w:r>
        <w:rPr>
          <w:rFonts w:ascii="Arial" w:hAnsi="Arial"/>
          <w:i/>
          <w:spacing w:val="-3"/>
          <w:w w:val="110"/>
          <w:sz w:val="20"/>
        </w:rPr>
        <w:t>Transactions</w:t>
      </w:r>
      <w:r>
        <w:rPr>
          <w:rFonts w:ascii="Arial" w:hAnsi="Arial"/>
          <w:i/>
          <w:spacing w:val="-21"/>
          <w:w w:val="110"/>
          <w:sz w:val="20"/>
        </w:rPr>
        <w:t xml:space="preserve"> </w:t>
      </w:r>
      <w:r>
        <w:rPr>
          <w:rFonts w:ascii="Arial" w:hAnsi="Arial"/>
          <w:i/>
          <w:w w:val="110"/>
          <w:sz w:val="20"/>
        </w:rPr>
        <w:t>on</w:t>
      </w:r>
      <w:r>
        <w:rPr>
          <w:rFonts w:ascii="Arial" w:hAnsi="Arial"/>
          <w:i/>
          <w:spacing w:val="-22"/>
          <w:w w:val="110"/>
          <w:sz w:val="20"/>
        </w:rPr>
        <w:t xml:space="preserve"> </w:t>
      </w:r>
      <w:r>
        <w:rPr>
          <w:rFonts w:ascii="Arial" w:hAnsi="Arial"/>
          <w:i/>
          <w:w w:val="110"/>
          <w:sz w:val="20"/>
        </w:rPr>
        <w:t>Information</w:t>
      </w:r>
      <w:r>
        <w:rPr>
          <w:rFonts w:ascii="Arial" w:hAnsi="Arial"/>
          <w:i/>
          <w:spacing w:val="-21"/>
          <w:w w:val="110"/>
          <w:sz w:val="20"/>
        </w:rPr>
        <w:t xml:space="preserve"> </w:t>
      </w:r>
      <w:r>
        <w:rPr>
          <w:rFonts w:ascii="Arial" w:hAnsi="Arial"/>
          <w:i/>
          <w:w w:val="110"/>
          <w:sz w:val="20"/>
        </w:rPr>
        <w:t>Theory</w:t>
      </w:r>
      <w:r>
        <w:rPr>
          <w:w w:val="110"/>
          <w:sz w:val="20"/>
        </w:rPr>
        <w:t>,</w:t>
      </w:r>
      <w:r>
        <w:rPr>
          <w:spacing w:val="-16"/>
          <w:w w:val="110"/>
          <w:sz w:val="20"/>
        </w:rPr>
        <w:t xml:space="preserve"> </w:t>
      </w:r>
      <w:r>
        <w:rPr>
          <w:w w:val="110"/>
          <w:sz w:val="20"/>
        </w:rPr>
        <w:t>vol.</w:t>
      </w:r>
      <w:r>
        <w:rPr>
          <w:spacing w:val="-17"/>
          <w:w w:val="110"/>
          <w:sz w:val="20"/>
        </w:rPr>
        <w:t xml:space="preserve"> </w:t>
      </w:r>
      <w:r>
        <w:rPr>
          <w:w w:val="110"/>
          <w:sz w:val="20"/>
        </w:rPr>
        <w:t>52,</w:t>
      </w:r>
      <w:r>
        <w:rPr>
          <w:spacing w:val="-16"/>
          <w:w w:val="110"/>
          <w:sz w:val="20"/>
        </w:rPr>
        <w:t xml:space="preserve"> </w:t>
      </w:r>
      <w:r>
        <w:rPr>
          <w:w w:val="110"/>
          <w:sz w:val="20"/>
        </w:rPr>
        <w:t>no.</w:t>
      </w:r>
      <w:r>
        <w:rPr>
          <w:spacing w:val="-17"/>
          <w:w w:val="110"/>
          <w:sz w:val="20"/>
        </w:rPr>
        <w:t xml:space="preserve"> </w:t>
      </w:r>
      <w:r>
        <w:rPr>
          <w:w w:val="110"/>
          <w:sz w:val="20"/>
        </w:rPr>
        <w:t xml:space="preserve">2, </w:t>
      </w:r>
      <w:r>
        <w:rPr>
          <w:w w:val="105"/>
          <w:sz w:val="20"/>
        </w:rPr>
        <w:t>pp. 489–509,</w:t>
      </w:r>
      <w:r>
        <w:rPr>
          <w:spacing w:val="-13"/>
          <w:w w:val="105"/>
          <w:sz w:val="20"/>
        </w:rPr>
        <w:t xml:space="preserve"> </w:t>
      </w:r>
      <w:r>
        <w:rPr>
          <w:w w:val="105"/>
          <w:sz w:val="20"/>
        </w:rPr>
        <w:t>2006.</w:t>
      </w:r>
    </w:p>
    <w:p w14:paraId="3167EC37" w14:textId="77777777" w:rsidR="00845F1E" w:rsidRDefault="00BA7C68">
      <w:pPr>
        <w:pStyle w:val="ListParagraph"/>
        <w:numPr>
          <w:ilvl w:val="0"/>
          <w:numId w:val="1"/>
        </w:numPr>
        <w:tabs>
          <w:tab w:val="left" w:pos="530"/>
        </w:tabs>
        <w:spacing w:before="152" w:line="249" w:lineRule="auto"/>
        <w:ind w:hanging="409"/>
        <w:jc w:val="both"/>
        <w:rPr>
          <w:sz w:val="20"/>
        </w:rPr>
      </w:pPr>
      <w:r>
        <w:rPr>
          <w:w w:val="105"/>
          <w:sz w:val="20"/>
        </w:rPr>
        <w:t xml:space="preserve">S. Ganguli and H. Sompolinsky, “Compressed sensing, </w:t>
      </w:r>
      <w:r>
        <w:rPr>
          <w:spacing w:val="-3"/>
          <w:w w:val="105"/>
          <w:sz w:val="20"/>
        </w:rPr>
        <w:t xml:space="preserve">sparsity, </w:t>
      </w:r>
      <w:r>
        <w:rPr>
          <w:w w:val="105"/>
          <w:sz w:val="20"/>
        </w:rPr>
        <w:t xml:space="preserve">and dimensionality in neuronal infor- mation processing and data analysis,” </w:t>
      </w:r>
      <w:r>
        <w:rPr>
          <w:rFonts w:ascii="Arial" w:hAnsi="Arial"/>
          <w:i/>
          <w:w w:val="105"/>
          <w:sz w:val="20"/>
        </w:rPr>
        <w:t>Annual Review of Neuroscience</w:t>
      </w:r>
      <w:r>
        <w:rPr>
          <w:w w:val="105"/>
          <w:sz w:val="20"/>
        </w:rPr>
        <w:t>, vol. 35, no. 1, pp. 485–508, 2012.</w:t>
      </w:r>
    </w:p>
    <w:p w14:paraId="7ADDB77E" w14:textId="77777777" w:rsidR="00845F1E" w:rsidRDefault="00BA7C68">
      <w:pPr>
        <w:pStyle w:val="ListParagraph"/>
        <w:numPr>
          <w:ilvl w:val="0"/>
          <w:numId w:val="1"/>
        </w:numPr>
        <w:tabs>
          <w:tab w:val="left" w:pos="530"/>
        </w:tabs>
        <w:spacing w:before="152"/>
        <w:ind w:right="0" w:hanging="409"/>
        <w:jc w:val="left"/>
        <w:rPr>
          <w:sz w:val="20"/>
        </w:rPr>
      </w:pPr>
      <w:r>
        <w:rPr>
          <w:w w:val="110"/>
          <w:sz w:val="20"/>
        </w:rPr>
        <w:t>M.</w:t>
      </w:r>
      <w:r>
        <w:rPr>
          <w:spacing w:val="5"/>
          <w:w w:val="110"/>
          <w:sz w:val="20"/>
        </w:rPr>
        <w:t xml:space="preserve"> </w:t>
      </w:r>
      <w:r>
        <w:rPr>
          <w:w w:val="110"/>
          <w:sz w:val="20"/>
        </w:rPr>
        <w:t>Stopfer,</w:t>
      </w:r>
      <w:r>
        <w:rPr>
          <w:spacing w:val="6"/>
          <w:w w:val="110"/>
          <w:sz w:val="20"/>
        </w:rPr>
        <w:t xml:space="preserve"> </w:t>
      </w:r>
      <w:r>
        <w:rPr>
          <w:w w:val="110"/>
          <w:sz w:val="20"/>
        </w:rPr>
        <w:t>V.</w:t>
      </w:r>
      <w:r>
        <w:rPr>
          <w:spacing w:val="5"/>
          <w:w w:val="110"/>
          <w:sz w:val="20"/>
        </w:rPr>
        <w:t xml:space="preserve"> </w:t>
      </w:r>
      <w:r>
        <w:rPr>
          <w:w w:val="110"/>
          <w:sz w:val="20"/>
        </w:rPr>
        <w:t>Jayaraman,</w:t>
      </w:r>
      <w:r>
        <w:rPr>
          <w:spacing w:val="6"/>
          <w:w w:val="110"/>
          <w:sz w:val="20"/>
        </w:rPr>
        <w:t xml:space="preserve"> </w:t>
      </w:r>
      <w:r>
        <w:rPr>
          <w:w w:val="110"/>
          <w:sz w:val="20"/>
        </w:rPr>
        <w:t>and</w:t>
      </w:r>
      <w:r>
        <w:rPr>
          <w:spacing w:val="5"/>
          <w:w w:val="110"/>
          <w:sz w:val="20"/>
        </w:rPr>
        <w:t xml:space="preserve"> </w:t>
      </w:r>
      <w:r>
        <w:rPr>
          <w:w w:val="110"/>
          <w:sz w:val="20"/>
        </w:rPr>
        <w:t>G.</w:t>
      </w:r>
      <w:r>
        <w:rPr>
          <w:spacing w:val="5"/>
          <w:w w:val="110"/>
          <w:sz w:val="20"/>
        </w:rPr>
        <w:t xml:space="preserve"> </w:t>
      </w:r>
      <w:r>
        <w:rPr>
          <w:w w:val="110"/>
          <w:sz w:val="20"/>
        </w:rPr>
        <w:t>Laurent,</w:t>
      </w:r>
      <w:r>
        <w:rPr>
          <w:spacing w:val="6"/>
          <w:w w:val="110"/>
          <w:sz w:val="20"/>
        </w:rPr>
        <w:t xml:space="preserve"> </w:t>
      </w:r>
      <w:r>
        <w:rPr>
          <w:w w:val="110"/>
          <w:sz w:val="20"/>
        </w:rPr>
        <w:t>“Intensity</w:t>
      </w:r>
      <w:r>
        <w:rPr>
          <w:spacing w:val="5"/>
          <w:w w:val="110"/>
          <w:sz w:val="20"/>
        </w:rPr>
        <w:t xml:space="preserve"> </w:t>
      </w:r>
      <w:r>
        <w:rPr>
          <w:w w:val="110"/>
          <w:sz w:val="20"/>
        </w:rPr>
        <w:t>versus</w:t>
      </w:r>
      <w:r>
        <w:rPr>
          <w:spacing w:val="5"/>
          <w:w w:val="110"/>
          <w:sz w:val="20"/>
        </w:rPr>
        <w:t xml:space="preserve"> </w:t>
      </w:r>
      <w:r>
        <w:rPr>
          <w:w w:val="110"/>
          <w:sz w:val="20"/>
        </w:rPr>
        <w:t>identity</w:t>
      </w:r>
      <w:r>
        <w:rPr>
          <w:spacing w:val="5"/>
          <w:w w:val="110"/>
          <w:sz w:val="20"/>
        </w:rPr>
        <w:t xml:space="preserve"> </w:t>
      </w:r>
      <w:r>
        <w:rPr>
          <w:w w:val="110"/>
          <w:sz w:val="20"/>
        </w:rPr>
        <w:t>coding</w:t>
      </w:r>
      <w:r>
        <w:rPr>
          <w:spacing w:val="5"/>
          <w:w w:val="110"/>
          <w:sz w:val="20"/>
        </w:rPr>
        <w:t xml:space="preserve"> </w:t>
      </w:r>
      <w:r>
        <w:rPr>
          <w:w w:val="110"/>
          <w:sz w:val="20"/>
        </w:rPr>
        <w:t>in</w:t>
      </w:r>
      <w:r>
        <w:rPr>
          <w:spacing w:val="5"/>
          <w:w w:val="110"/>
          <w:sz w:val="20"/>
        </w:rPr>
        <w:t xml:space="preserve"> </w:t>
      </w:r>
      <w:r>
        <w:rPr>
          <w:w w:val="110"/>
          <w:sz w:val="20"/>
        </w:rPr>
        <w:t>an</w:t>
      </w:r>
      <w:r>
        <w:rPr>
          <w:spacing w:val="5"/>
          <w:w w:val="110"/>
          <w:sz w:val="20"/>
        </w:rPr>
        <w:t xml:space="preserve"> </w:t>
      </w:r>
      <w:r>
        <w:rPr>
          <w:w w:val="110"/>
          <w:sz w:val="20"/>
        </w:rPr>
        <w:t>olfactory</w:t>
      </w:r>
      <w:r>
        <w:rPr>
          <w:spacing w:val="5"/>
          <w:w w:val="110"/>
          <w:sz w:val="20"/>
        </w:rPr>
        <w:t xml:space="preserve"> </w:t>
      </w:r>
      <w:r>
        <w:rPr>
          <w:w w:val="110"/>
          <w:sz w:val="20"/>
        </w:rPr>
        <w:t>system,”</w:t>
      </w:r>
    </w:p>
    <w:p w14:paraId="26D561D9" w14:textId="77777777" w:rsidR="00845F1E" w:rsidRDefault="00BA7C68">
      <w:pPr>
        <w:pStyle w:val="BodyText"/>
        <w:spacing w:before="7"/>
        <w:ind w:left="529"/>
      </w:pPr>
      <w:r>
        <w:rPr>
          <w:rFonts w:ascii="Arial" w:hAnsi="Arial"/>
          <w:i/>
        </w:rPr>
        <w:t>Neuron</w:t>
      </w:r>
      <w:r>
        <w:t>, vol. 39, no. 6, pp. 991–1004, 2003.</w:t>
      </w:r>
    </w:p>
    <w:p w14:paraId="63178C16" w14:textId="77777777" w:rsidR="00845F1E" w:rsidRDefault="00BA7C68">
      <w:pPr>
        <w:pStyle w:val="ListParagraph"/>
        <w:numPr>
          <w:ilvl w:val="0"/>
          <w:numId w:val="1"/>
        </w:numPr>
        <w:tabs>
          <w:tab w:val="left" w:pos="530"/>
        </w:tabs>
        <w:spacing w:before="160"/>
        <w:ind w:right="0" w:hanging="409"/>
        <w:jc w:val="left"/>
        <w:rPr>
          <w:rFonts w:ascii="Arial" w:hAnsi="Arial"/>
          <w:i/>
          <w:sz w:val="20"/>
        </w:rPr>
      </w:pPr>
      <w:r>
        <w:rPr>
          <w:w w:val="105"/>
          <w:sz w:val="20"/>
        </w:rPr>
        <w:t xml:space="preserve">S. Xia and T. </w:t>
      </w:r>
      <w:r>
        <w:rPr>
          <w:spacing w:val="-6"/>
          <w:w w:val="105"/>
          <w:sz w:val="20"/>
        </w:rPr>
        <w:t xml:space="preserve">Tully,  </w:t>
      </w:r>
      <w:r>
        <w:rPr>
          <w:w w:val="105"/>
          <w:sz w:val="20"/>
        </w:rPr>
        <w:t>“Segregation of odor identity and intensity during odor discrimination in</w:t>
      </w:r>
      <w:r>
        <w:rPr>
          <w:spacing w:val="36"/>
          <w:w w:val="105"/>
          <w:sz w:val="20"/>
        </w:rPr>
        <w:t xml:space="preserve"> </w:t>
      </w:r>
      <w:r>
        <w:rPr>
          <w:rFonts w:ascii="Arial" w:hAnsi="Arial"/>
          <w:i/>
          <w:w w:val="105"/>
          <w:sz w:val="20"/>
        </w:rPr>
        <w:t>Drosophila</w:t>
      </w:r>
    </w:p>
    <w:p w14:paraId="1966020F" w14:textId="77777777" w:rsidR="00845F1E" w:rsidRDefault="00BA7C68">
      <w:pPr>
        <w:pStyle w:val="BodyText"/>
        <w:spacing w:before="8"/>
        <w:ind w:left="529"/>
      </w:pPr>
      <w:r>
        <w:t xml:space="preserve">mushroom body,” </w:t>
      </w:r>
      <w:r>
        <w:rPr>
          <w:rFonts w:ascii="Arial" w:hAnsi="Arial"/>
          <w:i/>
        </w:rPr>
        <w:t>PLoS Biology</w:t>
      </w:r>
      <w:r>
        <w:t>, vol. 5, no. 10, pp. 2398–2407, 2007.</w:t>
      </w:r>
    </w:p>
    <w:p w14:paraId="7969B9A9" w14:textId="77777777" w:rsidR="00845F1E" w:rsidRDefault="00BA7C68">
      <w:pPr>
        <w:pStyle w:val="ListParagraph"/>
        <w:numPr>
          <w:ilvl w:val="0"/>
          <w:numId w:val="1"/>
        </w:numPr>
        <w:tabs>
          <w:tab w:val="left" w:pos="530"/>
        </w:tabs>
        <w:spacing w:before="161" w:line="249" w:lineRule="auto"/>
        <w:ind w:hanging="409"/>
        <w:jc w:val="both"/>
        <w:rPr>
          <w:sz w:val="20"/>
        </w:rPr>
      </w:pPr>
      <w:r>
        <w:rPr>
          <w:w w:val="105"/>
          <w:sz w:val="20"/>
        </w:rPr>
        <w:t xml:space="preserve">L. G., S. </w:t>
      </w:r>
      <w:r>
        <w:rPr>
          <w:spacing w:val="-6"/>
          <w:w w:val="105"/>
          <w:sz w:val="20"/>
        </w:rPr>
        <w:t xml:space="preserve">P., </w:t>
      </w:r>
      <w:r>
        <w:rPr>
          <w:w w:val="105"/>
          <w:sz w:val="20"/>
        </w:rPr>
        <w:t xml:space="preserve">N. S., S. V., and T. Y., “The energy-speed-accuracy tradeoff in sensory adaptation,” </w:t>
      </w:r>
      <w:r>
        <w:rPr>
          <w:rFonts w:ascii="Arial" w:hAnsi="Arial"/>
          <w:i/>
          <w:w w:val="105"/>
          <w:sz w:val="20"/>
        </w:rPr>
        <w:t>Nature physics</w:t>
      </w:r>
      <w:r>
        <w:rPr>
          <w:w w:val="105"/>
          <w:sz w:val="20"/>
        </w:rPr>
        <w:t>,</w:t>
      </w:r>
      <w:r>
        <w:rPr>
          <w:spacing w:val="-6"/>
          <w:w w:val="105"/>
          <w:sz w:val="20"/>
        </w:rPr>
        <w:t xml:space="preserve"> </w:t>
      </w:r>
      <w:r>
        <w:rPr>
          <w:w w:val="105"/>
          <w:sz w:val="20"/>
        </w:rPr>
        <w:t>vol.</w:t>
      </w:r>
      <w:r>
        <w:rPr>
          <w:spacing w:val="-6"/>
          <w:w w:val="105"/>
          <w:sz w:val="20"/>
        </w:rPr>
        <w:t xml:space="preserve"> </w:t>
      </w:r>
      <w:r>
        <w:rPr>
          <w:w w:val="105"/>
          <w:sz w:val="20"/>
        </w:rPr>
        <w:t>8,</w:t>
      </w:r>
      <w:r>
        <w:rPr>
          <w:spacing w:val="-6"/>
          <w:w w:val="105"/>
          <w:sz w:val="20"/>
        </w:rPr>
        <w:t xml:space="preserve"> </w:t>
      </w:r>
      <w:r>
        <w:rPr>
          <w:w w:val="105"/>
          <w:sz w:val="20"/>
        </w:rPr>
        <w:t>no.</w:t>
      </w:r>
      <w:r>
        <w:rPr>
          <w:spacing w:val="-6"/>
          <w:w w:val="105"/>
          <w:sz w:val="20"/>
        </w:rPr>
        <w:t xml:space="preserve"> </w:t>
      </w:r>
      <w:r>
        <w:rPr>
          <w:w w:val="105"/>
          <w:sz w:val="20"/>
        </w:rPr>
        <w:t>5,</w:t>
      </w:r>
      <w:r>
        <w:rPr>
          <w:spacing w:val="-6"/>
          <w:w w:val="105"/>
          <w:sz w:val="20"/>
        </w:rPr>
        <w:t xml:space="preserve"> </w:t>
      </w:r>
      <w:r>
        <w:rPr>
          <w:w w:val="105"/>
          <w:sz w:val="20"/>
        </w:rPr>
        <w:t>pp.</w:t>
      </w:r>
      <w:r>
        <w:rPr>
          <w:spacing w:val="-6"/>
          <w:w w:val="105"/>
          <w:sz w:val="20"/>
        </w:rPr>
        <w:t xml:space="preserve"> </w:t>
      </w:r>
      <w:r>
        <w:rPr>
          <w:w w:val="105"/>
          <w:sz w:val="20"/>
        </w:rPr>
        <w:t>422–428,</w:t>
      </w:r>
      <w:r>
        <w:rPr>
          <w:spacing w:val="-6"/>
          <w:w w:val="105"/>
          <w:sz w:val="20"/>
        </w:rPr>
        <w:t xml:space="preserve"> </w:t>
      </w:r>
      <w:r>
        <w:rPr>
          <w:w w:val="105"/>
          <w:sz w:val="20"/>
        </w:rPr>
        <w:t>2012.</w:t>
      </w:r>
    </w:p>
    <w:p w14:paraId="68047BC8" w14:textId="77777777" w:rsidR="00845F1E" w:rsidRDefault="00BA7C68">
      <w:pPr>
        <w:pStyle w:val="ListParagraph"/>
        <w:numPr>
          <w:ilvl w:val="0"/>
          <w:numId w:val="1"/>
        </w:numPr>
        <w:tabs>
          <w:tab w:val="left" w:pos="530"/>
        </w:tabs>
        <w:spacing w:before="152" w:line="249" w:lineRule="auto"/>
        <w:ind w:right="117" w:hanging="409"/>
        <w:jc w:val="both"/>
        <w:rPr>
          <w:sz w:val="20"/>
        </w:rPr>
      </w:pPr>
      <w:r>
        <w:rPr>
          <w:sz w:val="20"/>
        </w:rPr>
        <w:t xml:space="preserve">Y. </w:t>
      </w:r>
      <w:r>
        <w:rPr>
          <w:spacing w:val="-6"/>
          <w:sz w:val="20"/>
        </w:rPr>
        <w:t xml:space="preserve">Tu,  </w:t>
      </w:r>
      <w:r>
        <w:rPr>
          <w:sz w:val="20"/>
        </w:rPr>
        <w:t xml:space="preserve">T. S. Shimizu, and H. C. Berg, “Modeling the chemotactic response of Escherichia coli to time-   varying stimuli,” </w:t>
      </w:r>
      <w:r>
        <w:rPr>
          <w:rFonts w:ascii="Arial" w:hAnsi="Arial"/>
          <w:i/>
          <w:spacing w:val="-5"/>
          <w:sz w:val="20"/>
        </w:rPr>
        <w:t xml:space="preserve">Proceedings </w:t>
      </w:r>
      <w:r>
        <w:rPr>
          <w:rFonts w:ascii="Arial" w:hAnsi="Arial"/>
          <w:i/>
          <w:sz w:val="20"/>
        </w:rPr>
        <w:t xml:space="preserve">of the National </w:t>
      </w:r>
      <w:r>
        <w:rPr>
          <w:rFonts w:ascii="Arial" w:hAnsi="Arial"/>
          <w:i/>
          <w:spacing w:val="-4"/>
          <w:sz w:val="20"/>
        </w:rPr>
        <w:t xml:space="preserve">Academy </w:t>
      </w:r>
      <w:r>
        <w:rPr>
          <w:rFonts w:ascii="Arial" w:hAnsi="Arial"/>
          <w:i/>
          <w:sz w:val="20"/>
        </w:rPr>
        <w:t>of Sciences</w:t>
      </w:r>
      <w:r>
        <w:rPr>
          <w:sz w:val="20"/>
        </w:rPr>
        <w:t>, vol. 105, no. 39, pp. 14855–14860,</w:t>
      </w:r>
      <w:r>
        <w:rPr>
          <w:sz w:val="20"/>
        </w:rPr>
        <w:t xml:space="preserve"> 2008.</w:t>
      </w:r>
    </w:p>
    <w:p w14:paraId="0F0D9D5F" w14:textId="77777777" w:rsidR="00845F1E" w:rsidRDefault="00BA7C68">
      <w:pPr>
        <w:pStyle w:val="ListParagraph"/>
        <w:numPr>
          <w:ilvl w:val="0"/>
          <w:numId w:val="1"/>
        </w:numPr>
        <w:tabs>
          <w:tab w:val="left" w:pos="530"/>
        </w:tabs>
        <w:spacing w:before="152" w:line="249" w:lineRule="auto"/>
        <w:ind w:hanging="409"/>
        <w:jc w:val="both"/>
        <w:rPr>
          <w:sz w:val="20"/>
        </w:rPr>
      </w:pPr>
      <w:r>
        <w:rPr>
          <w:w w:val="105"/>
          <w:sz w:val="20"/>
        </w:rPr>
        <w:t xml:space="preserve">L.-H. Cao, D. </w:t>
      </w:r>
      <w:r>
        <w:rPr>
          <w:spacing w:val="-4"/>
          <w:w w:val="105"/>
          <w:sz w:val="20"/>
        </w:rPr>
        <w:t xml:space="preserve">Yang, </w:t>
      </w:r>
      <w:r>
        <w:rPr>
          <w:w w:val="105"/>
          <w:sz w:val="20"/>
        </w:rPr>
        <w:t xml:space="preserve">W. </w:t>
      </w:r>
      <w:r>
        <w:rPr>
          <w:spacing w:val="-6"/>
          <w:w w:val="105"/>
          <w:sz w:val="20"/>
        </w:rPr>
        <w:t xml:space="preserve">Wu, </w:t>
      </w:r>
      <w:r>
        <w:rPr>
          <w:w w:val="105"/>
          <w:sz w:val="20"/>
        </w:rPr>
        <w:t xml:space="preserve">X. Zeng, B.-Y. Jing, M.-T. Li, S. Qin, C. </w:t>
      </w:r>
      <w:r>
        <w:rPr>
          <w:spacing w:val="-4"/>
          <w:w w:val="105"/>
          <w:sz w:val="20"/>
        </w:rPr>
        <w:t xml:space="preserve">Tang, </w:t>
      </w:r>
      <w:r>
        <w:rPr>
          <w:w w:val="105"/>
          <w:sz w:val="20"/>
        </w:rPr>
        <w:t xml:space="preserve">Y. </w:t>
      </w:r>
      <w:r>
        <w:rPr>
          <w:spacing w:val="-6"/>
          <w:w w:val="105"/>
          <w:sz w:val="20"/>
        </w:rPr>
        <w:t xml:space="preserve">Tu, </w:t>
      </w:r>
      <w:r>
        <w:rPr>
          <w:w w:val="105"/>
          <w:sz w:val="20"/>
        </w:rPr>
        <w:t xml:space="preserve">and D.-G. Luo, “Odor-evoked inhibition of olfactory sensory neurons drives olfactory perception in </w:t>
      </w:r>
      <w:r>
        <w:rPr>
          <w:rFonts w:ascii="Arial" w:hAnsi="Arial"/>
          <w:i/>
          <w:w w:val="105"/>
          <w:sz w:val="20"/>
        </w:rPr>
        <w:t>Drosophila</w:t>
      </w:r>
      <w:r>
        <w:rPr>
          <w:w w:val="105"/>
          <w:sz w:val="20"/>
        </w:rPr>
        <w:t xml:space="preserve">,” </w:t>
      </w:r>
      <w:r>
        <w:rPr>
          <w:rFonts w:ascii="Arial" w:hAnsi="Arial"/>
          <w:i/>
          <w:w w:val="105"/>
          <w:sz w:val="20"/>
        </w:rPr>
        <w:t>Nature Communications</w:t>
      </w:r>
      <w:r>
        <w:rPr>
          <w:w w:val="105"/>
          <w:sz w:val="20"/>
        </w:rPr>
        <w:t>,</w:t>
      </w:r>
      <w:r>
        <w:rPr>
          <w:spacing w:val="-9"/>
          <w:w w:val="105"/>
          <w:sz w:val="20"/>
        </w:rPr>
        <w:t xml:space="preserve"> </w:t>
      </w:r>
      <w:r>
        <w:rPr>
          <w:w w:val="105"/>
          <w:sz w:val="20"/>
        </w:rPr>
        <w:t>vol.</w:t>
      </w:r>
      <w:r>
        <w:rPr>
          <w:spacing w:val="-9"/>
          <w:w w:val="105"/>
          <w:sz w:val="20"/>
        </w:rPr>
        <w:t xml:space="preserve"> </w:t>
      </w:r>
      <w:r>
        <w:rPr>
          <w:w w:val="105"/>
          <w:sz w:val="20"/>
        </w:rPr>
        <w:t>8,</w:t>
      </w:r>
      <w:r>
        <w:rPr>
          <w:spacing w:val="-9"/>
          <w:w w:val="105"/>
          <w:sz w:val="20"/>
        </w:rPr>
        <w:t xml:space="preserve"> </w:t>
      </w:r>
      <w:r>
        <w:rPr>
          <w:w w:val="105"/>
          <w:sz w:val="20"/>
        </w:rPr>
        <w:t>no.</w:t>
      </w:r>
      <w:r>
        <w:rPr>
          <w:spacing w:val="-9"/>
          <w:w w:val="105"/>
          <w:sz w:val="20"/>
        </w:rPr>
        <w:t xml:space="preserve"> </w:t>
      </w:r>
      <w:r>
        <w:rPr>
          <w:w w:val="105"/>
          <w:sz w:val="20"/>
        </w:rPr>
        <w:t>1,</w:t>
      </w:r>
      <w:r>
        <w:rPr>
          <w:spacing w:val="-9"/>
          <w:w w:val="105"/>
          <w:sz w:val="20"/>
        </w:rPr>
        <w:t xml:space="preserve"> </w:t>
      </w:r>
      <w:r>
        <w:rPr>
          <w:w w:val="105"/>
          <w:sz w:val="20"/>
        </w:rPr>
        <w:t>p.</w:t>
      </w:r>
      <w:r>
        <w:rPr>
          <w:spacing w:val="-9"/>
          <w:w w:val="105"/>
          <w:sz w:val="20"/>
        </w:rPr>
        <w:t xml:space="preserve"> </w:t>
      </w:r>
      <w:r>
        <w:rPr>
          <w:w w:val="105"/>
          <w:sz w:val="20"/>
        </w:rPr>
        <w:t>1357,</w:t>
      </w:r>
      <w:r>
        <w:rPr>
          <w:spacing w:val="-9"/>
          <w:w w:val="105"/>
          <w:sz w:val="20"/>
        </w:rPr>
        <w:t xml:space="preserve"> </w:t>
      </w:r>
      <w:r>
        <w:rPr>
          <w:w w:val="105"/>
          <w:sz w:val="20"/>
        </w:rPr>
        <w:t>2017.</w:t>
      </w:r>
    </w:p>
    <w:p w14:paraId="185B06B4" w14:textId="77777777" w:rsidR="00845F1E" w:rsidRDefault="00BA7C68">
      <w:pPr>
        <w:pStyle w:val="ListParagraph"/>
        <w:numPr>
          <w:ilvl w:val="0"/>
          <w:numId w:val="1"/>
        </w:numPr>
        <w:tabs>
          <w:tab w:val="left" w:pos="530"/>
        </w:tabs>
        <w:spacing w:before="152" w:line="249" w:lineRule="auto"/>
        <w:ind w:right="119" w:hanging="409"/>
        <w:jc w:val="both"/>
        <w:rPr>
          <w:sz w:val="20"/>
        </w:rPr>
      </w:pPr>
      <w:r>
        <w:rPr>
          <w:w w:val="105"/>
          <w:sz w:val="20"/>
        </w:rPr>
        <w:t xml:space="preserve">T. </w:t>
      </w:r>
      <w:r>
        <w:rPr>
          <w:spacing w:val="-3"/>
          <w:w w:val="105"/>
          <w:sz w:val="20"/>
        </w:rPr>
        <w:t xml:space="preserve">Tesileanu, </w:t>
      </w:r>
      <w:r>
        <w:rPr>
          <w:w w:val="105"/>
          <w:sz w:val="20"/>
        </w:rPr>
        <w:t xml:space="preserve">S. Cocco, R. Monasson, and V. Balasubramanian, “Environmental adaptation of olfactory receptor distributions,” </w:t>
      </w:r>
      <w:r>
        <w:rPr>
          <w:rFonts w:ascii="Arial" w:hAnsi="Arial"/>
          <w:i/>
          <w:w w:val="105"/>
          <w:sz w:val="20"/>
        </w:rPr>
        <w:t>bioRxiv</w:t>
      </w:r>
      <w:r>
        <w:rPr>
          <w:w w:val="105"/>
          <w:sz w:val="20"/>
        </w:rPr>
        <w:t>, vol. doi:10.1101/255547,</w:t>
      </w:r>
      <w:r>
        <w:rPr>
          <w:spacing w:val="47"/>
          <w:w w:val="105"/>
          <w:sz w:val="20"/>
        </w:rPr>
        <w:t xml:space="preserve"> </w:t>
      </w:r>
      <w:r>
        <w:rPr>
          <w:w w:val="105"/>
          <w:sz w:val="20"/>
        </w:rPr>
        <w:t>2018.</w:t>
      </w:r>
    </w:p>
    <w:p w14:paraId="771CDBEA" w14:textId="77777777" w:rsidR="00845F1E" w:rsidRDefault="00BA7C68">
      <w:pPr>
        <w:pStyle w:val="ListParagraph"/>
        <w:numPr>
          <w:ilvl w:val="0"/>
          <w:numId w:val="1"/>
        </w:numPr>
        <w:tabs>
          <w:tab w:val="left" w:pos="530"/>
        </w:tabs>
        <w:spacing w:before="151" w:line="249" w:lineRule="auto"/>
        <w:ind w:right="117" w:hanging="409"/>
        <w:jc w:val="both"/>
        <w:rPr>
          <w:sz w:val="20"/>
        </w:rPr>
      </w:pPr>
      <w:r>
        <w:rPr>
          <w:w w:val="105"/>
          <w:sz w:val="20"/>
        </w:rPr>
        <w:t xml:space="preserve">Y. Zhang and T. O. Sharpee, “A robust feedforward model of the olfactory system,” </w:t>
      </w:r>
      <w:r>
        <w:rPr>
          <w:rFonts w:ascii="Arial" w:hAnsi="Arial"/>
          <w:i/>
          <w:w w:val="105"/>
          <w:sz w:val="20"/>
        </w:rPr>
        <w:t>PLOS Comp</w:t>
      </w:r>
      <w:r>
        <w:rPr>
          <w:rFonts w:ascii="Arial" w:hAnsi="Arial"/>
          <w:i/>
          <w:w w:val="105"/>
          <w:sz w:val="20"/>
        </w:rPr>
        <w:t>uta- tional Biology</w:t>
      </w:r>
      <w:r>
        <w:rPr>
          <w:w w:val="105"/>
          <w:sz w:val="20"/>
        </w:rPr>
        <w:t>, vol. 12, no. 4, pp. 1–15,</w:t>
      </w:r>
      <w:r>
        <w:rPr>
          <w:w w:val="105"/>
          <w:sz w:val="20"/>
        </w:rPr>
        <w:t xml:space="preserve"> </w:t>
      </w:r>
      <w:r>
        <w:rPr>
          <w:w w:val="105"/>
          <w:sz w:val="20"/>
        </w:rPr>
        <w:t>2016.</w:t>
      </w:r>
    </w:p>
    <w:p w14:paraId="292D8683" w14:textId="77777777" w:rsidR="00845F1E" w:rsidRDefault="00BA7C68">
      <w:pPr>
        <w:pStyle w:val="ListParagraph"/>
        <w:numPr>
          <w:ilvl w:val="0"/>
          <w:numId w:val="1"/>
        </w:numPr>
        <w:tabs>
          <w:tab w:val="left" w:pos="530"/>
        </w:tabs>
        <w:spacing w:before="151"/>
        <w:ind w:right="0" w:hanging="409"/>
        <w:jc w:val="left"/>
        <w:rPr>
          <w:sz w:val="20"/>
        </w:rPr>
      </w:pPr>
      <w:r>
        <w:rPr>
          <w:w w:val="105"/>
          <w:sz w:val="20"/>
        </w:rPr>
        <w:t>I.</w:t>
      </w:r>
      <w:r>
        <w:rPr>
          <w:spacing w:val="20"/>
          <w:w w:val="105"/>
          <w:sz w:val="20"/>
        </w:rPr>
        <w:t xml:space="preserve"> </w:t>
      </w:r>
      <w:r>
        <w:rPr>
          <w:w w:val="105"/>
          <w:sz w:val="20"/>
        </w:rPr>
        <w:t>Nemenman,</w:t>
      </w:r>
      <w:r>
        <w:rPr>
          <w:spacing w:val="20"/>
          <w:w w:val="105"/>
          <w:sz w:val="20"/>
        </w:rPr>
        <w:t xml:space="preserve"> </w:t>
      </w:r>
      <w:r>
        <w:rPr>
          <w:w w:val="105"/>
          <w:sz w:val="20"/>
        </w:rPr>
        <w:t>“Information</w:t>
      </w:r>
      <w:r>
        <w:rPr>
          <w:spacing w:val="20"/>
          <w:w w:val="105"/>
          <w:sz w:val="20"/>
        </w:rPr>
        <w:t xml:space="preserve"> </w:t>
      </w:r>
      <w:r>
        <w:rPr>
          <w:w w:val="105"/>
          <w:sz w:val="20"/>
        </w:rPr>
        <w:t>theory</w:t>
      </w:r>
      <w:r>
        <w:rPr>
          <w:spacing w:val="20"/>
          <w:w w:val="105"/>
          <w:sz w:val="20"/>
        </w:rPr>
        <w:t xml:space="preserve"> </w:t>
      </w:r>
      <w:r>
        <w:rPr>
          <w:w w:val="105"/>
          <w:sz w:val="20"/>
        </w:rPr>
        <w:t>and</w:t>
      </w:r>
      <w:r>
        <w:rPr>
          <w:spacing w:val="20"/>
          <w:w w:val="105"/>
          <w:sz w:val="20"/>
        </w:rPr>
        <w:t xml:space="preserve"> </w:t>
      </w:r>
      <w:r>
        <w:rPr>
          <w:w w:val="105"/>
          <w:sz w:val="20"/>
        </w:rPr>
        <w:t>adaptation,”</w:t>
      </w:r>
      <w:r>
        <w:rPr>
          <w:spacing w:val="21"/>
          <w:w w:val="105"/>
          <w:sz w:val="20"/>
        </w:rPr>
        <w:t xml:space="preserve"> </w:t>
      </w:r>
      <w:r>
        <w:rPr>
          <w:rFonts w:ascii="Arial" w:hAnsi="Arial"/>
          <w:i/>
          <w:w w:val="105"/>
          <w:sz w:val="20"/>
        </w:rPr>
        <w:t>arXiv</w:t>
      </w:r>
      <w:r>
        <w:rPr>
          <w:w w:val="105"/>
          <w:sz w:val="20"/>
        </w:rPr>
        <w:t>,</w:t>
      </w:r>
      <w:r>
        <w:rPr>
          <w:spacing w:val="20"/>
          <w:w w:val="105"/>
          <w:sz w:val="20"/>
        </w:rPr>
        <w:t xml:space="preserve"> </w:t>
      </w:r>
      <w:r>
        <w:rPr>
          <w:w w:val="105"/>
          <w:sz w:val="20"/>
        </w:rPr>
        <w:t>vol.</w:t>
      </w:r>
      <w:r>
        <w:rPr>
          <w:spacing w:val="20"/>
          <w:w w:val="105"/>
          <w:sz w:val="20"/>
        </w:rPr>
        <w:t xml:space="preserve"> </w:t>
      </w:r>
      <w:r>
        <w:rPr>
          <w:w w:val="105"/>
          <w:sz w:val="20"/>
        </w:rPr>
        <w:t>doi:[q-Bio]1011.5466,</w:t>
      </w:r>
      <w:r>
        <w:rPr>
          <w:spacing w:val="20"/>
          <w:w w:val="105"/>
          <w:sz w:val="20"/>
        </w:rPr>
        <w:t xml:space="preserve"> </w:t>
      </w:r>
      <w:r>
        <w:rPr>
          <w:w w:val="105"/>
          <w:sz w:val="20"/>
        </w:rPr>
        <w:t>2010.</w:t>
      </w:r>
    </w:p>
    <w:p w14:paraId="528E15A6" w14:textId="77777777" w:rsidR="00845F1E" w:rsidRDefault="00BA7C68">
      <w:pPr>
        <w:pStyle w:val="ListParagraph"/>
        <w:numPr>
          <w:ilvl w:val="0"/>
          <w:numId w:val="1"/>
        </w:numPr>
        <w:tabs>
          <w:tab w:val="left" w:pos="530"/>
        </w:tabs>
        <w:spacing w:before="160" w:line="249" w:lineRule="auto"/>
        <w:ind w:right="117" w:hanging="409"/>
        <w:jc w:val="both"/>
        <w:rPr>
          <w:sz w:val="20"/>
        </w:rPr>
      </w:pPr>
      <w:r>
        <w:rPr>
          <w:w w:val="105"/>
          <w:sz w:val="20"/>
        </w:rPr>
        <w:t xml:space="preserve">N. Gupta and M. Stopfer, “Insect olfactory coding and memory at multiple timescales,” </w:t>
      </w:r>
      <w:r>
        <w:rPr>
          <w:rFonts w:ascii="Arial" w:hAnsi="Arial"/>
          <w:i/>
          <w:w w:val="105"/>
          <w:sz w:val="20"/>
        </w:rPr>
        <w:t>Current Opinion in</w:t>
      </w:r>
      <w:r>
        <w:rPr>
          <w:rFonts w:ascii="Arial" w:hAnsi="Arial"/>
          <w:i/>
          <w:spacing w:val="-20"/>
          <w:w w:val="105"/>
          <w:sz w:val="20"/>
        </w:rPr>
        <w:t xml:space="preserve"> </w:t>
      </w:r>
      <w:r>
        <w:rPr>
          <w:rFonts w:ascii="Arial" w:hAnsi="Arial"/>
          <w:i/>
          <w:w w:val="105"/>
          <w:sz w:val="20"/>
        </w:rPr>
        <w:t>Neurobio</w:t>
      </w:r>
      <w:r>
        <w:rPr>
          <w:rFonts w:ascii="Arial" w:hAnsi="Arial"/>
          <w:i/>
          <w:w w:val="105"/>
          <w:sz w:val="20"/>
        </w:rPr>
        <w:t>logy</w:t>
      </w:r>
      <w:r>
        <w:rPr>
          <w:w w:val="105"/>
          <w:sz w:val="20"/>
        </w:rPr>
        <w:t>,</w:t>
      </w:r>
      <w:r>
        <w:rPr>
          <w:spacing w:val="-17"/>
          <w:w w:val="105"/>
          <w:sz w:val="20"/>
        </w:rPr>
        <w:t xml:space="preserve"> </w:t>
      </w:r>
      <w:r>
        <w:rPr>
          <w:w w:val="105"/>
          <w:sz w:val="20"/>
        </w:rPr>
        <w:t>vol.</w:t>
      </w:r>
      <w:r>
        <w:rPr>
          <w:spacing w:val="-17"/>
          <w:w w:val="105"/>
          <w:sz w:val="20"/>
        </w:rPr>
        <w:t xml:space="preserve"> </w:t>
      </w:r>
      <w:r>
        <w:rPr>
          <w:w w:val="105"/>
          <w:sz w:val="20"/>
        </w:rPr>
        <w:t>21,</w:t>
      </w:r>
      <w:r>
        <w:rPr>
          <w:spacing w:val="-17"/>
          <w:w w:val="105"/>
          <w:sz w:val="20"/>
        </w:rPr>
        <w:t xml:space="preserve"> </w:t>
      </w:r>
      <w:r>
        <w:rPr>
          <w:w w:val="105"/>
          <w:sz w:val="20"/>
        </w:rPr>
        <w:t>pp.</w:t>
      </w:r>
      <w:r>
        <w:rPr>
          <w:spacing w:val="-17"/>
          <w:w w:val="105"/>
          <w:sz w:val="20"/>
        </w:rPr>
        <w:t xml:space="preserve"> </w:t>
      </w:r>
      <w:r>
        <w:rPr>
          <w:w w:val="105"/>
          <w:sz w:val="20"/>
        </w:rPr>
        <w:t>768–773,</w:t>
      </w:r>
      <w:r>
        <w:rPr>
          <w:spacing w:val="-17"/>
          <w:w w:val="105"/>
          <w:sz w:val="20"/>
        </w:rPr>
        <w:t xml:space="preserve"> </w:t>
      </w:r>
      <w:r>
        <w:rPr>
          <w:w w:val="105"/>
          <w:sz w:val="20"/>
        </w:rPr>
        <w:t>2011.</w:t>
      </w:r>
    </w:p>
    <w:p w14:paraId="2FE154C7" w14:textId="77777777" w:rsidR="00845F1E" w:rsidRDefault="00BA7C68">
      <w:pPr>
        <w:pStyle w:val="ListParagraph"/>
        <w:numPr>
          <w:ilvl w:val="0"/>
          <w:numId w:val="1"/>
        </w:numPr>
        <w:tabs>
          <w:tab w:val="left" w:pos="530"/>
        </w:tabs>
        <w:spacing w:before="152"/>
        <w:ind w:right="0" w:hanging="409"/>
        <w:jc w:val="left"/>
        <w:rPr>
          <w:sz w:val="20"/>
        </w:rPr>
      </w:pPr>
      <w:r>
        <w:rPr>
          <w:w w:val="105"/>
          <w:sz w:val="20"/>
        </w:rPr>
        <w:t>C.</w:t>
      </w:r>
      <w:r>
        <w:rPr>
          <w:spacing w:val="35"/>
          <w:w w:val="105"/>
          <w:sz w:val="20"/>
        </w:rPr>
        <w:t xml:space="preserve"> </w:t>
      </w:r>
      <w:r>
        <w:rPr>
          <w:w w:val="105"/>
          <w:sz w:val="20"/>
        </w:rPr>
        <w:t>D.</w:t>
      </w:r>
      <w:r>
        <w:rPr>
          <w:spacing w:val="35"/>
          <w:w w:val="105"/>
          <w:sz w:val="20"/>
        </w:rPr>
        <w:t xml:space="preserve"> </w:t>
      </w:r>
      <w:r>
        <w:rPr>
          <w:w w:val="105"/>
          <w:sz w:val="20"/>
        </w:rPr>
        <w:t>Wilson,</w:t>
      </w:r>
      <w:r>
        <w:rPr>
          <w:spacing w:val="40"/>
          <w:w w:val="105"/>
          <w:sz w:val="20"/>
        </w:rPr>
        <w:t xml:space="preserve"> </w:t>
      </w:r>
      <w:r>
        <w:rPr>
          <w:w w:val="105"/>
          <w:sz w:val="20"/>
        </w:rPr>
        <w:t>G.</w:t>
      </w:r>
      <w:r>
        <w:rPr>
          <w:spacing w:val="35"/>
          <w:w w:val="105"/>
          <w:sz w:val="20"/>
        </w:rPr>
        <w:t xml:space="preserve"> </w:t>
      </w:r>
      <w:r>
        <w:rPr>
          <w:w w:val="105"/>
          <w:sz w:val="20"/>
        </w:rPr>
        <w:t>O.</w:t>
      </w:r>
      <w:r>
        <w:rPr>
          <w:spacing w:val="35"/>
          <w:w w:val="105"/>
          <w:sz w:val="20"/>
        </w:rPr>
        <w:t xml:space="preserve"> </w:t>
      </w:r>
      <w:r>
        <w:rPr>
          <w:w w:val="105"/>
          <w:sz w:val="20"/>
        </w:rPr>
        <w:t>Serrano,</w:t>
      </w:r>
      <w:r>
        <w:rPr>
          <w:spacing w:val="40"/>
          <w:w w:val="105"/>
          <w:sz w:val="20"/>
        </w:rPr>
        <w:t xml:space="preserve"> </w:t>
      </w:r>
      <w:r>
        <w:rPr>
          <w:w w:val="105"/>
          <w:sz w:val="20"/>
        </w:rPr>
        <w:t>A.</w:t>
      </w:r>
      <w:r>
        <w:rPr>
          <w:spacing w:val="35"/>
          <w:w w:val="105"/>
          <w:sz w:val="20"/>
        </w:rPr>
        <w:t xml:space="preserve"> </w:t>
      </w:r>
      <w:r>
        <w:rPr>
          <w:w w:val="105"/>
          <w:sz w:val="20"/>
        </w:rPr>
        <w:t>A.</w:t>
      </w:r>
      <w:r>
        <w:rPr>
          <w:spacing w:val="35"/>
          <w:w w:val="105"/>
          <w:sz w:val="20"/>
        </w:rPr>
        <w:t xml:space="preserve"> </w:t>
      </w:r>
      <w:r>
        <w:rPr>
          <w:w w:val="105"/>
          <w:sz w:val="20"/>
        </w:rPr>
        <w:t>Koulakov,</w:t>
      </w:r>
      <w:r>
        <w:rPr>
          <w:spacing w:val="40"/>
          <w:w w:val="105"/>
          <w:sz w:val="20"/>
        </w:rPr>
        <w:t xml:space="preserve"> </w:t>
      </w:r>
      <w:r>
        <w:rPr>
          <w:w w:val="105"/>
          <w:sz w:val="20"/>
        </w:rPr>
        <w:t>and</w:t>
      </w:r>
      <w:r>
        <w:rPr>
          <w:spacing w:val="35"/>
          <w:w w:val="105"/>
          <w:sz w:val="20"/>
        </w:rPr>
        <w:t xml:space="preserve"> </w:t>
      </w:r>
      <w:r>
        <w:rPr>
          <w:w w:val="105"/>
          <w:sz w:val="20"/>
        </w:rPr>
        <w:t>D.</w:t>
      </w:r>
      <w:r>
        <w:rPr>
          <w:spacing w:val="35"/>
          <w:w w:val="105"/>
          <w:sz w:val="20"/>
        </w:rPr>
        <w:t xml:space="preserve"> </w:t>
      </w:r>
      <w:r>
        <w:rPr>
          <w:w w:val="105"/>
          <w:sz w:val="20"/>
        </w:rPr>
        <w:t>Rinberg,</w:t>
      </w:r>
      <w:r>
        <w:rPr>
          <w:spacing w:val="40"/>
          <w:w w:val="105"/>
          <w:sz w:val="20"/>
        </w:rPr>
        <w:t xml:space="preserve"> </w:t>
      </w:r>
      <w:r>
        <w:rPr>
          <w:w w:val="105"/>
          <w:sz w:val="20"/>
        </w:rPr>
        <w:t>“A</w:t>
      </w:r>
      <w:r>
        <w:rPr>
          <w:spacing w:val="35"/>
          <w:w w:val="105"/>
          <w:sz w:val="20"/>
        </w:rPr>
        <w:t xml:space="preserve"> </w:t>
      </w:r>
      <w:r>
        <w:rPr>
          <w:w w:val="105"/>
          <w:sz w:val="20"/>
        </w:rPr>
        <w:t>primacy</w:t>
      </w:r>
      <w:r>
        <w:rPr>
          <w:spacing w:val="35"/>
          <w:w w:val="105"/>
          <w:sz w:val="20"/>
        </w:rPr>
        <w:t xml:space="preserve"> </w:t>
      </w:r>
      <w:r>
        <w:rPr>
          <w:w w:val="105"/>
          <w:sz w:val="20"/>
        </w:rPr>
        <w:t>code</w:t>
      </w:r>
      <w:r>
        <w:rPr>
          <w:spacing w:val="35"/>
          <w:w w:val="105"/>
          <w:sz w:val="20"/>
        </w:rPr>
        <w:t xml:space="preserve"> </w:t>
      </w:r>
      <w:r>
        <w:rPr>
          <w:w w:val="105"/>
          <w:sz w:val="20"/>
        </w:rPr>
        <w:t>for</w:t>
      </w:r>
      <w:r>
        <w:rPr>
          <w:spacing w:val="35"/>
          <w:w w:val="105"/>
          <w:sz w:val="20"/>
        </w:rPr>
        <w:t xml:space="preserve"> </w:t>
      </w:r>
      <w:r>
        <w:rPr>
          <w:w w:val="105"/>
          <w:sz w:val="20"/>
        </w:rPr>
        <w:t>odor</w:t>
      </w:r>
      <w:r>
        <w:rPr>
          <w:spacing w:val="35"/>
          <w:w w:val="105"/>
          <w:sz w:val="20"/>
        </w:rPr>
        <w:t xml:space="preserve"> </w:t>
      </w:r>
      <w:r>
        <w:rPr>
          <w:spacing w:val="-3"/>
          <w:w w:val="105"/>
          <w:sz w:val="20"/>
        </w:rPr>
        <w:t>identity,”</w:t>
      </w:r>
    </w:p>
    <w:p w14:paraId="727E171A" w14:textId="77777777" w:rsidR="00845F1E" w:rsidRDefault="00BA7C68">
      <w:pPr>
        <w:spacing w:before="7"/>
        <w:ind w:left="529"/>
        <w:rPr>
          <w:sz w:val="20"/>
        </w:rPr>
      </w:pPr>
      <w:r>
        <w:rPr>
          <w:rFonts w:ascii="Arial"/>
          <w:i/>
          <w:sz w:val="20"/>
        </w:rPr>
        <w:t>Nature Communications</w:t>
      </w:r>
      <w:r>
        <w:rPr>
          <w:sz w:val="20"/>
        </w:rPr>
        <w:t>, vol. 8, no. 1, p. 1477, 2017.</w:t>
      </w:r>
    </w:p>
    <w:p w14:paraId="6A494537" w14:textId="77777777" w:rsidR="00845F1E" w:rsidRDefault="00BA7C68">
      <w:pPr>
        <w:pStyle w:val="ListParagraph"/>
        <w:numPr>
          <w:ilvl w:val="0"/>
          <w:numId w:val="1"/>
        </w:numPr>
        <w:tabs>
          <w:tab w:val="left" w:pos="530"/>
        </w:tabs>
        <w:spacing w:before="161"/>
        <w:ind w:right="0" w:hanging="409"/>
        <w:jc w:val="left"/>
        <w:rPr>
          <w:sz w:val="20"/>
        </w:rPr>
      </w:pPr>
      <w:r>
        <w:rPr>
          <w:w w:val="105"/>
          <w:sz w:val="20"/>
        </w:rPr>
        <w:t>S.</w:t>
      </w:r>
      <w:r>
        <w:rPr>
          <w:spacing w:val="43"/>
          <w:w w:val="105"/>
          <w:sz w:val="20"/>
        </w:rPr>
        <w:t xml:space="preserve"> </w:t>
      </w:r>
      <w:r>
        <w:rPr>
          <w:w w:val="105"/>
          <w:sz w:val="20"/>
        </w:rPr>
        <w:t>Junek,</w:t>
      </w:r>
      <w:r>
        <w:rPr>
          <w:spacing w:val="50"/>
          <w:w w:val="105"/>
          <w:sz w:val="20"/>
        </w:rPr>
        <w:t xml:space="preserve"> </w:t>
      </w:r>
      <w:r>
        <w:rPr>
          <w:w w:val="105"/>
          <w:sz w:val="20"/>
        </w:rPr>
        <w:t>E.</w:t>
      </w:r>
      <w:r>
        <w:rPr>
          <w:spacing w:val="43"/>
          <w:w w:val="105"/>
          <w:sz w:val="20"/>
        </w:rPr>
        <w:t xml:space="preserve"> </w:t>
      </w:r>
      <w:r>
        <w:rPr>
          <w:w w:val="105"/>
          <w:sz w:val="20"/>
        </w:rPr>
        <w:t>Kludt,</w:t>
      </w:r>
      <w:r>
        <w:rPr>
          <w:spacing w:val="50"/>
          <w:w w:val="105"/>
          <w:sz w:val="20"/>
        </w:rPr>
        <w:t xml:space="preserve"> </w:t>
      </w:r>
      <w:r>
        <w:rPr>
          <w:w w:val="105"/>
          <w:sz w:val="20"/>
        </w:rPr>
        <w:t>F.</w:t>
      </w:r>
      <w:r>
        <w:rPr>
          <w:spacing w:val="43"/>
          <w:w w:val="105"/>
          <w:sz w:val="20"/>
        </w:rPr>
        <w:t xml:space="preserve"> </w:t>
      </w:r>
      <w:r>
        <w:rPr>
          <w:spacing w:val="-4"/>
          <w:w w:val="105"/>
          <w:sz w:val="20"/>
        </w:rPr>
        <w:t xml:space="preserve">Wolf, </w:t>
      </w:r>
      <w:r>
        <w:rPr>
          <w:w w:val="105"/>
          <w:sz w:val="20"/>
        </w:rPr>
        <w:t xml:space="preserve"> </w:t>
      </w:r>
      <w:r>
        <w:rPr>
          <w:w w:val="105"/>
          <w:sz w:val="20"/>
        </w:rPr>
        <w:t>and</w:t>
      </w:r>
      <w:r>
        <w:rPr>
          <w:spacing w:val="43"/>
          <w:w w:val="105"/>
          <w:sz w:val="20"/>
        </w:rPr>
        <w:t xml:space="preserve"> </w:t>
      </w:r>
      <w:r>
        <w:rPr>
          <w:w w:val="105"/>
          <w:sz w:val="20"/>
        </w:rPr>
        <w:t>D.</w:t>
      </w:r>
      <w:r>
        <w:rPr>
          <w:spacing w:val="45"/>
          <w:w w:val="105"/>
          <w:sz w:val="20"/>
        </w:rPr>
        <w:t xml:space="preserve"> </w:t>
      </w:r>
      <w:r>
        <w:rPr>
          <w:w w:val="105"/>
          <w:sz w:val="20"/>
        </w:rPr>
        <w:t>Schild,</w:t>
      </w:r>
      <w:r>
        <w:rPr>
          <w:spacing w:val="50"/>
          <w:w w:val="105"/>
          <w:sz w:val="20"/>
        </w:rPr>
        <w:t xml:space="preserve"> </w:t>
      </w:r>
      <w:r>
        <w:rPr>
          <w:w w:val="105"/>
          <w:sz w:val="20"/>
        </w:rPr>
        <w:t>“Olfactory</w:t>
      </w:r>
      <w:r>
        <w:rPr>
          <w:spacing w:val="43"/>
          <w:w w:val="105"/>
          <w:sz w:val="20"/>
        </w:rPr>
        <w:t xml:space="preserve"> </w:t>
      </w:r>
      <w:r>
        <w:rPr>
          <w:w w:val="105"/>
          <w:sz w:val="20"/>
        </w:rPr>
        <w:t>coding</w:t>
      </w:r>
      <w:r>
        <w:rPr>
          <w:spacing w:val="43"/>
          <w:w w:val="105"/>
          <w:sz w:val="20"/>
        </w:rPr>
        <w:t xml:space="preserve"> </w:t>
      </w:r>
      <w:r>
        <w:rPr>
          <w:w w:val="105"/>
          <w:sz w:val="20"/>
        </w:rPr>
        <w:t>with</w:t>
      </w:r>
      <w:r>
        <w:rPr>
          <w:spacing w:val="43"/>
          <w:w w:val="105"/>
          <w:sz w:val="20"/>
        </w:rPr>
        <w:t xml:space="preserve"> </w:t>
      </w:r>
      <w:r>
        <w:rPr>
          <w:w w:val="105"/>
          <w:sz w:val="20"/>
        </w:rPr>
        <w:t>patterns</w:t>
      </w:r>
      <w:r>
        <w:rPr>
          <w:spacing w:val="43"/>
          <w:w w:val="105"/>
          <w:sz w:val="20"/>
        </w:rPr>
        <w:t xml:space="preserve"> </w:t>
      </w:r>
      <w:r>
        <w:rPr>
          <w:w w:val="105"/>
          <w:sz w:val="20"/>
        </w:rPr>
        <w:t>of</w:t>
      </w:r>
      <w:r>
        <w:rPr>
          <w:spacing w:val="43"/>
          <w:w w:val="105"/>
          <w:sz w:val="20"/>
        </w:rPr>
        <w:t xml:space="preserve"> </w:t>
      </w:r>
      <w:r>
        <w:rPr>
          <w:w w:val="105"/>
          <w:sz w:val="20"/>
        </w:rPr>
        <w:t>response</w:t>
      </w:r>
      <w:r>
        <w:rPr>
          <w:spacing w:val="43"/>
          <w:w w:val="105"/>
          <w:sz w:val="20"/>
        </w:rPr>
        <w:t xml:space="preserve"> </w:t>
      </w:r>
      <w:r>
        <w:rPr>
          <w:w w:val="105"/>
          <w:sz w:val="20"/>
        </w:rPr>
        <w:t>latencies,”</w:t>
      </w:r>
    </w:p>
    <w:p w14:paraId="17F14A17" w14:textId="77777777" w:rsidR="00845F1E" w:rsidRDefault="00BA7C68">
      <w:pPr>
        <w:pStyle w:val="BodyText"/>
        <w:spacing w:before="8"/>
        <w:ind w:left="529"/>
      </w:pPr>
      <w:r>
        <w:rPr>
          <w:rFonts w:ascii="Arial" w:hAnsi="Arial"/>
          <w:i/>
        </w:rPr>
        <w:t>Neuron</w:t>
      </w:r>
      <w:r>
        <w:t>, vol. 67, no. 5, pp. 872 – 884, 2010.</w:t>
      </w:r>
    </w:p>
    <w:p w14:paraId="1EB4188B" w14:textId="77777777" w:rsidR="00845F1E" w:rsidRDefault="00BA7C68">
      <w:pPr>
        <w:pStyle w:val="ListParagraph"/>
        <w:numPr>
          <w:ilvl w:val="0"/>
          <w:numId w:val="1"/>
        </w:numPr>
        <w:tabs>
          <w:tab w:val="left" w:pos="530"/>
        </w:tabs>
        <w:spacing w:before="162" w:line="249" w:lineRule="auto"/>
        <w:ind w:hanging="409"/>
        <w:jc w:val="both"/>
        <w:rPr>
          <w:sz w:val="20"/>
        </w:rPr>
      </w:pPr>
      <w:r>
        <w:rPr>
          <w:w w:val="105"/>
          <w:sz w:val="20"/>
        </w:rPr>
        <w:t xml:space="preserve">C.-Y. Su, C. Martelli, T. Emonet, and J. R. Carlson, “Temporal coding of odor mixtures in an olfactory receptor neuron,” </w:t>
      </w:r>
      <w:r>
        <w:rPr>
          <w:rFonts w:ascii="Arial" w:hAnsi="Arial"/>
          <w:i/>
          <w:spacing w:val="-5"/>
          <w:w w:val="105"/>
          <w:sz w:val="20"/>
        </w:rPr>
        <w:t xml:space="preserve">Proceedings </w:t>
      </w:r>
      <w:r>
        <w:rPr>
          <w:rFonts w:ascii="Arial" w:hAnsi="Arial"/>
          <w:i/>
          <w:w w:val="105"/>
          <w:sz w:val="20"/>
        </w:rPr>
        <w:t xml:space="preserve">of the National </w:t>
      </w:r>
      <w:r>
        <w:rPr>
          <w:rFonts w:ascii="Arial" w:hAnsi="Arial"/>
          <w:i/>
          <w:spacing w:val="-4"/>
          <w:w w:val="105"/>
          <w:sz w:val="20"/>
        </w:rPr>
        <w:t xml:space="preserve">Academy </w:t>
      </w:r>
      <w:r>
        <w:rPr>
          <w:rFonts w:ascii="Arial" w:hAnsi="Arial"/>
          <w:i/>
          <w:w w:val="105"/>
          <w:sz w:val="20"/>
        </w:rPr>
        <w:t>of Sciences</w:t>
      </w:r>
      <w:r>
        <w:rPr>
          <w:w w:val="105"/>
          <w:sz w:val="20"/>
        </w:rPr>
        <w:t>, vol. 108, no. 12, pp. 5075–5080, 2011.</w:t>
      </w:r>
    </w:p>
    <w:p w14:paraId="7E1E4B35" w14:textId="77777777" w:rsidR="00845F1E" w:rsidRDefault="00BA7C68">
      <w:pPr>
        <w:pStyle w:val="ListParagraph"/>
        <w:numPr>
          <w:ilvl w:val="0"/>
          <w:numId w:val="1"/>
        </w:numPr>
        <w:tabs>
          <w:tab w:val="left" w:pos="530"/>
        </w:tabs>
        <w:spacing w:before="153" w:line="249" w:lineRule="auto"/>
        <w:ind w:right="119" w:hanging="409"/>
        <w:jc w:val="both"/>
        <w:rPr>
          <w:sz w:val="20"/>
        </w:rPr>
      </w:pPr>
      <w:r>
        <w:rPr>
          <w:w w:val="105"/>
          <w:sz w:val="20"/>
        </w:rPr>
        <w:t xml:space="preserve">D. W. </w:t>
      </w:r>
      <w:r>
        <w:rPr>
          <w:spacing w:val="-3"/>
          <w:w w:val="105"/>
          <w:sz w:val="20"/>
        </w:rPr>
        <w:t xml:space="preserve">Wesson, </w:t>
      </w:r>
      <w:r>
        <w:rPr>
          <w:w w:val="105"/>
          <w:sz w:val="20"/>
        </w:rPr>
        <w:t xml:space="preserve">R. M. </w:t>
      </w:r>
      <w:r>
        <w:rPr>
          <w:spacing w:val="-3"/>
          <w:w w:val="105"/>
          <w:sz w:val="20"/>
        </w:rPr>
        <w:t xml:space="preserve">Carey, </w:t>
      </w:r>
      <w:r>
        <w:rPr>
          <w:w w:val="105"/>
          <w:sz w:val="20"/>
        </w:rPr>
        <w:t xml:space="preserve">J. V. Verhagen, and M. </w:t>
      </w:r>
      <w:r>
        <w:rPr>
          <w:spacing w:val="-3"/>
          <w:w w:val="105"/>
          <w:sz w:val="20"/>
        </w:rPr>
        <w:t xml:space="preserve">Wachowiak, </w:t>
      </w:r>
      <w:r>
        <w:rPr>
          <w:w w:val="105"/>
          <w:sz w:val="20"/>
        </w:rPr>
        <w:t xml:space="preserve">“Rapid encoding and perception of  </w:t>
      </w:r>
      <w:r>
        <w:rPr>
          <w:spacing w:val="-3"/>
          <w:w w:val="105"/>
          <w:sz w:val="20"/>
        </w:rPr>
        <w:t>novel</w:t>
      </w:r>
      <w:r>
        <w:rPr>
          <w:spacing w:val="6"/>
          <w:w w:val="105"/>
          <w:sz w:val="20"/>
        </w:rPr>
        <w:t xml:space="preserve"> </w:t>
      </w:r>
      <w:r>
        <w:rPr>
          <w:w w:val="105"/>
          <w:sz w:val="20"/>
        </w:rPr>
        <w:t>odors</w:t>
      </w:r>
      <w:r>
        <w:rPr>
          <w:spacing w:val="6"/>
          <w:w w:val="105"/>
          <w:sz w:val="20"/>
        </w:rPr>
        <w:t xml:space="preserve"> </w:t>
      </w:r>
      <w:r>
        <w:rPr>
          <w:w w:val="105"/>
          <w:sz w:val="20"/>
        </w:rPr>
        <w:t>in</w:t>
      </w:r>
      <w:r>
        <w:rPr>
          <w:spacing w:val="6"/>
          <w:w w:val="105"/>
          <w:sz w:val="20"/>
        </w:rPr>
        <w:t xml:space="preserve"> </w:t>
      </w:r>
      <w:r>
        <w:rPr>
          <w:w w:val="105"/>
          <w:sz w:val="20"/>
        </w:rPr>
        <w:t>the</w:t>
      </w:r>
      <w:r>
        <w:rPr>
          <w:spacing w:val="6"/>
          <w:w w:val="105"/>
          <w:sz w:val="20"/>
        </w:rPr>
        <w:t xml:space="preserve"> </w:t>
      </w:r>
      <w:r>
        <w:rPr>
          <w:w w:val="105"/>
          <w:sz w:val="20"/>
        </w:rPr>
        <w:t>rat,”</w:t>
      </w:r>
      <w:r>
        <w:rPr>
          <w:spacing w:val="6"/>
          <w:w w:val="105"/>
          <w:sz w:val="20"/>
        </w:rPr>
        <w:t xml:space="preserve"> </w:t>
      </w:r>
      <w:r>
        <w:rPr>
          <w:rFonts w:ascii="Arial" w:hAnsi="Arial"/>
          <w:i/>
          <w:spacing w:val="-3"/>
          <w:w w:val="105"/>
          <w:sz w:val="20"/>
        </w:rPr>
        <w:t>PLoS</w:t>
      </w:r>
      <w:r>
        <w:rPr>
          <w:rFonts w:ascii="Arial" w:hAnsi="Arial"/>
          <w:i/>
          <w:spacing w:val="5"/>
          <w:w w:val="105"/>
          <w:sz w:val="20"/>
        </w:rPr>
        <w:t xml:space="preserve"> </w:t>
      </w:r>
      <w:r>
        <w:rPr>
          <w:rFonts w:ascii="Arial" w:hAnsi="Arial"/>
          <w:i/>
          <w:w w:val="105"/>
          <w:sz w:val="20"/>
        </w:rPr>
        <w:t>Biology</w:t>
      </w:r>
      <w:r>
        <w:rPr>
          <w:w w:val="105"/>
          <w:sz w:val="20"/>
        </w:rPr>
        <w:t>,</w:t>
      </w:r>
      <w:r>
        <w:rPr>
          <w:spacing w:val="6"/>
          <w:w w:val="105"/>
          <w:sz w:val="20"/>
        </w:rPr>
        <w:t xml:space="preserve"> </w:t>
      </w:r>
      <w:r>
        <w:rPr>
          <w:w w:val="105"/>
          <w:sz w:val="20"/>
        </w:rPr>
        <w:t>vol.</w:t>
      </w:r>
      <w:r>
        <w:rPr>
          <w:spacing w:val="6"/>
          <w:w w:val="105"/>
          <w:sz w:val="20"/>
        </w:rPr>
        <w:t xml:space="preserve"> </w:t>
      </w:r>
      <w:r>
        <w:rPr>
          <w:w w:val="105"/>
          <w:sz w:val="20"/>
        </w:rPr>
        <w:t>6,</w:t>
      </w:r>
      <w:r>
        <w:rPr>
          <w:spacing w:val="6"/>
          <w:w w:val="105"/>
          <w:sz w:val="20"/>
        </w:rPr>
        <w:t xml:space="preserve"> </w:t>
      </w:r>
      <w:r>
        <w:rPr>
          <w:w w:val="105"/>
          <w:sz w:val="20"/>
        </w:rPr>
        <w:t>p.</w:t>
      </w:r>
      <w:r>
        <w:rPr>
          <w:spacing w:val="6"/>
          <w:w w:val="105"/>
          <w:sz w:val="20"/>
        </w:rPr>
        <w:t xml:space="preserve"> </w:t>
      </w:r>
      <w:r>
        <w:rPr>
          <w:w w:val="105"/>
          <w:sz w:val="20"/>
        </w:rPr>
        <w:t>e82,</w:t>
      </w:r>
      <w:r>
        <w:rPr>
          <w:spacing w:val="6"/>
          <w:w w:val="105"/>
          <w:sz w:val="20"/>
        </w:rPr>
        <w:t xml:space="preserve"> </w:t>
      </w:r>
      <w:r>
        <w:rPr>
          <w:w w:val="105"/>
          <w:sz w:val="20"/>
        </w:rPr>
        <w:t>2008.</w:t>
      </w:r>
    </w:p>
    <w:p w14:paraId="6B3831BA" w14:textId="77777777" w:rsidR="00845F1E" w:rsidRDefault="00BA7C68">
      <w:pPr>
        <w:pStyle w:val="ListParagraph"/>
        <w:numPr>
          <w:ilvl w:val="0"/>
          <w:numId w:val="1"/>
        </w:numPr>
        <w:tabs>
          <w:tab w:val="left" w:pos="530"/>
        </w:tabs>
        <w:spacing w:before="153" w:line="249" w:lineRule="auto"/>
        <w:ind w:right="117" w:hanging="409"/>
        <w:jc w:val="both"/>
        <w:rPr>
          <w:sz w:val="20"/>
        </w:rPr>
      </w:pPr>
      <w:r>
        <w:rPr>
          <w:w w:val="105"/>
          <w:sz w:val="20"/>
        </w:rPr>
        <w:t xml:space="preserve">H. Sanders, B. E. Kolterman,  R. Shusterman,  D. Rinberg, </w:t>
      </w:r>
      <w:r>
        <w:rPr>
          <w:w w:val="105"/>
          <w:sz w:val="20"/>
        </w:rPr>
        <w:t xml:space="preserve"> A. Koulakov,  and J. Lisman,  “A network  that performs brute-force conversion of a temporal sequence to a spatial pattern: relevance to odor recognition,”</w:t>
      </w:r>
      <w:r>
        <w:rPr>
          <w:spacing w:val="-16"/>
          <w:w w:val="105"/>
          <w:sz w:val="20"/>
        </w:rPr>
        <w:t xml:space="preserve"> </w:t>
      </w:r>
      <w:r>
        <w:rPr>
          <w:rFonts w:ascii="Arial" w:hAnsi="Arial"/>
          <w:i/>
          <w:spacing w:val="-3"/>
          <w:w w:val="105"/>
          <w:sz w:val="20"/>
        </w:rPr>
        <w:t>Frontiers</w:t>
      </w:r>
      <w:r>
        <w:rPr>
          <w:rFonts w:ascii="Arial" w:hAnsi="Arial"/>
          <w:i/>
          <w:spacing w:val="-18"/>
          <w:w w:val="105"/>
          <w:sz w:val="20"/>
        </w:rPr>
        <w:t xml:space="preserve"> </w:t>
      </w:r>
      <w:r>
        <w:rPr>
          <w:rFonts w:ascii="Arial" w:hAnsi="Arial"/>
          <w:i/>
          <w:w w:val="105"/>
          <w:sz w:val="20"/>
        </w:rPr>
        <w:t>in</w:t>
      </w:r>
      <w:r>
        <w:rPr>
          <w:rFonts w:ascii="Arial" w:hAnsi="Arial"/>
          <w:i/>
          <w:spacing w:val="-18"/>
          <w:w w:val="105"/>
          <w:sz w:val="20"/>
        </w:rPr>
        <w:t xml:space="preserve"> </w:t>
      </w:r>
      <w:r>
        <w:rPr>
          <w:rFonts w:ascii="Arial" w:hAnsi="Arial"/>
          <w:i/>
          <w:w w:val="105"/>
          <w:sz w:val="20"/>
        </w:rPr>
        <w:t>Computational</w:t>
      </w:r>
      <w:r>
        <w:rPr>
          <w:rFonts w:ascii="Arial" w:hAnsi="Arial"/>
          <w:i/>
          <w:spacing w:val="-18"/>
          <w:w w:val="105"/>
          <w:sz w:val="20"/>
        </w:rPr>
        <w:t xml:space="preserve"> </w:t>
      </w:r>
      <w:r>
        <w:rPr>
          <w:rFonts w:ascii="Arial" w:hAnsi="Arial"/>
          <w:i/>
          <w:w w:val="105"/>
          <w:sz w:val="20"/>
        </w:rPr>
        <w:t>Neuroscience</w:t>
      </w:r>
      <w:r>
        <w:rPr>
          <w:w w:val="105"/>
          <w:sz w:val="20"/>
        </w:rPr>
        <w:t>,</w:t>
      </w:r>
      <w:r>
        <w:rPr>
          <w:spacing w:val="-15"/>
          <w:w w:val="105"/>
          <w:sz w:val="20"/>
        </w:rPr>
        <w:t xml:space="preserve"> </w:t>
      </w:r>
      <w:r>
        <w:rPr>
          <w:w w:val="105"/>
          <w:sz w:val="20"/>
        </w:rPr>
        <w:t>vol.</w:t>
      </w:r>
      <w:r>
        <w:rPr>
          <w:spacing w:val="-15"/>
          <w:w w:val="105"/>
          <w:sz w:val="20"/>
        </w:rPr>
        <w:t xml:space="preserve"> </w:t>
      </w:r>
      <w:r>
        <w:rPr>
          <w:w w:val="105"/>
          <w:sz w:val="20"/>
        </w:rPr>
        <w:t>8,</w:t>
      </w:r>
      <w:r>
        <w:rPr>
          <w:spacing w:val="-15"/>
          <w:w w:val="105"/>
          <w:sz w:val="20"/>
        </w:rPr>
        <w:t xml:space="preserve"> </w:t>
      </w:r>
      <w:r>
        <w:rPr>
          <w:w w:val="105"/>
          <w:sz w:val="20"/>
        </w:rPr>
        <w:t>p.</w:t>
      </w:r>
      <w:r>
        <w:rPr>
          <w:spacing w:val="-15"/>
          <w:w w:val="105"/>
          <w:sz w:val="20"/>
        </w:rPr>
        <w:t xml:space="preserve"> </w:t>
      </w:r>
      <w:r>
        <w:rPr>
          <w:w w:val="105"/>
          <w:sz w:val="20"/>
        </w:rPr>
        <w:t>108,</w:t>
      </w:r>
      <w:r>
        <w:rPr>
          <w:spacing w:val="-15"/>
          <w:w w:val="105"/>
          <w:sz w:val="20"/>
        </w:rPr>
        <w:t xml:space="preserve"> </w:t>
      </w:r>
      <w:r>
        <w:rPr>
          <w:w w:val="105"/>
          <w:sz w:val="20"/>
        </w:rPr>
        <w:t>2014.</w:t>
      </w:r>
    </w:p>
    <w:p w14:paraId="65D8A7FA" w14:textId="77777777" w:rsidR="00845F1E" w:rsidRDefault="00BA7C68">
      <w:pPr>
        <w:pStyle w:val="ListParagraph"/>
        <w:numPr>
          <w:ilvl w:val="0"/>
          <w:numId w:val="1"/>
        </w:numPr>
        <w:tabs>
          <w:tab w:val="left" w:pos="530"/>
        </w:tabs>
        <w:spacing w:before="153" w:line="249" w:lineRule="auto"/>
        <w:ind w:right="119" w:hanging="409"/>
        <w:jc w:val="both"/>
        <w:rPr>
          <w:sz w:val="20"/>
        </w:rPr>
      </w:pPr>
      <w:r>
        <w:rPr>
          <w:w w:val="105"/>
          <w:sz w:val="20"/>
        </w:rPr>
        <w:t>Y. Seki, D. H. K.M., R. J., D. Wicher, S. Sachse, and B. S. Hansson, “Olfactory coding from the  periphery</w:t>
      </w:r>
      <w:r>
        <w:rPr>
          <w:spacing w:val="15"/>
          <w:w w:val="105"/>
          <w:sz w:val="20"/>
        </w:rPr>
        <w:t xml:space="preserve"> </w:t>
      </w:r>
      <w:r>
        <w:rPr>
          <w:w w:val="105"/>
          <w:sz w:val="20"/>
        </w:rPr>
        <w:t>to</w:t>
      </w:r>
      <w:r>
        <w:rPr>
          <w:spacing w:val="15"/>
          <w:w w:val="105"/>
          <w:sz w:val="20"/>
        </w:rPr>
        <w:t xml:space="preserve"> </w:t>
      </w:r>
      <w:r>
        <w:rPr>
          <w:w w:val="105"/>
          <w:sz w:val="20"/>
        </w:rPr>
        <w:t>higher</w:t>
      </w:r>
      <w:r>
        <w:rPr>
          <w:spacing w:val="15"/>
          <w:w w:val="105"/>
          <w:sz w:val="20"/>
        </w:rPr>
        <w:t xml:space="preserve"> </w:t>
      </w:r>
      <w:r>
        <w:rPr>
          <w:w w:val="105"/>
          <w:sz w:val="20"/>
        </w:rPr>
        <w:t>brain</w:t>
      </w:r>
      <w:r>
        <w:rPr>
          <w:spacing w:val="15"/>
          <w:w w:val="105"/>
          <w:sz w:val="20"/>
        </w:rPr>
        <w:t xml:space="preserve"> </w:t>
      </w:r>
      <w:r>
        <w:rPr>
          <w:w w:val="105"/>
          <w:sz w:val="20"/>
        </w:rPr>
        <w:t>centers</w:t>
      </w:r>
      <w:r>
        <w:rPr>
          <w:spacing w:val="15"/>
          <w:w w:val="105"/>
          <w:sz w:val="20"/>
        </w:rPr>
        <w:t xml:space="preserve"> </w:t>
      </w:r>
      <w:r>
        <w:rPr>
          <w:w w:val="105"/>
          <w:sz w:val="20"/>
        </w:rPr>
        <w:t>in</w:t>
      </w:r>
      <w:r>
        <w:rPr>
          <w:spacing w:val="15"/>
          <w:w w:val="105"/>
          <w:sz w:val="20"/>
        </w:rPr>
        <w:t xml:space="preserve"> </w:t>
      </w:r>
      <w:r>
        <w:rPr>
          <w:w w:val="105"/>
          <w:sz w:val="20"/>
        </w:rPr>
        <w:t>the</w:t>
      </w:r>
      <w:r>
        <w:rPr>
          <w:spacing w:val="15"/>
          <w:w w:val="105"/>
          <w:sz w:val="20"/>
        </w:rPr>
        <w:t xml:space="preserve"> </w:t>
      </w:r>
      <w:r>
        <w:rPr>
          <w:w w:val="105"/>
          <w:sz w:val="20"/>
        </w:rPr>
        <w:t>drosophila</w:t>
      </w:r>
      <w:r>
        <w:rPr>
          <w:spacing w:val="15"/>
          <w:w w:val="105"/>
          <w:sz w:val="20"/>
        </w:rPr>
        <w:t xml:space="preserve"> </w:t>
      </w:r>
      <w:r>
        <w:rPr>
          <w:w w:val="105"/>
          <w:sz w:val="20"/>
        </w:rPr>
        <w:t>brain,”</w:t>
      </w:r>
      <w:r>
        <w:rPr>
          <w:spacing w:val="15"/>
          <w:w w:val="105"/>
          <w:sz w:val="20"/>
        </w:rPr>
        <w:t xml:space="preserve"> </w:t>
      </w:r>
      <w:r>
        <w:rPr>
          <w:rFonts w:ascii="Arial" w:hAnsi="Arial"/>
          <w:i/>
          <w:w w:val="105"/>
          <w:sz w:val="20"/>
        </w:rPr>
        <w:t>BMC</w:t>
      </w:r>
      <w:r>
        <w:rPr>
          <w:rFonts w:ascii="Arial" w:hAnsi="Arial"/>
          <w:i/>
          <w:spacing w:val="15"/>
          <w:w w:val="105"/>
          <w:sz w:val="20"/>
        </w:rPr>
        <w:t xml:space="preserve"> </w:t>
      </w:r>
      <w:r>
        <w:rPr>
          <w:rFonts w:ascii="Arial" w:hAnsi="Arial"/>
          <w:i/>
          <w:w w:val="105"/>
          <w:sz w:val="20"/>
        </w:rPr>
        <w:t>Biology</w:t>
      </w:r>
      <w:r>
        <w:rPr>
          <w:w w:val="105"/>
          <w:sz w:val="20"/>
        </w:rPr>
        <w:t>,</w:t>
      </w:r>
      <w:r>
        <w:rPr>
          <w:spacing w:val="15"/>
          <w:w w:val="105"/>
          <w:sz w:val="20"/>
        </w:rPr>
        <w:t xml:space="preserve"> </w:t>
      </w:r>
      <w:r>
        <w:rPr>
          <w:w w:val="105"/>
          <w:sz w:val="20"/>
        </w:rPr>
        <w:t>vol.</w:t>
      </w:r>
      <w:r>
        <w:rPr>
          <w:spacing w:val="15"/>
          <w:w w:val="105"/>
          <w:sz w:val="20"/>
        </w:rPr>
        <w:t xml:space="preserve"> </w:t>
      </w:r>
      <w:r>
        <w:rPr>
          <w:w w:val="105"/>
          <w:sz w:val="20"/>
        </w:rPr>
        <w:t>15,</w:t>
      </w:r>
      <w:r>
        <w:rPr>
          <w:spacing w:val="15"/>
          <w:w w:val="105"/>
          <w:sz w:val="20"/>
        </w:rPr>
        <w:t xml:space="preserve"> </w:t>
      </w:r>
      <w:r>
        <w:rPr>
          <w:w w:val="105"/>
          <w:sz w:val="20"/>
        </w:rPr>
        <w:t>p.</w:t>
      </w:r>
      <w:r>
        <w:rPr>
          <w:spacing w:val="15"/>
          <w:w w:val="105"/>
          <w:sz w:val="20"/>
        </w:rPr>
        <w:t xml:space="preserve"> </w:t>
      </w:r>
      <w:r>
        <w:rPr>
          <w:w w:val="105"/>
          <w:sz w:val="20"/>
        </w:rPr>
        <w:t>56,</w:t>
      </w:r>
      <w:r>
        <w:rPr>
          <w:spacing w:val="15"/>
          <w:w w:val="105"/>
          <w:sz w:val="20"/>
        </w:rPr>
        <w:t xml:space="preserve"> </w:t>
      </w:r>
      <w:r>
        <w:rPr>
          <w:w w:val="105"/>
          <w:sz w:val="20"/>
        </w:rPr>
        <w:t>2017.</w:t>
      </w:r>
    </w:p>
    <w:p w14:paraId="43B101F4" w14:textId="77777777" w:rsidR="00845F1E" w:rsidRDefault="00BA7C68">
      <w:pPr>
        <w:pStyle w:val="ListParagraph"/>
        <w:numPr>
          <w:ilvl w:val="0"/>
          <w:numId w:val="1"/>
        </w:numPr>
        <w:tabs>
          <w:tab w:val="left" w:pos="530"/>
        </w:tabs>
        <w:spacing w:before="152" w:line="249" w:lineRule="auto"/>
        <w:ind w:hanging="409"/>
        <w:jc w:val="both"/>
        <w:rPr>
          <w:sz w:val="20"/>
        </w:rPr>
      </w:pPr>
      <w:r>
        <w:rPr>
          <w:w w:val="105"/>
          <w:sz w:val="20"/>
        </w:rPr>
        <w:t>B. S. Hansson and M. C. Stensmyr, “Evolution of insect olfaction</w:t>
      </w:r>
      <w:r>
        <w:rPr>
          <w:w w:val="105"/>
          <w:sz w:val="20"/>
        </w:rPr>
        <w:t xml:space="preserve">,” </w:t>
      </w:r>
      <w:r>
        <w:rPr>
          <w:rFonts w:ascii="Arial" w:hAnsi="Arial"/>
          <w:i/>
          <w:w w:val="105"/>
          <w:sz w:val="20"/>
        </w:rPr>
        <w:t>Neuron</w:t>
      </w:r>
      <w:r>
        <w:rPr>
          <w:w w:val="105"/>
          <w:sz w:val="20"/>
        </w:rPr>
        <w:t>, vol. 72, no. 5,  pp. 698 –  711,</w:t>
      </w:r>
      <w:r>
        <w:rPr>
          <w:spacing w:val="-19"/>
          <w:w w:val="105"/>
          <w:sz w:val="20"/>
        </w:rPr>
        <w:t xml:space="preserve"> </w:t>
      </w:r>
      <w:r>
        <w:rPr>
          <w:w w:val="105"/>
          <w:sz w:val="20"/>
        </w:rPr>
        <w:t>2011.</w:t>
      </w:r>
    </w:p>
    <w:p w14:paraId="78A4C933" w14:textId="77777777" w:rsidR="00845F1E" w:rsidRDefault="00845F1E">
      <w:pPr>
        <w:spacing w:line="249" w:lineRule="auto"/>
        <w:jc w:val="both"/>
        <w:rPr>
          <w:sz w:val="20"/>
        </w:rPr>
        <w:sectPr w:rsidR="00845F1E">
          <w:pgSz w:w="12240" w:h="15840"/>
          <w:pgMar w:top="1400" w:right="1320" w:bottom="1580" w:left="1320" w:header="0" w:footer="1389" w:gutter="0"/>
          <w:cols w:space="720"/>
        </w:sectPr>
      </w:pPr>
    </w:p>
    <w:p w14:paraId="64C7A861" w14:textId="77777777" w:rsidR="00845F1E" w:rsidRDefault="00BA7C68">
      <w:pPr>
        <w:pStyle w:val="ListParagraph"/>
        <w:numPr>
          <w:ilvl w:val="0"/>
          <w:numId w:val="1"/>
        </w:numPr>
        <w:tabs>
          <w:tab w:val="left" w:pos="510"/>
        </w:tabs>
        <w:spacing w:before="52" w:line="249" w:lineRule="auto"/>
        <w:ind w:left="509" w:right="102" w:hanging="409"/>
        <w:jc w:val="left"/>
        <w:rPr>
          <w:sz w:val="20"/>
        </w:rPr>
      </w:pPr>
      <w:r>
        <w:rPr>
          <w:w w:val="105"/>
          <w:sz w:val="20"/>
        </w:rPr>
        <w:lastRenderedPageBreak/>
        <w:t xml:space="preserve">M. N. Andersson, C. Lfstedt, and R. D. Newcomb,  “Insect olfaction and the evolution of receptor  tuning,” </w:t>
      </w:r>
      <w:r>
        <w:rPr>
          <w:rFonts w:ascii="Arial" w:hAnsi="Arial"/>
          <w:i/>
          <w:spacing w:val="-3"/>
          <w:w w:val="105"/>
          <w:sz w:val="20"/>
        </w:rPr>
        <w:t xml:space="preserve">Frontiers </w:t>
      </w:r>
      <w:r>
        <w:rPr>
          <w:rFonts w:ascii="Arial" w:hAnsi="Arial"/>
          <w:i/>
          <w:w w:val="105"/>
          <w:sz w:val="20"/>
        </w:rPr>
        <w:t xml:space="preserve">in </w:t>
      </w:r>
      <w:r>
        <w:rPr>
          <w:rFonts w:ascii="Arial" w:hAnsi="Arial"/>
          <w:i/>
          <w:spacing w:val="-4"/>
          <w:w w:val="105"/>
          <w:sz w:val="20"/>
        </w:rPr>
        <w:t xml:space="preserve">Ecology </w:t>
      </w:r>
      <w:r>
        <w:rPr>
          <w:rFonts w:ascii="Arial" w:hAnsi="Arial"/>
          <w:i/>
          <w:w w:val="105"/>
          <w:sz w:val="20"/>
        </w:rPr>
        <w:t>and Evolution</w:t>
      </w:r>
      <w:r>
        <w:rPr>
          <w:w w:val="105"/>
          <w:sz w:val="20"/>
        </w:rPr>
        <w:t>, vol. 3, p. 53,</w:t>
      </w:r>
      <w:r>
        <w:rPr>
          <w:spacing w:val="-9"/>
          <w:w w:val="105"/>
          <w:sz w:val="20"/>
        </w:rPr>
        <w:t xml:space="preserve"> </w:t>
      </w:r>
      <w:r>
        <w:rPr>
          <w:w w:val="105"/>
          <w:sz w:val="20"/>
        </w:rPr>
        <w:t>2015.</w:t>
      </w:r>
    </w:p>
    <w:sectPr w:rsidR="00845F1E">
      <w:pgSz w:w="12240" w:h="15840"/>
      <w:pgMar w:top="1400" w:right="1340" w:bottom="1580" w:left="1340" w:header="0" w:footer="138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ierry Emonet" w:date="2018-02-27T09:50:00Z" w:initials="TE">
    <w:p w14:paraId="6BB7524E" w14:textId="77777777" w:rsidR="003E2BCE" w:rsidRDefault="003E2BCE">
      <w:pPr>
        <w:pStyle w:val="CommentText"/>
      </w:pPr>
      <w:r>
        <w:rPr>
          <w:rStyle w:val="CommentReference"/>
        </w:rPr>
        <w:annotationRef/>
      </w:r>
      <w:r>
        <w:t>You may want to talk from the start about insects… they do not breath and therefore something is likely different from what happens in mamals… In particular they need to detect the odor passively (no multiple breath possible), although you do not want to use the word passively.</w:t>
      </w:r>
      <w:bookmarkStart w:id="3" w:name="_GoBack"/>
      <w:bookmarkEnd w:id="3"/>
      <w:r>
        <w:t xml:space="preserve"> </w:t>
      </w:r>
    </w:p>
  </w:comment>
  <w:comment w:id="6" w:author="Thierry Emonet" w:date="2018-02-27T09:48:00Z" w:initials="TE">
    <w:p w14:paraId="72DD63FB" w14:textId="77777777" w:rsidR="003E2BCE" w:rsidRDefault="003E2BCE">
      <w:pPr>
        <w:pStyle w:val="CommentText"/>
      </w:pPr>
      <w:r>
        <w:rPr>
          <w:rStyle w:val="CommentReference"/>
        </w:rPr>
        <w:annotationRef/>
      </w:r>
      <w:r>
        <w:t>In the field of insect olfaction it is standard to talk about odorant for monomolecular chemical and odors are formed by a set of odorants. Also it is standard to use OR to mean odor receptors and ORN to mean olfactory receptor neuron.</w:t>
      </w:r>
    </w:p>
  </w:comment>
  <w:comment w:id="11" w:author="Thierry Emonet" w:date="2018-02-27T09:46:00Z" w:initials="TE">
    <w:p w14:paraId="325198E2" w14:textId="77777777" w:rsidR="003E2BCE" w:rsidRDefault="003E2BCE">
      <w:pPr>
        <w:pStyle w:val="CommentText"/>
      </w:pPr>
      <w:r>
        <w:rPr>
          <w:rStyle w:val="CommentReference"/>
        </w:rPr>
        <w:annotationRef/>
      </w:r>
      <w:r>
        <w:rPr>
          <w:rStyle w:val="CommentReference"/>
        </w:rPr>
        <w:annotationRef/>
      </w:r>
      <w:r>
        <w:t xml:space="preserve"> seems too vague. One wonders what enables you to say that. no reference is made to compressed sensing. Are you avoiding the words “compressed sensing”?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7524E" w15:done="0"/>
  <w15:commentEx w15:paraId="72DD63FB" w15:done="0"/>
  <w15:commentEx w15:paraId="32519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7524E" w16cid:durableId="1E3FA850"/>
  <w16cid:commentId w16cid:paraId="72DD63FB" w16cid:durableId="1E3FA7DE"/>
  <w16cid:commentId w16cid:paraId="325198E2" w16cid:durableId="1E3FA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6E803" w14:textId="77777777" w:rsidR="00BA7C68" w:rsidRDefault="00BA7C68">
      <w:r>
        <w:separator/>
      </w:r>
    </w:p>
  </w:endnote>
  <w:endnote w:type="continuationSeparator" w:id="0">
    <w:p w14:paraId="77764954" w14:textId="77777777" w:rsidR="00BA7C68" w:rsidRDefault="00BA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6EF59" w14:textId="77777777" w:rsidR="00845F1E" w:rsidRDefault="00BA7C68">
    <w:pPr>
      <w:pStyle w:val="BodyText"/>
      <w:spacing w:line="14" w:lineRule="auto"/>
    </w:pPr>
    <w:r>
      <w:pict w14:anchorId="515BA6E3">
        <v:shapetype id="_x0000_t202" coordsize="21600,21600" o:spt="202" path="m,l,21600r21600,l21600,xe">
          <v:stroke joinstyle="miter"/>
          <v:path gradientshapeok="t" o:connecttype="rect"/>
        </v:shapetype>
        <v:shape id="_x0000_s2050" type="#_x0000_t202" alt="" style="position:absolute;margin-left:299pt;margin-top:711.55pt;width:14pt;height:12pt;z-index:-88864;mso-wrap-style:square;mso-wrap-edited:f;mso-width-percent:0;mso-height-percent:0;mso-position-horizontal-relative:page;mso-position-vertical-relative:page;mso-width-percent:0;mso-height-percent:0;v-text-anchor:top" filled="f" stroked="f">
          <v:textbox inset="0,0,0,0">
            <w:txbxContent>
              <w:p w14:paraId="58343604" w14:textId="77777777" w:rsidR="00845F1E" w:rsidRDefault="00BA7C68">
                <w:pPr>
                  <w:pStyle w:val="BodyText"/>
                  <w:spacing w:line="213"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0965" w14:textId="77777777" w:rsidR="00845F1E" w:rsidRDefault="00845F1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FB96" w14:textId="77777777" w:rsidR="00845F1E" w:rsidRDefault="00BA7C68">
    <w:pPr>
      <w:pStyle w:val="BodyText"/>
      <w:spacing w:line="14" w:lineRule="auto"/>
    </w:pPr>
    <w:r>
      <w:pict w14:anchorId="572020C7">
        <v:shapetype id="_x0000_t202" coordsize="21600,21600" o:spt="202" path="m,l,21600r21600,l21600,xe">
          <v:stroke joinstyle="miter"/>
          <v:path gradientshapeok="t" o:connecttype="rect"/>
        </v:shapetype>
        <v:shape id="_x0000_s2049" type="#_x0000_t202" alt="" style="position:absolute;margin-left:299pt;margin-top:711.55pt;width:14pt;height:12pt;z-index:-88840;mso-wrap-style:square;mso-wrap-edited:f;mso-width-percent:0;mso-height-percent:0;mso-position-horizontal-relative:page;mso-position-vertical-relative:page;mso-width-percent:0;mso-height-percent:0;v-text-anchor:top" filled="f" stroked="f">
          <v:textbox inset="0,0,0,0">
            <w:txbxContent>
              <w:p w14:paraId="03E9676F" w14:textId="77777777" w:rsidR="00845F1E" w:rsidRDefault="00BA7C68">
                <w:pPr>
                  <w:pStyle w:val="BodyText"/>
                  <w:spacing w:line="213" w:lineRule="exact"/>
                  <w:ind w:left="40"/>
                </w:pPr>
                <w:r>
                  <w:fldChar w:fldCharType="begin"/>
                </w:r>
                <w: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17CDE" w14:textId="77777777" w:rsidR="00BA7C68" w:rsidRDefault="00BA7C68">
      <w:r>
        <w:separator/>
      </w:r>
    </w:p>
  </w:footnote>
  <w:footnote w:type="continuationSeparator" w:id="0">
    <w:p w14:paraId="225B3AB8" w14:textId="77777777" w:rsidR="00BA7C68" w:rsidRDefault="00BA7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19"/>
    <w:multiLevelType w:val="hybridMultilevel"/>
    <w:tmpl w:val="6400BB14"/>
    <w:lvl w:ilvl="0" w:tplc="5FEC3440">
      <w:start w:val="1"/>
      <w:numFmt w:val="decimal"/>
      <w:lvlText w:val="[%1]"/>
      <w:lvlJc w:val="left"/>
      <w:pPr>
        <w:ind w:left="529" w:hanging="311"/>
        <w:jc w:val="right"/>
      </w:pPr>
      <w:rPr>
        <w:rFonts w:ascii="Times New Roman" w:eastAsia="Times New Roman" w:hAnsi="Times New Roman" w:cs="Times New Roman" w:hint="default"/>
        <w:w w:val="90"/>
        <w:sz w:val="20"/>
        <w:szCs w:val="20"/>
      </w:rPr>
    </w:lvl>
    <w:lvl w:ilvl="1" w:tplc="0C8EF1C2">
      <w:numFmt w:val="bullet"/>
      <w:lvlText w:val="•"/>
      <w:lvlJc w:val="left"/>
      <w:pPr>
        <w:ind w:left="1428" w:hanging="311"/>
      </w:pPr>
      <w:rPr>
        <w:rFonts w:hint="default"/>
      </w:rPr>
    </w:lvl>
    <w:lvl w:ilvl="2" w:tplc="264811D4">
      <w:numFmt w:val="bullet"/>
      <w:lvlText w:val="•"/>
      <w:lvlJc w:val="left"/>
      <w:pPr>
        <w:ind w:left="2336" w:hanging="311"/>
      </w:pPr>
      <w:rPr>
        <w:rFonts w:hint="default"/>
      </w:rPr>
    </w:lvl>
    <w:lvl w:ilvl="3" w:tplc="5330DC0C">
      <w:numFmt w:val="bullet"/>
      <w:lvlText w:val="•"/>
      <w:lvlJc w:val="left"/>
      <w:pPr>
        <w:ind w:left="3244" w:hanging="311"/>
      </w:pPr>
      <w:rPr>
        <w:rFonts w:hint="default"/>
      </w:rPr>
    </w:lvl>
    <w:lvl w:ilvl="4" w:tplc="67D48F02">
      <w:numFmt w:val="bullet"/>
      <w:lvlText w:val="•"/>
      <w:lvlJc w:val="left"/>
      <w:pPr>
        <w:ind w:left="4152" w:hanging="311"/>
      </w:pPr>
      <w:rPr>
        <w:rFonts w:hint="default"/>
      </w:rPr>
    </w:lvl>
    <w:lvl w:ilvl="5" w:tplc="D43CB4E8">
      <w:numFmt w:val="bullet"/>
      <w:lvlText w:val="•"/>
      <w:lvlJc w:val="left"/>
      <w:pPr>
        <w:ind w:left="5060" w:hanging="311"/>
      </w:pPr>
      <w:rPr>
        <w:rFonts w:hint="default"/>
      </w:rPr>
    </w:lvl>
    <w:lvl w:ilvl="6" w:tplc="D152C348">
      <w:numFmt w:val="bullet"/>
      <w:lvlText w:val="•"/>
      <w:lvlJc w:val="left"/>
      <w:pPr>
        <w:ind w:left="5968" w:hanging="311"/>
      </w:pPr>
      <w:rPr>
        <w:rFonts w:hint="default"/>
      </w:rPr>
    </w:lvl>
    <w:lvl w:ilvl="7" w:tplc="336AEB0E">
      <w:numFmt w:val="bullet"/>
      <w:lvlText w:val="•"/>
      <w:lvlJc w:val="left"/>
      <w:pPr>
        <w:ind w:left="6876" w:hanging="311"/>
      </w:pPr>
      <w:rPr>
        <w:rFonts w:hint="default"/>
      </w:rPr>
    </w:lvl>
    <w:lvl w:ilvl="8" w:tplc="0A3C1786">
      <w:numFmt w:val="bullet"/>
      <w:lvlText w:val="•"/>
      <w:lvlJc w:val="left"/>
      <w:pPr>
        <w:ind w:left="7784" w:hanging="311"/>
      </w:pPr>
      <w:rPr>
        <w:rFonts w:hint="default"/>
      </w:rPr>
    </w:lvl>
  </w:abstractNum>
  <w:abstractNum w:abstractNumId="1" w15:restartNumberingAfterBreak="0">
    <w:nsid w:val="2CA874A9"/>
    <w:multiLevelType w:val="multilevel"/>
    <w:tmpl w:val="AF68DBE0"/>
    <w:lvl w:ilvl="0">
      <w:numFmt w:val="decimal"/>
      <w:lvlText w:val="%1"/>
      <w:lvlJc w:val="left"/>
      <w:pPr>
        <w:ind w:left="100" w:hanging="317"/>
        <w:jc w:val="left"/>
      </w:pPr>
      <w:rPr>
        <w:rFonts w:hint="default"/>
      </w:rPr>
    </w:lvl>
    <w:lvl w:ilvl="1">
      <w:start w:val="5"/>
      <w:numFmt w:val="decimal"/>
      <w:lvlText w:val="%1.%2"/>
      <w:lvlJc w:val="left"/>
      <w:pPr>
        <w:ind w:left="100" w:hanging="317"/>
        <w:jc w:val="left"/>
      </w:pPr>
      <w:rPr>
        <w:rFonts w:ascii="Times New Roman" w:eastAsia="Times New Roman" w:hAnsi="Times New Roman" w:cs="Times New Roman" w:hint="default"/>
        <w:w w:val="101"/>
        <w:sz w:val="20"/>
        <w:szCs w:val="20"/>
      </w:rPr>
    </w:lvl>
    <w:lvl w:ilvl="2">
      <w:numFmt w:val="bullet"/>
      <w:lvlText w:val="•"/>
      <w:lvlJc w:val="left"/>
      <w:pPr>
        <w:ind w:left="2880" w:hanging="317"/>
      </w:pPr>
      <w:rPr>
        <w:rFonts w:hint="default"/>
      </w:rPr>
    </w:lvl>
    <w:lvl w:ilvl="3">
      <w:numFmt w:val="bullet"/>
      <w:lvlText w:val="•"/>
      <w:lvlJc w:val="left"/>
      <w:pPr>
        <w:ind w:left="2980" w:hanging="317"/>
      </w:pPr>
      <w:rPr>
        <w:rFonts w:hint="default"/>
      </w:rPr>
    </w:lvl>
    <w:lvl w:ilvl="4">
      <w:numFmt w:val="bullet"/>
      <w:lvlText w:val="•"/>
      <w:lvlJc w:val="left"/>
      <w:pPr>
        <w:ind w:left="3180" w:hanging="317"/>
      </w:pPr>
      <w:rPr>
        <w:rFonts w:hint="default"/>
      </w:rPr>
    </w:lvl>
    <w:lvl w:ilvl="5">
      <w:numFmt w:val="bullet"/>
      <w:lvlText w:val="•"/>
      <w:lvlJc w:val="left"/>
      <w:pPr>
        <w:ind w:left="3200" w:hanging="317"/>
      </w:pPr>
      <w:rPr>
        <w:rFonts w:hint="default"/>
      </w:rPr>
    </w:lvl>
    <w:lvl w:ilvl="6">
      <w:numFmt w:val="bullet"/>
      <w:lvlText w:val="•"/>
      <w:lvlJc w:val="left"/>
      <w:pPr>
        <w:ind w:left="4476" w:hanging="317"/>
      </w:pPr>
      <w:rPr>
        <w:rFonts w:hint="default"/>
      </w:rPr>
    </w:lvl>
    <w:lvl w:ilvl="7">
      <w:numFmt w:val="bullet"/>
      <w:lvlText w:val="•"/>
      <w:lvlJc w:val="left"/>
      <w:pPr>
        <w:ind w:left="5752" w:hanging="317"/>
      </w:pPr>
      <w:rPr>
        <w:rFonts w:hint="default"/>
      </w:rPr>
    </w:lvl>
    <w:lvl w:ilvl="8">
      <w:numFmt w:val="bullet"/>
      <w:lvlText w:val="•"/>
      <w:lvlJc w:val="left"/>
      <w:pPr>
        <w:ind w:left="7028" w:hanging="317"/>
      </w:pPr>
      <w:rPr>
        <w:rFonts w:hint="default"/>
      </w:rPr>
    </w:lvl>
  </w:abstractNum>
  <w:abstractNum w:abstractNumId="2" w15:restartNumberingAfterBreak="0">
    <w:nsid w:val="5FBA3DDB"/>
    <w:multiLevelType w:val="hybridMultilevel"/>
    <w:tmpl w:val="6302BA54"/>
    <w:lvl w:ilvl="0" w:tplc="BB00827C">
      <w:start w:val="1"/>
      <w:numFmt w:val="lowerLetter"/>
      <w:lvlText w:val="%1"/>
      <w:lvlJc w:val="left"/>
      <w:pPr>
        <w:ind w:left="4004" w:hanging="380"/>
        <w:jc w:val="left"/>
      </w:pPr>
      <w:rPr>
        <w:rFonts w:hint="default"/>
        <w:i/>
        <w:w w:val="110"/>
        <w:position w:val="4"/>
      </w:rPr>
    </w:lvl>
    <w:lvl w:ilvl="1" w:tplc="3E1C2888">
      <w:numFmt w:val="bullet"/>
      <w:lvlText w:val="•"/>
      <w:lvlJc w:val="left"/>
      <w:pPr>
        <w:ind w:left="5280" w:hanging="380"/>
      </w:pPr>
      <w:rPr>
        <w:rFonts w:hint="default"/>
      </w:rPr>
    </w:lvl>
    <w:lvl w:ilvl="2" w:tplc="68088FB2">
      <w:numFmt w:val="bullet"/>
      <w:lvlText w:val="•"/>
      <w:lvlJc w:val="left"/>
      <w:pPr>
        <w:ind w:left="5760" w:hanging="380"/>
      </w:pPr>
      <w:rPr>
        <w:rFonts w:hint="default"/>
      </w:rPr>
    </w:lvl>
    <w:lvl w:ilvl="3" w:tplc="0AF470A6">
      <w:numFmt w:val="bullet"/>
      <w:lvlText w:val="•"/>
      <w:lvlJc w:val="left"/>
      <w:pPr>
        <w:ind w:left="6240" w:hanging="380"/>
      </w:pPr>
      <w:rPr>
        <w:rFonts w:hint="default"/>
      </w:rPr>
    </w:lvl>
    <w:lvl w:ilvl="4" w:tplc="2510221A">
      <w:numFmt w:val="bullet"/>
      <w:lvlText w:val="•"/>
      <w:lvlJc w:val="left"/>
      <w:pPr>
        <w:ind w:left="6720" w:hanging="380"/>
      </w:pPr>
      <w:rPr>
        <w:rFonts w:hint="default"/>
      </w:rPr>
    </w:lvl>
    <w:lvl w:ilvl="5" w:tplc="CA14E8D4">
      <w:numFmt w:val="bullet"/>
      <w:lvlText w:val="•"/>
      <w:lvlJc w:val="left"/>
      <w:pPr>
        <w:ind w:left="7200" w:hanging="380"/>
      </w:pPr>
      <w:rPr>
        <w:rFonts w:hint="default"/>
      </w:rPr>
    </w:lvl>
    <w:lvl w:ilvl="6" w:tplc="AD70390E">
      <w:numFmt w:val="bullet"/>
      <w:lvlText w:val="•"/>
      <w:lvlJc w:val="left"/>
      <w:pPr>
        <w:ind w:left="7680" w:hanging="380"/>
      </w:pPr>
      <w:rPr>
        <w:rFonts w:hint="default"/>
      </w:rPr>
    </w:lvl>
    <w:lvl w:ilvl="7" w:tplc="4F6087CA">
      <w:numFmt w:val="bullet"/>
      <w:lvlText w:val="•"/>
      <w:lvlJc w:val="left"/>
      <w:pPr>
        <w:ind w:left="8160" w:hanging="380"/>
      </w:pPr>
      <w:rPr>
        <w:rFonts w:hint="default"/>
      </w:rPr>
    </w:lvl>
    <w:lvl w:ilvl="8" w:tplc="F2E840B8">
      <w:numFmt w:val="bullet"/>
      <w:lvlText w:val="•"/>
      <w:lvlJc w:val="left"/>
      <w:pPr>
        <w:ind w:left="8640" w:hanging="38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trackRevisions/>
  <w:defaultTabStop w:val="720"/>
  <w:drawingGridHorizontalSpacing w:val="110"/>
  <w:displayHorizontalDrawingGridEvery w:val="2"/>
  <w:characterSpacingControl w:val="doNotCompress"/>
  <w:hdrShapeDefaults>
    <o:shapedefaults v:ext="edit" spidmax="411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45F1E"/>
    <w:rsid w:val="003E2BCE"/>
    <w:rsid w:val="00845F1E"/>
    <w:rsid w:val="009C41B6"/>
    <w:rsid w:val="00BA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17"/>
    <o:shapelayout v:ext="edit">
      <o:idmap v:ext="edit" data="1,3,4"/>
    </o:shapelayout>
  </w:shapeDefaults>
  <w:decimalSymbol w:val="."/>
  <w:listSeparator w:val=","/>
  <w14:docId w14:val="1CE0C8C4"/>
  <w15:docId w15:val="{30C5BCDE-0EAB-CA48-A9F9-1A9C868B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0"/>
      <w:ind w:left="819"/>
      <w:outlineLvl w:val="0"/>
    </w:pPr>
    <w:rPr>
      <w:rFonts w:ascii="Verdana" w:eastAsia="Verdana" w:hAnsi="Verdana" w:cs="Verdana"/>
      <w:b/>
      <w:bCs/>
      <w:sz w:val="52"/>
      <w:szCs w:val="52"/>
    </w:rPr>
  </w:style>
  <w:style w:type="paragraph" w:styleId="Heading2">
    <w:name w:val="heading 2"/>
    <w:basedOn w:val="Normal"/>
    <w:uiPriority w:val="1"/>
    <w:qFormat/>
    <w:pPr>
      <w:spacing w:before="53"/>
      <w:ind w:left="1460"/>
      <w:outlineLvl w:val="1"/>
    </w:pPr>
    <w:rPr>
      <w:rFonts w:ascii="Verdana" w:eastAsia="Verdana" w:hAnsi="Verdana" w:cs="Verdana"/>
      <w:b/>
      <w:bCs/>
      <w:sz w:val="50"/>
      <w:szCs w:val="50"/>
    </w:rPr>
  </w:style>
  <w:style w:type="paragraph" w:styleId="Heading3">
    <w:name w:val="heading 3"/>
    <w:basedOn w:val="Normal"/>
    <w:uiPriority w:val="1"/>
    <w:qFormat/>
    <w:pPr>
      <w:outlineLvl w:val="2"/>
    </w:pPr>
    <w:rPr>
      <w:b/>
      <w:bCs/>
      <w:sz w:val="24"/>
      <w:szCs w:val="24"/>
    </w:rPr>
  </w:style>
  <w:style w:type="paragraph" w:styleId="Heading4">
    <w:name w:val="heading 4"/>
    <w:basedOn w:val="Normal"/>
    <w:uiPriority w:val="1"/>
    <w:qFormat/>
    <w:pPr>
      <w:ind w:left="20"/>
      <w:outlineLvl w:val="3"/>
    </w:pPr>
    <w:rPr>
      <w:rFonts w:ascii="Verdana" w:eastAsia="Verdana" w:hAnsi="Verdana" w:cs="Verdana"/>
      <w:sz w:val="23"/>
      <w:szCs w:val="23"/>
    </w:rPr>
  </w:style>
  <w:style w:type="paragraph" w:styleId="Heading5">
    <w:name w:val="heading 5"/>
    <w:basedOn w:val="Normal"/>
    <w:uiPriority w:val="1"/>
    <w:qFormat/>
    <w:pPr>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529" w:right="118" w:hanging="409"/>
      <w:jc w:val="both"/>
    </w:pPr>
  </w:style>
  <w:style w:type="paragraph" w:customStyle="1" w:styleId="TableParagraph">
    <w:name w:val="Table Paragraph"/>
    <w:basedOn w:val="Normal"/>
    <w:uiPriority w:val="1"/>
    <w:qFormat/>
    <w:pPr>
      <w:spacing w:line="193" w:lineRule="exact"/>
      <w:jc w:val="center"/>
    </w:pPr>
  </w:style>
  <w:style w:type="paragraph" w:styleId="NormalWeb">
    <w:name w:val="Normal (Web)"/>
    <w:basedOn w:val="Normal"/>
    <w:uiPriority w:val="99"/>
    <w:semiHidden/>
    <w:unhideWhenUsed/>
    <w:rsid w:val="009C41B6"/>
    <w:pPr>
      <w:widowControl/>
      <w:autoSpaceDE/>
      <w:autoSpaceDN/>
      <w:spacing w:before="100" w:beforeAutospacing="1" w:after="100" w:afterAutospacing="1"/>
    </w:pPr>
    <w:rPr>
      <w:rFonts w:eastAsiaTheme="minorEastAsia"/>
      <w:sz w:val="24"/>
      <w:szCs w:val="24"/>
    </w:rPr>
  </w:style>
  <w:style w:type="character" w:styleId="CommentReference">
    <w:name w:val="annotation reference"/>
    <w:basedOn w:val="DefaultParagraphFont"/>
    <w:uiPriority w:val="99"/>
    <w:semiHidden/>
    <w:unhideWhenUsed/>
    <w:rsid w:val="003E2BCE"/>
    <w:rPr>
      <w:sz w:val="16"/>
      <w:szCs w:val="16"/>
    </w:rPr>
  </w:style>
  <w:style w:type="paragraph" w:styleId="CommentText">
    <w:name w:val="annotation text"/>
    <w:basedOn w:val="Normal"/>
    <w:link w:val="CommentTextChar"/>
    <w:uiPriority w:val="99"/>
    <w:semiHidden/>
    <w:unhideWhenUsed/>
    <w:rsid w:val="003E2BCE"/>
    <w:rPr>
      <w:sz w:val="20"/>
      <w:szCs w:val="20"/>
    </w:rPr>
  </w:style>
  <w:style w:type="character" w:customStyle="1" w:styleId="CommentTextChar">
    <w:name w:val="Comment Text Char"/>
    <w:basedOn w:val="DefaultParagraphFont"/>
    <w:link w:val="CommentText"/>
    <w:uiPriority w:val="99"/>
    <w:semiHidden/>
    <w:rsid w:val="003E2BC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2BCE"/>
    <w:rPr>
      <w:b/>
      <w:bCs/>
    </w:rPr>
  </w:style>
  <w:style w:type="character" w:customStyle="1" w:styleId="CommentSubjectChar">
    <w:name w:val="Comment Subject Char"/>
    <w:basedOn w:val="CommentTextChar"/>
    <w:link w:val="CommentSubject"/>
    <w:uiPriority w:val="99"/>
    <w:semiHidden/>
    <w:rsid w:val="003E2BC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E2BCE"/>
    <w:rPr>
      <w:sz w:val="18"/>
      <w:szCs w:val="18"/>
    </w:rPr>
  </w:style>
  <w:style w:type="character" w:customStyle="1" w:styleId="BalloonTextChar">
    <w:name w:val="Balloon Text Char"/>
    <w:basedOn w:val="DefaultParagraphFont"/>
    <w:link w:val="BalloonText"/>
    <w:uiPriority w:val="99"/>
    <w:semiHidden/>
    <w:rsid w:val="003E2BC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07.png"/><Relationship Id="rId21" Type="http://schemas.openxmlformats.org/officeDocument/2006/relationships/image" Target="media/image11.png"/><Relationship Id="rId42" Type="http://schemas.openxmlformats.org/officeDocument/2006/relationships/image" Target="media/image32.png"/><Relationship Id="rId63" Type="http://schemas.openxmlformats.org/officeDocument/2006/relationships/image" Target="media/image53.png"/><Relationship Id="rId84" Type="http://schemas.openxmlformats.org/officeDocument/2006/relationships/image" Target="media/image74.png"/><Relationship Id="rId138" Type="http://schemas.openxmlformats.org/officeDocument/2006/relationships/image" Target="media/image128.png"/><Relationship Id="rId159" Type="http://schemas.openxmlformats.org/officeDocument/2006/relationships/image" Target="media/image149.png"/><Relationship Id="rId170" Type="http://schemas.openxmlformats.org/officeDocument/2006/relationships/image" Target="media/image160.png"/><Relationship Id="rId191" Type="http://schemas.openxmlformats.org/officeDocument/2006/relationships/image" Target="media/image181.png"/><Relationship Id="rId205" Type="http://schemas.openxmlformats.org/officeDocument/2006/relationships/image" Target="media/image195.png"/><Relationship Id="rId107" Type="http://schemas.openxmlformats.org/officeDocument/2006/relationships/image" Target="media/image97.png"/><Relationship Id="rId11" Type="http://schemas.openxmlformats.org/officeDocument/2006/relationships/image" Target="media/image1.png"/><Relationship Id="rId32" Type="http://schemas.openxmlformats.org/officeDocument/2006/relationships/image" Target="media/image22.png"/><Relationship Id="rId53" Type="http://schemas.openxmlformats.org/officeDocument/2006/relationships/image" Target="media/image43.png"/><Relationship Id="rId74" Type="http://schemas.openxmlformats.org/officeDocument/2006/relationships/image" Target="media/image64.png"/><Relationship Id="rId128" Type="http://schemas.openxmlformats.org/officeDocument/2006/relationships/image" Target="media/image118.png"/><Relationship Id="rId149" Type="http://schemas.openxmlformats.org/officeDocument/2006/relationships/image" Target="media/image139.png"/><Relationship Id="rId5" Type="http://schemas.openxmlformats.org/officeDocument/2006/relationships/footnotes" Target="footnotes.xml"/><Relationship Id="rId95" Type="http://schemas.openxmlformats.org/officeDocument/2006/relationships/image" Target="media/image85.png"/><Relationship Id="rId160" Type="http://schemas.openxmlformats.org/officeDocument/2006/relationships/image" Target="media/image150.png"/><Relationship Id="rId181" Type="http://schemas.openxmlformats.org/officeDocument/2006/relationships/image" Target="media/image171.png"/><Relationship Id="rId216" Type="http://schemas.openxmlformats.org/officeDocument/2006/relationships/theme" Target="theme/theme1.xml"/><Relationship Id="rId22" Type="http://schemas.openxmlformats.org/officeDocument/2006/relationships/image" Target="media/image12.png"/><Relationship Id="rId43" Type="http://schemas.openxmlformats.org/officeDocument/2006/relationships/image" Target="media/image33.png"/><Relationship Id="rId64" Type="http://schemas.openxmlformats.org/officeDocument/2006/relationships/image" Target="media/image54.png"/><Relationship Id="rId118" Type="http://schemas.openxmlformats.org/officeDocument/2006/relationships/image" Target="media/image108.png"/><Relationship Id="rId139" Type="http://schemas.openxmlformats.org/officeDocument/2006/relationships/image" Target="media/image129.png"/><Relationship Id="rId85" Type="http://schemas.openxmlformats.org/officeDocument/2006/relationships/image" Target="media/image75.png"/><Relationship Id="rId150" Type="http://schemas.openxmlformats.org/officeDocument/2006/relationships/image" Target="media/image140.png"/><Relationship Id="rId171" Type="http://schemas.openxmlformats.org/officeDocument/2006/relationships/image" Target="media/image161.png"/><Relationship Id="rId192" Type="http://schemas.openxmlformats.org/officeDocument/2006/relationships/image" Target="media/image182.png"/><Relationship Id="rId206" Type="http://schemas.openxmlformats.org/officeDocument/2006/relationships/image" Target="media/image196.png"/><Relationship Id="rId12" Type="http://schemas.openxmlformats.org/officeDocument/2006/relationships/image" Target="media/image2.png"/><Relationship Id="rId33" Type="http://schemas.openxmlformats.org/officeDocument/2006/relationships/image" Target="media/image23.png"/><Relationship Id="rId108" Type="http://schemas.openxmlformats.org/officeDocument/2006/relationships/image" Target="media/image98.png"/><Relationship Id="rId129" Type="http://schemas.openxmlformats.org/officeDocument/2006/relationships/image" Target="media/image119.png"/><Relationship Id="rId54" Type="http://schemas.openxmlformats.org/officeDocument/2006/relationships/image" Target="media/image44.png"/><Relationship Id="rId75" Type="http://schemas.openxmlformats.org/officeDocument/2006/relationships/image" Target="media/image65.png"/><Relationship Id="rId96" Type="http://schemas.openxmlformats.org/officeDocument/2006/relationships/image" Target="media/image86.png"/><Relationship Id="rId140" Type="http://schemas.openxmlformats.org/officeDocument/2006/relationships/image" Target="media/image130.png"/><Relationship Id="rId161" Type="http://schemas.openxmlformats.org/officeDocument/2006/relationships/image" Target="media/image151.png"/><Relationship Id="rId182" Type="http://schemas.openxmlformats.org/officeDocument/2006/relationships/image" Target="media/image172.png"/><Relationship Id="rId6" Type="http://schemas.openxmlformats.org/officeDocument/2006/relationships/endnotes" Target="endnotes.xml"/><Relationship Id="rId23" Type="http://schemas.openxmlformats.org/officeDocument/2006/relationships/image" Target="media/image13.png"/><Relationship Id="rId119" Type="http://schemas.openxmlformats.org/officeDocument/2006/relationships/image" Target="media/image109.png"/><Relationship Id="rId44" Type="http://schemas.openxmlformats.org/officeDocument/2006/relationships/image" Target="media/image34.png"/><Relationship Id="rId65" Type="http://schemas.openxmlformats.org/officeDocument/2006/relationships/image" Target="media/image55.png"/><Relationship Id="rId86" Type="http://schemas.openxmlformats.org/officeDocument/2006/relationships/image" Target="media/image76.png"/><Relationship Id="rId130" Type="http://schemas.openxmlformats.org/officeDocument/2006/relationships/image" Target="media/image120.png"/><Relationship Id="rId151" Type="http://schemas.openxmlformats.org/officeDocument/2006/relationships/image" Target="media/image141.png"/><Relationship Id="rId172" Type="http://schemas.openxmlformats.org/officeDocument/2006/relationships/image" Target="media/image162.png"/><Relationship Id="rId193" Type="http://schemas.openxmlformats.org/officeDocument/2006/relationships/image" Target="media/image183.png"/><Relationship Id="rId207" Type="http://schemas.openxmlformats.org/officeDocument/2006/relationships/image" Target="media/image197.png"/><Relationship Id="rId13" Type="http://schemas.openxmlformats.org/officeDocument/2006/relationships/image" Target="media/image3.png"/><Relationship Id="rId109" Type="http://schemas.openxmlformats.org/officeDocument/2006/relationships/image" Target="media/image99.png"/><Relationship Id="rId34" Type="http://schemas.openxmlformats.org/officeDocument/2006/relationships/image" Target="media/image24.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20" Type="http://schemas.openxmlformats.org/officeDocument/2006/relationships/image" Target="media/image110.png"/><Relationship Id="rId141" Type="http://schemas.openxmlformats.org/officeDocument/2006/relationships/image" Target="media/image131.png"/><Relationship Id="rId7" Type="http://schemas.openxmlformats.org/officeDocument/2006/relationships/footer" Target="footer1.xml"/><Relationship Id="rId162" Type="http://schemas.openxmlformats.org/officeDocument/2006/relationships/image" Target="media/image152.png"/><Relationship Id="rId183" Type="http://schemas.openxmlformats.org/officeDocument/2006/relationships/image" Target="media/image173.png"/><Relationship Id="rId24" Type="http://schemas.openxmlformats.org/officeDocument/2006/relationships/image" Target="media/image14.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31" Type="http://schemas.openxmlformats.org/officeDocument/2006/relationships/image" Target="media/image121.png"/><Relationship Id="rId152" Type="http://schemas.openxmlformats.org/officeDocument/2006/relationships/image" Target="media/image142.png"/><Relationship Id="rId173" Type="http://schemas.openxmlformats.org/officeDocument/2006/relationships/image" Target="media/image163.png"/><Relationship Id="rId194" Type="http://schemas.openxmlformats.org/officeDocument/2006/relationships/image" Target="media/image184.png"/><Relationship Id="rId208" Type="http://schemas.openxmlformats.org/officeDocument/2006/relationships/image" Target="media/image198.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126" Type="http://schemas.openxmlformats.org/officeDocument/2006/relationships/image" Target="media/image116.png"/><Relationship Id="rId147" Type="http://schemas.openxmlformats.org/officeDocument/2006/relationships/image" Target="media/image137.png"/><Relationship Id="rId168" Type="http://schemas.openxmlformats.org/officeDocument/2006/relationships/image" Target="media/image158.png"/><Relationship Id="rId8" Type="http://schemas.openxmlformats.org/officeDocument/2006/relationships/comments" Target="comments.xm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121" Type="http://schemas.openxmlformats.org/officeDocument/2006/relationships/image" Target="media/image111.png"/><Relationship Id="rId142" Type="http://schemas.openxmlformats.org/officeDocument/2006/relationships/image" Target="media/image132.png"/><Relationship Id="rId163" Type="http://schemas.openxmlformats.org/officeDocument/2006/relationships/image" Target="media/image153.png"/><Relationship Id="rId184" Type="http://schemas.openxmlformats.org/officeDocument/2006/relationships/image" Target="media/image174.png"/><Relationship Id="rId189" Type="http://schemas.openxmlformats.org/officeDocument/2006/relationships/image" Target="media/image179.png"/><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image" Target="media/image106.png"/><Relationship Id="rId137" Type="http://schemas.openxmlformats.org/officeDocument/2006/relationships/image" Target="media/image127.png"/><Relationship Id="rId158" Type="http://schemas.openxmlformats.org/officeDocument/2006/relationships/image" Target="media/image148.png"/><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32" Type="http://schemas.openxmlformats.org/officeDocument/2006/relationships/image" Target="media/image122.png"/><Relationship Id="rId153" Type="http://schemas.openxmlformats.org/officeDocument/2006/relationships/image" Target="media/image143.png"/><Relationship Id="rId174" Type="http://schemas.openxmlformats.org/officeDocument/2006/relationships/image" Target="media/image164.png"/><Relationship Id="rId179" Type="http://schemas.openxmlformats.org/officeDocument/2006/relationships/image" Target="media/image169.png"/><Relationship Id="rId195" Type="http://schemas.openxmlformats.org/officeDocument/2006/relationships/image" Target="media/image185.png"/><Relationship Id="rId209" Type="http://schemas.openxmlformats.org/officeDocument/2006/relationships/image" Target="media/image199.png"/><Relationship Id="rId190" Type="http://schemas.openxmlformats.org/officeDocument/2006/relationships/image" Target="media/image180.png"/><Relationship Id="rId204" Type="http://schemas.openxmlformats.org/officeDocument/2006/relationships/image" Target="media/image194.png"/><Relationship Id="rId15" Type="http://schemas.openxmlformats.org/officeDocument/2006/relationships/image" Target="media/image5.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 Id="rId127" Type="http://schemas.openxmlformats.org/officeDocument/2006/relationships/image" Target="media/image117.png"/><Relationship Id="rId10" Type="http://schemas.microsoft.com/office/2016/09/relationships/commentsIds" Target="commentsIds.xml"/><Relationship Id="rId31" Type="http://schemas.openxmlformats.org/officeDocument/2006/relationships/image" Target="media/image21.png"/><Relationship Id="rId52" Type="http://schemas.openxmlformats.org/officeDocument/2006/relationships/image" Target="media/image42.png"/><Relationship Id="rId73" Type="http://schemas.openxmlformats.org/officeDocument/2006/relationships/image" Target="media/image63.png"/><Relationship Id="rId78" Type="http://schemas.openxmlformats.org/officeDocument/2006/relationships/image" Target="media/image68.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122" Type="http://schemas.openxmlformats.org/officeDocument/2006/relationships/image" Target="media/image112.png"/><Relationship Id="rId143" Type="http://schemas.openxmlformats.org/officeDocument/2006/relationships/image" Target="media/image133.png"/><Relationship Id="rId148" Type="http://schemas.openxmlformats.org/officeDocument/2006/relationships/image" Target="media/image138.png"/><Relationship Id="rId164" Type="http://schemas.openxmlformats.org/officeDocument/2006/relationships/image" Target="media/image154.png"/><Relationship Id="rId169" Type="http://schemas.openxmlformats.org/officeDocument/2006/relationships/image" Target="media/image159.png"/><Relationship Id="rId185" Type="http://schemas.openxmlformats.org/officeDocument/2006/relationships/image" Target="media/image175.png"/><Relationship Id="rId4" Type="http://schemas.openxmlformats.org/officeDocument/2006/relationships/webSettings" Target="webSettings.xml"/><Relationship Id="rId9" Type="http://schemas.microsoft.com/office/2011/relationships/commentsExtended" Target="commentsExtended.xml"/><Relationship Id="rId180" Type="http://schemas.openxmlformats.org/officeDocument/2006/relationships/image" Target="media/image170.png"/><Relationship Id="rId210" Type="http://schemas.openxmlformats.org/officeDocument/2006/relationships/image" Target="media/image200.png"/><Relationship Id="rId215" Type="http://schemas.microsoft.com/office/2011/relationships/people" Target="people.xml"/><Relationship Id="rId26" Type="http://schemas.openxmlformats.org/officeDocument/2006/relationships/image" Target="media/image16.png"/><Relationship Id="rId47" Type="http://schemas.openxmlformats.org/officeDocument/2006/relationships/image" Target="media/image37.png"/><Relationship Id="rId68" Type="http://schemas.openxmlformats.org/officeDocument/2006/relationships/image" Target="media/image58.png"/><Relationship Id="rId89" Type="http://schemas.openxmlformats.org/officeDocument/2006/relationships/image" Target="media/image79.png"/><Relationship Id="rId112" Type="http://schemas.openxmlformats.org/officeDocument/2006/relationships/image" Target="media/image102.png"/><Relationship Id="rId133" Type="http://schemas.openxmlformats.org/officeDocument/2006/relationships/image" Target="media/image123.png"/><Relationship Id="rId154" Type="http://schemas.openxmlformats.org/officeDocument/2006/relationships/image" Target="media/image144.png"/><Relationship Id="rId175" Type="http://schemas.openxmlformats.org/officeDocument/2006/relationships/image" Target="media/image165.png"/><Relationship Id="rId196" Type="http://schemas.openxmlformats.org/officeDocument/2006/relationships/image" Target="media/image186.png"/><Relationship Id="rId200" Type="http://schemas.openxmlformats.org/officeDocument/2006/relationships/image" Target="media/image190.png"/><Relationship Id="rId16" Type="http://schemas.openxmlformats.org/officeDocument/2006/relationships/image" Target="media/image6.png"/><Relationship Id="rId37" Type="http://schemas.openxmlformats.org/officeDocument/2006/relationships/image" Target="media/image27.png"/><Relationship Id="rId58" Type="http://schemas.openxmlformats.org/officeDocument/2006/relationships/image" Target="media/image48.png"/><Relationship Id="rId79" Type="http://schemas.openxmlformats.org/officeDocument/2006/relationships/image" Target="media/image69.png"/><Relationship Id="rId102" Type="http://schemas.openxmlformats.org/officeDocument/2006/relationships/image" Target="media/image92.png"/><Relationship Id="rId123" Type="http://schemas.openxmlformats.org/officeDocument/2006/relationships/image" Target="media/image113.png"/><Relationship Id="rId144" Type="http://schemas.openxmlformats.org/officeDocument/2006/relationships/image" Target="media/image134.png"/><Relationship Id="rId90" Type="http://schemas.openxmlformats.org/officeDocument/2006/relationships/image" Target="media/image80.png"/><Relationship Id="rId165" Type="http://schemas.openxmlformats.org/officeDocument/2006/relationships/image" Target="media/image155.png"/><Relationship Id="rId186" Type="http://schemas.openxmlformats.org/officeDocument/2006/relationships/image" Target="media/image176.png"/><Relationship Id="rId211" Type="http://schemas.openxmlformats.org/officeDocument/2006/relationships/image" Target="media/image201.png"/><Relationship Id="rId27" Type="http://schemas.openxmlformats.org/officeDocument/2006/relationships/image" Target="media/image17.png"/><Relationship Id="rId48" Type="http://schemas.openxmlformats.org/officeDocument/2006/relationships/image" Target="media/image38.png"/><Relationship Id="rId69" Type="http://schemas.openxmlformats.org/officeDocument/2006/relationships/image" Target="media/image59.png"/><Relationship Id="rId113" Type="http://schemas.openxmlformats.org/officeDocument/2006/relationships/image" Target="media/image103.png"/><Relationship Id="rId134" Type="http://schemas.openxmlformats.org/officeDocument/2006/relationships/image" Target="media/image124.png"/><Relationship Id="rId80" Type="http://schemas.openxmlformats.org/officeDocument/2006/relationships/image" Target="media/image70.png"/><Relationship Id="rId155" Type="http://schemas.openxmlformats.org/officeDocument/2006/relationships/image" Target="media/image145.png"/><Relationship Id="rId176" Type="http://schemas.openxmlformats.org/officeDocument/2006/relationships/image" Target="media/image166.png"/><Relationship Id="rId197" Type="http://schemas.openxmlformats.org/officeDocument/2006/relationships/image" Target="media/image187.png"/><Relationship Id="rId201" Type="http://schemas.openxmlformats.org/officeDocument/2006/relationships/image" Target="media/image191.png"/><Relationship Id="rId17" Type="http://schemas.openxmlformats.org/officeDocument/2006/relationships/image" Target="media/image7.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24" Type="http://schemas.openxmlformats.org/officeDocument/2006/relationships/image" Target="media/image114.png"/><Relationship Id="rId70" Type="http://schemas.openxmlformats.org/officeDocument/2006/relationships/image" Target="media/image60.png"/><Relationship Id="rId91" Type="http://schemas.openxmlformats.org/officeDocument/2006/relationships/image" Target="media/image81.png"/><Relationship Id="rId145" Type="http://schemas.openxmlformats.org/officeDocument/2006/relationships/image" Target="media/image135.png"/><Relationship Id="rId166" Type="http://schemas.openxmlformats.org/officeDocument/2006/relationships/image" Target="media/image156.png"/><Relationship Id="rId187" Type="http://schemas.openxmlformats.org/officeDocument/2006/relationships/image" Target="media/image177.png"/><Relationship Id="rId1" Type="http://schemas.openxmlformats.org/officeDocument/2006/relationships/numbering" Target="numbering.xml"/><Relationship Id="rId212" Type="http://schemas.openxmlformats.org/officeDocument/2006/relationships/footer" Target="footer2.xml"/><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image" Target="media/image104.png"/><Relationship Id="rId60" Type="http://schemas.openxmlformats.org/officeDocument/2006/relationships/image" Target="media/image50.png"/><Relationship Id="rId81" Type="http://schemas.openxmlformats.org/officeDocument/2006/relationships/image" Target="media/image71.png"/><Relationship Id="rId135" Type="http://schemas.openxmlformats.org/officeDocument/2006/relationships/image" Target="media/image125.png"/><Relationship Id="rId156" Type="http://schemas.openxmlformats.org/officeDocument/2006/relationships/image" Target="media/image146.png"/><Relationship Id="rId177" Type="http://schemas.openxmlformats.org/officeDocument/2006/relationships/image" Target="media/image167.png"/><Relationship Id="rId198" Type="http://schemas.openxmlformats.org/officeDocument/2006/relationships/image" Target="media/image188.png"/><Relationship Id="rId202" Type="http://schemas.openxmlformats.org/officeDocument/2006/relationships/image" Target="media/image192.png"/><Relationship Id="rId18" Type="http://schemas.openxmlformats.org/officeDocument/2006/relationships/image" Target="media/image8.png"/><Relationship Id="rId39" Type="http://schemas.openxmlformats.org/officeDocument/2006/relationships/image" Target="media/image29.png"/><Relationship Id="rId50" Type="http://schemas.openxmlformats.org/officeDocument/2006/relationships/image" Target="media/image40.png"/><Relationship Id="rId104" Type="http://schemas.openxmlformats.org/officeDocument/2006/relationships/image" Target="media/image94.png"/><Relationship Id="rId125" Type="http://schemas.openxmlformats.org/officeDocument/2006/relationships/image" Target="media/image115.png"/><Relationship Id="rId146" Type="http://schemas.openxmlformats.org/officeDocument/2006/relationships/image" Target="media/image136.png"/><Relationship Id="rId167" Type="http://schemas.openxmlformats.org/officeDocument/2006/relationships/image" Target="media/image157.png"/><Relationship Id="rId188" Type="http://schemas.openxmlformats.org/officeDocument/2006/relationships/image" Target="media/image178.png"/><Relationship Id="rId71" Type="http://schemas.openxmlformats.org/officeDocument/2006/relationships/image" Target="media/image61.png"/><Relationship Id="rId92" Type="http://schemas.openxmlformats.org/officeDocument/2006/relationships/image" Target="media/image82.png"/><Relationship Id="rId213" Type="http://schemas.openxmlformats.org/officeDocument/2006/relationships/footer" Target="footer3.xml"/><Relationship Id="rId2" Type="http://schemas.openxmlformats.org/officeDocument/2006/relationships/styles" Target="styles.xml"/><Relationship Id="rId29" Type="http://schemas.openxmlformats.org/officeDocument/2006/relationships/image" Target="media/image19.png"/><Relationship Id="rId40" Type="http://schemas.openxmlformats.org/officeDocument/2006/relationships/image" Target="media/image30.png"/><Relationship Id="rId115" Type="http://schemas.openxmlformats.org/officeDocument/2006/relationships/image" Target="media/image105.png"/><Relationship Id="rId136" Type="http://schemas.openxmlformats.org/officeDocument/2006/relationships/image" Target="media/image126.png"/><Relationship Id="rId157" Type="http://schemas.openxmlformats.org/officeDocument/2006/relationships/image" Target="media/image147.png"/><Relationship Id="rId178" Type="http://schemas.openxmlformats.org/officeDocument/2006/relationships/image" Target="media/image168.png"/><Relationship Id="rId61" Type="http://schemas.openxmlformats.org/officeDocument/2006/relationships/image" Target="media/image51.png"/><Relationship Id="rId82" Type="http://schemas.openxmlformats.org/officeDocument/2006/relationships/image" Target="media/image72.png"/><Relationship Id="rId199" Type="http://schemas.openxmlformats.org/officeDocument/2006/relationships/image" Target="media/image189.png"/><Relationship Id="rId203" Type="http://schemas.openxmlformats.org/officeDocument/2006/relationships/image" Target="media/image19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7767</Words>
  <Characters>44274</Characters>
  <Application>Microsoft Office Word</Application>
  <DocSecurity>0</DocSecurity>
  <Lines>368</Lines>
  <Paragraphs>103</Paragraphs>
  <ScaleCrop>false</ScaleCrop>
  <Company/>
  <LinksUpToDate>false</LinksUpToDate>
  <CharactersWithSpaces>51938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Thierry Emonet</cp:lastModifiedBy>
  <cp:revision>3</cp:revision>
  <dcterms:created xsi:type="dcterms:W3CDTF">2018-02-27T09:45:00Z</dcterms:created>
  <dcterms:modified xsi:type="dcterms:W3CDTF">2018-02-27T14:51:00Z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TeX</vt:lpwstr>
  </property>
  <property fmtid="{D5CDD505-2E9C-101B-9397-08002B2CF9AE}" pid="4" name="LastSaved">
    <vt:filetime>2018-02-27T00:00:00Z</vt:filetime>
  </property>
</Properties>
</file>