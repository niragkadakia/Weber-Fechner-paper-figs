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2" w:type="dxa"/>
        <w:tblLook w:val="0000" w:firstRow="0" w:lastRow="0" w:firstColumn="0" w:lastColumn="0" w:noHBand="0" w:noVBand="0"/>
      </w:tblPr>
      <w:tblGrid>
        <w:gridCol w:w="4248"/>
        <w:gridCol w:w="3150"/>
        <w:gridCol w:w="3024"/>
      </w:tblGrid>
      <w:tr w:rsidR="007407DE" w:rsidRPr="00E133D9" w14:paraId="51F4FF95" w14:textId="77777777">
        <w:tc>
          <w:tcPr>
            <w:tcW w:w="4248" w:type="dxa"/>
          </w:tcPr>
          <w:p w14:paraId="3FFB37CC" w14:textId="77777777" w:rsidR="007407DE" w:rsidRPr="00E5014F" w:rsidRDefault="007407DE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48"/>
              </w:rPr>
            </w:pPr>
            <w:r w:rsidRPr="00E5014F">
              <w:rPr>
                <w:rFonts w:ascii="Times New Roman" w:hAnsi="Times New Roman"/>
                <w:sz w:val="48"/>
              </w:rPr>
              <w:t>Yale</w:t>
            </w:r>
            <w:r w:rsidRPr="00E5014F">
              <w:rPr>
                <w:rFonts w:ascii="Times New Roman" w:hAnsi="Times New Roman"/>
                <w:i/>
                <w:sz w:val="48"/>
              </w:rPr>
              <w:t xml:space="preserve"> </w:t>
            </w:r>
            <w:r w:rsidRPr="00E5014F">
              <w:rPr>
                <w:rFonts w:ascii="Times New Roman" w:hAnsi="Times New Roman"/>
                <w:sz w:val="48"/>
              </w:rPr>
              <w:t>University</w:t>
            </w:r>
          </w:p>
        </w:tc>
        <w:tc>
          <w:tcPr>
            <w:tcW w:w="3150" w:type="dxa"/>
          </w:tcPr>
          <w:p w14:paraId="2398629B" w14:textId="77777777" w:rsidR="007407DE" w:rsidRPr="00E5014F" w:rsidRDefault="007407DE">
            <w:pPr>
              <w:tabs>
                <w:tab w:val="left" w:pos="3780"/>
                <w:tab w:val="left" w:pos="7020"/>
              </w:tabs>
              <w:spacing w:line="360" w:lineRule="auto"/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Department of Molecular, Cellular</w:t>
            </w:r>
          </w:p>
          <w:p w14:paraId="280B9174" w14:textId="77777777" w:rsidR="007407DE" w:rsidRPr="00E5014F" w:rsidRDefault="007407DE">
            <w:pPr>
              <w:tabs>
                <w:tab w:val="left" w:pos="3780"/>
                <w:tab w:val="left" w:pos="7020"/>
              </w:tabs>
              <w:spacing w:line="360" w:lineRule="auto"/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and Developmental Biology</w:t>
            </w:r>
          </w:p>
          <w:p w14:paraId="5ED7CB02" w14:textId="77777777" w:rsidR="007407DE" w:rsidRPr="00E5014F" w:rsidRDefault="007407DE">
            <w:pPr>
              <w:tabs>
                <w:tab w:val="left" w:pos="3780"/>
                <w:tab w:val="left" w:pos="7020"/>
              </w:tabs>
              <w:spacing w:line="360" w:lineRule="auto"/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Yale University</w:t>
            </w:r>
          </w:p>
          <w:p w14:paraId="1793EA97" w14:textId="77777777" w:rsidR="007407DE" w:rsidRPr="00E5014F" w:rsidRDefault="007407DE">
            <w:pPr>
              <w:tabs>
                <w:tab w:val="left" w:pos="3780"/>
                <w:tab w:val="left" w:pos="7020"/>
              </w:tabs>
              <w:spacing w:line="360" w:lineRule="auto"/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P. O. Box 208103</w:t>
            </w:r>
          </w:p>
          <w:p w14:paraId="209B54AF" w14:textId="77777777" w:rsidR="007407DE" w:rsidRPr="00E5014F" w:rsidRDefault="007407DE">
            <w:pPr>
              <w:tabs>
                <w:tab w:val="left" w:pos="3780"/>
                <w:tab w:val="left" w:pos="7020"/>
              </w:tabs>
              <w:spacing w:line="360" w:lineRule="auto"/>
              <w:ind w:right="-990"/>
              <w:rPr>
                <w:rFonts w:ascii="Times New Roman" w:hAnsi="Times New Roman"/>
                <w:sz w:val="48"/>
              </w:rPr>
            </w:pPr>
            <w:r w:rsidRPr="00E5014F">
              <w:rPr>
                <w:rFonts w:ascii="Times New Roman" w:hAnsi="Times New Roman"/>
                <w:sz w:val="18"/>
              </w:rPr>
              <w:t>New Haven, Connecticut 06520-8103</w:t>
            </w:r>
          </w:p>
        </w:tc>
        <w:tc>
          <w:tcPr>
            <w:tcW w:w="3024" w:type="dxa"/>
          </w:tcPr>
          <w:p w14:paraId="020C8F66" w14:textId="77777777" w:rsidR="007407DE" w:rsidRPr="00E5014F" w:rsidRDefault="007407DE">
            <w:pPr>
              <w:tabs>
                <w:tab w:val="left" w:pos="3780"/>
                <w:tab w:val="left" w:pos="7020"/>
              </w:tabs>
              <w:spacing w:line="360" w:lineRule="auto"/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Campus address:</w:t>
            </w:r>
          </w:p>
          <w:p w14:paraId="36E5FD05" w14:textId="77777777" w:rsidR="007407DE" w:rsidRPr="00E5014F" w:rsidRDefault="007407DE">
            <w:pPr>
              <w:tabs>
                <w:tab w:val="left" w:pos="3780"/>
                <w:tab w:val="left" w:pos="7020"/>
              </w:tabs>
              <w:spacing w:line="360" w:lineRule="auto"/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Kline Biology Tower</w:t>
            </w:r>
          </w:p>
          <w:p w14:paraId="30286ECE" w14:textId="77777777" w:rsidR="007407DE" w:rsidRPr="00E5014F" w:rsidRDefault="007407DE">
            <w:pPr>
              <w:tabs>
                <w:tab w:val="left" w:pos="3780"/>
                <w:tab w:val="left" w:pos="7020"/>
              </w:tabs>
              <w:spacing w:line="360" w:lineRule="auto"/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219 Prospect Street</w:t>
            </w:r>
          </w:p>
          <w:p w14:paraId="1A2F91FB" w14:textId="413217DD" w:rsidR="007407DE" w:rsidRPr="00E5014F" w:rsidRDefault="007407DE">
            <w:pPr>
              <w:tabs>
                <w:tab w:val="left" w:pos="3780"/>
                <w:tab w:val="left" w:pos="7020"/>
              </w:tabs>
              <w:spacing w:line="360" w:lineRule="auto"/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Telephone: 203 432-</w:t>
            </w:r>
            <w:r w:rsidR="007D4EA6" w:rsidRPr="00E5014F">
              <w:rPr>
                <w:rFonts w:ascii="Times New Roman" w:hAnsi="Times New Roman"/>
                <w:sz w:val="18"/>
              </w:rPr>
              <w:t>3</w:t>
            </w:r>
            <w:r w:rsidR="006B21C7" w:rsidRPr="00E5014F">
              <w:rPr>
                <w:rFonts w:ascii="Times New Roman" w:hAnsi="Times New Roman"/>
                <w:sz w:val="18"/>
              </w:rPr>
              <w:t>5</w:t>
            </w:r>
            <w:r w:rsidR="00BA5A8B" w:rsidRPr="00E5014F">
              <w:rPr>
                <w:rFonts w:ascii="Times New Roman" w:hAnsi="Times New Roman"/>
                <w:sz w:val="18"/>
              </w:rPr>
              <w:t>16</w:t>
            </w:r>
          </w:p>
          <w:p w14:paraId="2E00060D" w14:textId="77777777" w:rsidR="007407DE" w:rsidRPr="00E5014F" w:rsidRDefault="007407DE">
            <w:pPr>
              <w:tabs>
                <w:tab w:val="left" w:pos="3780"/>
                <w:tab w:val="left" w:pos="7020"/>
              </w:tabs>
              <w:spacing w:line="360" w:lineRule="auto"/>
              <w:ind w:left="-18" w:right="-990"/>
              <w:rPr>
                <w:rFonts w:ascii="Times New Roman" w:hAnsi="Times New Roman"/>
                <w:sz w:val="48"/>
              </w:rPr>
            </w:pPr>
            <w:r w:rsidRPr="00E5014F">
              <w:rPr>
                <w:rFonts w:ascii="Times New Roman" w:hAnsi="Times New Roman"/>
                <w:sz w:val="18"/>
              </w:rPr>
              <w:t>Fax: 203 432-6161</w:t>
            </w:r>
          </w:p>
        </w:tc>
      </w:tr>
    </w:tbl>
    <w:p w14:paraId="3EFDCF52" w14:textId="77777777" w:rsidR="007407DE" w:rsidRPr="00E5014F" w:rsidRDefault="007407DE">
      <w:pPr>
        <w:rPr>
          <w:rFonts w:ascii="Times New Roman" w:hAnsi="Times New Roman"/>
        </w:rPr>
      </w:pPr>
      <w:r w:rsidRPr="00E5014F">
        <w:rPr>
          <w:rFonts w:ascii="Times New Roman" w:hAnsi="Times New Roman"/>
        </w:rPr>
        <w:tab/>
      </w:r>
    </w:p>
    <w:p w14:paraId="2A074E9D" w14:textId="49C39145" w:rsidR="007407DE" w:rsidRPr="00E5014F" w:rsidRDefault="007407DE">
      <w:pPr>
        <w:rPr>
          <w:rFonts w:ascii="Times New Roman" w:hAnsi="Times New Roman"/>
        </w:rPr>
      </w:pP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="00E133D9" w:rsidRPr="00FA0171">
        <w:rPr>
          <w:rFonts w:ascii="Times New Roman" w:hAnsi="Times New Roman"/>
        </w:rPr>
        <w:t xml:space="preserve">November </w:t>
      </w:r>
      <w:r w:rsidR="000F4139" w:rsidRPr="00FA0171">
        <w:rPr>
          <w:rFonts w:ascii="Times New Roman" w:hAnsi="Times New Roman"/>
        </w:rPr>
        <w:t>16</w:t>
      </w:r>
      <w:r w:rsidR="00E133D9" w:rsidRPr="00FA0171">
        <w:rPr>
          <w:rFonts w:ascii="Times New Roman" w:hAnsi="Times New Roman"/>
        </w:rPr>
        <w:t>, 2018</w:t>
      </w:r>
    </w:p>
    <w:p w14:paraId="755F9DFF" w14:textId="77777777" w:rsidR="007407DE" w:rsidRPr="00E5014F" w:rsidRDefault="007407DE">
      <w:pPr>
        <w:rPr>
          <w:rFonts w:ascii="Times New Roman" w:hAnsi="Times New Roman"/>
        </w:rPr>
      </w:pP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</w:p>
    <w:p w14:paraId="5B988A79" w14:textId="2662F048" w:rsidR="00B96439" w:rsidRPr="00E133D9" w:rsidRDefault="00B96439" w:rsidP="00B96439">
      <w:pPr>
        <w:rPr>
          <w:rFonts w:ascii="Times New Roman" w:hAnsi="Times New Roman"/>
        </w:rPr>
      </w:pPr>
      <w:r w:rsidRPr="008438BE">
        <w:rPr>
          <w:rFonts w:ascii="Times New Roman" w:hAnsi="Times New Roman"/>
        </w:rPr>
        <w:t xml:space="preserve">Dear </w:t>
      </w:r>
      <w:del w:id="0" w:author="Kadakia, Nirag" w:date="2018-11-16T17:22:00Z">
        <w:r w:rsidR="007226F9" w:rsidRPr="00FA0171" w:rsidDel="00482118">
          <w:rPr>
            <w:rFonts w:ascii="Times New Roman" w:hAnsi="Times New Roman"/>
          </w:rPr>
          <w:delText>Editor</w:delText>
        </w:r>
      </w:del>
      <w:ins w:id="1" w:author="Kadakia, Nirag" w:date="2018-11-16T17:22:00Z">
        <w:r w:rsidR="009D76A8">
          <w:rPr>
            <w:rFonts w:ascii="Times New Roman" w:hAnsi="Times New Roman"/>
          </w:rPr>
          <w:t>Editors</w:t>
        </w:r>
      </w:ins>
      <w:r w:rsidRPr="008438BE">
        <w:rPr>
          <w:rFonts w:ascii="Times New Roman" w:hAnsi="Times New Roman"/>
        </w:rPr>
        <w:t>,</w:t>
      </w:r>
      <w:r w:rsidRPr="00E133D9">
        <w:rPr>
          <w:rFonts w:ascii="Times New Roman" w:hAnsi="Times New Roman"/>
        </w:rPr>
        <w:t xml:space="preserve"> </w:t>
      </w:r>
    </w:p>
    <w:p w14:paraId="060520CC" w14:textId="77777777" w:rsidR="00B96439" w:rsidRPr="00E133D9" w:rsidRDefault="00B96439" w:rsidP="00B96439">
      <w:pPr>
        <w:rPr>
          <w:rFonts w:ascii="Times New Roman" w:hAnsi="Times New Roman"/>
        </w:rPr>
      </w:pPr>
    </w:p>
    <w:p w14:paraId="5C811F0A" w14:textId="09D7ADC1" w:rsidR="00E133D9" w:rsidRPr="00E133D9" w:rsidRDefault="00E133D9" w:rsidP="00FA0171">
      <w:pPr>
        <w:pStyle w:val="BodyText2"/>
        <w:spacing w:line="24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 are pleased to submit the manuscript “</w:t>
      </w:r>
      <w:r w:rsidR="002F3146">
        <w:rPr>
          <w:rFonts w:ascii="Times New Roman" w:hAnsi="Times New Roman"/>
          <w:b/>
        </w:rPr>
        <w:t xml:space="preserve">Front-end </w:t>
      </w:r>
      <w:r w:rsidRPr="00E5014F">
        <w:rPr>
          <w:rFonts w:ascii="Times New Roman" w:hAnsi="Times New Roman"/>
          <w:b/>
        </w:rPr>
        <w:t>Weber-Fechner gain control enhances the fidelity of combinatorial odor coding</w:t>
      </w:r>
      <w:r w:rsidR="002D7CAC" w:rsidRPr="00E133D9">
        <w:rPr>
          <w:rFonts w:ascii="Times New Roman" w:hAnsi="Times New Roman"/>
        </w:rPr>
        <w:t xml:space="preserve">” </w:t>
      </w:r>
      <w:r w:rsidR="00B96439" w:rsidRPr="00E133D9">
        <w:rPr>
          <w:rFonts w:ascii="Times New Roman" w:hAnsi="Times New Roman"/>
        </w:rPr>
        <w:t xml:space="preserve">by </w:t>
      </w:r>
      <w:r>
        <w:rPr>
          <w:rFonts w:ascii="Times New Roman" w:hAnsi="Times New Roman"/>
        </w:rPr>
        <w:t xml:space="preserve">N. Kadakia and T. Emonet for consideration in PNAS. </w:t>
      </w:r>
    </w:p>
    <w:p w14:paraId="111C47F2" w14:textId="19A7055E" w:rsidR="005B577C" w:rsidDel="0005549C" w:rsidRDefault="00E5014F" w:rsidP="00482118">
      <w:pPr>
        <w:pStyle w:val="BodyText2"/>
        <w:spacing w:line="240" w:lineRule="auto"/>
        <w:ind w:firstLine="360"/>
        <w:jc w:val="both"/>
        <w:rPr>
          <w:del w:id="2" w:author="Kadakia, Nirag" w:date="2018-11-16T17:22:00Z"/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614C9E">
        <w:rPr>
          <w:rFonts w:ascii="Times New Roman" w:hAnsi="Times New Roman"/>
        </w:rPr>
        <w:t xml:space="preserve"> key question in olfaction</w:t>
      </w:r>
      <w:r>
        <w:rPr>
          <w:rFonts w:ascii="Times New Roman" w:hAnsi="Times New Roman"/>
        </w:rPr>
        <w:t xml:space="preserve"> is</w:t>
      </w:r>
      <w:r w:rsidR="00614C9E">
        <w:rPr>
          <w:rFonts w:ascii="Times New Roman" w:hAnsi="Times New Roman"/>
        </w:rPr>
        <w:t xml:space="preserve">: </w:t>
      </w:r>
      <w:r w:rsidR="00614C9E" w:rsidRPr="00E5014F">
        <w:rPr>
          <w:rFonts w:ascii="Times New Roman" w:hAnsi="Times New Roman"/>
          <w:i/>
        </w:rPr>
        <w:t>How do animals perceive odors uniquely in different environmental conditions</w:t>
      </w:r>
      <w:r w:rsidR="00614C9E">
        <w:rPr>
          <w:rFonts w:ascii="Times New Roman" w:hAnsi="Times New Roman"/>
        </w:rPr>
        <w:t xml:space="preserve">? </w:t>
      </w:r>
      <w:r w:rsidR="00E35DB1">
        <w:rPr>
          <w:rFonts w:ascii="Times New Roman" w:hAnsi="Times New Roman"/>
        </w:rPr>
        <w:t>Distinct o</w:t>
      </w:r>
      <w:r w:rsidR="00E35DB1" w:rsidRPr="004C23E7">
        <w:rPr>
          <w:rFonts w:ascii="Times New Roman" w:hAnsi="Times New Roman"/>
        </w:rPr>
        <w:t xml:space="preserve">dors activate </w:t>
      </w:r>
      <w:r w:rsidR="00E35DB1">
        <w:rPr>
          <w:rFonts w:ascii="Times New Roman" w:hAnsi="Times New Roman"/>
        </w:rPr>
        <w:t xml:space="preserve">unique </w:t>
      </w:r>
      <w:r w:rsidR="00E35DB1" w:rsidRPr="004C23E7">
        <w:rPr>
          <w:rFonts w:ascii="Times New Roman" w:hAnsi="Times New Roman"/>
        </w:rPr>
        <w:t>sets of olfactory receptor neurons (ORNs)</w:t>
      </w:r>
      <w:r w:rsidR="00E35DB1">
        <w:rPr>
          <w:rFonts w:ascii="Times New Roman" w:hAnsi="Times New Roman"/>
        </w:rPr>
        <w:t>, suggesting that odors are encoded by the particular combination ORNs they excite – a “combinatorial code” for odor identity</w:t>
      </w:r>
      <w:r w:rsidR="00CD0287">
        <w:rPr>
          <w:rFonts w:ascii="Times New Roman" w:hAnsi="Times New Roman"/>
        </w:rPr>
        <w:t xml:space="preserve">. </w:t>
      </w:r>
      <w:r w:rsidR="00335BE1">
        <w:rPr>
          <w:rFonts w:ascii="Times New Roman" w:hAnsi="Times New Roman"/>
        </w:rPr>
        <w:t xml:space="preserve">But </w:t>
      </w:r>
      <w:r w:rsidR="0071375D">
        <w:rPr>
          <w:rFonts w:ascii="Times New Roman" w:hAnsi="Times New Roman"/>
        </w:rPr>
        <w:t>t</w:t>
      </w:r>
      <w:r w:rsidR="00614C9E">
        <w:rPr>
          <w:rFonts w:ascii="Times New Roman" w:hAnsi="Times New Roman"/>
        </w:rPr>
        <w:t>hese codes may scramble with environmental changes</w:t>
      </w:r>
      <w:r w:rsidR="00335BE1">
        <w:rPr>
          <w:rFonts w:ascii="Times New Roman" w:hAnsi="Times New Roman"/>
        </w:rPr>
        <w:t>,</w:t>
      </w:r>
      <w:r w:rsidR="00614C9E">
        <w:rPr>
          <w:rFonts w:ascii="Times New Roman" w:hAnsi="Times New Roman"/>
        </w:rPr>
        <w:t xml:space="preserve"> such as intensity fluctuations and background odors. </w:t>
      </w:r>
      <w:r w:rsidR="0071375D">
        <w:rPr>
          <w:rFonts w:ascii="Times New Roman" w:hAnsi="Times New Roman"/>
        </w:rPr>
        <w:t>Here w</w:t>
      </w:r>
      <w:r w:rsidR="00A80D31">
        <w:rPr>
          <w:rFonts w:ascii="Times New Roman" w:hAnsi="Times New Roman"/>
        </w:rPr>
        <w:t xml:space="preserve">e </w:t>
      </w:r>
      <w:r w:rsidR="007B1D43">
        <w:rPr>
          <w:rFonts w:ascii="Times New Roman" w:hAnsi="Times New Roman"/>
        </w:rPr>
        <w:t xml:space="preserve">show that </w:t>
      </w:r>
      <w:r w:rsidR="00FB2658">
        <w:rPr>
          <w:rFonts w:ascii="Times New Roman" w:hAnsi="Times New Roman"/>
        </w:rPr>
        <w:t xml:space="preserve">front-end </w:t>
      </w:r>
      <w:r>
        <w:rPr>
          <w:rFonts w:ascii="Times New Roman" w:hAnsi="Times New Roman"/>
        </w:rPr>
        <w:t>Weber-Fechner gain adaptation</w:t>
      </w:r>
      <w:r w:rsidR="00FB2658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7B1D43">
        <w:rPr>
          <w:rFonts w:ascii="Times New Roman" w:hAnsi="Times New Roman"/>
        </w:rPr>
        <w:t xml:space="preserve">recently identified </w:t>
      </w:r>
      <w:r w:rsidR="00335BE1">
        <w:rPr>
          <w:rFonts w:ascii="Times New Roman" w:hAnsi="Times New Roman"/>
        </w:rPr>
        <w:t xml:space="preserve">in </w:t>
      </w:r>
      <w:r w:rsidR="00CD0287">
        <w:rPr>
          <w:rFonts w:ascii="Times New Roman" w:hAnsi="Times New Roman"/>
          <w:i/>
        </w:rPr>
        <w:t xml:space="preserve">Drosophila </w:t>
      </w:r>
      <w:r w:rsidR="0071375D">
        <w:rPr>
          <w:rFonts w:ascii="Times New Roman" w:hAnsi="Times New Roman"/>
        </w:rPr>
        <w:t>ORNs</w:t>
      </w:r>
      <w:r w:rsidR="00FB2658">
        <w:rPr>
          <w:rFonts w:ascii="Times New Roman" w:hAnsi="Times New Roman"/>
        </w:rPr>
        <w:t>,</w:t>
      </w:r>
      <w:r w:rsidR="00BB7FDC">
        <w:rPr>
          <w:rFonts w:ascii="Times New Roman" w:hAnsi="Times New Roman"/>
        </w:rPr>
        <w:t xml:space="preserve"> </w:t>
      </w:r>
      <w:r w:rsidR="007B1D43">
        <w:rPr>
          <w:rFonts w:ascii="Times New Roman" w:hAnsi="Times New Roman"/>
        </w:rPr>
        <w:t xml:space="preserve">contributes significantly </w:t>
      </w:r>
      <w:r w:rsidR="009A3D59">
        <w:rPr>
          <w:rFonts w:ascii="Times New Roman" w:hAnsi="Times New Roman"/>
        </w:rPr>
        <w:t xml:space="preserve">to </w:t>
      </w:r>
      <w:r w:rsidR="0005013E">
        <w:rPr>
          <w:rFonts w:ascii="Times New Roman" w:hAnsi="Times New Roman"/>
        </w:rPr>
        <w:t xml:space="preserve">preserving </w:t>
      </w:r>
      <w:r w:rsidR="009A3D59">
        <w:rPr>
          <w:rFonts w:ascii="Times New Roman" w:hAnsi="Times New Roman"/>
        </w:rPr>
        <w:t xml:space="preserve">these codes. </w:t>
      </w:r>
      <w:r w:rsidR="00BB7FDC">
        <w:rPr>
          <w:rFonts w:ascii="Times New Roman" w:hAnsi="Times New Roman"/>
        </w:rPr>
        <w:t>Our work is significant in that:</w:t>
      </w:r>
    </w:p>
    <w:p w14:paraId="3785AB7C" w14:textId="77777777" w:rsidR="0005549C" w:rsidRDefault="0005549C" w:rsidP="00FA0171">
      <w:pPr>
        <w:pStyle w:val="BodyText2"/>
        <w:spacing w:line="240" w:lineRule="auto"/>
        <w:ind w:firstLine="360"/>
        <w:jc w:val="both"/>
        <w:rPr>
          <w:ins w:id="3" w:author="Kadakia, Nirag" w:date="2018-11-16T17:23:00Z"/>
          <w:rFonts w:ascii="Times New Roman" w:hAnsi="Times New Roman"/>
        </w:rPr>
      </w:pPr>
    </w:p>
    <w:p w14:paraId="5DEB1030" w14:textId="77777777" w:rsidR="00E97A50" w:rsidRDefault="00E97A50" w:rsidP="00482118">
      <w:pPr>
        <w:pStyle w:val="BodyText2"/>
        <w:spacing w:line="240" w:lineRule="auto"/>
        <w:ind w:firstLine="360"/>
        <w:jc w:val="both"/>
        <w:rPr>
          <w:rFonts w:ascii="Times New Roman" w:hAnsi="Times New Roman"/>
        </w:rPr>
      </w:pPr>
    </w:p>
    <w:p w14:paraId="7D02B751" w14:textId="6469FF8D" w:rsidR="000F4139" w:rsidRPr="003F0FF6" w:rsidRDefault="00482B5A" w:rsidP="00FA0171">
      <w:pPr>
        <w:pStyle w:val="BodyText2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</w:rPr>
      </w:pPr>
      <w:r w:rsidRPr="000F4139">
        <w:rPr>
          <w:rFonts w:ascii="Times New Roman" w:hAnsi="Times New Roman"/>
        </w:rPr>
        <w:t xml:space="preserve">It </w:t>
      </w:r>
      <w:r w:rsidR="00031BFE" w:rsidRPr="000F4139">
        <w:rPr>
          <w:rFonts w:ascii="Times New Roman" w:hAnsi="Times New Roman"/>
        </w:rPr>
        <w:t xml:space="preserve">is known that </w:t>
      </w:r>
      <w:r w:rsidRPr="000F4139">
        <w:rPr>
          <w:rFonts w:ascii="Times New Roman" w:hAnsi="Times New Roman"/>
        </w:rPr>
        <w:t xml:space="preserve">mutual inhibition between </w:t>
      </w:r>
      <w:r w:rsidRPr="000F4139">
        <w:rPr>
          <w:rFonts w:ascii="Times New Roman" w:hAnsi="Times New Roman"/>
          <w:i/>
        </w:rPr>
        <w:t xml:space="preserve">Drosophila </w:t>
      </w:r>
      <w:r w:rsidRPr="000F4139">
        <w:rPr>
          <w:rFonts w:ascii="Times New Roman" w:hAnsi="Times New Roman"/>
        </w:rPr>
        <w:t>projection neurons normalizes ORN response</w:t>
      </w:r>
      <w:ins w:id="4" w:author="Kadakia, Nirag" w:date="2018-11-16T17:25:00Z">
        <w:r w:rsidR="006A1273">
          <w:rPr>
            <w:rFonts w:ascii="Times New Roman" w:hAnsi="Times New Roman"/>
          </w:rPr>
          <w:t xml:space="preserve">s, </w:t>
        </w:r>
      </w:ins>
      <w:ins w:id="5" w:author="Kadakia, Nirag" w:date="2018-11-16T17:27:00Z">
        <w:r w:rsidR="00480808">
          <w:rPr>
            <w:rFonts w:ascii="Times New Roman" w:hAnsi="Times New Roman"/>
          </w:rPr>
          <w:t>maintaining odor codes</w:t>
        </w:r>
        <w:r w:rsidR="00480808" w:rsidRPr="000F4139" w:rsidDel="006A1273">
          <w:rPr>
            <w:rFonts w:ascii="Times New Roman" w:hAnsi="Times New Roman"/>
          </w:rPr>
          <w:t xml:space="preserve"> </w:t>
        </w:r>
        <w:r w:rsidR="00480808">
          <w:rPr>
            <w:rFonts w:ascii="Times New Roman" w:hAnsi="Times New Roman"/>
          </w:rPr>
          <w:t xml:space="preserve">by </w:t>
        </w:r>
      </w:ins>
      <w:del w:id="6" w:author="Kadakia, Nirag" w:date="2018-11-16T17:25:00Z">
        <w:r w:rsidRPr="000F4139" w:rsidDel="006A1273">
          <w:rPr>
            <w:rFonts w:ascii="Times New Roman" w:hAnsi="Times New Roman"/>
          </w:rPr>
          <w:delText>s</w:delText>
        </w:r>
        <w:r w:rsidR="00031BFE" w:rsidRPr="000F4139" w:rsidDel="006A1273">
          <w:rPr>
            <w:rFonts w:ascii="Times New Roman" w:hAnsi="Times New Roman"/>
          </w:rPr>
          <w:delText xml:space="preserve"> b</w:delText>
        </w:r>
        <w:r w:rsidR="00031BFE" w:rsidRPr="005B577C" w:rsidDel="006A1273">
          <w:rPr>
            <w:rFonts w:ascii="Times New Roman" w:hAnsi="Times New Roman"/>
          </w:rPr>
          <w:delText xml:space="preserve">y </w:delText>
        </w:r>
      </w:del>
      <w:r w:rsidR="00031BFE" w:rsidRPr="005B577C">
        <w:rPr>
          <w:rFonts w:ascii="Times New Roman" w:hAnsi="Times New Roman"/>
        </w:rPr>
        <w:t>preventing saturation</w:t>
      </w:r>
      <w:ins w:id="7" w:author="Kadakia, Nirag" w:date="2018-11-16T17:28:00Z">
        <w:r w:rsidR="00480808">
          <w:rPr>
            <w:rFonts w:ascii="Times New Roman" w:hAnsi="Times New Roman"/>
          </w:rPr>
          <w:t xml:space="preserve"> (Olsen et al Neuron 66, 287, 2010)</w:t>
        </w:r>
      </w:ins>
      <w:r w:rsidRPr="005B577C">
        <w:rPr>
          <w:rFonts w:ascii="Times New Roman" w:hAnsi="Times New Roman"/>
        </w:rPr>
        <w:t xml:space="preserve">. </w:t>
      </w:r>
      <w:del w:id="8" w:author="Kadakia, Nirag" w:date="2018-11-16T17:26:00Z">
        <w:r w:rsidRPr="005B577C" w:rsidDel="006A1273">
          <w:rPr>
            <w:rFonts w:ascii="Times New Roman" w:hAnsi="Times New Roman"/>
          </w:rPr>
          <w:delText xml:space="preserve">Our work </w:delText>
        </w:r>
      </w:del>
      <w:del w:id="9" w:author="Kadakia, Nirag" w:date="2018-11-16T17:25:00Z">
        <w:r w:rsidRPr="005B577C" w:rsidDel="006A1273">
          <w:rPr>
            <w:rFonts w:ascii="Times New Roman" w:hAnsi="Times New Roman"/>
          </w:rPr>
          <w:delText xml:space="preserve">shows </w:delText>
        </w:r>
      </w:del>
      <w:del w:id="10" w:author="Kadakia, Nirag" w:date="2018-11-16T17:26:00Z">
        <w:r w:rsidRPr="005B577C" w:rsidDel="006A1273">
          <w:rPr>
            <w:rFonts w:ascii="Times New Roman" w:hAnsi="Times New Roman"/>
          </w:rPr>
          <w:delText xml:space="preserve">that </w:delText>
        </w:r>
      </w:del>
      <w:ins w:id="11" w:author="Kadakia, Nirag" w:date="2018-11-16T17:26:00Z">
        <w:r w:rsidR="006A1273">
          <w:rPr>
            <w:rFonts w:ascii="Times New Roman" w:hAnsi="Times New Roman"/>
          </w:rPr>
          <w:t xml:space="preserve">We find that this </w:t>
        </w:r>
      </w:ins>
      <w:ins w:id="12" w:author="Kadakia, Nirag" w:date="2018-11-16T17:28:00Z">
        <w:r w:rsidR="00480808">
          <w:rPr>
            <w:rFonts w:ascii="Times New Roman" w:hAnsi="Times New Roman"/>
          </w:rPr>
          <w:t xml:space="preserve">mechanism </w:t>
        </w:r>
      </w:ins>
      <w:ins w:id="13" w:author="Kadakia, Nirag" w:date="2018-11-16T17:26:00Z">
        <w:r w:rsidR="006A1273">
          <w:rPr>
            <w:rFonts w:ascii="Times New Roman" w:hAnsi="Times New Roman"/>
          </w:rPr>
          <w:t xml:space="preserve">is enhanced by </w:t>
        </w:r>
      </w:ins>
      <w:r w:rsidRPr="005B577C">
        <w:rPr>
          <w:rFonts w:ascii="Times New Roman" w:hAnsi="Times New Roman"/>
        </w:rPr>
        <w:t>adaptation within individual ORNs</w:t>
      </w:r>
      <w:ins w:id="14" w:author="Kadakia, Nirag" w:date="2018-11-16T17:29:00Z">
        <w:r w:rsidR="00480808">
          <w:rPr>
            <w:rFonts w:ascii="Times New Roman" w:hAnsi="Times New Roman"/>
          </w:rPr>
          <w:t xml:space="preserve">, highlighting the </w:t>
        </w:r>
      </w:ins>
      <w:del w:id="15" w:author="Kadakia, Nirag" w:date="2018-11-16T17:29:00Z">
        <w:r w:rsidRPr="005B577C" w:rsidDel="00480808">
          <w:rPr>
            <w:rFonts w:ascii="Times New Roman" w:hAnsi="Times New Roman"/>
          </w:rPr>
          <w:delText xml:space="preserve"> </w:delText>
        </w:r>
      </w:del>
      <w:del w:id="16" w:author="Kadakia, Nirag" w:date="2018-11-16T16:46:00Z">
        <w:r w:rsidR="00F13E99" w:rsidDel="00D162AC">
          <w:rPr>
            <w:rFonts w:ascii="Times New Roman" w:hAnsi="Times New Roman"/>
          </w:rPr>
          <w:delText xml:space="preserve">can also contribute significantly </w:delText>
        </w:r>
      </w:del>
      <w:del w:id="17" w:author="Kadakia, Nirag" w:date="2018-11-16T17:26:00Z">
        <w:r w:rsidR="00F13E99" w:rsidDel="006A1273">
          <w:rPr>
            <w:rFonts w:ascii="Times New Roman" w:hAnsi="Times New Roman"/>
          </w:rPr>
          <w:delText xml:space="preserve">in maintaining </w:delText>
        </w:r>
      </w:del>
      <w:del w:id="18" w:author="Kadakia, Nirag" w:date="2018-11-16T16:47:00Z">
        <w:r w:rsidR="00F13E99" w:rsidDel="00D162AC">
          <w:rPr>
            <w:rFonts w:ascii="Times New Roman" w:hAnsi="Times New Roman"/>
          </w:rPr>
          <w:delText xml:space="preserve">these </w:delText>
        </w:r>
      </w:del>
      <w:del w:id="19" w:author="Kadakia, Nirag" w:date="2018-11-16T17:26:00Z">
        <w:r w:rsidR="00031BFE" w:rsidRPr="000F4139" w:rsidDel="006A1273">
          <w:rPr>
            <w:rFonts w:ascii="Times New Roman" w:hAnsi="Times New Roman"/>
          </w:rPr>
          <w:delText xml:space="preserve">odor </w:delText>
        </w:r>
        <w:r w:rsidRPr="000F4139" w:rsidDel="006A1273">
          <w:rPr>
            <w:rFonts w:ascii="Times New Roman" w:hAnsi="Times New Roman"/>
          </w:rPr>
          <w:delText>codes</w:delText>
        </w:r>
      </w:del>
      <w:del w:id="20" w:author="Kadakia, Nirag" w:date="2018-11-16T16:46:00Z">
        <w:r w:rsidRPr="000F4139" w:rsidDel="00D162AC">
          <w:rPr>
            <w:rFonts w:ascii="Times New Roman" w:hAnsi="Times New Roman"/>
          </w:rPr>
          <w:delText xml:space="preserve">. This implicates the importance of </w:delText>
        </w:r>
      </w:del>
      <w:ins w:id="21" w:author="Kadakia, Nirag" w:date="2018-11-16T16:46:00Z">
        <w:r w:rsidR="00D162AC">
          <w:rPr>
            <w:rFonts w:ascii="Times New Roman" w:hAnsi="Times New Roman"/>
          </w:rPr>
          <w:t xml:space="preserve">importance of </w:t>
        </w:r>
      </w:ins>
      <w:r w:rsidRPr="000F4139">
        <w:rPr>
          <w:rFonts w:ascii="Times New Roman" w:hAnsi="Times New Roman"/>
        </w:rPr>
        <w:t xml:space="preserve">regulation at the very front-end of the olfactory circuit, </w:t>
      </w:r>
      <w:r w:rsidR="00031BFE" w:rsidRPr="000F4139">
        <w:rPr>
          <w:rFonts w:ascii="Times New Roman" w:hAnsi="Times New Roman"/>
        </w:rPr>
        <w:t xml:space="preserve">well </w:t>
      </w:r>
      <w:r w:rsidRPr="000F4139">
        <w:rPr>
          <w:rFonts w:ascii="Times New Roman" w:hAnsi="Times New Roman"/>
        </w:rPr>
        <w:t xml:space="preserve">before </w:t>
      </w:r>
      <w:del w:id="22" w:author="Kadakia, Nirag" w:date="2018-11-16T17:29:00Z">
        <w:r w:rsidRPr="000F4139" w:rsidDel="00480808">
          <w:rPr>
            <w:rFonts w:ascii="Times New Roman" w:hAnsi="Times New Roman"/>
          </w:rPr>
          <w:delText xml:space="preserve">neural </w:delText>
        </w:r>
      </w:del>
      <w:r w:rsidRPr="000F4139">
        <w:rPr>
          <w:rFonts w:ascii="Times New Roman" w:hAnsi="Times New Roman"/>
        </w:rPr>
        <w:t>signals are mixed downstream.</w:t>
      </w:r>
      <w:r w:rsidR="000F4139">
        <w:rPr>
          <w:rFonts w:ascii="Times New Roman" w:hAnsi="Times New Roman"/>
        </w:rPr>
        <w:t xml:space="preserve"> </w:t>
      </w:r>
    </w:p>
    <w:p w14:paraId="1B97871B" w14:textId="5DBEA798" w:rsidR="000F4139" w:rsidRPr="00BB7FDC" w:rsidRDefault="00482B5A" w:rsidP="00FA0171">
      <w:pPr>
        <w:pStyle w:val="BodyText2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Weber-Fechner law allows sensory systems to retain sensitivity by adjusting responses to the environment. This is straightforward for a single channel system. But the </w:t>
      </w:r>
      <w:r w:rsidR="000F4139">
        <w:rPr>
          <w:rFonts w:ascii="Times New Roman" w:hAnsi="Times New Roman"/>
        </w:rPr>
        <w:t xml:space="preserve">different type of </w:t>
      </w:r>
      <w:r>
        <w:rPr>
          <w:rFonts w:ascii="Times New Roman" w:hAnsi="Times New Roman"/>
        </w:rPr>
        <w:t>olfactory receptors</w:t>
      </w:r>
      <w:r w:rsidR="000F4139">
        <w:rPr>
          <w:rFonts w:ascii="Times New Roman" w:hAnsi="Times New Roman"/>
        </w:rPr>
        <w:t xml:space="preserve"> (Or)</w:t>
      </w:r>
      <w:r>
        <w:rPr>
          <w:rFonts w:ascii="Times New Roman" w:hAnsi="Times New Roman"/>
        </w:rPr>
        <w:t xml:space="preserve"> in </w:t>
      </w:r>
      <w:r>
        <w:rPr>
          <w:rFonts w:ascii="Times New Roman" w:hAnsi="Times New Roman"/>
          <w:i/>
        </w:rPr>
        <w:t xml:space="preserve">Drosophila </w:t>
      </w:r>
      <w:r>
        <w:rPr>
          <w:rFonts w:ascii="Times New Roman" w:hAnsi="Times New Roman"/>
        </w:rPr>
        <w:t>respond to many of the same compounds with different affinities, so adjusting all ORN responses for optimal sensitivity may require a precise balancing act. Our work shows that such fine-tuning is not necessary – a single adaptive mechanism, insensitive to particular odor identity</w:t>
      </w:r>
      <w:r w:rsidR="000F4139">
        <w:rPr>
          <w:rFonts w:ascii="Times New Roman" w:hAnsi="Times New Roman"/>
        </w:rPr>
        <w:t xml:space="preserve"> because it depends on the activity of the </w:t>
      </w:r>
      <w:del w:id="23" w:author="Kadakia, Nirag" w:date="2018-11-16T17:30:00Z">
        <w:r w:rsidR="000F4139" w:rsidDel="002A50C9">
          <w:rPr>
            <w:rFonts w:ascii="Times New Roman" w:hAnsi="Times New Roman"/>
          </w:rPr>
          <w:delText xml:space="preserve">Or-Orco </w:delText>
        </w:r>
      </w:del>
      <w:ins w:id="24" w:author="Kadakia, Nirag" w:date="2018-11-16T17:30:00Z">
        <w:r w:rsidR="002A50C9">
          <w:rPr>
            <w:rFonts w:ascii="Times New Roman" w:hAnsi="Times New Roman"/>
          </w:rPr>
          <w:t xml:space="preserve">Or ion </w:t>
        </w:r>
      </w:ins>
      <w:r w:rsidR="000F4139">
        <w:rPr>
          <w:rFonts w:ascii="Times New Roman" w:hAnsi="Times New Roman"/>
        </w:rPr>
        <w:t>channel rather than the identity of the Or</w:t>
      </w:r>
      <w:r w:rsidR="00FB2658">
        <w:rPr>
          <w:rFonts w:ascii="Times New Roman" w:hAnsi="Times New Roman"/>
        </w:rPr>
        <w:t xml:space="preserve"> (Nagel &amp; Wilson Nat Neuro </w:t>
      </w:r>
      <w:ins w:id="25" w:author="Kadakia, Nirag" w:date="2018-11-16T17:32:00Z">
        <w:r w:rsidR="00701739">
          <w:rPr>
            <w:rFonts w:ascii="Times New Roman" w:hAnsi="Times New Roman"/>
          </w:rPr>
          <w:t>14</w:t>
        </w:r>
      </w:ins>
      <w:ins w:id="26" w:author="Kadakia, Nirag" w:date="2018-11-16T17:33:00Z">
        <w:r w:rsidR="008024A1">
          <w:rPr>
            <w:rFonts w:ascii="Times New Roman" w:hAnsi="Times New Roman"/>
          </w:rPr>
          <w:t>(2)</w:t>
        </w:r>
      </w:ins>
      <w:ins w:id="27" w:author="Kadakia, Nirag" w:date="2018-11-16T17:32:00Z">
        <w:r w:rsidR="00701739">
          <w:rPr>
            <w:rFonts w:ascii="Times New Roman" w:hAnsi="Times New Roman"/>
          </w:rPr>
          <w:t xml:space="preserve">, </w:t>
        </w:r>
      </w:ins>
      <w:ins w:id="28" w:author="Kadakia, Nirag" w:date="2018-11-16T17:33:00Z">
        <w:r w:rsidR="00701739">
          <w:rPr>
            <w:rFonts w:ascii="Times New Roman" w:hAnsi="Times New Roman"/>
          </w:rPr>
          <w:t xml:space="preserve">208, </w:t>
        </w:r>
      </w:ins>
      <w:r w:rsidR="00FB2658">
        <w:rPr>
          <w:rFonts w:ascii="Times New Roman" w:hAnsi="Times New Roman"/>
        </w:rPr>
        <w:t>2011)</w:t>
      </w:r>
      <w:r w:rsidR="000F4139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is highly adept at maintaining </w:t>
      </w:r>
      <w:ins w:id="29" w:author="Kadakia, Nirag" w:date="2018-11-16T17:31:00Z">
        <w:r w:rsidR="00FB154A">
          <w:rPr>
            <w:rFonts w:ascii="Times New Roman" w:hAnsi="Times New Roman"/>
          </w:rPr>
          <w:t xml:space="preserve">odor </w:t>
        </w:r>
      </w:ins>
      <w:r>
        <w:rPr>
          <w:rFonts w:ascii="Times New Roman" w:hAnsi="Times New Roman"/>
        </w:rPr>
        <w:t xml:space="preserve">coding fidelity. </w:t>
      </w:r>
    </w:p>
    <w:p w14:paraId="1DCF0C2B" w14:textId="2987FE36" w:rsidR="00E839F9" w:rsidDel="007F55D8" w:rsidRDefault="00F13E99" w:rsidP="002C6886">
      <w:pPr>
        <w:pStyle w:val="BodyText2"/>
        <w:numPr>
          <w:ilvl w:val="0"/>
          <w:numId w:val="9"/>
        </w:numPr>
        <w:spacing w:line="240" w:lineRule="auto"/>
        <w:jc w:val="both"/>
        <w:rPr>
          <w:del w:id="30" w:author="Kadakia, Nirag" w:date="2018-11-16T17:23:00Z"/>
          <w:rFonts w:ascii="Times New Roman" w:hAnsi="Times New Roman"/>
        </w:rPr>
        <w:pPrChange w:id="31" w:author="Kadakia, Nirag" w:date="2018-11-16T17:23:00Z">
          <w:pPr>
            <w:pStyle w:val="BodyText2"/>
            <w:spacing w:line="240" w:lineRule="auto"/>
            <w:jc w:val="both"/>
          </w:pPr>
        </w:pPrChange>
      </w:pPr>
      <w:r>
        <w:rPr>
          <w:rFonts w:ascii="Times New Roman" w:hAnsi="Times New Roman"/>
        </w:rPr>
        <w:t>Our r</w:t>
      </w:r>
      <w:r w:rsidR="00482B5A">
        <w:rPr>
          <w:rFonts w:ascii="Times New Roman" w:hAnsi="Times New Roman"/>
        </w:rPr>
        <w:t xml:space="preserve">esults </w:t>
      </w:r>
      <w:r w:rsidR="00974566">
        <w:rPr>
          <w:rFonts w:ascii="Times New Roman" w:hAnsi="Times New Roman"/>
        </w:rPr>
        <w:t xml:space="preserve">hold for </w:t>
      </w:r>
      <w:r w:rsidR="00482B5A">
        <w:rPr>
          <w:rFonts w:ascii="Times New Roman" w:hAnsi="Times New Roman"/>
        </w:rPr>
        <w:t>various decoding schemes, whether they reconstruct exact odor signal</w:t>
      </w:r>
      <w:r>
        <w:rPr>
          <w:rFonts w:ascii="Times New Roman" w:hAnsi="Times New Roman"/>
        </w:rPr>
        <w:t>s</w:t>
      </w:r>
      <w:r w:rsidR="00482B5A">
        <w:rPr>
          <w:rFonts w:ascii="Times New Roman" w:hAnsi="Times New Roman"/>
        </w:rPr>
        <w:t xml:space="preserve"> or </w:t>
      </w:r>
      <w:ins w:id="32" w:author="Kadakia, Nirag" w:date="2018-11-16T17:31:00Z">
        <w:r w:rsidR="00DD45C8">
          <w:rPr>
            <w:rFonts w:ascii="Times New Roman" w:hAnsi="Times New Roman"/>
          </w:rPr>
          <w:t xml:space="preserve">learn </w:t>
        </w:r>
      </w:ins>
      <w:r w:rsidR="00482B5A">
        <w:rPr>
          <w:rFonts w:ascii="Times New Roman" w:hAnsi="Times New Roman"/>
        </w:rPr>
        <w:t>associat</w:t>
      </w:r>
      <w:ins w:id="33" w:author="Kadakia, Nirag" w:date="2018-11-16T17:31:00Z">
        <w:r w:rsidR="00DD45C8">
          <w:rPr>
            <w:rFonts w:ascii="Times New Roman" w:hAnsi="Times New Roman"/>
          </w:rPr>
          <w:t>ion</w:t>
        </w:r>
      </w:ins>
      <w:ins w:id="34" w:author="Kadakia, Nirag" w:date="2018-11-16T17:35:00Z">
        <w:r w:rsidR="00164200">
          <w:rPr>
            <w:rFonts w:ascii="Times New Roman" w:hAnsi="Times New Roman"/>
          </w:rPr>
          <w:t>s</w:t>
        </w:r>
      </w:ins>
      <w:bookmarkStart w:id="35" w:name="_GoBack"/>
      <w:bookmarkEnd w:id="35"/>
      <w:ins w:id="36" w:author="Kadakia, Nirag" w:date="2018-11-16T17:31:00Z">
        <w:r w:rsidR="00DD45C8">
          <w:rPr>
            <w:rFonts w:ascii="Times New Roman" w:hAnsi="Times New Roman"/>
          </w:rPr>
          <w:t xml:space="preserve"> </w:t>
        </w:r>
      </w:ins>
      <w:ins w:id="37" w:author="Kadakia, Nirag" w:date="2018-11-16T17:34:00Z">
        <w:r w:rsidR="00767903">
          <w:rPr>
            <w:rFonts w:ascii="Times New Roman" w:hAnsi="Times New Roman"/>
          </w:rPr>
          <w:t>a</w:t>
        </w:r>
      </w:ins>
      <w:ins w:id="38" w:author="Kadakia, Nirag" w:date="2018-11-16T17:35:00Z">
        <w:r w:rsidR="00767903">
          <w:rPr>
            <w:rFonts w:ascii="Times New Roman" w:hAnsi="Times New Roman"/>
          </w:rPr>
          <w:t xml:space="preserve">mong </w:t>
        </w:r>
      </w:ins>
      <w:del w:id="39" w:author="Kadakia, Nirag" w:date="2018-11-16T17:31:00Z">
        <w:r w:rsidR="00482B5A" w:rsidDel="00DD45C8">
          <w:rPr>
            <w:rFonts w:ascii="Times New Roman" w:hAnsi="Times New Roman"/>
          </w:rPr>
          <w:delText>e odors</w:delText>
        </w:r>
      </w:del>
      <w:ins w:id="40" w:author="Kadakia, Nirag" w:date="2018-11-16T17:31:00Z">
        <w:r w:rsidR="00DD45C8">
          <w:rPr>
            <w:rFonts w:ascii="Times New Roman" w:hAnsi="Times New Roman"/>
          </w:rPr>
          <w:t>odors</w:t>
        </w:r>
      </w:ins>
      <w:del w:id="41" w:author="Kadakia, Nirag" w:date="2018-11-16T17:31:00Z">
        <w:r w:rsidR="00482B5A" w:rsidDel="00DD45C8">
          <w:rPr>
            <w:rFonts w:ascii="Times New Roman" w:hAnsi="Times New Roman"/>
          </w:rPr>
          <w:delText xml:space="preserve"> via a learning process</w:delText>
        </w:r>
      </w:del>
      <w:r w:rsidR="00482B5A">
        <w:rPr>
          <w:rFonts w:ascii="Times New Roman" w:hAnsi="Times New Roman"/>
        </w:rPr>
        <w:t>.</w:t>
      </w:r>
      <w:r w:rsidR="005B577C">
        <w:rPr>
          <w:rFonts w:ascii="Times New Roman" w:hAnsi="Times New Roman"/>
        </w:rPr>
        <w:t xml:space="preserve"> We also find that </w:t>
      </w:r>
      <w:del w:id="42" w:author="Kadakia, Nirag" w:date="2018-11-16T17:32:00Z">
        <w:r w:rsidR="005B577C" w:rsidDel="003D3002">
          <w:rPr>
            <w:rFonts w:ascii="Times New Roman" w:hAnsi="Times New Roman"/>
          </w:rPr>
          <w:delText xml:space="preserve">Weber-Fechner </w:delText>
        </w:r>
      </w:del>
      <w:r w:rsidR="005B577C">
        <w:rPr>
          <w:rFonts w:ascii="Times New Roman" w:hAnsi="Times New Roman"/>
        </w:rPr>
        <w:t xml:space="preserve">front-end </w:t>
      </w:r>
      <w:ins w:id="43" w:author="Kadakia, Nirag" w:date="2018-11-16T17:32:00Z">
        <w:r w:rsidR="003D3002">
          <w:rPr>
            <w:rFonts w:ascii="Times New Roman" w:hAnsi="Times New Roman"/>
          </w:rPr>
          <w:t xml:space="preserve">Weber-Fechner </w:t>
        </w:r>
      </w:ins>
      <w:r w:rsidR="005B577C">
        <w:rPr>
          <w:rFonts w:ascii="Times New Roman" w:hAnsi="Times New Roman"/>
        </w:rPr>
        <w:t xml:space="preserve">adaptation </w:t>
      </w:r>
      <w:del w:id="44" w:author="Kadakia, Nirag" w:date="2018-11-16T17:32:00Z">
        <w:r w:rsidR="00482B5A" w:rsidDel="001F60F9">
          <w:rPr>
            <w:rFonts w:ascii="Times New Roman" w:hAnsi="Times New Roman"/>
          </w:rPr>
          <w:delText xml:space="preserve">has benefits </w:delText>
        </w:r>
      </w:del>
      <w:ins w:id="45" w:author="Kadakia, Nirag" w:date="2018-11-16T17:32:00Z">
        <w:r w:rsidR="00FE291E">
          <w:rPr>
            <w:rFonts w:ascii="Times New Roman" w:hAnsi="Times New Roman"/>
          </w:rPr>
          <w:t xml:space="preserve">has benefits for </w:t>
        </w:r>
      </w:ins>
      <w:del w:id="46" w:author="Kadakia, Nirag" w:date="2018-11-16T17:32:00Z">
        <w:r w:rsidR="00482B5A" w:rsidDel="001F60F9">
          <w:rPr>
            <w:rFonts w:ascii="Times New Roman" w:hAnsi="Times New Roman"/>
          </w:rPr>
          <w:delText xml:space="preserve">for </w:delText>
        </w:r>
      </w:del>
      <w:r w:rsidR="00482B5A">
        <w:rPr>
          <w:rFonts w:ascii="Times New Roman" w:hAnsi="Times New Roman"/>
        </w:rPr>
        <w:t>primacy coding</w:t>
      </w:r>
      <w:r w:rsidR="005B577C">
        <w:rPr>
          <w:rFonts w:ascii="Times New Roman" w:hAnsi="Times New Roman"/>
        </w:rPr>
        <w:t xml:space="preserve"> (Wilson et al. </w:t>
      </w:r>
      <w:r w:rsidR="005B577C" w:rsidRPr="005B577C">
        <w:rPr>
          <w:rFonts w:ascii="Times New Roman" w:hAnsi="Times New Roman"/>
        </w:rPr>
        <w:t>Nat</w:t>
      </w:r>
      <w:del w:id="47" w:author="Kadakia, Nirag" w:date="2018-11-16T17:33:00Z">
        <w:r w:rsidR="005B577C" w:rsidRPr="005B577C" w:rsidDel="00B939B0">
          <w:rPr>
            <w:rFonts w:ascii="Times New Roman" w:hAnsi="Times New Roman"/>
          </w:rPr>
          <w:delText>ure</w:delText>
        </w:r>
      </w:del>
      <w:r w:rsidR="005B577C" w:rsidRPr="005B577C">
        <w:rPr>
          <w:rFonts w:ascii="Times New Roman" w:hAnsi="Times New Roman"/>
        </w:rPr>
        <w:t xml:space="preserve"> Comm</w:t>
      </w:r>
      <w:r w:rsidR="005B577C">
        <w:rPr>
          <w:rFonts w:ascii="Times New Roman" w:hAnsi="Times New Roman"/>
        </w:rPr>
        <w:t>.</w:t>
      </w:r>
      <w:r w:rsidR="005B577C" w:rsidRPr="005B577C">
        <w:rPr>
          <w:rFonts w:ascii="Times New Roman" w:hAnsi="Times New Roman"/>
        </w:rPr>
        <w:t xml:space="preserve"> 8, 1477</w:t>
      </w:r>
      <w:r w:rsidR="005B577C">
        <w:rPr>
          <w:rFonts w:ascii="Times New Roman" w:hAnsi="Times New Roman"/>
        </w:rPr>
        <w:t xml:space="preserve">, </w:t>
      </w:r>
      <w:r w:rsidR="005B577C" w:rsidRPr="005B577C">
        <w:rPr>
          <w:rFonts w:ascii="Times New Roman" w:hAnsi="Times New Roman"/>
        </w:rPr>
        <w:t>2017)</w:t>
      </w:r>
      <w:r w:rsidR="005B577C">
        <w:rPr>
          <w:rFonts w:ascii="Times New Roman" w:hAnsi="Times New Roman"/>
        </w:rPr>
        <w:t>.</w:t>
      </w:r>
      <w:r w:rsidR="00482B5A">
        <w:rPr>
          <w:rFonts w:ascii="Times New Roman" w:hAnsi="Times New Roman"/>
        </w:rPr>
        <w:t xml:space="preserve"> </w:t>
      </w:r>
    </w:p>
    <w:p w14:paraId="0CA95FEA" w14:textId="49F4E0B0" w:rsidR="005B577C" w:rsidRPr="00480808" w:rsidRDefault="005B577C" w:rsidP="00480808">
      <w:pPr>
        <w:pStyle w:val="BodyText2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rPrChange w:id="48" w:author="Kadakia, Nirag" w:date="2018-11-16T17:29:00Z">
            <w:rPr>
              <w:rFonts w:ascii="Times New Roman" w:hAnsi="Times New Roman"/>
            </w:rPr>
          </w:rPrChange>
        </w:rPr>
        <w:pPrChange w:id="49" w:author="Kadakia, Nirag" w:date="2018-11-16T17:29:00Z">
          <w:pPr>
            <w:pStyle w:val="BodyText2"/>
            <w:spacing w:line="240" w:lineRule="auto"/>
            <w:jc w:val="both"/>
          </w:pPr>
        </w:pPrChange>
      </w:pPr>
    </w:p>
    <w:p w14:paraId="751FC6BD" w14:textId="77777777" w:rsidR="00786E9D" w:rsidRDefault="00786E9D" w:rsidP="005B577C">
      <w:pPr>
        <w:rPr>
          <w:ins w:id="50" w:author="Kadakia, Nirag" w:date="2018-11-16T17:29:00Z"/>
          <w:rFonts w:ascii="Times New Roman" w:hAnsi="Times New Roman"/>
        </w:rPr>
      </w:pPr>
    </w:p>
    <w:p w14:paraId="06BA179A" w14:textId="1EAC0754" w:rsidR="00B96439" w:rsidRPr="00E133D9" w:rsidRDefault="008438BE" w:rsidP="005B577C">
      <w:pPr>
        <w:rPr>
          <w:rFonts w:ascii="Times New Roman" w:hAnsi="Times New Roman"/>
          <w:lang w:val="en-GB"/>
        </w:rPr>
      </w:pPr>
      <w:r w:rsidRPr="00FA0171">
        <w:rPr>
          <w:rFonts w:ascii="Times New Roman" w:hAnsi="Times New Roman"/>
        </w:rPr>
        <w:t xml:space="preserve">As </w:t>
      </w:r>
      <w:del w:id="51" w:author="Kadakia, Nirag" w:date="2018-11-16T17:23:00Z">
        <w:r w:rsidRPr="00FA0171" w:rsidDel="002C6886">
          <w:rPr>
            <w:rFonts w:ascii="Times New Roman" w:hAnsi="Times New Roman"/>
          </w:rPr>
          <w:delText xml:space="preserve">possible </w:delText>
        </w:r>
      </w:del>
      <w:ins w:id="52" w:author="Kadakia, Nirag" w:date="2018-11-16T17:23:00Z">
        <w:r w:rsidR="002C6886">
          <w:rPr>
            <w:rFonts w:ascii="Times New Roman" w:hAnsi="Times New Roman"/>
          </w:rPr>
          <w:t xml:space="preserve">potential </w:t>
        </w:r>
      </w:ins>
      <w:r w:rsidRPr="00FA0171">
        <w:rPr>
          <w:rFonts w:ascii="Times New Roman" w:hAnsi="Times New Roman"/>
        </w:rPr>
        <w:t>reviewers you may want to consider</w:t>
      </w:r>
      <w:r w:rsidR="00752410" w:rsidRPr="008438BE">
        <w:rPr>
          <w:rFonts w:ascii="Times New Roman" w:hAnsi="Times New Roman"/>
          <w:lang w:val="en-GB"/>
        </w:rPr>
        <w:t>: Larry</w:t>
      </w:r>
      <w:r w:rsidR="00752410" w:rsidRPr="00E133D9">
        <w:rPr>
          <w:rFonts w:ascii="Times New Roman" w:hAnsi="Times New Roman"/>
          <w:lang w:val="en-GB"/>
        </w:rPr>
        <w:t xml:space="preserve"> Abbott (Columbia University; </w:t>
      </w:r>
      <w:r w:rsidR="00824756" w:rsidRPr="00E5014F">
        <w:rPr>
          <w:rStyle w:val="Hyperlink"/>
          <w:rFonts w:ascii="Times New Roman" w:hAnsi="Times New Roman"/>
          <w:lang w:val="en-GB"/>
        </w:rPr>
        <w:fldChar w:fldCharType="begin"/>
      </w:r>
      <w:r w:rsidR="00824756" w:rsidRPr="00E133D9">
        <w:rPr>
          <w:rStyle w:val="Hyperlink"/>
          <w:rFonts w:ascii="Times New Roman" w:hAnsi="Times New Roman"/>
          <w:lang w:val="en-GB"/>
        </w:rPr>
        <w:instrText xml:space="preserve"> HYPERLINK "mailto:lfabbott@columbia.edu" </w:instrText>
      </w:r>
      <w:r w:rsidR="00824756" w:rsidRPr="00E5014F">
        <w:rPr>
          <w:rStyle w:val="Hyperlink"/>
          <w:rFonts w:ascii="Times New Roman" w:hAnsi="Times New Roman"/>
          <w:lang w:val="en-GB"/>
        </w:rPr>
        <w:fldChar w:fldCharType="separate"/>
      </w:r>
      <w:r w:rsidR="00752410" w:rsidRPr="00E133D9">
        <w:rPr>
          <w:rStyle w:val="Hyperlink"/>
          <w:rFonts w:ascii="Times New Roman" w:hAnsi="Times New Roman"/>
          <w:lang w:val="en-GB"/>
        </w:rPr>
        <w:t>lfabbott@columbia.edu</w:t>
      </w:r>
      <w:r w:rsidR="00824756" w:rsidRPr="00E5014F">
        <w:rPr>
          <w:rStyle w:val="Hyperlink"/>
          <w:rFonts w:ascii="Times New Roman" w:hAnsi="Times New Roman"/>
          <w:lang w:val="en-GB"/>
        </w:rPr>
        <w:fldChar w:fldCharType="end"/>
      </w:r>
      <w:r w:rsidR="00752410" w:rsidRPr="00E133D9">
        <w:rPr>
          <w:rFonts w:ascii="Times New Roman" w:hAnsi="Times New Roman"/>
          <w:lang w:val="en-GB"/>
        </w:rPr>
        <w:t xml:space="preserve">), </w:t>
      </w:r>
      <w:r w:rsidR="005B577C" w:rsidRPr="005B577C">
        <w:rPr>
          <w:rFonts w:ascii="Times New Roman" w:hAnsi="Times New Roman"/>
          <w:lang w:val="en-GB"/>
        </w:rPr>
        <w:t>Venkatesh</w:t>
      </w:r>
      <w:r w:rsidR="005B577C">
        <w:rPr>
          <w:rFonts w:ascii="Times New Roman" w:hAnsi="Times New Roman"/>
          <w:lang w:val="en-GB"/>
        </w:rPr>
        <w:t xml:space="preserve"> Murthy (MCB Harvard; </w:t>
      </w:r>
      <w:r w:rsidR="005B577C">
        <w:rPr>
          <w:rFonts w:ascii="Times New Roman" w:hAnsi="Times New Roman"/>
          <w:lang w:val="en-GB"/>
        </w:rPr>
        <w:fldChar w:fldCharType="begin"/>
      </w:r>
      <w:r w:rsidR="005B577C">
        <w:rPr>
          <w:rFonts w:ascii="Times New Roman" w:hAnsi="Times New Roman"/>
          <w:lang w:val="en-GB"/>
        </w:rPr>
        <w:instrText xml:space="preserve"> HYPERLINK "mailto:</w:instrText>
      </w:r>
      <w:r w:rsidR="005B577C" w:rsidRPr="005B577C">
        <w:rPr>
          <w:rFonts w:ascii="Times New Roman" w:hAnsi="Times New Roman"/>
          <w:lang w:val="en-GB"/>
        </w:rPr>
        <w:instrText>vnmurthy@fas.harvard.edu</w:instrText>
      </w:r>
      <w:r w:rsidR="005B577C">
        <w:rPr>
          <w:rFonts w:ascii="Times New Roman" w:hAnsi="Times New Roman"/>
          <w:lang w:val="en-GB"/>
        </w:rPr>
        <w:instrText xml:space="preserve">" </w:instrText>
      </w:r>
      <w:r w:rsidR="005B577C">
        <w:rPr>
          <w:rFonts w:ascii="Times New Roman" w:hAnsi="Times New Roman"/>
          <w:lang w:val="en-GB"/>
        </w:rPr>
        <w:fldChar w:fldCharType="separate"/>
      </w:r>
      <w:r w:rsidR="005B577C" w:rsidRPr="00E66D59">
        <w:rPr>
          <w:rStyle w:val="Hyperlink"/>
          <w:rFonts w:ascii="Times New Roman" w:hAnsi="Times New Roman"/>
          <w:lang w:val="en-GB"/>
        </w:rPr>
        <w:t>vnmurthy@fas.harvard.edu</w:t>
      </w:r>
      <w:r w:rsidR="005B577C">
        <w:rPr>
          <w:rFonts w:ascii="Times New Roman" w:hAnsi="Times New Roman"/>
          <w:lang w:val="en-GB"/>
        </w:rPr>
        <w:fldChar w:fldCharType="end"/>
      </w:r>
      <w:r w:rsidR="005B577C">
        <w:rPr>
          <w:rFonts w:ascii="Times New Roman" w:hAnsi="Times New Roman"/>
          <w:lang w:val="en-GB"/>
        </w:rPr>
        <w:t xml:space="preserve">), </w:t>
      </w:r>
      <w:del w:id="53" w:author="Kadakia, Nirag" w:date="2018-11-16T17:21:00Z">
        <w:r w:rsidR="006B21C7" w:rsidRPr="00E133D9" w:rsidDel="00465AB6">
          <w:rPr>
            <w:rFonts w:ascii="Times New Roman" w:hAnsi="Times New Roman"/>
            <w:lang w:val="en-GB"/>
          </w:rPr>
          <w:delText xml:space="preserve">and </w:delText>
        </w:r>
      </w:del>
      <w:r w:rsidR="006B21C7" w:rsidRPr="00E5014F">
        <w:rPr>
          <w:rFonts w:ascii="Times New Roman" w:hAnsi="Times New Roman"/>
          <w:lang w:val="en-GB"/>
        </w:rPr>
        <w:t xml:space="preserve">Rachel I. Wilson (Harvard Medical School; </w:t>
      </w:r>
      <w:r w:rsidR="00824756" w:rsidRPr="00E5014F">
        <w:rPr>
          <w:rStyle w:val="Hyperlink"/>
          <w:rFonts w:ascii="Times New Roman" w:hAnsi="Times New Roman"/>
          <w:lang w:val="en-GB"/>
        </w:rPr>
        <w:fldChar w:fldCharType="begin"/>
      </w:r>
      <w:r w:rsidR="00824756" w:rsidRPr="00E5014F">
        <w:rPr>
          <w:rStyle w:val="Hyperlink"/>
          <w:rFonts w:ascii="Times New Roman" w:hAnsi="Times New Roman"/>
          <w:lang w:val="en-GB"/>
        </w:rPr>
        <w:instrText xml:space="preserve"> HYPERLINK "mailto:rachel_wilson@hms.harvard.edu" </w:instrText>
      </w:r>
      <w:r w:rsidR="00824756" w:rsidRPr="00E5014F">
        <w:rPr>
          <w:rStyle w:val="Hyperlink"/>
          <w:rFonts w:ascii="Times New Roman" w:hAnsi="Times New Roman"/>
          <w:lang w:val="en-GB"/>
        </w:rPr>
        <w:fldChar w:fldCharType="separate"/>
      </w:r>
      <w:r w:rsidR="006B21C7" w:rsidRPr="00E5014F">
        <w:rPr>
          <w:rStyle w:val="Hyperlink"/>
          <w:rFonts w:ascii="Times New Roman" w:hAnsi="Times New Roman"/>
          <w:lang w:val="en-GB"/>
        </w:rPr>
        <w:t>rachel_wilson@hms.harvard.edu</w:t>
      </w:r>
      <w:r w:rsidR="00824756" w:rsidRPr="00E5014F">
        <w:rPr>
          <w:rStyle w:val="Hyperlink"/>
          <w:rFonts w:ascii="Times New Roman" w:hAnsi="Times New Roman"/>
          <w:lang w:val="en-GB"/>
        </w:rPr>
        <w:fldChar w:fldCharType="end"/>
      </w:r>
      <w:r w:rsidR="006B21C7" w:rsidRPr="00E5014F">
        <w:rPr>
          <w:rFonts w:ascii="Times New Roman" w:hAnsi="Times New Roman"/>
          <w:lang w:val="en-GB"/>
        </w:rPr>
        <w:t>)</w:t>
      </w:r>
      <w:ins w:id="54" w:author="Kadakia, Nirag" w:date="2018-11-16T17:21:00Z">
        <w:r w:rsidR="00465AB6">
          <w:rPr>
            <w:rFonts w:ascii="Times New Roman" w:hAnsi="Times New Roman"/>
            <w:lang w:val="en-GB"/>
          </w:rPr>
          <w:t xml:space="preserve">, and Elissa Hallem </w:t>
        </w:r>
      </w:ins>
      <w:ins w:id="55" w:author="Kadakia, Nirag" w:date="2018-11-16T17:22:00Z">
        <w:r w:rsidR="00465AB6">
          <w:rPr>
            <w:rFonts w:ascii="Times New Roman" w:hAnsi="Times New Roman"/>
            <w:lang w:val="en-GB"/>
          </w:rPr>
          <w:t>(UCLA; ehallem@ucla.edu)</w:t>
        </w:r>
      </w:ins>
      <w:r w:rsidR="006B21C7" w:rsidRPr="00E5014F">
        <w:rPr>
          <w:rFonts w:ascii="Times New Roman" w:hAnsi="Times New Roman"/>
          <w:lang w:val="en-GB"/>
        </w:rPr>
        <w:t xml:space="preserve">. </w:t>
      </w:r>
      <w:r w:rsidR="00996E09" w:rsidRPr="00E133D9">
        <w:rPr>
          <w:rFonts w:ascii="Times New Roman" w:hAnsi="Times New Roman"/>
        </w:rPr>
        <w:t xml:space="preserve">Because of </w:t>
      </w:r>
      <w:r>
        <w:rPr>
          <w:rFonts w:ascii="Times New Roman" w:hAnsi="Times New Roman"/>
        </w:rPr>
        <w:t xml:space="preserve">potential </w:t>
      </w:r>
      <w:r w:rsidR="00996E09" w:rsidRPr="00E133D9">
        <w:rPr>
          <w:rFonts w:ascii="Times New Roman" w:hAnsi="Times New Roman"/>
        </w:rPr>
        <w:t>conflicts of interests we</w:t>
      </w:r>
      <w:r w:rsidR="00B96439" w:rsidRPr="00E133D9">
        <w:rPr>
          <w:rFonts w:ascii="Times New Roman" w:hAnsi="Times New Roman"/>
        </w:rPr>
        <w:t xml:space="preserve"> request that it not be reviewe</w:t>
      </w:r>
      <w:r w:rsidR="00A05FF3" w:rsidRPr="00E133D9">
        <w:rPr>
          <w:rFonts w:ascii="Times New Roman" w:hAnsi="Times New Roman"/>
        </w:rPr>
        <w:t xml:space="preserve">d by </w:t>
      </w:r>
      <w:r w:rsidR="0089101D" w:rsidRPr="00E133D9">
        <w:rPr>
          <w:rFonts w:ascii="Times New Roman" w:hAnsi="Times New Roman"/>
        </w:rPr>
        <w:t>A</w:t>
      </w:r>
      <w:r w:rsidR="00947087" w:rsidRPr="00E133D9">
        <w:rPr>
          <w:rFonts w:ascii="Times New Roman" w:hAnsi="Times New Roman"/>
        </w:rPr>
        <w:t>.</w:t>
      </w:r>
      <w:r w:rsidR="0089101D" w:rsidRPr="00E133D9">
        <w:rPr>
          <w:rFonts w:ascii="Times New Roman" w:hAnsi="Times New Roman"/>
        </w:rPr>
        <w:t xml:space="preserve"> Lazar,</w:t>
      </w:r>
      <w:r w:rsidR="00FB265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DG Luo, </w:t>
      </w:r>
      <w:r w:rsidR="00FB2658">
        <w:rPr>
          <w:rFonts w:ascii="Times New Roman" w:hAnsi="Times New Roman"/>
        </w:rPr>
        <w:t>M. Stopfer</w:t>
      </w:r>
      <w:r>
        <w:rPr>
          <w:rFonts w:ascii="Times New Roman" w:hAnsi="Times New Roman"/>
        </w:rPr>
        <w:t xml:space="preserve"> or Y. Tu</w:t>
      </w:r>
      <w:r w:rsidR="00F13E99">
        <w:rPr>
          <w:rFonts w:ascii="Times New Roman" w:hAnsi="Times New Roman"/>
        </w:rPr>
        <w:t>.</w:t>
      </w:r>
      <w:r w:rsidR="00B96439" w:rsidRPr="00E133D9">
        <w:rPr>
          <w:rFonts w:ascii="Times New Roman" w:hAnsi="Times New Roman"/>
        </w:rPr>
        <w:t xml:space="preserve"> </w:t>
      </w:r>
    </w:p>
    <w:p w14:paraId="2C28183B" w14:textId="77777777" w:rsidR="000468EF" w:rsidRPr="00E133D9" w:rsidRDefault="000468EF" w:rsidP="00166FC9">
      <w:pPr>
        <w:jc w:val="both"/>
        <w:rPr>
          <w:rFonts w:ascii="Times New Roman" w:hAnsi="Times New Roman"/>
        </w:rPr>
      </w:pPr>
    </w:p>
    <w:p w14:paraId="19366C7F" w14:textId="53A3D26B" w:rsidR="00B96439" w:rsidDel="00B125AF" w:rsidRDefault="00B96439" w:rsidP="00B125AF">
      <w:pPr>
        <w:jc w:val="both"/>
        <w:rPr>
          <w:del w:id="56" w:author="Kadakia, Nirag" w:date="2018-11-16T17:29:00Z"/>
          <w:rFonts w:ascii="Times New Roman" w:hAnsi="Times New Roman"/>
        </w:rPr>
        <w:pPrChange w:id="57" w:author="Kadakia, Nirag" w:date="2018-11-16T17:29:00Z">
          <w:pPr/>
        </w:pPrChange>
      </w:pPr>
      <w:r w:rsidRPr="00E133D9">
        <w:rPr>
          <w:rFonts w:ascii="Times New Roman" w:hAnsi="Times New Roman"/>
        </w:rPr>
        <w:t>Thank</w:t>
      </w:r>
      <w:ins w:id="58" w:author="Kadakia, Nirag" w:date="2018-11-16T17:23:00Z">
        <w:r w:rsidR="0005549C">
          <w:rPr>
            <w:rFonts w:ascii="Times New Roman" w:hAnsi="Times New Roman"/>
          </w:rPr>
          <w:t xml:space="preserve"> you </w:t>
        </w:r>
      </w:ins>
      <w:del w:id="59" w:author="Kadakia, Nirag" w:date="2018-11-16T17:23:00Z">
        <w:r w:rsidRPr="00E133D9" w:rsidDel="0005549C">
          <w:rPr>
            <w:rFonts w:ascii="Times New Roman" w:hAnsi="Times New Roman"/>
          </w:rPr>
          <w:delText xml:space="preserve">s very much for </w:delText>
        </w:r>
      </w:del>
      <w:ins w:id="60" w:author="Kadakia, Nirag" w:date="2018-11-16T17:23:00Z">
        <w:r w:rsidR="0005549C">
          <w:rPr>
            <w:rFonts w:ascii="Times New Roman" w:hAnsi="Times New Roman"/>
          </w:rPr>
          <w:t xml:space="preserve">kindly </w:t>
        </w:r>
      </w:ins>
      <w:ins w:id="61" w:author="Kadakia, Nirag" w:date="2018-11-16T17:24:00Z">
        <w:r w:rsidR="00B8670A">
          <w:rPr>
            <w:rFonts w:ascii="Times New Roman" w:hAnsi="Times New Roman"/>
          </w:rPr>
          <w:t xml:space="preserve">for </w:t>
        </w:r>
      </w:ins>
      <w:r w:rsidRPr="00E133D9">
        <w:rPr>
          <w:rFonts w:ascii="Times New Roman" w:hAnsi="Times New Roman"/>
        </w:rPr>
        <w:t>your consideration.</w:t>
      </w:r>
    </w:p>
    <w:p w14:paraId="4ECC2C8F" w14:textId="77777777" w:rsidR="00B125AF" w:rsidRPr="00E133D9" w:rsidRDefault="00B125AF" w:rsidP="00166FC9">
      <w:pPr>
        <w:jc w:val="both"/>
        <w:rPr>
          <w:ins w:id="62" w:author="Kadakia, Nirag" w:date="2018-11-16T17:29:00Z"/>
          <w:rFonts w:ascii="Times New Roman" w:hAnsi="Times New Roman"/>
        </w:rPr>
      </w:pPr>
    </w:p>
    <w:p w14:paraId="57ED0E8A" w14:textId="77777777" w:rsidR="00B96439" w:rsidRPr="00E133D9" w:rsidRDefault="00B96439" w:rsidP="00B125AF">
      <w:pPr>
        <w:jc w:val="both"/>
        <w:rPr>
          <w:rFonts w:ascii="Times New Roman" w:hAnsi="Times New Roman"/>
        </w:rPr>
        <w:pPrChange w:id="63" w:author="Kadakia, Nirag" w:date="2018-11-16T17:29:00Z">
          <w:pPr/>
        </w:pPrChange>
      </w:pPr>
    </w:p>
    <w:p w14:paraId="3C53AC22" w14:textId="77777777" w:rsidR="00996E09" w:rsidRPr="00E133D9" w:rsidRDefault="00B96439">
      <w:pPr>
        <w:rPr>
          <w:rFonts w:ascii="Times New Roman" w:hAnsi="Times New Roman"/>
        </w:rPr>
      </w:pPr>
      <w:r w:rsidRPr="00E133D9">
        <w:rPr>
          <w:rFonts w:ascii="Times New Roman" w:hAnsi="Times New Roman"/>
        </w:rPr>
        <w:t>Sincerely yours</w:t>
      </w:r>
      <w:r w:rsidR="00996E09" w:rsidRPr="00E133D9">
        <w:rPr>
          <w:rFonts w:ascii="Times New Roman" w:hAnsi="Times New Roman"/>
        </w:rPr>
        <w:t>,</w:t>
      </w:r>
    </w:p>
    <w:p w14:paraId="26CC0FF0" w14:textId="6095EF94" w:rsidR="00996E09" w:rsidRPr="00E133D9" w:rsidDel="00482118" w:rsidRDefault="00D82372">
      <w:pPr>
        <w:rPr>
          <w:del w:id="64" w:author="Kadakia, Nirag" w:date="2018-11-16T17:22:00Z"/>
          <w:rFonts w:ascii="Times New Roman" w:hAnsi="Times New Roman"/>
        </w:rPr>
      </w:pPr>
      <w:r w:rsidRPr="00E5014F">
        <w:rPr>
          <w:rFonts w:ascii="Times New Roman" w:hAnsi="Times New Roman"/>
          <w:noProof/>
          <w:sz w:val="16"/>
          <w:szCs w:val="16"/>
        </w:rPr>
        <w:drawing>
          <wp:inline distT="0" distB="0" distL="0" distR="0" wp14:anchorId="4BE2BC39" wp14:editId="7A637E12">
            <wp:extent cx="982980" cy="405650"/>
            <wp:effectExtent l="0" t="0" r="0" b="1270"/>
            <wp:docPr id="1" name="Picture 1" descr="Thierry 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erry _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412" cy="41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77C">
        <w:rPr>
          <w:rFonts w:ascii="Times New Roman" w:hAnsi="Times New Roman"/>
        </w:rPr>
        <w:br/>
      </w:r>
      <w:r w:rsidR="00996E09" w:rsidRPr="00E133D9">
        <w:rPr>
          <w:rFonts w:ascii="Times New Roman" w:hAnsi="Times New Roman"/>
        </w:rPr>
        <w:t>Thierry Emonet</w:t>
      </w:r>
    </w:p>
    <w:p w14:paraId="5C1B3B6D" w14:textId="77777777" w:rsidR="00482118" w:rsidRDefault="00482118">
      <w:pPr>
        <w:rPr>
          <w:ins w:id="65" w:author="Kadakia, Nirag" w:date="2018-11-16T17:22:00Z"/>
          <w:rFonts w:ascii="Times New Roman" w:hAnsi="Times New Roman"/>
        </w:rPr>
      </w:pPr>
    </w:p>
    <w:p w14:paraId="315603F6" w14:textId="056057F6" w:rsidR="006B21C7" w:rsidRPr="00E133D9" w:rsidRDefault="00FB265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Associate </w:t>
      </w:r>
      <w:r w:rsidR="007834BA" w:rsidRPr="00E133D9">
        <w:rPr>
          <w:rFonts w:ascii="Times New Roman" w:hAnsi="Times New Roman"/>
        </w:rPr>
        <w:t>Professor</w:t>
      </w:r>
      <w:r>
        <w:rPr>
          <w:rFonts w:ascii="Times New Roman" w:hAnsi="Times New Roman"/>
        </w:rPr>
        <w:t xml:space="preserve"> of Molecular, Cellular and Developmental Biology &amp; Physics</w:t>
      </w:r>
    </w:p>
    <w:sectPr w:rsidR="006B21C7" w:rsidRPr="00E133D9" w:rsidSect="00206390">
      <w:pgSz w:w="12240" w:h="15840"/>
      <w:pgMar w:top="720" w:right="1008" w:bottom="1008" w:left="1008" w:header="720" w:footer="720" w:gutter="0"/>
      <w:cols w:space="720"/>
      <w:docGrid w:linePitch="326"/>
      <w:sectPrChange w:id="66" w:author="Kadakia, Nirag" w:date="2018-11-16T17:29:00Z">
        <w:sectPr w:rsidR="006B21C7" w:rsidRPr="00E133D9" w:rsidSect="00206390">
          <w:pgMar w:top="1008" w:right="1080" w:bottom="1008" w:left="1080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1E3E62" w14:textId="77777777" w:rsidR="00E4500C" w:rsidRDefault="00E4500C" w:rsidP="009C3CC0">
      <w:r>
        <w:separator/>
      </w:r>
    </w:p>
  </w:endnote>
  <w:endnote w:type="continuationSeparator" w:id="0">
    <w:p w14:paraId="4FFB3A1E" w14:textId="77777777" w:rsidR="00E4500C" w:rsidRDefault="00E4500C" w:rsidP="009C3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E64899" w14:textId="77777777" w:rsidR="00E4500C" w:rsidRDefault="00E4500C" w:rsidP="009C3CC0">
      <w:r>
        <w:separator/>
      </w:r>
    </w:p>
  </w:footnote>
  <w:footnote w:type="continuationSeparator" w:id="0">
    <w:p w14:paraId="6663D905" w14:textId="77777777" w:rsidR="00E4500C" w:rsidRDefault="00E4500C" w:rsidP="009C3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3FEC"/>
    <w:multiLevelType w:val="hybridMultilevel"/>
    <w:tmpl w:val="E2CA0972"/>
    <w:lvl w:ilvl="0" w:tplc="9B14D50C">
      <w:start w:val="1"/>
      <w:numFmt w:val="decimal"/>
      <w:lvlText w:val="%1."/>
      <w:lvlJc w:val="left"/>
      <w:pPr>
        <w:ind w:left="720" w:hanging="360"/>
      </w:pPr>
      <w:rPr>
        <w:rFonts w:ascii="Times New Roman" w:eastAsia="PMingLiU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B0CD9"/>
    <w:multiLevelType w:val="hybridMultilevel"/>
    <w:tmpl w:val="9CF4D134"/>
    <w:lvl w:ilvl="0" w:tplc="5E60F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92482"/>
    <w:multiLevelType w:val="hybridMultilevel"/>
    <w:tmpl w:val="A63829B2"/>
    <w:lvl w:ilvl="0" w:tplc="55E22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AF5CDA"/>
    <w:multiLevelType w:val="hybridMultilevel"/>
    <w:tmpl w:val="BBDEB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E414DC"/>
    <w:multiLevelType w:val="hybridMultilevel"/>
    <w:tmpl w:val="E6025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4380F"/>
    <w:multiLevelType w:val="hybridMultilevel"/>
    <w:tmpl w:val="D2D28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111B6"/>
    <w:multiLevelType w:val="hybridMultilevel"/>
    <w:tmpl w:val="BEE84914"/>
    <w:lvl w:ilvl="0" w:tplc="518002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085EEE"/>
    <w:multiLevelType w:val="hybridMultilevel"/>
    <w:tmpl w:val="142C1FE0"/>
    <w:lvl w:ilvl="0" w:tplc="272C2F98">
      <w:start w:val="1"/>
      <w:numFmt w:val="decimal"/>
      <w:lvlText w:val="%1."/>
      <w:lvlJc w:val="left"/>
      <w:pPr>
        <w:ind w:left="360" w:hanging="360"/>
      </w:pPr>
      <w:rPr>
        <w:rFonts w:ascii="Times New Roman" w:eastAsia="PMingLiU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B4449A"/>
    <w:multiLevelType w:val="hybridMultilevel"/>
    <w:tmpl w:val="FEB4C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dakia, Nirag">
    <w15:presenceInfo w15:providerId="None" w15:userId="Kadakia, Nira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05"/>
    <w:rsid w:val="00002F19"/>
    <w:rsid w:val="0001333F"/>
    <w:rsid w:val="00031BFE"/>
    <w:rsid w:val="0004317E"/>
    <w:rsid w:val="000468EF"/>
    <w:rsid w:val="0005013E"/>
    <w:rsid w:val="0005549C"/>
    <w:rsid w:val="00067A46"/>
    <w:rsid w:val="00074435"/>
    <w:rsid w:val="000861A0"/>
    <w:rsid w:val="00087BA7"/>
    <w:rsid w:val="000B6A6A"/>
    <w:rsid w:val="000B7008"/>
    <w:rsid w:val="000B76DC"/>
    <w:rsid w:val="000C28A3"/>
    <w:rsid w:val="000E6935"/>
    <w:rsid w:val="000F2ACB"/>
    <w:rsid w:val="000F4139"/>
    <w:rsid w:val="00100366"/>
    <w:rsid w:val="001019ED"/>
    <w:rsid w:val="00105259"/>
    <w:rsid w:val="001225E5"/>
    <w:rsid w:val="00133E7C"/>
    <w:rsid w:val="00143A6F"/>
    <w:rsid w:val="00164200"/>
    <w:rsid w:val="00166FC9"/>
    <w:rsid w:val="001673C6"/>
    <w:rsid w:val="00171DAB"/>
    <w:rsid w:val="00184C44"/>
    <w:rsid w:val="00186321"/>
    <w:rsid w:val="00187159"/>
    <w:rsid w:val="001A2E14"/>
    <w:rsid w:val="001C14AA"/>
    <w:rsid w:val="001C2C33"/>
    <w:rsid w:val="001D1708"/>
    <w:rsid w:val="001D343F"/>
    <w:rsid w:val="001D7DF5"/>
    <w:rsid w:val="001E21DD"/>
    <w:rsid w:val="001F27D5"/>
    <w:rsid w:val="001F60F9"/>
    <w:rsid w:val="00206390"/>
    <w:rsid w:val="00224BC3"/>
    <w:rsid w:val="00226CDC"/>
    <w:rsid w:val="0023320C"/>
    <w:rsid w:val="00233DAA"/>
    <w:rsid w:val="002515FC"/>
    <w:rsid w:val="00272BD6"/>
    <w:rsid w:val="00274FAB"/>
    <w:rsid w:val="00283511"/>
    <w:rsid w:val="00297B76"/>
    <w:rsid w:val="002A13AA"/>
    <w:rsid w:val="002A2F01"/>
    <w:rsid w:val="002A50C9"/>
    <w:rsid w:val="002B3BFE"/>
    <w:rsid w:val="002B6835"/>
    <w:rsid w:val="002C311A"/>
    <w:rsid w:val="002C6886"/>
    <w:rsid w:val="002D7CAC"/>
    <w:rsid w:val="002E5020"/>
    <w:rsid w:val="002E719A"/>
    <w:rsid w:val="002F3146"/>
    <w:rsid w:val="002F394D"/>
    <w:rsid w:val="002F4616"/>
    <w:rsid w:val="002F5364"/>
    <w:rsid w:val="00306A1F"/>
    <w:rsid w:val="00307633"/>
    <w:rsid w:val="00310F7D"/>
    <w:rsid w:val="00311F40"/>
    <w:rsid w:val="003258D2"/>
    <w:rsid w:val="00335BE1"/>
    <w:rsid w:val="00370364"/>
    <w:rsid w:val="00377DAE"/>
    <w:rsid w:val="00384268"/>
    <w:rsid w:val="00390B73"/>
    <w:rsid w:val="00390BBB"/>
    <w:rsid w:val="003C1D7C"/>
    <w:rsid w:val="003D3002"/>
    <w:rsid w:val="003D31B7"/>
    <w:rsid w:val="003E0B27"/>
    <w:rsid w:val="003E3D2B"/>
    <w:rsid w:val="003E4AB5"/>
    <w:rsid w:val="003E5880"/>
    <w:rsid w:val="003F0FF6"/>
    <w:rsid w:val="00401B55"/>
    <w:rsid w:val="00401D41"/>
    <w:rsid w:val="00417C92"/>
    <w:rsid w:val="00431462"/>
    <w:rsid w:val="004375AB"/>
    <w:rsid w:val="00460E6A"/>
    <w:rsid w:val="00465AB6"/>
    <w:rsid w:val="0047610C"/>
    <w:rsid w:val="00480808"/>
    <w:rsid w:val="00482118"/>
    <w:rsid w:val="00482B5A"/>
    <w:rsid w:val="00491956"/>
    <w:rsid w:val="004A375C"/>
    <w:rsid w:val="004B4AF3"/>
    <w:rsid w:val="004C2768"/>
    <w:rsid w:val="004E556D"/>
    <w:rsid w:val="004E66CE"/>
    <w:rsid w:val="004F0F4B"/>
    <w:rsid w:val="00502B45"/>
    <w:rsid w:val="00506C7E"/>
    <w:rsid w:val="0051430B"/>
    <w:rsid w:val="00533B6B"/>
    <w:rsid w:val="00542B39"/>
    <w:rsid w:val="005632C9"/>
    <w:rsid w:val="00564CC8"/>
    <w:rsid w:val="00567D8C"/>
    <w:rsid w:val="005703B6"/>
    <w:rsid w:val="00585CA5"/>
    <w:rsid w:val="0059373F"/>
    <w:rsid w:val="005A3E73"/>
    <w:rsid w:val="005B577C"/>
    <w:rsid w:val="005B737C"/>
    <w:rsid w:val="005D43D6"/>
    <w:rsid w:val="005D5AEB"/>
    <w:rsid w:val="005E7E37"/>
    <w:rsid w:val="005F6DC5"/>
    <w:rsid w:val="00614C9E"/>
    <w:rsid w:val="0062583A"/>
    <w:rsid w:val="006410F0"/>
    <w:rsid w:val="00651DFB"/>
    <w:rsid w:val="00656F9D"/>
    <w:rsid w:val="00662DDC"/>
    <w:rsid w:val="00670B18"/>
    <w:rsid w:val="006760B2"/>
    <w:rsid w:val="006A1273"/>
    <w:rsid w:val="006B21C7"/>
    <w:rsid w:val="006C0617"/>
    <w:rsid w:val="006C7A95"/>
    <w:rsid w:val="006D4FCD"/>
    <w:rsid w:val="006D7D80"/>
    <w:rsid w:val="006F4B82"/>
    <w:rsid w:val="006F60FD"/>
    <w:rsid w:val="00701739"/>
    <w:rsid w:val="00705F85"/>
    <w:rsid w:val="007074F4"/>
    <w:rsid w:val="0071375D"/>
    <w:rsid w:val="007226F9"/>
    <w:rsid w:val="00722F7E"/>
    <w:rsid w:val="00733518"/>
    <w:rsid w:val="007407DE"/>
    <w:rsid w:val="00745FED"/>
    <w:rsid w:val="007519B8"/>
    <w:rsid w:val="00752410"/>
    <w:rsid w:val="00753A3D"/>
    <w:rsid w:val="00754FEB"/>
    <w:rsid w:val="00767903"/>
    <w:rsid w:val="007834BA"/>
    <w:rsid w:val="00786E9D"/>
    <w:rsid w:val="007A3477"/>
    <w:rsid w:val="007A46FD"/>
    <w:rsid w:val="007A5F40"/>
    <w:rsid w:val="007B1D43"/>
    <w:rsid w:val="007B46BB"/>
    <w:rsid w:val="007B5CDD"/>
    <w:rsid w:val="007D3E2F"/>
    <w:rsid w:val="007D4EA6"/>
    <w:rsid w:val="007F5454"/>
    <w:rsid w:val="007F55D8"/>
    <w:rsid w:val="007F59AD"/>
    <w:rsid w:val="007F67D2"/>
    <w:rsid w:val="00800B5C"/>
    <w:rsid w:val="008024A1"/>
    <w:rsid w:val="00814C1F"/>
    <w:rsid w:val="00824756"/>
    <w:rsid w:val="00837932"/>
    <w:rsid w:val="008438BE"/>
    <w:rsid w:val="00863D03"/>
    <w:rsid w:val="00870BA7"/>
    <w:rsid w:val="00870DA3"/>
    <w:rsid w:val="008727D6"/>
    <w:rsid w:val="00875DE7"/>
    <w:rsid w:val="008811E7"/>
    <w:rsid w:val="0089101D"/>
    <w:rsid w:val="008D40AA"/>
    <w:rsid w:val="008E7D75"/>
    <w:rsid w:val="00911172"/>
    <w:rsid w:val="00916556"/>
    <w:rsid w:val="0092352F"/>
    <w:rsid w:val="0092660C"/>
    <w:rsid w:val="00947087"/>
    <w:rsid w:val="009536D6"/>
    <w:rsid w:val="00974566"/>
    <w:rsid w:val="00983190"/>
    <w:rsid w:val="00985A29"/>
    <w:rsid w:val="00996E09"/>
    <w:rsid w:val="009A3D59"/>
    <w:rsid w:val="009A5847"/>
    <w:rsid w:val="009A67F4"/>
    <w:rsid w:val="009B3BB4"/>
    <w:rsid w:val="009B6324"/>
    <w:rsid w:val="009C3CC0"/>
    <w:rsid w:val="009D16A2"/>
    <w:rsid w:val="009D3E9D"/>
    <w:rsid w:val="009D76A8"/>
    <w:rsid w:val="009F609C"/>
    <w:rsid w:val="00A05FF3"/>
    <w:rsid w:val="00A145F3"/>
    <w:rsid w:val="00A3362D"/>
    <w:rsid w:val="00A34216"/>
    <w:rsid w:val="00A55AE5"/>
    <w:rsid w:val="00A55E07"/>
    <w:rsid w:val="00A6547C"/>
    <w:rsid w:val="00A72F43"/>
    <w:rsid w:val="00A80D31"/>
    <w:rsid w:val="00A91046"/>
    <w:rsid w:val="00A94706"/>
    <w:rsid w:val="00AA3D81"/>
    <w:rsid w:val="00AA6930"/>
    <w:rsid w:val="00AB4BBB"/>
    <w:rsid w:val="00AD700B"/>
    <w:rsid w:val="00AF0C04"/>
    <w:rsid w:val="00AF1219"/>
    <w:rsid w:val="00AF1DA2"/>
    <w:rsid w:val="00B125AF"/>
    <w:rsid w:val="00B236F8"/>
    <w:rsid w:val="00B334A5"/>
    <w:rsid w:val="00B37AB7"/>
    <w:rsid w:val="00B41E0C"/>
    <w:rsid w:val="00B465E3"/>
    <w:rsid w:val="00B54AF0"/>
    <w:rsid w:val="00B553C5"/>
    <w:rsid w:val="00B5726A"/>
    <w:rsid w:val="00B7576D"/>
    <w:rsid w:val="00B7637F"/>
    <w:rsid w:val="00B8670A"/>
    <w:rsid w:val="00B93279"/>
    <w:rsid w:val="00B939B0"/>
    <w:rsid w:val="00B96375"/>
    <w:rsid w:val="00B96439"/>
    <w:rsid w:val="00B96ACB"/>
    <w:rsid w:val="00B96E05"/>
    <w:rsid w:val="00BA078B"/>
    <w:rsid w:val="00BA5A8B"/>
    <w:rsid w:val="00BB7FDC"/>
    <w:rsid w:val="00BC33E5"/>
    <w:rsid w:val="00BD4975"/>
    <w:rsid w:val="00BE0CAB"/>
    <w:rsid w:val="00BE3A38"/>
    <w:rsid w:val="00BE694A"/>
    <w:rsid w:val="00BF550B"/>
    <w:rsid w:val="00C018A8"/>
    <w:rsid w:val="00C021B5"/>
    <w:rsid w:val="00C355A7"/>
    <w:rsid w:val="00C37EC8"/>
    <w:rsid w:val="00C469EF"/>
    <w:rsid w:val="00C52011"/>
    <w:rsid w:val="00C53DE3"/>
    <w:rsid w:val="00C56B63"/>
    <w:rsid w:val="00C72209"/>
    <w:rsid w:val="00C750CD"/>
    <w:rsid w:val="00C81327"/>
    <w:rsid w:val="00C84825"/>
    <w:rsid w:val="00C946C7"/>
    <w:rsid w:val="00CB779E"/>
    <w:rsid w:val="00CC0D3F"/>
    <w:rsid w:val="00CC4547"/>
    <w:rsid w:val="00CD0287"/>
    <w:rsid w:val="00CE2552"/>
    <w:rsid w:val="00CE39F8"/>
    <w:rsid w:val="00CF2795"/>
    <w:rsid w:val="00D0244B"/>
    <w:rsid w:val="00D14227"/>
    <w:rsid w:val="00D162AC"/>
    <w:rsid w:val="00D526F7"/>
    <w:rsid w:val="00D55A67"/>
    <w:rsid w:val="00D6549B"/>
    <w:rsid w:val="00D65664"/>
    <w:rsid w:val="00D82372"/>
    <w:rsid w:val="00D8471A"/>
    <w:rsid w:val="00D85F63"/>
    <w:rsid w:val="00D90172"/>
    <w:rsid w:val="00DA6577"/>
    <w:rsid w:val="00DA6CCF"/>
    <w:rsid w:val="00DA7D87"/>
    <w:rsid w:val="00DC3ACB"/>
    <w:rsid w:val="00DC4A26"/>
    <w:rsid w:val="00DD126C"/>
    <w:rsid w:val="00DD45C8"/>
    <w:rsid w:val="00DD542E"/>
    <w:rsid w:val="00DF12DB"/>
    <w:rsid w:val="00E0484A"/>
    <w:rsid w:val="00E068CE"/>
    <w:rsid w:val="00E120A5"/>
    <w:rsid w:val="00E133D9"/>
    <w:rsid w:val="00E35DB1"/>
    <w:rsid w:val="00E4191C"/>
    <w:rsid w:val="00E4500C"/>
    <w:rsid w:val="00E45FE1"/>
    <w:rsid w:val="00E5014F"/>
    <w:rsid w:val="00E50B2D"/>
    <w:rsid w:val="00E60606"/>
    <w:rsid w:val="00E6289A"/>
    <w:rsid w:val="00E8135B"/>
    <w:rsid w:val="00E839F9"/>
    <w:rsid w:val="00E96889"/>
    <w:rsid w:val="00E97A50"/>
    <w:rsid w:val="00EB3CFA"/>
    <w:rsid w:val="00ED3BBD"/>
    <w:rsid w:val="00ED541E"/>
    <w:rsid w:val="00EE0EB6"/>
    <w:rsid w:val="00F13E99"/>
    <w:rsid w:val="00F15C0F"/>
    <w:rsid w:val="00F26882"/>
    <w:rsid w:val="00F45583"/>
    <w:rsid w:val="00F72C76"/>
    <w:rsid w:val="00F743B3"/>
    <w:rsid w:val="00F9315F"/>
    <w:rsid w:val="00F9691E"/>
    <w:rsid w:val="00FA0171"/>
    <w:rsid w:val="00FA3298"/>
    <w:rsid w:val="00FA3C5D"/>
    <w:rsid w:val="00FB14FF"/>
    <w:rsid w:val="00FB154A"/>
    <w:rsid w:val="00FB2658"/>
    <w:rsid w:val="00FB4169"/>
    <w:rsid w:val="00FD1C28"/>
    <w:rsid w:val="00FD65A1"/>
    <w:rsid w:val="00FE2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F7AF08C"/>
  <w15:docId w15:val="{E63B6992-3654-4EC1-9FBD-C5A0DA93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PMingLiU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BB4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9B3BB4"/>
    <w:pPr>
      <w:keepNext/>
      <w:tabs>
        <w:tab w:val="left" w:pos="3780"/>
        <w:tab w:val="left" w:pos="7020"/>
      </w:tabs>
      <w:ind w:right="-990"/>
      <w:outlineLvl w:val="0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9B3BB4"/>
    <w:pPr>
      <w:framePr w:w="7920" w:h="1980" w:hRule="exact" w:hSpace="180" w:wrap="auto" w:hAnchor="page" w:xAlign="center" w:yAlign="bottom"/>
      <w:ind w:left="2880"/>
    </w:pPr>
  </w:style>
  <w:style w:type="paragraph" w:styleId="BodyText">
    <w:name w:val="Body Text"/>
    <w:basedOn w:val="Normal"/>
    <w:rsid w:val="009B3BB4"/>
    <w:rPr>
      <w:rFonts w:ascii="Times" w:hAnsi="Times"/>
    </w:rPr>
  </w:style>
  <w:style w:type="paragraph" w:styleId="BodyText2">
    <w:name w:val="Body Text 2"/>
    <w:basedOn w:val="Normal"/>
    <w:link w:val="BodyText2Char"/>
    <w:uiPriority w:val="99"/>
    <w:unhideWhenUsed/>
    <w:rsid w:val="002019F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019FB"/>
    <w:rPr>
      <w:rFonts w:ascii="Arial" w:hAnsi="Arial"/>
      <w:sz w:val="24"/>
    </w:rPr>
  </w:style>
  <w:style w:type="character" w:styleId="PageNumber">
    <w:name w:val="page number"/>
    <w:basedOn w:val="DefaultParagraphFont"/>
    <w:rsid w:val="00D07B63"/>
  </w:style>
  <w:style w:type="paragraph" w:styleId="BalloonText">
    <w:name w:val="Balloon Text"/>
    <w:basedOn w:val="Normal"/>
    <w:link w:val="BalloonTextChar"/>
    <w:uiPriority w:val="99"/>
    <w:semiHidden/>
    <w:unhideWhenUsed/>
    <w:rsid w:val="009266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60C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2D7C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7CAC"/>
    <w:rPr>
      <w:rFonts w:ascii="Times New Roman" w:eastAsia="SimSun" w:hAnsi="Times New Roman"/>
      <w:sz w:val="20"/>
      <w:lang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2D7CAC"/>
    <w:rPr>
      <w:rFonts w:ascii="Times New Roman" w:eastAsia="SimSun" w:hAnsi="Times New Roman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3C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CC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9C3C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CC0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752410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BBB"/>
    <w:rPr>
      <w:rFonts w:ascii="Arial" w:eastAsia="PMingLiU" w:hAnsi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BBB"/>
    <w:rPr>
      <w:rFonts w:ascii="Arial" w:eastAsia="SimSun" w:hAnsi="Arial"/>
      <w:b/>
      <w:bCs/>
      <w:lang w:eastAsia="zh-CN"/>
    </w:rPr>
  </w:style>
  <w:style w:type="paragraph" w:styleId="ListParagraph">
    <w:name w:val="List Paragraph"/>
    <w:basedOn w:val="Normal"/>
    <w:uiPriority w:val="34"/>
    <w:qFormat/>
    <w:rsid w:val="005632C9"/>
    <w:pPr>
      <w:ind w:left="720"/>
      <w:contextualSpacing/>
    </w:pPr>
  </w:style>
  <w:style w:type="paragraph" w:customStyle="1" w:styleId="Default">
    <w:name w:val="Default"/>
    <w:rsid w:val="00F72C76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B5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Yale University</vt:lpstr>
    </vt:vector>
  </TitlesOfParts>
  <Company>Yale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Yale University</dc:title>
  <dc:creator>Aileen Donelly</dc:creator>
  <cp:lastModifiedBy>Kadakia, Nirag</cp:lastModifiedBy>
  <cp:revision>101</cp:revision>
  <cp:lastPrinted>2018-11-16T21:46:00Z</cp:lastPrinted>
  <dcterms:created xsi:type="dcterms:W3CDTF">2018-11-08T18:29:00Z</dcterms:created>
  <dcterms:modified xsi:type="dcterms:W3CDTF">2018-11-16T22:35:00Z</dcterms:modified>
</cp:coreProperties>
</file>