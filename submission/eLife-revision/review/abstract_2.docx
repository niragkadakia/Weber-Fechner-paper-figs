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A1D5B5" w14:textId="45A0D52D" w:rsidR="006C77E6" w:rsidRDefault="00D36A20" w:rsidP="00FD32CE">
      <w:pPr>
        <w:rPr>
          <w:ins w:id="0" w:author="Thierry Emonet" w:date="2019-05-07T15:04:00Z"/>
        </w:rPr>
      </w:pPr>
      <w:r>
        <w:t>In a previous paper (</w:t>
      </w:r>
      <w:proofErr w:type="spellStart"/>
      <w:r>
        <w:t>Gorur</w:t>
      </w:r>
      <w:proofErr w:type="spellEnd"/>
      <w:r>
        <w:t xml:space="preserve">-Shandilya et al 2017), we showed that </w:t>
      </w:r>
      <w:del w:id="1" w:author="Thierry Emonet" w:date="2019-05-07T13:41:00Z">
        <w:r w:rsidDel="00735672">
          <w:delText xml:space="preserve">at short time scales (~250 ms) </w:delText>
        </w:r>
      </w:del>
      <w:r>
        <w:t>\</w:t>
      </w:r>
      <w:proofErr w:type="spellStart"/>
      <w:r>
        <w:t>textit</w:t>
      </w:r>
      <w:proofErr w:type="spellEnd"/>
      <w:r>
        <w:t xml:space="preserve">{Drosophila} olfactory receptor neurons (ORNs) </w:t>
      </w:r>
      <w:ins w:id="2" w:author="Thierry Emonet" w:date="2019-05-07T14:48:00Z">
        <w:r w:rsidR="00ED4C7F">
          <w:t xml:space="preserve">that express the co-receptor </w:t>
        </w:r>
        <w:proofErr w:type="spellStart"/>
        <w:r w:rsidR="00ED4C7F">
          <w:t>Orco</w:t>
        </w:r>
        <w:proofErr w:type="spellEnd"/>
        <w:r w:rsidR="00ED4C7F">
          <w:t xml:space="preserve"> </w:t>
        </w:r>
      </w:ins>
      <w:del w:id="3" w:author="Kadakia, Nirag" w:date="2019-05-07T14:35:00Z">
        <w:r w:rsidDel="00E27C6C">
          <w:delText xml:space="preserve">adapt </w:delText>
        </w:r>
      </w:del>
      <w:ins w:id="4" w:author="Kadakia, Nirag" w:date="2019-05-07T14:35:00Z">
        <w:r w:rsidR="00E27C6C">
          <w:t xml:space="preserve">scale </w:t>
        </w:r>
      </w:ins>
      <w:r>
        <w:t xml:space="preserve">their gain </w:t>
      </w:r>
      <w:ins w:id="5" w:author="Kadakia, Nirag" w:date="2019-05-07T14:35:00Z">
        <w:r w:rsidR="00E27C6C">
          <w:t xml:space="preserve">inversely with mean odor intensity, </w:t>
        </w:r>
      </w:ins>
      <w:r>
        <w:t>according to</w:t>
      </w:r>
      <w:del w:id="6" w:author="Thierry Emonet" w:date="2019-05-07T14:45:00Z">
        <w:r w:rsidDel="00ED4C7F">
          <w:delText xml:space="preserve"> the</w:delText>
        </w:r>
      </w:del>
      <w:r>
        <w:t xml:space="preserve"> Weber-Fechner</w:t>
      </w:r>
      <w:ins w:id="7" w:author="Thierry Emonet" w:date="2019-05-07T14:45:00Z">
        <w:r w:rsidR="00ED4C7F">
          <w:t>’s</w:t>
        </w:r>
      </w:ins>
      <w:r>
        <w:t xml:space="preserve"> law</w:t>
      </w:r>
      <w:del w:id="8" w:author="Kadakia, Nirag" w:date="2019-05-07T14:36:00Z">
        <w:r w:rsidDel="00E27C6C">
          <w:delText xml:space="preserve"> of psychophysics</w:delText>
        </w:r>
      </w:del>
      <w:r>
        <w:t>. Here we investigate the implications of this front-end mechanism for odor coding capacity in natural environments, where the intensity and timescales of odor signals can span several orders of magnitude, and odors can mix together. We find that ORN adaptation promotes the reconstruction of odor identity from dynamic odor signals, even in the presence of confounding background odors and rapid intensity fluctuations. These enhancements are further aided by known downstream transformations in the antennal lobe an</w:t>
      </w:r>
      <w:bookmarkStart w:id="9" w:name="_GoBack"/>
      <w:bookmarkEnd w:id="9"/>
      <w:r>
        <w:t xml:space="preserve">d mushroom body. </w:t>
      </w:r>
      <w:ins w:id="10" w:author="Thierry Emonet" w:date="2019-05-07T15:04:00Z">
        <w:r w:rsidR="006C77E6">
          <w:t>Our results, which are applicable to various odor classification and reconstruction schemes, stem from the fact that ORN adaptation is not intrinsic to the identity of the receptor involved.</w:t>
        </w:r>
        <w:r w:rsidR="006C77E6" w:rsidRPr="006C77E6">
          <w:t xml:space="preserve"> </w:t>
        </w:r>
      </w:ins>
      <w:ins w:id="11" w:author="Thierry Emonet" w:date="2019-05-07T15:05:00Z">
        <w:r w:rsidR="00FD32CE">
          <w:t>Instead</w:t>
        </w:r>
      </w:ins>
      <w:ins w:id="12" w:author="Kadakia, Nirag" w:date="2019-05-07T15:09:00Z">
        <w:r w:rsidR="00024228">
          <w:t>,</w:t>
        </w:r>
      </w:ins>
      <w:ins w:id="13" w:author="Thierry Emonet" w:date="2019-05-07T15:05:00Z">
        <w:r w:rsidR="00FD32CE">
          <w:t xml:space="preserve"> a feedback mechanism</w:t>
        </w:r>
      </w:ins>
      <w:ins w:id="14" w:author="Kadakia, Nirag" w:date="2019-05-07T15:09:00Z">
        <w:r w:rsidR="00024228">
          <w:t xml:space="preserve"> </w:t>
        </w:r>
      </w:ins>
      <w:ins w:id="15" w:author="Thierry Emonet" w:date="2019-05-07T15:05:00Z">
        <w:del w:id="16" w:author="Kadakia, Nirag" w:date="2019-05-07T15:09:00Z">
          <w:r w:rsidR="00FD32CE" w:rsidDel="00024228">
            <w:delText xml:space="preserve">, likely involving the universal co-receptor Orco, </w:delText>
          </w:r>
        </w:del>
        <w:r w:rsidR="00FD32CE">
          <w:t>adjusts receptor sensitivity based on the activity of the olfactory receptor</w:t>
        </w:r>
      </w:ins>
      <w:ins w:id="17" w:author="Thierry Emonet" w:date="2019-05-07T15:06:00Z">
        <w:r w:rsidR="00FD32CE">
          <w:t xml:space="preserve"> </w:t>
        </w:r>
        <w:proofErr w:type="spellStart"/>
        <w:r w:rsidR="00FD32CE">
          <w:t>Orco</w:t>
        </w:r>
      </w:ins>
      <w:proofErr w:type="spellEnd"/>
      <w:ins w:id="18" w:author="Thierry Emonet" w:date="2019-05-07T15:05:00Z">
        <w:r w:rsidR="00FD32CE">
          <w:t xml:space="preserve"> complex, in accordance with the Weber-Fechner law. </w:t>
        </w:r>
      </w:ins>
      <w:ins w:id="19" w:author="Thierry Emonet" w:date="2019-05-07T15:04:00Z">
        <w:r w:rsidR="006C77E6">
          <w:t xml:space="preserve">Hence, a common scaling of the gain with respect to odor intensity across </w:t>
        </w:r>
        <w:proofErr w:type="spellStart"/>
        <w:r w:rsidR="006C77E6">
          <w:t>Orco</w:t>
        </w:r>
        <w:proofErr w:type="spellEnd"/>
        <w:r w:rsidR="006C77E6">
          <w:t xml:space="preserve">-expressing ORNs may be one of the features of ORN adaptation that helps preserve </w:t>
        </w:r>
      </w:ins>
      <w:ins w:id="20" w:author="Kadakia, Nirag" w:date="2019-05-07T15:10:00Z">
        <w:r w:rsidR="00024228">
          <w:t xml:space="preserve">combinatorial coding </w:t>
        </w:r>
      </w:ins>
      <w:ins w:id="21" w:author="Thierry Emonet" w:date="2019-05-07T15:04:00Z">
        <w:del w:id="22" w:author="Kadakia, Nirag" w:date="2019-05-07T15:10:00Z">
          <w:r w:rsidR="006C77E6" w:rsidDel="00024228">
            <w:delText xml:space="preserve">representations of odor identity </w:delText>
          </w:r>
        </w:del>
      </w:ins>
      <w:ins w:id="23" w:author="Kadakia, Nirag" w:date="2019-05-07T15:10:00Z">
        <w:r w:rsidR="00024228">
          <w:t xml:space="preserve">of odors </w:t>
        </w:r>
      </w:ins>
      <w:ins w:id="24" w:author="Thierry Emonet" w:date="2019-05-07T15:04:00Z">
        <w:r w:rsidR="006C77E6">
          <w:t>in naturalistic odor landscapes.</w:t>
        </w:r>
      </w:ins>
    </w:p>
    <w:p w14:paraId="626CFFCC" w14:textId="5650EA11" w:rsidR="006C77E6" w:rsidRDefault="006C77E6" w:rsidP="00A76916">
      <w:pPr>
        <w:rPr>
          <w:ins w:id="25" w:author="Thierry Emonet" w:date="2019-05-07T15:04:00Z"/>
        </w:rPr>
      </w:pPr>
    </w:p>
    <w:p w14:paraId="6C7114CB" w14:textId="77777777" w:rsidR="006C77E6" w:rsidRDefault="006C77E6" w:rsidP="00A76916">
      <w:pPr>
        <w:rPr>
          <w:ins w:id="26" w:author="Thierry Emonet" w:date="2019-05-07T15:04:00Z"/>
        </w:rPr>
      </w:pPr>
    </w:p>
    <w:p w14:paraId="74AB79F5" w14:textId="77777777" w:rsidR="006C77E6" w:rsidRDefault="006C77E6" w:rsidP="00A76916">
      <w:pPr>
        <w:rPr>
          <w:ins w:id="27" w:author="Thierry Emonet" w:date="2019-05-07T15:04:00Z"/>
        </w:rPr>
      </w:pPr>
    </w:p>
    <w:p w14:paraId="5BA019F0" w14:textId="49379712" w:rsidR="00103194" w:rsidRDefault="00103194" w:rsidP="00A76916">
      <w:pPr>
        <w:rPr>
          <w:ins w:id="28" w:author="Kadakia, Nirag" w:date="2019-05-07T14:41:00Z"/>
        </w:rPr>
      </w:pPr>
      <w:ins w:id="29" w:author="Kadakia, Nirag" w:date="2019-05-07T14:37:00Z">
        <w:r>
          <w:t xml:space="preserve">Our results, which are applicable to various odor classification and reconstruction schemes, stem from the fact that </w:t>
        </w:r>
      </w:ins>
      <w:ins w:id="30" w:author="Thierry Emonet" w:date="2019-05-07T14:54:00Z">
        <w:r w:rsidR="00ED4C7F">
          <w:t xml:space="preserve">adaptation depends on the activity of the </w:t>
        </w:r>
      </w:ins>
      <w:proofErr w:type="spellStart"/>
      <w:ins w:id="31" w:author="Kadakia, Nirag" w:date="2019-05-07T14:40:00Z">
        <w:r>
          <w:t>the</w:t>
        </w:r>
        <w:proofErr w:type="spellEnd"/>
        <w:r>
          <w:t xml:space="preserve"> scaling of this adaptation is simila</w:t>
        </w:r>
      </w:ins>
      <w:ins w:id="32" w:author="Kadakia, Nirag" w:date="2019-05-07T14:41:00Z">
        <w:r>
          <w:t xml:space="preserve">r across all </w:t>
        </w:r>
        <w:proofErr w:type="spellStart"/>
        <w:r>
          <w:t>Orco</w:t>
        </w:r>
        <w:proofErr w:type="spellEnd"/>
        <w:r>
          <w:t>-expressing ORNs</w:t>
        </w:r>
      </w:ins>
      <w:ins w:id="33" w:author="Thierry Emonet" w:date="2019-05-07T14:49:00Z">
        <w:r w:rsidR="00ED4C7F">
          <w:t xml:space="preserve"> </w:t>
        </w:r>
      </w:ins>
      <w:ins w:id="34" w:author="Kadakia, Nirag" w:date="2019-05-07T14:41:00Z">
        <w:del w:id="35" w:author="Thierry Emonet" w:date="2019-05-07T14:49:00Z">
          <w:r w:rsidDel="00ED4C7F">
            <w:delText>.</w:delText>
          </w:r>
        </w:del>
      </w:ins>
    </w:p>
    <w:p w14:paraId="280FF131" w14:textId="77777777" w:rsidR="00103194" w:rsidRDefault="00103194" w:rsidP="00A76916">
      <w:pPr>
        <w:rPr>
          <w:ins w:id="36" w:author="Kadakia, Nirag" w:date="2019-05-07T14:36:00Z"/>
        </w:rPr>
      </w:pPr>
    </w:p>
    <w:p w14:paraId="06A4B8F3" w14:textId="77777777" w:rsidR="00A76916" w:rsidRDefault="00A76916" w:rsidP="00A76916">
      <w:pPr>
        <w:rPr>
          <w:ins w:id="37" w:author="Kadakia, Nirag" w:date="2019-05-07T14:33:00Z"/>
        </w:rPr>
      </w:pPr>
      <w:ins w:id="38" w:author="Kadakia, Nirag" w:date="2019-05-07T14:33:00Z">
        <w:r>
          <w:t>Thus, despite the broad overlap between individual ORN tuning curves, a mechanism of front-end adaptation, when endowed with Weber-Fechner scaling, may play a vital role in preserving representations of odor identity in naturalistic odor landscapes.</w:t>
        </w:r>
      </w:ins>
    </w:p>
    <w:p w14:paraId="7857F513" w14:textId="77777777" w:rsidR="00A76916" w:rsidRDefault="00A76916" w:rsidP="00D36A20">
      <w:pPr>
        <w:rPr>
          <w:ins w:id="39" w:author="Kadakia, Nirag" w:date="2019-05-07T14:33:00Z"/>
        </w:rPr>
      </w:pPr>
    </w:p>
    <w:p w14:paraId="6161DFF3" w14:textId="77777777" w:rsidR="00A76916" w:rsidRDefault="00A76916" w:rsidP="00D36A20">
      <w:pPr>
        <w:rPr>
          <w:ins w:id="40" w:author="Kadakia, Nirag" w:date="2019-05-07T14:33:00Z"/>
        </w:rPr>
      </w:pPr>
    </w:p>
    <w:p w14:paraId="38D3E455" w14:textId="77777777" w:rsidR="005424FC" w:rsidRDefault="00D36A20" w:rsidP="00D36A20">
      <w:pPr>
        <w:rPr>
          <w:ins w:id="41" w:author="Thierry Emonet" w:date="2019-05-07T14:57:00Z"/>
        </w:rPr>
      </w:pPr>
      <w:r>
        <w:t xml:space="preserve">Our results, which are applicable to various odor classification and reconstruction schemes, stem from the fact that ORN adaptation is not intrinsic to the </w:t>
      </w:r>
      <w:ins w:id="42" w:author="Thierry Emonet" w:date="2019-05-07T14:46:00Z">
        <w:r w:rsidR="00ED4C7F">
          <w:t xml:space="preserve">identity of the </w:t>
        </w:r>
      </w:ins>
      <w:r>
        <w:t xml:space="preserve">receptor involved. </w:t>
      </w:r>
      <w:ins w:id="43" w:author="Thierry Emonet" w:date="2019-05-07T14:57:00Z">
        <w:r w:rsidR="005424FC" w:rsidRPr="005424FC">
          <w:t>Instead it results from transduction downstream of olfactory ion channel activity, dynamically adjusting receptor sensitivity in accordance with the Weber-Fechner law.</w:t>
        </w:r>
      </w:ins>
    </w:p>
    <w:p w14:paraId="6B1BF2FC" w14:textId="77777777" w:rsidR="005424FC" w:rsidRDefault="005424FC" w:rsidP="00D36A20">
      <w:pPr>
        <w:rPr>
          <w:ins w:id="44" w:author="Thierry Emonet" w:date="2019-05-07T14:57:00Z"/>
        </w:rPr>
      </w:pPr>
    </w:p>
    <w:p w14:paraId="04ABBEF3" w14:textId="6F37C5E9" w:rsidR="006C77E6" w:rsidRDefault="00D36A20" w:rsidP="006C77E6">
      <w:pPr>
        <w:rPr>
          <w:ins w:id="45" w:author="Thierry Emonet" w:date="2019-05-07T15:03:00Z"/>
        </w:rPr>
      </w:pPr>
      <w:r>
        <w:t xml:space="preserve">Instead it results from </w:t>
      </w:r>
      <w:ins w:id="46" w:author="Thierry Emonet" w:date="2019-05-07T14:47:00Z">
        <w:r w:rsidR="00ED4C7F">
          <w:t xml:space="preserve">the activity of the </w:t>
        </w:r>
      </w:ins>
      <w:r>
        <w:t xml:space="preserve">olfactory ion channel activity, which dynamically adjusts receptor sensitivity in accordance with the Weber-Fechner law. </w:t>
      </w:r>
      <w:ins w:id="47" w:author="Thierry Emonet" w:date="2019-05-07T13:42:00Z">
        <w:r w:rsidR="00735672">
          <w:t xml:space="preserve">Hence, </w:t>
        </w:r>
      </w:ins>
      <w:ins w:id="48" w:author="Thierry Emonet" w:date="2019-05-07T13:43:00Z">
        <w:r w:rsidR="00735672">
          <w:t>a</w:t>
        </w:r>
      </w:ins>
      <w:ins w:id="49" w:author="Thierry Emonet" w:date="2019-05-07T13:42:00Z">
        <w:r w:rsidR="00735672">
          <w:t xml:space="preserve"> common scaling of the gain with respect to odor intensity across </w:t>
        </w:r>
        <w:proofErr w:type="spellStart"/>
        <w:r w:rsidR="00735672">
          <w:t>Orco</w:t>
        </w:r>
        <w:proofErr w:type="spellEnd"/>
        <w:r w:rsidR="00735672">
          <w:t xml:space="preserve">-expressing ORNs </w:t>
        </w:r>
      </w:ins>
      <w:ins w:id="50" w:author="Thierry Emonet" w:date="2019-05-07T15:02:00Z">
        <w:r w:rsidR="006C77E6">
          <w:t>may be</w:t>
        </w:r>
      </w:ins>
      <w:ins w:id="51" w:author="Thierry Emonet" w:date="2019-05-07T13:43:00Z">
        <w:r w:rsidR="00735672">
          <w:t xml:space="preserve"> </w:t>
        </w:r>
      </w:ins>
      <w:ins w:id="52" w:author="Thierry Emonet" w:date="2019-05-07T13:42:00Z">
        <w:r w:rsidR="00735672">
          <w:t xml:space="preserve">one of the features of ORN </w:t>
        </w:r>
        <w:del w:id="53" w:author="Kadakia, Nirag" w:date="2019-05-07T14:26:00Z">
          <w:r w:rsidR="00735672" w:rsidDel="00622A21">
            <w:delText>adaptation</w:delText>
          </w:r>
        </w:del>
      </w:ins>
      <w:ins w:id="54" w:author="Kadakia, Nirag" w:date="2019-05-07T14:27:00Z">
        <w:r w:rsidR="007C0A89">
          <w:t>adaptation</w:t>
        </w:r>
      </w:ins>
      <w:ins w:id="55" w:author="Thierry Emonet" w:date="2019-05-07T13:42:00Z">
        <w:r w:rsidR="00735672">
          <w:t xml:space="preserve"> that </w:t>
        </w:r>
      </w:ins>
      <w:ins w:id="56" w:author="Thierry Emonet" w:date="2019-05-07T13:43:00Z">
        <w:r w:rsidR="00735672">
          <w:t>help</w:t>
        </w:r>
      </w:ins>
      <w:ins w:id="57" w:author="Kadakia, Nirag" w:date="2019-05-07T14:26:00Z">
        <w:r w:rsidR="00622A21">
          <w:t>s</w:t>
        </w:r>
      </w:ins>
      <w:ins w:id="58" w:author="Thierry Emonet" w:date="2019-05-07T13:43:00Z">
        <w:r w:rsidR="00735672">
          <w:t xml:space="preserve"> </w:t>
        </w:r>
      </w:ins>
      <w:ins w:id="59" w:author="Thierry Emonet" w:date="2019-05-07T15:03:00Z">
        <w:r w:rsidR="006C77E6">
          <w:t>preserve representations of odor identity in naturalistic odor landscapes.</w:t>
        </w:r>
      </w:ins>
    </w:p>
    <w:p w14:paraId="02D94579" w14:textId="69E155F6" w:rsidR="00D36A20" w:rsidRDefault="003A7A1B" w:rsidP="00D36A20">
      <w:ins w:id="60" w:author="Kadakia, Nirag" w:date="2019-05-07T14:25:00Z">
        <w:del w:id="61" w:author="Thierry Emonet" w:date="2019-05-07T15:01:00Z">
          <w:r w:rsidDel="005424FC">
            <w:delText>.</w:delText>
          </w:r>
        </w:del>
      </w:ins>
    </w:p>
    <w:p w14:paraId="644ADE6A" w14:textId="77777777" w:rsidR="00D36A20" w:rsidRDefault="00D36A20" w:rsidP="00D36A20">
      <w:r>
        <w:t xml:space="preserve">    </w:t>
      </w:r>
    </w:p>
    <w:p w14:paraId="27436FD7" w14:textId="49B05FF9" w:rsidR="00D36A20" w:rsidRDefault="00D36A20" w:rsidP="00D36A20">
      <w:del w:id="62" w:author="Thierry Emonet" w:date="2019-05-07T15:04:00Z">
        <w:r w:rsidDel="006C77E6">
          <w:delText xml:space="preserve"> </w:delText>
        </w:r>
      </w:del>
      <w:del w:id="63" w:author="Thierry Emonet" w:date="2019-05-07T14:59:00Z">
        <w:r w:rsidDel="005424FC">
          <w:delText xml:space="preserve">   %</w:delText>
        </w:r>
      </w:del>
      <w:r>
        <w:t xml:space="preserve">Instead a feedback mechanism, likely involving the universal co-receptor </w:t>
      </w:r>
      <w:proofErr w:type="spellStart"/>
      <w:r>
        <w:t>Orco</w:t>
      </w:r>
      <w:proofErr w:type="spellEnd"/>
      <w:r>
        <w:t xml:space="preserve">, adjusts </w:t>
      </w:r>
      <w:del w:id="64" w:author="Thierry Emonet" w:date="2019-05-07T15:03:00Z">
        <w:r w:rsidDel="006C77E6">
          <w:delText xml:space="preserve">the sensitivity of olfactory receptors via their activity, adjusts </w:delText>
        </w:r>
      </w:del>
      <w:r>
        <w:t xml:space="preserve">receptor sensitivity based on the activity of the olfactory receptor complex, in accordance with the Weber-Fechner law. </w:t>
      </w:r>
    </w:p>
    <w:p w14:paraId="612641BA" w14:textId="77777777" w:rsidR="00D36A20" w:rsidRDefault="00D36A20" w:rsidP="00D36A20">
      <w:r>
        <w:t xml:space="preserve">    </w:t>
      </w:r>
    </w:p>
    <w:p w14:paraId="13B4665F" w14:textId="77777777" w:rsidR="00702461" w:rsidRDefault="00D36A20" w:rsidP="00D36A20">
      <w:r>
        <w:lastRenderedPageBreak/>
        <w:t xml:space="preserve">    %Hence, the common scaling of the gain with respect to mean odor intensity across </w:t>
      </w:r>
      <w:proofErr w:type="spellStart"/>
      <w:r>
        <w:t>Orco</w:t>
      </w:r>
      <w:proofErr w:type="spellEnd"/>
      <w:r>
        <w:t>-expressing ORNs might be one of the key features of ORN adaptation that enable the maintenance of the combinatorial coding in flying insects.</w:t>
      </w:r>
    </w:p>
    <w:sectPr w:rsidR="00702461" w:rsidSect="006F0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ierry Emonet">
    <w15:presenceInfo w15:providerId="None" w15:userId="Thierry Emonet"/>
  </w15:person>
  <w15:person w15:author="Kadakia, Nirag">
    <w15:presenceInfo w15:providerId="None" w15:userId="Kadakia, Nira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A20"/>
    <w:rsid w:val="00010F44"/>
    <w:rsid w:val="00024228"/>
    <w:rsid w:val="0002598A"/>
    <w:rsid w:val="000652EB"/>
    <w:rsid w:val="000903C6"/>
    <w:rsid w:val="000A1029"/>
    <w:rsid w:val="000C4B39"/>
    <w:rsid w:val="000F1C78"/>
    <w:rsid w:val="000F5028"/>
    <w:rsid w:val="000F53D9"/>
    <w:rsid w:val="00103194"/>
    <w:rsid w:val="001139B5"/>
    <w:rsid w:val="00117944"/>
    <w:rsid w:val="00141880"/>
    <w:rsid w:val="00160031"/>
    <w:rsid w:val="0018534E"/>
    <w:rsid w:val="001B24D8"/>
    <w:rsid w:val="001C60DA"/>
    <w:rsid w:val="00215BA9"/>
    <w:rsid w:val="00231AC7"/>
    <w:rsid w:val="00240CC0"/>
    <w:rsid w:val="00246F43"/>
    <w:rsid w:val="00266CCB"/>
    <w:rsid w:val="00281838"/>
    <w:rsid w:val="00317332"/>
    <w:rsid w:val="003331A2"/>
    <w:rsid w:val="00375498"/>
    <w:rsid w:val="003A7A1B"/>
    <w:rsid w:val="003B5804"/>
    <w:rsid w:val="003C6909"/>
    <w:rsid w:val="003F6222"/>
    <w:rsid w:val="00413436"/>
    <w:rsid w:val="004162B1"/>
    <w:rsid w:val="00455370"/>
    <w:rsid w:val="00476472"/>
    <w:rsid w:val="00484DA6"/>
    <w:rsid w:val="004C3772"/>
    <w:rsid w:val="004E35B5"/>
    <w:rsid w:val="0053048E"/>
    <w:rsid w:val="0054075A"/>
    <w:rsid w:val="00541768"/>
    <w:rsid w:val="005424FC"/>
    <w:rsid w:val="0055736B"/>
    <w:rsid w:val="00565A5B"/>
    <w:rsid w:val="0059043A"/>
    <w:rsid w:val="005C2179"/>
    <w:rsid w:val="005C26AE"/>
    <w:rsid w:val="00620E87"/>
    <w:rsid w:val="00622A21"/>
    <w:rsid w:val="006C77E6"/>
    <w:rsid w:val="006F00DE"/>
    <w:rsid w:val="006F5790"/>
    <w:rsid w:val="00702461"/>
    <w:rsid w:val="00704DD5"/>
    <w:rsid w:val="00735672"/>
    <w:rsid w:val="00772C51"/>
    <w:rsid w:val="00790969"/>
    <w:rsid w:val="00791A78"/>
    <w:rsid w:val="007A7FF1"/>
    <w:rsid w:val="007C0A89"/>
    <w:rsid w:val="00803BF7"/>
    <w:rsid w:val="0087578B"/>
    <w:rsid w:val="0088381B"/>
    <w:rsid w:val="00896D40"/>
    <w:rsid w:val="008B2BF8"/>
    <w:rsid w:val="008C233D"/>
    <w:rsid w:val="008D453F"/>
    <w:rsid w:val="0091251D"/>
    <w:rsid w:val="0091257B"/>
    <w:rsid w:val="00927F35"/>
    <w:rsid w:val="00941913"/>
    <w:rsid w:val="009537CC"/>
    <w:rsid w:val="00967B6B"/>
    <w:rsid w:val="00971DF3"/>
    <w:rsid w:val="00982775"/>
    <w:rsid w:val="009B0E17"/>
    <w:rsid w:val="009B4556"/>
    <w:rsid w:val="009C3300"/>
    <w:rsid w:val="009F39F4"/>
    <w:rsid w:val="00A76916"/>
    <w:rsid w:val="00AC0D33"/>
    <w:rsid w:val="00AC2FE0"/>
    <w:rsid w:val="00AF054F"/>
    <w:rsid w:val="00AF5D13"/>
    <w:rsid w:val="00AF6C7E"/>
    <w:rsid w:val="00B07146"/>
    <w:rsid w:val="00B07B88"/>
    <w:rsid w:val="00B36FC0"/>
    <w:rsid w:val="00B801F8"/>
    <w:rsid w:val="00BB3303"/>
    <w:rsid w:val="00BC0610"/>
    <w:rsid w:val="00BC738E"/>
    <w:rsid w:val="00BE4D56"/>
    <w:rsid w:val="00BF4661"/>
    <w:rsid w:val="00C11128"/>
    <w:rsid w:val="00C32701"/>
    <w:rsid w:val="00C87F5E"/>
    <w:rsid w:val="00CB00F7"/>
    <w:rsid w:val="00CC79B8"/>
    <w:rsid w:val="00CF30CF"/>
    <w:rsid w:val="00D32906"/>
    <w:rsid w:val="00D36A20"/>
    <w:rsid w:val="00D447C2"/>
    <w:rsid w:val="00D470B3"/>
    <w:rsid w:val="00D51F1A"/>
    <w:rsid w:val="00D55BE9"/>
    <w:rsid w:val="00D704DC"/>
    <w:rsid w:val="00D74B3D"/>
    <w:rsid w:val="00D9146E"/>
    <w:rsid w:val="00DA6957"/>
    <w:rsid w:val="00DE3C12"/>
    <w:rsid w:val="00E133A9"/>
    <w:rsid w:val="00E27C6C"/>
    <w:rsid w:val="00E41789"/>
    <w:rsid w:val="00E42395"/>
    <w:rsid w:val="00E52206"/>
    <w:rsid w:val="00E54E2A"/>
    <w:rsid w:val="00E56780"/>
    <w:rsid w:val="00E7574F"/>
    <w:rsid w:val="00EA599D"/>
    <w:rsid w:val="00EC387C"/>
    <w:rsid w:val="00ED4C7F"/>
    <w:rsid w:val="00ED7C15"/>
    <w:rsid w:val="00EF445B"/>
    <w:rsid w:val="00F07DDF"/>
    <w:rsid w:val="00F252CE"/>
    <w:rsid w:val="00F857E3"/>
    <w:rsid w:val="00FB7CB4"/>
    <w:rsid w:val="00FD1596"/>
    <w:rsid w:val="00FD3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50507"/>
  <w15:chartTrackingRefBased/>
  <w15:docId w15:val="{A91936F3-D1DF-C541-9717-3F76E20B7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567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3567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7270074">
      <w:bodyDiv w:val="1"/>
      <w:marLeft w:val="0"/>
      <w:marRight w:val="0"/>
      <w:marTop w:val="0"/>
      <w:marBottom w:val="0"/>
      <w:divBdr>
        <w:top w:val="none" w:sz="0" w:space="0" w:color="auto"/>
        <w:left w:val="none" w:sz="0" w:space="0" w:color="auto"/>
        <w:bottom w:val="none" w:sz="0" w:space="0" w:color="auto"/>
        <w:right w:val="none" w:sz="0" w:space="0" w:color="auto"/>
      </w:divBdr>
      <w:divsChild>
        <w:div w:id="1760983568">
          <w:marLeft w:val="0"/>
          <w:marRight w:val="0"/>
          <w:marTop w:val="0"/>
          <w:marBottom w:val="0"/>
          <w:divBdr>
            <w:top w:val="none" w:sz="0" w:space="0" w:color="auto"/>
            <w:left w:val="none" w:sz="0" w:space="0" w:color="auto"/>
            <w:bottom w:val="none" w:sz="0" w:space="0" w:color="auto"/>
            <w:right w:val="none" w:sz="0" w:space="0" w:color="auto"/>
          </w:divBdr>
          <w:divsChild>
            <w:div w:id="851381622">
              <w:marLeft w:val="0"/>
              <w:marRight w:val="0"/>
              <w:marTop w:val="0"/>
              <w:marBottom w:val="0"/>
              <w:divBdr>
                <w:top w:val="none" w:sz="0" w:space="0" w:color="auto"/>
                <w:left w:val="none" w:sz="0" w:space="0" w:color="auto"/>
                <w:bottom w:val="none" w:sz="0" w:space="0" w:color="auto"/>
                <w:right w:val="none" w:sz="0" w:space="0" w:color="auto"/>
              </w:divBdr>
              <w:divsChild>
                <w:div w:id="48505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Thierry Emonet</dc:creator>
  <cp:keywords/>
  <dc:description/>
  <cp:lastModifiedBy>Kadakia, Nirag</cp:lastModifiedBy>
  <cp:revision>5</cp:revision>
  <dcterms:created xsi:type="dcterms:W3CDTF">2019-05-07T18:43:00Z</dcterms:created>
  <dcterms:modified xsi:type="dcterms:W3CDTF">2019-05-07T19:10:00Z</dcterms:modified>
</cp:coreProperties>
</file>