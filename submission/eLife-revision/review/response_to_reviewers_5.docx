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74416C6C" w:rsidR="00382C9C" w:rsidRDefault="00B34899">
      <w:pPr>
        <w:pStyle w:val="ListParagraph"/>
        <w:jc w:val="both"/>
        <w:rPr>
          <w:rFonts w:eastAsiaTheme="minorEastAsia"/>
        </w:rPr>
      </w:pPr>
      <w:r>
        <w:t xml:space="preserve">Our use of the wording “response dynamics” was confusing because it did not distinguish between </w:t>
      </w:r>
      <w:r w:rsidR="00815DC8">
        <w:t>two key contributions to</w:t>
      </w:r>
      <w:r>
        <w:t xml:space="preserve"> </w:t>
      </w:r>
      <w:r w:rsidR="00737C76">
        <w:t xml:space="preserve">ORN </w:t>
      </w:r>
      <w:r>
        <w:t>response: 1) odor-receptor binding and activation of the OR-</w:t>
      </w:r>
      <w:proofErr w:type="spellStart"/>
      <w:r>
        <w:t>Orco</w:t>
      </w:r>
      <w:proofErr w:type="spellEnd"/>
      <w:r>
        <w:t xml:space="preserve">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w:t>
      </w:r>
      <w:commentRangeStart w:id="0"/>
      <w:r w:rsidR="00B96CE9">
        <w:t>(lines 143-149)</w:t>
      </w:r>
      <w:commentRangeEnd w:id="0"/>
      <w:r w:rsidR="00F8660F">
        <w:rPr>
          <w:rStyle w:val="CommentReference"/>
        </w:rPr>
        <w:commentReference w:id="0"/>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34CCF139" w14:textId="6E8B7FBC" w:rsidR="00F94144" w:rsidRDefault="00F1137F">
      <w:pPr>
        <w:pStyle w:val="ListParagraph"/>
        <w:jc w:val="both"/>
      </w:pPr>
      <w:r>
        <w:t xml:space="preserve">We </w:t>
      </w:r>
      <w:r w:rsidR="004A0EAA">
        <w:t>rewrote portion of the text and added new paragraphs</w:t>
      </w:r>
      <w:r w:rsidR="00DF433D">
        <w:t xml:space="preserve"> to </w:t>
      </w:r>
      <w:r w:rsidR="004A0EAA">
        <w:t xml:space="preserve">better </w:t>
      </w:r>
      <w:r w:rsidR="00DF433D">
        <w:t xml:space="preserve">explain </w:t>
      </w:r>
      <w:r w:rsidR="004A0EAA">
        <w:t>why we</w:t>
      </w:r>
      <w:r w:rsidR="00DF433D">
        <w:t xml:space="preserve"> use dimensionality reduction 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r w:rsidR="00C66944">
        <w:t>, and the effect of adaptation on this process</w:t>
      </w:r>
      <w:r w:rsidR="00436F99">
        <w:t xml:space="preserve"> (lines 194</w:t>
      </w:r>
      <w:commentRangeStart w:id="1"/>
      <w:r w:rsidR="00436F99">
        <w:t>-</w:t>
      </w:r>
      <w:commentRangeEnd w:id="1"/>
      <w:r w:rsidR="008C58AB">
        <w:rPr>
          <w:rStyle w:val="CommentReference"/>
        </w:rPr>
        <w:commentReference w:id="1"/>
      </w:r>
      <w:r w:rsidR="00436F99">
        <w:t>209</w:t>
      </w:r>
      <w:r w:rsidR="00B814DC">
        <w:t xml:space="preserve">). </w:t>
      </w:r>
      <w:r w:rsidR="004A0EAA">
        <w:t xml:space="preserve">We </w:t>
      </w:r>
      <w:r w:rsidR="00C66944">
        <w:t xml:space="preserve">now </w:t>
      </w:r>
      <w:r w:rsidR="004A0EAA">
        <w:t xml:space="preserve">also explain why we use </w:t>
      </w:r>
      <w:r w:rsidR="004225A6">
        <w:t xml:space="preserve">t-SNE </w:t>
      </w:r>
      <w:r w:rsidR="00DF433D">
        <w:t>instead of PCA</w:t>
      </w:r>
      <w:r w:rsidR="004A0EAA">
        <w:t xml:space="preserve"> to do so</w:t>
      </w:r>
      <w:r w:rsidR="00DC264E">
        <w:t xml:space="preserve"> (lines 194-</w:t>
      </w:r>
      <w:commentRangeStart w:id="2"/>
      <w:r w:rsidR="00DC264E">
        <w:t>209</w:t>
      </w:r>
      <w:commentRangeEnd w:id="2"/>
      <w:r w:rsidR="009B3895">
        <w:rPr>
          <w:rStyle w:val="CommentReference"/>
        </w:rPr>
        <w:commentReference w:id="2"/>
      </w:r>
      <w:r w:rsidR="00DC264E">
        <w:t>)</w:t>
      </w:r>
      <w:r w:rsidR="004A0EAA">
        <w:t xml:space="preserve">. Finally, we added a new panel A to the figure 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p>
    <w:p w14:paraId="26ACD2A9" w14:textId="77777777" w:rsidR="004A0EAA" w:rsidRDefault="004A0EAA">
      <w:pPr>
        <w:pStyle w:val="ListParagraph"/>
        <w:jc w:val="both"/>
      </w:pPr>
    </w:p>
    <w:p w14:paraId="16386F22" w14:textId="2537C15C"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r w:rsidR="009B3895">
        <w:t xml:space="preserve"> (</w:t>
      </w:r>
      <w:commentRangeStart w:id="3"/>
      <w:r w:rsidR="009B3895">
        <w:t>lines</w:t>
      </w:r>
      <w:r w:rsidR="00121A7E">
        <w:t xml:space="preserve"> </w:t>
      </w:r>
      <w:r w:rsidR="009B3895">
        <w:t>522-526)</w:t>
      </w:r>
      <w:r>
        <w:t xml:space="preserve">. </w:t>
      </w:r>
      <w:commentRangeEnd w:id="3"/>
      <w:r w:rsidR="005355C5">
        <w:rPr>
          <w:rStyle w:val="CommentReference"/>
        </w:rPr>
        <w:commentReference w:id="3"/>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6B72A608" w:rsidR="00382C9C" w:rsidRDefault="004B5962" w:rsidP="00C66944">
      <w:pPr>
        <w:pStyle w:val="ListParagraph"/>
        <w:jc w:val="both"/>
      </w:pPr>
      <w:r>
        <w:t xml:space="preserve">Indeed, our discussion of </w:t>
      </w:r>
      <w:r w:rsidR="00815DC8">
        <w:t xml:space="preserve">compressed sensing </w:t>
      </w:r>
      <w:r w:rsidR="00F62598">
        <w:t xml:space="preserve">(CS) </w:t>
      </w:r>
      <w:r>
        <w:t>was too terse</w:t>
      </w:r>
      <w:r w:rsidR="00CA0746">
        <w:t>.</w:t>
      </w:r>
      <w:r>
        <w:t xml:space="preserve"> </w:t>
      </w:r>
      <w:r w:rsidR="00C66944">
        <w:t xml:space="preserve">We changed the first panel of the figure to make it more intuitive. We removed the unnecessary equations from the figure; replacing them with a </w:t>
      </w:r>
      <w:r w:rsidR="00F62598">
        <w:t xml:space="preserve">simple </w:t>
      </w:r>
      <w:r w:rsidR="00C66944">
        <w:t xml:space="preserve">graphic. </w:t>
      </w:r>
      <w:commentRangeStart w:id="4"/>
      <w:r w:rsidR="00C66944">
        <w:t xml:space="preserve">We also added </w:t>
      </w:r>
      <w:r w:rsidR="00F62598">
        <w:t>text</w:t>
      </w:r>
      <w:r w:rsidR="00C66944">
        <w:t xml:space="preserve"> to describe </w:t>
      </w:r>
      <w:commentRangeStart w:id="5"/>
      <w:r w:rsidR="00F572D3">
        <w:t xml:space="preserve">what </w:t>
      </w:r>
      <w:r w:rsidR="00C66944">
        <w:t>compressed sensing is</w:t>
      </w:r>
      <w:r w:rsidR="001F7BE9">
        <w:t xml:space="preserve">, </w:t>
      </w:r>
      <w:r w:rsidR="00C66944">
        <w:t xml:space="preserve">why it is useful as a </w:t>
      </w:r>
      <w:r>
        <w:t>decoding scheme</w:t>
      </w:r>
      <w:r w:rsidR="001F7BE9">
        <w:t>,</w:t>
      </w:r>
      <w:r>
        <w:t xml:space="preserve"> and how it can be enacted </w:t>
      </w:r>
      <w:r w:rsidR="00C66944">
        <w:t>mathematically</w:t>
      </w:r>
      <w:r w:rsidR="00F572D3">
        <w:t xml:space="preserve"> in odor decoding</w:t>
      </w:r>
      <w:r w:rsidR="00FB2178">
        <w:t xml:space="preserve"> (lines </w:t>
      </w:r>
      <w:r w:rsidR="001F7BE9">
        <w:t>299</w:t>
      </w:r>
      <w:r w:rsidR="00FB2178">
        <w:t>-</w:t>
      </w:r>
      <w:r w:rsidR="00F572D3">
        <w:t>343</w:t>
      </w:r>
      <w:commentRangeEnd w:id="5"/>
      <w:r w:rsidR="00EF47B6">
        <w:rPr>
          <w:rStyle w:val="CommentReference"/>
        </w:rPr>
        <w:commentReference w:id="5"/>
      </w:r>
      <w:r w:rsidR="00FB2178">
        <w:t>)</w:t>
      </w:r>
      <w:r>
        <w:t xml:space="preserve">. </w:t>
      </w:r>
      <w:commentRangeEnd w:id="4"/>
      <w:r w:rsidR="00643F56">
        <w:rPr>
          <w:rStyle w:val="CommentReference"/>
        </w:rPr>
        <w:commentReference w:id="4"/>
      </w:r>
      <w:r>
        <w:t>We didn’t add many mathematical deta</w:t>
      </w:r>
      <w:r w:rsidR="008C0636">
        <w:t xml:space="preserve">ils, rather just the main point </w:t>
      </w:r>
      <w:r w:rsidR="00F62598">
        <w:t xml:space="preserve">that </w:t>
      </w:r>
      <w:r>
        <w:t xml:space="preserve">CS permits the estimation of a high-dimensional stimulus vector from a low-dimensional vector of responses, when the signal is sparse. </w:t>
      </w:r>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C66944">
        <w:rPr>
          <w:i/>
        </w:rPr>
        <w:t>Methods</w:t>
      </w:r>
      <w:r w:rsidR="00BF3E65">
        <w:t xml:space="preserve"> to exp</w:t>
      </w:r>
      <w:r w:rsidR="005C5D67">
        <w:t>lain why it was chosen as such.</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53740893"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 xml:space="preserve">flower. Of course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p>
    <w:p w14:paraId="0DF18D61" w14:textId="77777777" w:rsidR="00134C6B" w:rsidRDefault="00134C6B">
      <w:pPr>
        <w:pStyle w:val="ListParagraph"/>
        <w:spacing w:line="240" w:lineRule="auto"/>
        <w:jc w:val="both"/>
      </w:pPr>
    </w:p>
    <w:p w14:paraId="5E41123E" w14:textId="6A9B5D83"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w:t>
      </w:r>
      <w:r w:rsidR="008846C5">
        <w:rPr>
          <w:rFonts w:eastAsiaTheme="minorEastAsia"/>
        </w:rPr>
        <w:t xml:space="preserve"> ORN</w:t>
      </w:r>
      <w:r w:rsidRPr="00134C6B">
        <w:rPr>
          <w:rFonts w:eastAsiaTheme="minorEastAsia"/>
        </w:rPr>
        <w:t xml:space="preserve"> adaptation time </w:t>
      </w:r>
      <w:r w:rsidR="008846C5">
        <w:rPr>
          <w:rFonts w:eastAsiaTheme="minorEastAsia"/>
        </w:rPr>
        <w:t>(</w:t>
      </w:r>
      <w:r w:rsidRPr="00134C6B">
        <w:rPr>
          <w:rFonts w:eastAsiaTheme="minorEastAsia"/>
        </w:rPr>
        <w:t xml:space="preserve">250 </w:t>
      </w:r>
      <w:proofErr w:type="spellStart"/>
      <w:r w:rsidRPr="00134C6B">
        <w:rPr>
          <w:rFonts w:eastAsiaTheme="minorEastAsia"/>
        </w:rPr>
        <w:t>ms</w:t>
      </w:r>
      <w:proofErr w:type="spellEnd"/>
      <w:r w:rsidR="008846C5">
        <w:rPr>
          <w:rFonts w:eastAsiaTheme="minorEastAsia"/>
        </w:rPr>
        <w:t>)</w:t>
      </w:r>
      <w:r w:rsidRPr="00134C6B">
        <w:rPr>
          <w:rFonts w:eastAsiaTheme="minorEastAsia"/>
        </w:rPr>
        <w:t xml:space="preserve">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color w:val="0070C0"/>
        </w:rPr>
      </w:pPr>
      <w:r w:rsidRPr="004372EC">
        <w:rPr>
          <w:color w:val="0070C0"/>
        </w:rPr>
        <w:lastRenderedPageBreak/>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color w:val="0070C0"/>
        </w:rPr>
      </w:pPr>
    </w:p>
    <w:p w14:paraId="6F398B97" w14:textId="5643AEFD" w:rsidR="00957C70" w:rsidRPr="00F6246B" w:rsidRDefault="000D2037" w:rsidP="00E861E9">
      <w:pPr>
        <w:pStyle w:val="ListParagraph"/>
        <w:jc w:val="both"/>
      </w:pPr>
      <w:r w:rsidRPr="00B82819">
        <w:t>We have rewritten the text describing the model to provide more explanation and have added a step in the derivation of the former equation (1) (now equation 2) to make the derivation clearer.</w:t>
      </w:r>
      <w:r w:rsidR="00E861E9" w:rsidRPr="00B82819">
        <w:t xml:space="preserve"> We also added two panels to Figure 1 to further illustrate the properties of the model.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25985DF6" w14:textId="6C866FB5" w:rsidR="00C55ABB" w:rsidRPr="00F6246B" w:rsidRDefault="00E861E9" w:rsidP="00E861E9">
      <w:pPr>
        <w:pStyle w:val="ListParagraph"/>
        <w:spacing w:line="240" w:lineRule="auto"/>
        <w:jc w:val="both"/>
      </w:pPr>
      <w:r w:rsidRPr="00B70E95">
        <w:t>This was not clear. Variability in ORN response</w:t>
      </w:r>
      <w:r w:rsidR="00B70E95">
        <w:t>s</w:t>
      </w:r>
      <w:r w:rsidRPr="00B70E95">
        <w:t xml:space="preserve"> is dominated by the variability in the dissociation constants. The lower bound in free energy controls the level of spontaneous activity of the ORNs (firing rate in clean air) , which is known to vary across the ORN repertoire (</w:t>
      </w:r>
      <w:proofErr w:type="spellStart"/>
      <w:r w:rsidRPr="00B70E95">
        <w:t>Hallem</w:t>
      </w:r>
      <w:proofErr w:type="spellEnd"/>
      <w:r w:rsidRPr="00B70E95">
        <w:t xml:space="preserve"> and Carlson). The upper bound in free energy determines the maximum amount of adaptation an ORN can do before its response starts to saturate. Without having this bound the neuron would be able to adapt over an infinite range of background odor concentrations</w:t>
      </w:r>
      <w:r w:rsidRPr="00F6246B">
        <w:t xml:space="preserve">. We added text </w:t>
      </w:r>
      <w:r w:rsidR="004E43E2" w:rsidRPr="00F6246B">
        <w:t>in our description of the model to make these points clearer.</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0F2405D4" w:rsidR="00C55ABB" w:rsidRPr="00733AE8" w:rsidRDefault="00B70E95" w:rsidP="00C55ABB">
      <w:pPr>
        <w:pStyle w:val="ListParagraph"/>
        <w:spacing w:line="240" w:lineRule="auto"/>
        <w:jc w:val="both"/>
      </w:pPr>
      <w:ins w:id="6" w:author="Thierry Emonet" w:date="2019-05-10T16:00:00Z">
        <w:r>
          <w:t>We have rewritten the end of the abstract to make it clearer for a general audie</w:t>
        </w:r>
      </w:ins>
      <w:ins w:id="7" w:author="Thierry Emonet" w:date="2019-05-10T16:01:00Z">
        <w:r>
          <w:t>nce.</w:t>
        </w:r>
      </w:ins>
      <w:del w:id="8" w:author="Thierry Emonet" w:date="2019-05-10T16:01:00Z">
        <w:r w:rsidR="00C55ABB" w:rsidDel="00B70E95">
          <w:delText>Yes, that’s true. Amended.</w:delText>
        </w:r>
      </w:del>
      <w:r w:rsidR="00C55ABB">
        <w:t xml:space="preserve"> </w:t>
      </w:r>
    </w:p>
    <w:p w14:paraId="7974E272" w14:textId="131844F4" w:rsidR="00C55ABB" w:rsidRDefault="00C55ABB" w:rsidP="00C25C07">
      <w:pPr>
        <w:spacing w:line="240" w:lineRule="auto"/>
        <w:jc w:val="both"/>
        <w:rPr>
          <w:color w:val="0070C0"/>
        </w:rPr>
      </w:pPr>
    </w:p>
    <w:p w14:paraId="251A0EE6" w14:textId="08402AE6" w:rsidR="00C55ABB" w:rsidRPr="00B12550" w:rsidDel="000A1BA0" w:rsidRDefault="00C55ABB" w:rsidP="00B12550">
      <w:pPr>
        <w:spacing w:line="240" w:lineRule="auto"/>
        <w:jc w:val="both"/>
        <w:rPr>
          <w:del w:id="9" w:author="Kadakia, Nirag" w:date="2019-04-30T10:18:00Z"/>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w:t>
      </w:r>
      <w:r w:rsidRPr="00B12550">
        <w:rPr>
          <w:color w:val="0070C0"/>
        </w:rPr>
        <w:lastRenderedPageBreak/>
        <w:t>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w:t>
      </w:r>
      <w:proofErr w:type="spellStart"/>
      <w:r w:rsidRPr="00B12550">
        <w:rPr>
          <w:color w:val="0070C0"/>
        </w:rPr>
        <w:t>unadapted</w:t>
      </w:r>
      <w:proofErr w:type="spellEnd"/>
      <w:r w:rsidRPr="00B12550">
        <w:rPr>
          <w:color w:val="0070C0"/>
        </w:rPr>
        <w:t xml:space="preserve">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7845A1C1" w:rsidR="00C25C07" w:rsidRDefault="003621A4" w:rsidP="00C25C07">
      <w:pPr>
        <w:pStyle w:val="ListParagraph"/>
        <w:spacing w:line="240" w:lineRule="auto"/>
        <w:jc w:val="both"/>
      </w:pPr>
      <w:ins w:id="10" w:author="Thierry Emonet" w:date="2019-05-11T14:35:00Z">
        <w:r>
          <w:t>We</w:t>
        </w:r>
      </w:ins>
      <w:ins w:id="11" w:author="Thierry Emonet" w:date="2019-05-10T16:01:00Z">
        <w:r w:rsidR="00B70E95">
          <w:t xml:space="preserve"> have rewritten large parts of the paper to make </w:t>
        </w:r>
      </w:ins>
      <w:ins w:id="12" w:author="Thierry Emonet" w:date="2019-05-11T14:35:00Z">
        <w:r>
          <w:t>this</w:t>
        </w:r>
      </w:ins>
      <w:ins w:id="13" w:author="Thierry Emonet" w:date="2019-05-10T16:01:00Z">
        <w:r w:rsidR="00B70E95">
          <w:t xml:space="preserve"> clearer. </w:t>
        </w:r>
      </w:ins>
      <w:r w:rsidR="00C25C07" w:rsidRPr="00B12550">
        <w:t>Please see responses to Reviewer 1’s question</w:t>
      </w:r>
      <w:ins w:id="14" w:author="Thierry Emonet" w:date="2019-05-10T16:02:00Z">
        <w:r w:rsidR="008408AA">
          <w:t>s</w:t>
        </w:r>
      </w:ins>
      <w:r w:rsidR="00C25C07" w:rsidRPr="00B12550">
        <w:t xml:space="preserve">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w:t>
      </w:r>
      <w:r w:rsidRPr="00B12550">
        <w:rPr>
          <w:color w:val="0070C0"/>
        </w:rPr>
        <w:lastRenderedPageBreak/>
        <w:t xml:space="preserve">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7953823E" w14:textId="746101EF" w:rsidR="005F40BE" w:rsidDel="00B61EE1" w:rsidRDefault="00526805">
      <w:pPr>
        <w:pStyle w:val="ListParagraph"/>
        <w:spacing w:line="240" w:lineRule="auto"/>
        <w:jc w:val="both"/>
        <w:rPr>
          <w:ins w:id="15" w:author="Kadakia, Nirag" w:date="2019-04-30T10:22:00Z"/>
          <w:del w:id="16" w:author="Thierry Emonet" w:date="2019-05-10T16:06:00Z"/>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del w:id="17" w:author="Kadakia, Nirag" w:date="2019-05-12T11:49:00Z">
        <w:r w:rsidR="00382C9C" w:rsidDel="00837D70">
          <w:delText>T</w:delText>
        </w:r>
        <w:r w:rsidR="00382C9C" w:rsidRPr="00ED6EB4" w:rsidDel="00837D70">
          <w:delText xml:space="preserve">his is </w:delText>
        </w:r>
        <w:r w:rsidR="00382C9C" w:rsidDel="00837D70">
          <w:delText xml:space="preserve">an excellent </w:delText>
        </w:r>
        <w:commentRangeStart w:id="18"/>
        <w:r w:rsidR="00382C9C" w:rsidDel="00837D70">
          <w:delText>point</w:delText>
        </w:r>
        <w:commentRangeEnd w:id="18"/>
        <w:r w:rsidR="00D15231" w:rsidDel="00837D70">
          <w:rPr>
            <w:rStyle w:val="CommentReference"/>
          </w:rPr>
          <w:commentReference w:id="18"/>
        </w:r>
        <w:r w:rsidR="00382C9C" w:rsidDel="00837D70">
          <w:delText xml:space="preserve"> and was absolutely </w:delText>
        </w:r>
        <w:r w:rsidR="00382C9C" w:rsidRPr="00ED6EB4" w:rsidDel="00837D70">
          <w:delText xml:space="preserve">missing in the previous draft. </w:delText>
        </w:r>
      </w:del>
      <w:ins w:id="19" w:author="Thierry Emonet" w:date="2019-05-10T16:03:00Z">
        <w:r w:rsidR="00B61EE1">
          <w:t xml:space="preserve">We have now extended the section </w:t>
        </w:r>
      </w:ins>
      <w:ins w:id="20" w:author="Thierry Emonet" w:date="2019-05-11T14:36:00Z">
        <w:r w:rsidR="00A50AE7">
          <w:t>on</w:t>
        </w:r>
      </w:ins>
      <w:ins w:id="21" w:author="Thierry Emonet" w:date="2019-05-10T16:03:00Z">
        <w:r w:rsidR="00B61EE1">
          <w:t xml:space="preserve"> odor coding </w:t>
        </w:r>
      </w:ins>
      <w:ins w:id="22" w:author="Thierry Emonet" w:date="2019-05-11T14:36:00Z">
        <w:r w:rsidR="00A50AE7">
          <w:t>to address this issue. We</w:t>
        </w:r>
      </w:ins>
      <w:ins w:id="23" w:author="Thierry Emonet" w:date="2019-05-10T16:03:00Z">
        <w:r w:rsidR="00B61EE1">
          <w:t xml:space="preserve"> have introduce</w:t>
        </w:r>
      </w:ins>
      <w:ins w:id="24" w:author="Thierry Emonet" w:date="2019-05-11T14:37:00Z">
        <w:r w:rsidR="00A50AE7">
          <w:t xml:space="preserve">d </w:t>
        </w:r>
        <w:proofErr w:type="spellStart"/>
        <w:r w:rsidR="00A50AE7">
          <w:t>n</w:t>
        </w:r>
        <w:proofErr w:type="spellEnd"/>
        <w:r w:rsidR="00A50AE7">
          <w:t xml:space="preserve"> our model</w:t>
        </w:r>
      </w:ins>
      <w:ins w:id="25" w:author="Thierry Emonet" w:date="2019-05-10T16:03:00Z">
        <w:r w:rsidR="00B61EE1">
          <w:t xml:space="preserve"> a new parameter </w:t>
        </w:r>
      </w:ins>
      <w:del w:id="26" w:author="Thierry Emonet" w:date="2019-05-10T16:03:00Z">
        <w:r w:rsidR="00382C9C" w:rsidRPr="00ED6EB4" w:rsidDel="00B61EE1">
          <w:delText xml:space="preserve">We first note that a multiplicative factor </w:delText>
        </w:r>
      </w:del>
      <m:oMath>
        <m:r>
          <w:rPr>
            <w:rFonts w:ascii="Cambria Math" w:hAnsi="Cambria Math"/>
          </w:rPr>
          <m:t>β</m:t>
        </m:r>
      </m:oMath>
      <w:r w:rsidR="00382C9C">
        <w:rPr>
          <w:rFonts w:eastAsiaTheme="minorEastAsia"/>
        </w:rPr>
        <w:t xml:space="preserve"> </w:t>
      </w:r>
      <w:ins w:id="27" w:author="Thierry Emonet" w:date="2019-05-10T16:03:00Z">
        <w:r w:rsidR="00B61EE1">
          <w:rPr>
            <w:rFonts w:eastAsiaTheme="minorEastAsia"/>
          </w:rPr>
          <w:t>that</w:t>
        </w:r>
      </w:ins>
      <w:ins w:id="28" w:author="Thierry Emonet" w:date="2019-05-10T16:04:00Z">
        <w:r w:rsidR="00B61EE1">
          <w:rPr>
            <w:rFonts w:eastAsiaTheme="minorEastAsia"/>
          </w:rPr>
          <w:t xml:space="preserve"> allow</w:t>
        </w:r>
      </w:ins>
      <w:ins w:id="29" w:author="Thierry Emonet" w:date="2019-05-11T14:37:00Z">
        <w:r w:rsidR="00A50AE7">
          <w:rPr>
            <w:rFonts w:eastAsiaTheme="minorEastAsia"/>
          </w:rPr>
          <w:t>s</w:t>
        </w:r>
      </w:ins>
      <w:ins w:id="30" w:author="Thierry Emonet" w:date="2019-05-10T16:04:00Z">
        <w:r w:rsidR="00B61EE1">
          <w:rPr>
            <w:rFonts w:eastAsiaTheme="minorEastAsia"/>
          </w:rPr>
          <w:t xml:space="preserve"> us to gradually break the Weber-Fechner’s scaling. When </w:t>
        </w:r>
        <m:oMath>
          <m:r>
            <w:rPr>
              <w:rFonts w:ascii="Cambria Math" w:hAnsi="Cambria Math"/>
            </w:rPr>
            <m:t>β</m:t>
          </m:r>
          <m:r>
            <w:rPr>
              <w:rFonts w:ascii="Cambria Math" w:eastAsiaTheme="minorEastAsia" w:hAnsi="Cambria Math"/>
            </w:rPr>
            <m:t>=0</m:t>
          </m:r>
        </m:oMath>
        <w:r w:rsidR="00B61EE1">
          <w:rPr>
            <w:rFonts w:eastAsiaTheme="minorEastAsia"/>
          </w:rPr>
          <w:t xml:space="preserve"> Weber</w:t>
        </w:r>
      </w:ins>
      <w:ins w:id="31" w:author="Thierry Emonet" w:date="2019-05-11T14:37:00Z">
        <w:r w:rsidR="00A50AE7">
          <w:rPr>
            <w:rFonts w:eastAsiaTheme="minorEastAsia"/>
          </w:rPr>
          <w:t>’s</w:t>
        </w:r>
      </w:ins>
      <w:ins w:id="32" w:author="Thierry Emonet" w:date="2019-05-10T16:04:00Z">
        <w:r w:rsidR="00B61EE1">
          <w:rPr>
            <w:rFonts w:eastAsiaTheme="minorEastAsia"/>
          </w:rPr>
          <w:t xml:space="preserve"> law </w:t>
        </w:r>
      </w:ins>
      <w:ins w:id="33" w:author="Thierry Emonet" w:date="2019-05-11T14:37:00Z">
        <w:r w:rsidR="00A50AE7">
          <w:rPr>
            <w:rFonts w:eastAsiaTheme="minorEastAsia"/>
          </w:rPr>
          <w:t xml:space="preserve">is strictly satisfied </w:t>
        </w:r>
      </w:ins>
      <w:ins w:id="34" w:author="Thierry Emonet" w:date="2019-05-10T16:04:00Z">
        <w:r w:rsidR="00B61EE1">
          <w:rPr>
            <w:rFonts w:eastAsiaTheme="minorEastAsia"/>
          </w:rPr>
          <w:t xml:space="preserve">and when </w:t>
        </w:r>
        <m:oMath>
          <m:r>
            <w:rPr>
              <w:rFonts w:ascii="Cambria Math" w:eastAsiaTheme="minorEastAsia" w:hAnsi="Cambria Math"/>
            </w:rPr>
            <m:t>β=1</m:t>
          </m:r>
        </m:oMath>
        <w:r w:rsidR="00B61EE1">
          <w:rPr>
            <w:rFonts w:eastAsiaTheme="minorEastAsia"/>
          </w:rPr>
          <w:t xml:space="preserve"> there is no adaptation. </w:t>
        </w:r>
      </w:ins>
      <w:ins w:id="35" w:author="Thierry Emonet" w:date="2019-05-11T14:38:00Z">
        <w:r w:rsidR="00A50AE7">
          <w:rPr>
            <w:rFonts w:eastAsiaTheme="minorEastAsia"/>
          </w:rPr>
          <w:t>Increasing</w:t>
        </w:r>
      </w:ins>
      <w:ins w:id="36" w:author="Thierry Emonet" w:date="2019-05-10T16:05:00Z">
        <w:r w:rsidR="00B61EE1">
          <w:rPr>
            <w:rFonts w:eastAsiaTheme="minorEastAsia"/>
          </w:rPr>
          <w:t xml:space="preserve"> </w:t>
        </w:r>
        <m:oMath>
          <m:r>
            <w:rPr>
              <w:rFonts w:ascii="Cambria Math" w:eastAsiaTheme="minorEastAsia" w:hAnsi="Cambria Math"/>
            </w:rPr>
            <m:t>β</m:t>
          </m:r>
        </m:oMath>
        <w:r w:rsidR="00B61EE1">
          <w:rPr>
            <w:rFonts w:eastAsiaTheme="minorEastAsia"/>
          </w:rPr>
          <w:t xml:space="preserve"> away from zero introduce</w:t>
        </w:r>
      </w:ins>
      <w:ins w:id="37" w:author="Thierry Emonet" w:date="2019-05-11T14:38:00Z">
        <w:r w:rsidR="00A50AE7">
          <w:rPr>
            <w:rFonts w:eastAsiaTheme="minorEastAsia"/>
          </w:rPr>
          <w:t>s</w:t>
        </w:r>
      </w:ins>
      <w:ins w:id="38" w:author="Thierry Emonet" w:date="2019-05-10T16:05:00Z">
        <w:r w:rsidR="00B61EE1">
          <w:rPr>
            <w:rFonts w:eastAsiaTheme="minorEastAsia"/>
          </w:rPr>
          <w:t xml:space="preserve"> a dependency of the adapted state on the background odor concentration. </w:t>
        </w:r>
      </w:ins>
      <w:del w:id="39" w:author="Thierry Emonet" w:date="2019-05-10T16:06:00Z">
        <w:r w:rsidR="00382C9C" w:rsidDel="00B61EE1">
          <w:rPr>
            <w:rFonts w:eastAsiaTheme="minorEastAsia"/>
          </w:rPr>
          <w:delText xml:space="preserve">on </w:delTex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sidDel="00B61EE1">
          <w:rPr>
            <w:rFonts w:eastAsiaTheme="minorEastAsia"/>
          </w:rPr>
          <w:delText xml:space="preserve"> </w:delText>
        </w:r>
        <w:r w:rsidR="00382C9C" w:rsidDel="00B61EE1">
          <w:delText xml:space="preserve">could be absorbed into redefinitions of </w:delText>
        </w:r>
        <m:oMath>
          <m:r>
            <w:rPr>
              <w:rFonts w:ascii="Cambria Math" w:hAnsi="Cambria Math"/>
            </w:rPr>
            <m:t>τ</m:t>
          </m:r>
        </m:oMath>
        <w:r w:rsidR="00382C9C" w:rsidDel="00B61EE1">
          <w:rPr>
            <w:rFonts w:eastAsiaTheme="minorEastAsia"/>
          </w:rPr>
          <w:delText xml:space="preserve"> and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xml:space="preserve">. This would still preserve Weber’s Law scaling (which follows from the integral feedback onto </w:delText>
        </w:r>
        <m:oMath>
          <m:r>
            <w:rPr>
              <w:rFonts w:ascii="Cambria Math" w:eastAsiaTheme="minorEastAsia" w:hAnsi="Cambria Math"/>
            </w:rPr>
            <m:t>ϵ</m:t>
          </m:r>
        </m:oMath>
        <w:r w:rsidR="00382C9C" w:rsidDel="00B61EE1">
          <w:rPr>
            <w:rFonts w:eastAsiaTheme="minorEastAsia"/>
          </w:rPr>
          <w:delText xml:space="preserve"> and the constancy of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xml:space="preserve">), just to a different background level at possibly a different rate. The critical element in maintaining Weber’s law here is the constancy of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which we have now noted in the first Results section</w:delText>
        </w:r>
      </w:del>
      <w:ins w:id="40" w:author="Kadakia, Nirag" w:date="2019-04-30T10:21:00Z">
        <w:del w:id="41" w:author="Thierry Emonet" w:date="2019-05-10T16:06:00Z">
          <w:r w:rsidR="007F04CC" w:rsidDel="00B61EE1">
            <w:rPr>
              <w:rFonts w:eastAsiaTheme="minorEastAsia"/>
            </w:rPr>
            <w:delText xml:space="preserve"> (lines 163-179)</w:delText>
          </w:r>
        </w:del>
      </w:ins>
      <w:del w:id="42" w:author="Thierry Emonet" w:date="2019-05-10T16:06:00Z">
        <w:r w:rsidR="00382C9C" w:rsidDel="00B61EE1">
          <w:rPr>
            <w:rFonts w:eastAsiaTheme="minorEastAsia"/>
          </w:rPr>
          <w:delText xml:space="preserve">. </w:delText>
        </w:r>
      </w:del>
    </w:p>
    <w:p w14:paraId="275E759D" w14:textId="70BD8AF0" w:rsidR="005F40BE" w:rsidDel="00B61EE1" w:rsidRDefault="005F40BE">
      <w:pPr>
        <w:pStyle w:val="ListParagraph"/>
        <w:spacing w:line="240" w:lineRule="auto"/>
        <w:jc w:val="both"/>
        <w:rPr>
          <w:ins w:id="43" w:author="Kadakia, Nirag" w:date="2019-04-30T10:22:00Z"/>
          <w:del w:id="44" w:author="Thierry Emonet" w:date="2019-05-10T16:06:00Z"/>
          <w:rFonts w:eastAsiaTheme="minorEastAsia"/>
        </w:rPr>
      </w:pPr>
    </w:p>
    <w:p w14:paraId="3301BB6F" w14:textId="1F72530F" w:rsidR="00382C9C" w:rsidDel="00B61EE1" w:rsidRDefault="00382C9C" w:rsidP="00B61EE1">
      <w:pPr>
        <w:pStyle w:val="ListParagraph"/>
        <w:spacing w:line="240" w:lineRule="auto"/>
        <w:jc w:val="both"/>
        <w:rPr>
          <w:del w:id="45" w:author="Thierry Emonet" w:date="2019-05-10T16:06:00Z"/>
          <w:rFonts w:eastAsiaTheme="minorEastAsia"/>
        </w:rPr>
      </w:pPr>
      <w:del w:id="46" w:author="Thierry Emonet" w:date="2019-05-10T16:06:00Z">
        <w:r w:rsidDel="00B61EE1">
          <w:rPr>
            <w:rFonts w:eastAsiaTheme="minorEastAsia"/>
          </w:rPr>
          <w:delText xml:space="preserve">Thus, we </w:delText>
        </w:r>
      </w:del>
      <w:ins w:id="47" w:author="Kadakia, Nirag" w:date="2019-04-30T10:22:00Z">
        <w:del w:id="48" w:author="Thierry Emonet" w:date="2019-05-10T16:06:00Z">
          <w:r w:rsidR="005F40BE" w:rsidDel="00B61EE1">
            <w:rPr>
              <w:rFonts w:eastAsiaTheme="minorEastAsia"/>
            </w:rPr>
            <w:delText xml:space="preserve">added a new section </w:delText>
          </w:r>
          <w:r w:rsidR="004B5A1D" w:rsidDel="00B61EE1">
            <w:rPr>
              <w:rFonts w:eastAsiaTheme="minorEastAsia"/>
            </w:rPr>
            <w:delText>(Relaxin</w:delText>
          </w:r>
          <w:r w:rsidR="004B5A1D" w:rsidRPr="004B5A1D" w:rsidDel="00B61EE1">
            <w:rPr>
              <w:rFonts w:eastAsiaTheme="minorEastAsia"/>
            </w:rPr>
            <w:delText>g Weber-Fechn</w:delText>
          </w:r>
          <w:r w:rsidR="004B5A1D" w:rsidDel="00B61EE1">
            <w:rPr>
              <w:rFonts w:eastAsiaTheme="minorEastAsia"/>
            </w:rPr>
            <w:delText xml:space="preserve">er’s law reduces the benefit of </w:delText>
          </w:r>
          <w:r w:rsidR="004B5A1D" w:rsidRPr="004B5A1D" w:rsidDel="00B61EE1">
            <w:rPr>
              <w:rFonts w:eastAsiaTheme="minorEastAsia"/>
            </w:rPr>
            <w:delText>fron</w:delText>
          </w:r>
          <w:r w:rsidR="001D2686" w:rsidDel="00B61EE1">
            <w:rPr>
              <w:rFonts w:eastAsiaTheme="minorEastAsia"/>
            </w:rPr>
            <w:delText>t-end adaptation to odor coding</w:delText>
          </w:r>
          <w:r w:rsidR="004B5A1D" w:rsidDel="00B61EE1">
            <w:rPr>
              <w:rFonts w:eastAsiaTheme="minorEastAsia"/>
            </w:rPr>
            <w:delText xml:space="preserve">) </w:delText>
          </w:r>
          <w:r w:rsidR="005F40BE" w:rsidDel="00B61EE1">
            <w:rPr>
              <w:rFonts w:eastAsiaTheme="minorEastAsia"/>
            </w:rPr>
            <w:delText xml:space="preserve">in which we </w:delText>
          </w:r>
        </w:del>
      </w:ins>
      <w:del w:id="49" w:author="Thierry Emonet" w:date="2019-05-10T16:06:00Z">
        <w:r w:rsidDel="00B61EE1">
          <w:rPr>
            <w:rFonts w:eastAsiaTheme="minorEastAsia"/>
          </w:rPr>
          <w:delText xml:space="preserve">broke Weber Law scaling </w:delText>
        </w:r>
      </w:del>
      <w:ins w:id="50" w:author="Kadakia, Nirag" w:date="2019-04-30T10:22:00Z">
        <w:del w:id="51" w:author="Thierry Emonet" w:date="2019-05-10T16:06:00Z">
          <w:r w:rsidR="008514B9" w:rsidDel="00B61EE1">
            <w:rPr>
              <w:rFonts w:eastAsiaTheme="minorEastAsia"/>
            </w:rPr>
            <w:delText xml:space="preserve">weakly </w:delText>
          </w:r>
        </w:del>
      </w:ins>
      <w:del w:id="52" w:author="Thierry Emonet" w:date="2019-05-10T16:06:00Z">
        <w:r w:rsidDel="00B61EE1">
          <w:rPr>
            <w:rFonts w:eastAsiaTheme="minorEastAsia"/>
          </w:rPr>
          <w:delText xml:space="preserve">by allowing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Del="00B61EE1">
          <w:rPr>
            <w:rFonts w:eastAsiaTheme="minorEastAsia"/>
          </w:rPr>
          <w:delText xml:space="preserve"> to be receptor-dependent, and to scale as ~log </w:delTex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Del="00B61EE1">
          <w:rPr>
            <w:rFonts w:eastAsiaTheme="minorEastAsia"/>
          </w:rPr>
          <w:delText xml:space="preserve">. </w:delText>
        </w:r>
      </w:del>
      <w:r>
        <w:rPr>
          <w:rFonts w:eastAsiaTheme="minorEastAsia"/>
        </w:rPr>
        <w:t xml:space="preserve">We </w:t>
      </w:r>
      <w:ins w:id="53" w:author="Thierry Emonet" w:date="2019-05-11T14:39:00Z">
        <w:r w:rsidR="00A50AE7">
          <w:rPr>
            <w:rFonts w:eastAsiaTheme="minorEastAsia"/>
          </w:rPr>
          <w:t xml:space="preserve">added two panels in Fig 2. </w:t>
        </w:r>
      </w:ins>
      <w:del w:id="54" w:author="Thierry Emonet" w:date="2019-05-11T14:39:00Z">
        <w:r w:rsidDel="00A50AE7">
          <w:rPr>
            <w:rFonts w:eastAsiaTheme="minorEastAsia"/>
          </w:rPr>
          <w:delText>investigate the ramifications of this relaxation of Weber’s Law, and show the distribution of activity levels and t-SNE clustering in added panels in Fig. 2. We also added a new section that discusses this in detail, and addresses the implications of breaking the scaling. Indeed, we attribute the effect of Weber’s Law, in part, to a prevention of receptor saturation as suggested by Reviewer</w:delText>
        </w:r>
      </w:del>
      <w:del w:id="55" w:author="Thierry Emonet" w:date="2019-05-10T16:07:00Z">
        <w:r w:rsidDel="00B61EE1">
          <w:rPr>
            <w:rFonts w:eastAsiaTheme="minorEastAsia"/>
          </w:rPr>
          <w:delText xml:space="preserve"> 2</w:delText>
        </w:r>
      </w:del>
      <w:del w:id="56" w:author="Thierry Emonet" w:date="2019-05-11T14:39:00Z">
        <w:r w:rsidDel="00A50AE7">
          <w:rPr>
            <w:rFonts w:eastAsiaTheme="minorEastAsia"/>
          </w:rPr>
          <w:delText xml:space="preserve">. </w:delText>
        </w:r>
      </w:del>
    </w:p>
    <w:p w14:paraId="6480732E" w14:textId="77777777" w:rsidR="00382C9C" w:rsidDel="00B61EE1" w:rsidRDefault="00382C9C">
      <w:pPr>
        <w:pStyle w:val="ListParagraph"/>
        <w:spacing w:line="240" w:lineRule="auto"/>
        <w:jc w:val="both"/>
        <w:rPr>
          <w:del w:id="57" w:author="Thierry Emonet" w:date="2019-05-10T16:06:00Z"/>
        </w:rPr>
      </w:pPr>
    </w:p>
    <w:p w14:paraId="26865675" w14:textId="77777777" w:rsidR="00382C9C" w:rsidRPr="00B61EE1" w:rsidRDefault="00382C9C" w:rsidP="009B7434">
      <w:pPr>
        <w:pStyle w:val="ListParagraph"/>
        <w:spacing w:line="240" w:lineRule="auto"/>
        <w:jc w:val="both"/>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D32B163" w:rsidR="006811BB" w:rsidRDefault="006811BB" w:rsidP="00B12550">
      <w:pPr>
        <w:pStyle w:val="ListParagraph"/>
        <w:spacing w:line="240" w:lineRule="auto"/>
        <w:jc w:val="both"/>
        <w:rPr>
          <w:color w:val="000000" w:themeColor="text1"/>
        </w:rPr>
      </w:pPr>
      <w:r w:rsidRPr="006811BB">
        <w:rPr>
          <w:color w:val="000000" w:themeColor="text1"/>
        </w:rPr>
        <w:t>This</w:t>
      </w:r>
      <w:ins w:id="58" w:author="Thierry Emonet" w:date="2019-05-11T14:40:00Z">
        <w:r w:rsidR="00A50AE7">
          <w:rPr>
            <w:color w:val="000000" w:themeColor="text1"/>
          </w:rPr>
          <w:t xml:space="preserve"> phrase refer</w:t>
        </w:r>
      </w:ins>
      <w:ins w:id="59" w:author="Kadakia, Nirag" w:date="2019-05-12T11:49:00Z">
        <w:r w:rsidR="00837D70">
          <w:rPr>
            <w:color w:val="000000" w:themeColor="text1"/>
          </w:rPr>
          <w:t>r</w:t>
        </w:r>
      </w:ins>
      <w:ins w:id="60" w:author="Thierry Emonet" w:date="2019-05-11T14:40:00Z">
        <w:r w:rsidR="00A50AE7">
          <w:rPr>
            <w:color w:val="000000" w:themeColor="text1"/>
          </w:rPr>
          <w:t>e</w:t>
        </w:r>
        <w:del w:id="61" w:author="Kadakia, Nirag" w:date="2019-05-12T11:49:00Z">
          <w:r w:rsidR="00A50AE7" w:rsidDel="00837D70">
            <w:rPr>
              <w:color w:val="000000" w:themeColor="text1"/>
            </w:rPr>
            <w:delText>e</w:delText>
          </w:r>
        </w:del>
        <w:r w:rsidR="00A50AE7">
          <w:rPr>
            <w:color w:val="000000" w:themeColor="text1"/>
          </w:rPr>
          <w:t xml:space="preserve">d to </w:t>
        </w:r>
      </w:ins>
      <w:del w:id="62" w:author="Thierry Emonet" w:date="2019-05-11T14:40:00Z">
        <w:r w:rsidRPr="006811BB" w:rsidDel="00A50AE7">
          <w:rPr>
            <w:color w:val="000000" w:themeColor="text1"/>
          </w:rPr>
          <w:delText xml:space="preserve"> is </w:delText>
        </w:r>
        <w:r w:rsidR="00CA2FA7" w:rsidDel="00A50AE7">
          <w:rPr>
            <w:color w:val="000000" w:themeColor="text1"/>
          </w:rPr>
          <w:delText>o</w:delText>
        </w:r>
      </w:del>
      <w:ins w:id="63" w:author="Thierry Emonet" w:date="2019-05-10T16:07:00Z">
        <w:r w:rsidR="00B61EE1">
          <w:rPr>
            <w:color w:val="000000" w:themeColor="text1"/>
          </w:rPr>
          <w:t>the finding</w:t>
        </w:r>
      </w:ins>
      <w:ins w:id="64" w:author="Thierry Emonet" w:date="2019-05-10T16:13:00Z">
        <w:r w:rsidR="00AC2331">
          <w:rPr>
            <w:color w:val="000000" w:themeColor="text1"/>
          </w:rPr>
          <w:t>s</w:t>
        </w:r>
      </w:ins>
      <w:ins w:id="65" w:author="Thierry Emonet" w:date="2019-05-10T16:07:00Z">
        <w:r w:rsidR="00B61EE1">
          <w:rPr>
            <w:color w:val="000000" w:themeColor="text1"/>
          </w:rPr>
          <w:t xml:space="preserve"> </w:t>
        </w:r>
      </w:ins>
      <w:del w:id="66" w:author="Thierry Emonet" w:date="2019-05-10T16:07:00Z">
        <w:r w:rsidR="00CA2FA7" w:rsidDel="00B61EE1">
          <w:rPr>
            <w:color w:val="000000" w:themeColor="text1"/>
          </w:rPr>
          <w:delText xml:space="preserve">ne </w:delText>
        </w:r>
        <w:r w:rsidRPr="006811BB" w:rsidDel="00B61EE1">
          <w:rPr>
            <w:color w:val="000000" w:themeColor="text1"/>
          </w:rPr>
          <w:delText xml:space="preserve">main </w:delText>
        </w:r>
      </w:del>
      <w:del w:id="67" w:author="Thierry Emonet" w:date="2019-05-10T16:08:00Z">
        <w:r w:rsidRPr="006811BB" w:rsidDel="00B61EE1">
          <w:rPr>
            <w:color w:val="000000" w:themeColor="text1"/>
          </w:rPr>
          <w:delText xml:space="preserve">conclusion </w:delText>
        </w:r>
      </w:del>
      <w:r w:rsidRPr="006811BB">
        <w:rPr>
          <w:color w:val="000000" w:themeColor="text1"/>
        </w:rPr>
        <w:t xml:space="preserve">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t>
      </w:r>
      <w:ins w:id="68" w:author="Thierry Emonet" w:date="2019-05-10T16:08:00Z">
        <w:r w:rsidR="00B61EE1">
          <w:rPr>
            <w:color w:val="000000" w:themeColor="text1"/>
          </w:rPr>
          <w:t xml:space="preserve">and </w:t>
        </w:r>
      </w:ins>
      <w:ins w:id="69" w:author="Thierry Emonet" w:date="2019-05-10T16:09:00Z">
        <w:r w:rsidR="00B61EE1">
          <w:rPr>
            <w:color w:val="000000" w:themeColor="text1"/>
          </w:rPr>
          <w:t>of</w:t>
        </w:r>
      </w:ins>
      <w:ins w:id="70" w:author="Thierry Emonet" w:date="2019-05-10T16:08:00Z">
        <w:r w:rsidR="00B61EE1">
          <w:rPr>
            <w:color w:val="000000" w:themeColor="text1"/>
          </w:rPr>
          <w:t xml:space="preserve"> </w:t>
        </w:r>
      </w:ins>
      <w:proofErr w:type="spellStart"/>
      <w:ins w:id="71" w:author="Kadakia, Nirag" w:date="2019-05-12T11:50:00Z">
        <w:r w:rsidR="00837D70">
          <w:rPr>
            <w:color w:val="000000" w:themeColor="text1"/>
          </w:rPr>
          <w:t>Aravi</w:t>
        </w:r>
        <w:proofErr w:type="spellEnd"/>
        <w:r w:rsidR="00837D70">
          <w:rPr>
            <w:color w:val="000000" w:themeColor="text1"/>
          </w:rPr>
          <w:t xml:space="preserve"> Samuel’s work, </w:t>
        </w:r>
      </w:ins>
      <w:ins w:id="72" w:author="Thierry Emonet" w:date="2019-05-11T14:39:00Z">
        <w:del w:id="73" w:author="Kadakia, Nirag" w:date="2019-05-12T11:49:00Z">
          <w:r w:rsidR="00A50AE7" w:rsidDel="00837D70">
            <w:rPr>
              <w:color w:val="000000" w:themeColor="text1"/>
            </w:rPr>
            <w:delText xml:space="preserve">Aravi </w:delText>
          </w:r>
        </w:del>
      </w:ins>
      <w:ins w:id="74" w:author="Kadakia, Nirag" w:date="2019-05-12T11:49:00Z">
        <w:r w:rsidR="00837D70">
          <w:rPr>
            <w:color w:val="000000" w:themeColor="text1"/>
          </w:rPr>
          <w:t>Si et al (2019)</w:t>
        </w:r>
      </w:ins>
      <w:ins w:id="75" w:author="Kadakia, Nirag" w:date="2019-05-12T11:50:00Z">
        <w:r w:rsidR="00837D70">
          <w:rPr>
            <w:color w:val="000000" w:themeColor="text1"/>
          </w:rPr>
          <w:t>,</w:t>
        </w:r>
      </w:ins>
      <w:ins w:id="76" w:author="Thierry Emonet" w:date="2019-05-10T16:14:00Z">
        <w:del w:id="77" w:author="Kadakia, Nirag" w:date="2019-05-12T11:49:00Z">
          <w:r w:rsidR="00AC2331" w:rsidDel="00837D70">
            <w:rPr>
              <w:color w:val="000000" w:themeColor="text1"/>
            </w:rPr>
            <w:delText>Samuel’s group</w:delText>
          </w:r>
        </w:del>
        <w:r w:rsidR="00AC2331">
          <w:rPr>
            <w:color w:val="000000" w:themeColor="text1"/>
          </w:rPr>
          <w:t xml:space="preserve"> </w:t>
        </w:r>
        <w:del w:id="78" w:author="Kadakia, Nirag" w:date="2019-05-12T11:51:00Z">
          <w:r w:rsidR="00AC2331" w:rsidDel="00837D70">
            <w:rPr>
              <w:color w:val="000000" w:themeColor="text1"/>
            </w:rPr>
            <w:delText xml:space="preserve">who </w:delText>
          </w:r>
        </w:del>
        <w:del w:id="79" w:author="Kadakia, Nirag" w:date="2019-05-12T11:49:00Z">
          <w:r w:rsidR="00AC2331" w:rsidDel="00837D70">
            <w:rPr>
              <w:color w:val="000000" w:themeColor="text1"/>
            </w:rPr>
            <w:delText xml:space="preserve">has </w:delText>
          </w:r>
        </w:del>
      </w:ins>
      <w:ins w:id="80" w:author="Thierry Emonet" w:date="2019-05-11T14:40:00Z">
        <w:del w:id="81" w:author="Kadakia, Nirag" w:date="2019-05-12T11:51:00Z">
          <w:r w:rsidR="00A50AE7" w:rsidDel="00837D70">
            <w:rPr>
              <w:color w:val="000000" w:themeColor="text1"/>
            </w:rPr>
            <w:delText xml:space="preserve">recently </w:delText>
          </w:r>
        </w:del>
      </w:ins>
      <w:ins w:id="82" w:author="Kadakia, Nirag" w:date="2019-05-12T11:51:00Z">
        <w:r w:rsidR="00837D70">
          <w:rPr>
            <w:color w:val="000000" w:themeColor="text1"/>
          </w:rPr>
          <w:t xml:space="preserve">which recently </w:t>
        </w:r>
      </w:ins>
      <w:ins w:id="83" w:author="Thierry Emonet" w:date="2019-05-10T16:14:00Z">
        <w:del w:id="84" w:author="Kadakia, Nirag" w:date="2019-05-12T11:51:00Z">
          <w:r w:rsidR="00AC2331" w:rsidDel="00837D70">
            <w:rPr>
              <w:color w:val="000000" w:themeColor="text1"/>
            </w:rPr>
            <w:delText xml:space="preserve">shown </w:delText>
          </w:r>
        </w:del>
      </w:ins>
      <w:ins w:id="85" w:author="Kadakia, Nirag" w:date="2019-05-12T11:51:00Z">
        <w:r w:rsidR="00837D70">
          <w:rPr>
            <w:color w:val="000000" w:themeColor="text1"/>
          </w:rPr>
          <w:t xml:space="preserve">showed </w:t>
        </w:r>
      </w:ins>
      <w:ins w:id="86" w:author="Thierry Emonet" w:date="2019-05-10T16:14:00Z">
        <w:r w:rsidR="00AC2331">
          <w:rPr>
            <w:color w:val="000000" w:themeColor="text1"/>
          </w:rPr>
          <w:t xml:space="preserve">that </w:t>
        </w:r>
      </w:ins>
      <w:ins w:id="87" w:author="Thierry Emonet" w:date="2019-05-11T14:41:00Z">
        <w:r w:rsidR="00A50AE7">
          <w:rPr>
            <w:color w:val="000000" w:themeColor="text1"/>
          </w:rPr>
          <w:t xml:space="preserve">ORNs </w:t>
        </w:r>
      </w:ins>
      <w:ins w:id="88" w:author="Thierry Emonet" w:date="2019-05-10T16:12:00Z">
        <w:r w:rsidR="00AC2331">
          <w:rPr>
            <w:color w:val="000000" w:themeColor="text1"/>
          </w:rPr>
          <w:t>filter</w:t>
        </w:r>
      </w:ins>
      <w:ins w:id="89" w:author="Thierry Emonet" w:date="2019-05-10T16:14:00Z">
        <w:r w:rsidR="00AC2331">
          <w:rPr>
            <w:color w:val="000000" w:themeColor="text1"/>
          </w:rPr>
          <w:t>s</w:t>
        </w:r>
      </w:ins>
      <w:ins w:id="90" w:author="Thierry Emonet" w:date="2019-05-11T14:41:00Z">
        <w:r w:rsidR="00A50AE7">
          <w:rPr>
            <w:color w:val="000000" w:themeColor="text1"/>
          </w:rPr>
          <w:t xml:space="preserve"> </w:t>
        </w:r>
      </w:ins>
      <w:ins w:id="91" w:author="Thierry Emonet" w:date="2019-05-10T16:12:00Z">
        <w:r w:rsidR="00AC2331">
          <w:rPr>
            <w:color w:val="000000" w:themeColor="text1"/>
          </w:rPr>
          <w:t xml:space="preserve">in larvae are stereotyped. </w:t>
        </w:r>
      </w:ins>
      <w:ins w:id="92" w:author="Thierry Emonet" w:date="2019-05-10T16:10:00Z">
        <w:r w:rsidR="00B61EE1">
          <w:rPr>
            <w:color w:val="000000" w:themeColor="text1"/>
          </w:rPr>
          <w:t>But we agree</w:t>
        </w:r>
      </w:ins>
      <w:ins w:id="93" w:author="Thierry Emonet" w:date="2019-05-10T16:13:00Z">
        <w:r w:rsidR="00AC2331">
          <w:rPr>
            <w:color w:val="000000" w:themeColor="text1"/>
          </w:rPr>
          <w:t xml:space="preserve"> with the reviewer</w:t>
        </w:r>
      </w:ins>
      <w:ins w:id="94" w:author="Thierry Emonet" w:date="2019-05-10T16:10:00Z">
        <w:r w:rsidR="00B61EE1">
          <w:rPr>
            <w:color w:val="000000" w:themeColor="text1"/>
          </w:rPr>
          <w:t xml:space="preserve"> that</w:t>
        </w:r>
      </w:ins>
      <w:ins w:id="95" w:author="Thierry Emonet" w:date="2019-05-10T16:11:00Z">
        <w:r w:rsidR="00B61EE1">
          <w:rPr>
            <w:color w:val="000000" w:themeColor="text1"/>
          </w:rPr>
          <w:t xml:space="preserve"> besides this general rule</w:t>
        </w:r>
      </w:ins>
      <w:ins w:id="96" w:author="Thierry Emonet" w:date="2019-05-10T16:10:00Z">
        <w:r w:rsidR="00B61EE1">
          <w:rPr>
            <w:color w:val="000000" w:themeColor="text1"/>
          </w:rPr>
          <w:t xml:space="preserve"> there are some odor</w:t>
        </w:r>
      </w:ins>
      <w:ins w:id="97" w:author="Thierry Emonet" w:date="2019-05-11T14:41:00Z">
        <w:r w:rsidR="00A50AE7">
          <w:rPr>
            <w:color w:val="000000" w:themeColor="text1"/>
          </w:rPr>
          <w:t>-receptor combination</w:t>
        </w:r>
      </w:ins>
      <w:ins w:id="98" w:author="Thierry Emonet" w:date="2019-05-10T16:10:00Z">
        <w:r w:rsidR="00B61EE1">
          <w:rPr>
            <w:color w:val="000000" w:themeColor="text1"/>
          </w:rPr>
          <w:t xml:space="preserve">s for which this </w:t>
        </w:r>
      </w:ins>
      <w:ins w:id="99" w:author="Thierry Emonet" w:date="2019-05-11T14:41:00Z">
        <w:r w:rsidR="00A50AE7">
          <w:rPr>
            <w:color w:val="000000" w:themeColor="text1"/>
          </w:rPr>
          <w:t>general rule breaks</w:t>
        </w:r>
      </w:ins>
      <w:ins w:id="100" w:author="Thierry Emonet" w:date="2019-05-10T16:10:00Z">
        <w:r w:rsidR="00B61EE1">
          <w:rPr>
            <w:color w:val="000000" w:themeColor="text1"/>
          </w:rPr>
          <w:t xml:space="preserve"> down</w:t>
        </w:r>
      </w:ins>
      <w:ins w:id="101" w:author="Thierry Emonet" w:date="2019-05-10T16:13:00Z">
        <w:r w:rsidR="00AC2331">
          <w:rPr>
            <w:color w:val="000000" w:themeColor="text1"/>
          </w:rPr>
          <w:t>: e.g. super-sustained responses</w:t>
        </w:r>
      </w:ins>
      <w:ins w:id="102" w:author="Thierry Emonet" w:date="2019-05-10T16:20:00Z">
        <w:r w:rsidR="00AC2331">
          <w:rPr>
            <w:color w:val="000000" w:themeColor="text1"/>
          </w:rPr>
          <w:t xml:space="preserve"> (Montague et al)</w:t>
        </w:r>
      </w:ins>
      <w:ins w:id="103" w:author="Thierry Emonet" w:date="2019-05-10T16:15:00Z">
        <w:r w:rsidR="00AC2331">
          <w:rPr>
            <w:color w:val="000000" w:themeColor="text1"/>
          </w:rPr>
          <w:t>. We amended the text to tone down our phrase</w:t>
        </w:r>
      </w:ins>
      <w:del w:id="104" w:author="Thierry Emonet" w:date="2019-05-10T16:15:00Z">
        <w:r w:rsidRPr="006811BB" w:rsidDel="00AC2331">
          <w:rPr>
            <w:color w:val="000000" w:themeColor="text1"/>
          </w:rPr>
          <w:delText xml:space="preserve">whose conclusions we accept here as is. </w:delText>
        </w:r>
        <w:r w:rsidR="00DD4A0A" w:rsidDel="00AC2331">
          <w:rPr>
            <w:color w:val="000000" w:themeColor="text1"/>
          </w:rPr>
          <w:delText xml:space="preserve">However, </w:delText>
        </w:r>
        <w:r w:rsidR="00E67EAE" w:rsidDel="00AC2331">
          <w:rPr>
            <w:color w:val="000000" w:themeColor="text1"/>
          </w:rPr>
          <w:delText>i</w:delText>
        </w:r>
        <w:r w:rsidRPr="006811BB" w:rsidDel="00AC2331">
          <w:rPr>
            <w:color w:val="000000" w:themeColor="text1"/>
          </w:rPr>
          <w:delText>t is not critical to the results we present here</w:delText>
        </w:r>
      </w:del>
      <w:r w:rsidRPr="006811BB">
        <w:rPr>
          <w:color w:val="000000" w:themeColor="text1"/>
        </w:rPr>
        <w:t>.</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756B5F5" w:rsidR="004B6D3A" w:rsidRPr="00733AE8" w:rsidRDefault="00EA032A" w:rsidP="00B12550">
      <w:pPr>
        <w:pStyle w:val="ListParagraph"/>
        <w:spacing w:line="240" w:lineRule="auto"/>
        <w:jc w:val="both"/>
      </w:pPr>
      <w:r>
        <w:t xml:space="preserve">We </w:t>
      </w:r>
      <w:ins w:id="105" w:author="Thierry Emonet" w:date="2019-05-10T16:21:00Z">
        <w:r w:rsidR="00AC2331">
          <w:t xml:space="preserve">have changed the text </w:t>
        </w:r>
      </w:ins>
      <w:ins w:id="106" w:author="Thierry Emonet" w:date="2019-05-11T14:42:00Z">
        <w:r w:rsidR="00A50AE7">
          <w:t xml:space="preserve">describing the equations </w:t>
        </w:r>
      </w:ins>
      <w:ins w:id="107" w:author="Thierry Emonet" w:date="2019-05-10T16:21:00Z">
        <w:r w:rsidR="00AC2331">
          <w:t>to clarify this connection</w:t>
        </w:r>
      </w:ins>
      <w:ins w:id="108" w:author="Thierry Emonet" w:date="2019-05-11T14:42:00Z">
        <w:r w:rsidR="00A50AE7">
          <w:t>.</w:t>
        </w:r>
      </w:ins>
      <w:del w:id="109" w:author="Thierry Emonet" w:date="2019-05-10T16:21:00Z">
        <w:r w:rsidDel="00AC2331">
          <w:delText xml:space="preserve">have rewritten </w:delText>
        </w:r>
        <w:r w:rsidR="00736CAE" w:rsidDel="00AC2331">
          <w:delText>Eq. 2 (formerly Eq. 1)</w:delText>
        </w:r>
        <w:r w:rsidDel="00AC2331">
          <w:delText xml:space="preserve"> to explicitly show where </w:delText>
        </w:r>
        <w:r w:rsidRPr="00EA032A" w:rsidDel="00AC2331">
          <w:rPr>
            <w:i/>
          </w:rPr>
          <w:delText>K</w:delText>
        </w:r>
        <w:r w:rsidDel="00AC2331">
          <w:delText xml:space="preserve"> and </w:delText>
        </w:r>
        <w:r w:rsidRPr="00EA032A" w:rsidDel="00AC2331">
          <w:rPr>
            <w:i/>
          </w:rPr>
          <w:delText>K</w:delText>
        </w:r>
        <w:r w:rsidDel="00AC2331">
          <w:delText xml:space="preserve">* enter the free energy in the definition of </w:delText>
        </w:r>
        <w:r w:rsidRPr="00EA032A" w:rsidDel="00AC2331">
          <w:rPr>
            <w:i/>
          </w:rPr>
          <w:delText>A</w:delText>
        </w:r>
        <w:r w:rsidDel="00AC2331">
          <w:delText>(t).</w:delText>
        </w:r>
      </w:del>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52E08E63"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ins w:id="110" w:author="Thierry Emonet" w:date="2019-05-11T14:45:00Z">
        <w:r w:rsidR="00A50AE7">
          <w:t xml:space="preserve">We implemented </w:t>
        </w:r>
      </w:ins>
      <w:ins w:id="111" w:author="Thierry Emonet" w:date="2019-05-11T14:43:00Z">
        <w:r w:rsidR="00A50AE7">
          <w:t>divisive normalization follow</w:t>
        </w:r>
      </w:ins>
      <w:ins w:id="112" w:author="Thierry Emonet" w:date="2019-05-11T14:45:00Z">
        <w:r w:rsidR="00A50AE7">
          <w:t>ing</w:t>
        </w:r>
      </w:ins>
      <w:ins w:id="113" w:author="Thierry Emonet" w:date="2019-05-11T14:43:00Z">
        <w:r w:rsidR="00A50AE7">
          <w:t xml:space="preserve"> Olsen’s paper</w:t>
        </w:r>
      </w:ins>
      <w:ins w:id="114" w:author="Thierry Emonet" w:date="2019-05-11T14:45:00Z">
        <w:r w:rsidR="00A50AE7">
          <w:t xml:space="preserve">. </w:t>
        </w:r>
        <w:commentRangeStart w:id="115"/>
        <w:r w:rsidR="00A50AE7">
          <w:t xml:space="preserve">This is a rather simple model in which </w:t>
        </w:r>
      </w:ins>
      <w:ins w:id="116" w:author="Thierry Emonet" w:date="2019-05-11T14:47:00Z">
        <w:r w:rsidR="00D757A6">
          <w:t>all</w:t>
        </w:r>
      </w:ins>
      <w:ins w:id="117" w:author="Thierry Emonet" w:date="2019-05-11T14:45:00Z">
        <w:r w:rsidR="00D757A6">
          <w:t xml:space="preserve"> glomeruli affect all other glomeruli. </w:t>
        </w:r>
      </w:ins>
      <w:ins w:id="118" w:author="Thierry Emonet" w:date="2019-05-11T14:46:00Z">
        <w:r w:rsidR="00D757A6">
          <w:t xml:space="preserve">It is possible that a more complex model of divisive normalization where </w:t>
        </w:r>
      </w:ins>
      <w:ins w:id="119" w:author="Thierry Emonet" w:date="2019-05-11T14:48:00Z">
        <w:r w:rsidR="00D757A6">
          <w:t xml:space="preserve">each </w:t>
        </w:r>
      </w:ins>
      <w:ins w:id="120" w:author="Thierry Emonet" w:date="2019-05-11T14:46:00Z">
        <w:r w:rsidR="00D757A6">
          <w:t>glomeruli only inhibit</w:t>
        </w:r>
      </w:ins>
      <w:ins w:id="121" w:author="Thierry Emonet" w:date="2019-05-11T14:47:00Z">
        <w:r w:rsidR="00D757A6">
          <w:t xml:space="preserve"> </w:t>
        </w:r>
      </w:ins>
      <w:ins w:id="122" w:author="Thierry Emonet" w:date="2019-05-11T14:48:00Z">
        <w:r w:rsidR="00D757A6">
          <w:t xml:space="preserve">a subset of glomeruli </w:t>
        </w:r>
      </w:ins>
      <w:ins w:id="123" w:author="Thierry Emonet" w:date="2019-05-11T14:46:00Z">
        <w:r w:rsidR="00D757A6">
          <w:t xml:space="preserve">(via local interneurons) </w:t>
        </w:r>
      </w:ins>
      <w:ins w:id="124" w:author="Thierry Emonet" w:date="2019-05-11T14:49:00Z">
        <w:r w:rsidR="00D757A6">
          <w:t xml:space="preserve"> would contribute  mo</w:t>
        </w:r>
      </w:ins>
      <w:ins w:id="125" w:author="Kadakia, Nirag" w:date="2019-05-12T11:50:00Z">
        <w:r w:rsidR="00837D70">
          <w:t>r</w:t>
        </w:r>
      </w:ins>
      <w:ins w:id="126" w:author="Thierry Emonet" w:date="2019-05-11T14:49:00Z">
        <w:del w:id="127" w:author="Kadakia, Nirag" w:date="2019-05-12T11:50:00Z">
          <w:r w:rsidR="00D757A6" w:rsidDel="00837D70">
            <w:delText>d</w:delText>
          </w:r>
        </w:del>
        <w:r w:rsidR="00D757A6">
          <w:t xml:space="preserve">e. </w:t>
        </w:r>
      </w:ins>
      <w:r w:rsidR="00653481">
        <w:t>We noted this in the text.</w:t>
      </w:r>
      <w:ins w:id="128" w:author="Kadakia, Nirag" w:date="2019-04-30T10:23:00Z">
        <w:r w:rsidR="000A71B9">
          <w:t xml:space="preserve"> (</w:t>
        </w:r>
        <w:commentRangeStart w:id="129"/>
        <w:r w:rsidR="000A71B9">
          <w:t xml:space="preserve">lines </w:t>
        </w:r>
      </w:ins>
      <w:ins w:id="130" w:author="Kadakia, Nirag" w:date="2019-04-30T10:24:00Z">
        <w:r w:rsidR="003C3BAA">
          <w:t>471-478</w:t>
        </w:r>
        <w:commentRangeEnd w:id="129"/>
        <w:r w:rsidR="001A742B">
          <w:rPr>
            <w:rStyle w:val="CommentReference"/>
          </w:rPr>
          <w:commentReference w:id="129"/>
        </w:r>
        <w:r w:rsidR="003C3BAA">
          <w:t>)</w:t>
        </w:r>
      </w:ins>
      <w:commentRangeEnd w:id="115"/>
      <w:r w:rsidR="00D757A6">
        <w:rPr>
          <w:rStyle w:val="CommentReference"/>
        </w:rPr>
        <w:commentReference w:id="115"/>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2B93E785" w:rsidR="00AA6725" w:rsidRDefault="00DB3C99" w:rsidP="00B12550">
      <w:pPr>
        <w:pStyle w:val="ListParagraph"/>
        <w:spacing w:line="240" w:lineRule="auto"/>
        <w:jc w:val="both"/>
      </w:pPr>
      <w:ins w:id="131" w:author="Kadakia, Nirag" w:date="2019-05-12T11:51:00Z">
        <w:r>
          <w:t xml:space="preserve">While our model is a competitive binding model, it does not </w:t>
        </w:r>
      </w:ins>
      <w:ins w:id="132" w:author="Kadakia, Nirag" w:date="2019-05-12T11:52:00Z">
        <w:r>
          <w:t>enact</w:t>
        </w:r>
      </w:ins>
      <w:ins w:id="133" w:author="Kadakia, Nirag" w:date="2019-05-12T11:51:00Z">
        <w:r>
          <w:t xml:space="preserve"> odorant-odorant antagonism, which is unique to </w:t>
        </w:r>
      </w:ins>
      <w:ins w:id="134" w:author="Kadakia, Nirag" w:date="2019-05-12T11:53:00Z">
        <w:r>
          <w:t xml:space="preserve">the models in </w:t>
        </w:r>
      </w:ins>
      <w:ins w:id="135" w:author="Kadakia, Nirag" w:date="2019-05-12T11:51:00Z">
        <w:r>
          <w:t xml:space="preserve">Singh </w:t>
        </w:r>
      </w:ins>
      <w:ins w:id="136" w:author="Kadakia, Nirag" w:date="2019-05-12T11:53:00Z">
        <w:r>
          <w:t xml:space="preserve">et al (2019) </w:t>
        </w:r>
      </w:ins>
      <w:ins w:id="137" w:author="Kadakia, Nirag" w:date="2019-05-12T11:51:00Z">
        <w:r>
          <w:t xml:space="preserve">and Reddy </w:t>
        </w:r>
      </w:ins>
      <w:ins w:id="138" w:author="Kadakia, Nirag" w:date="2019-05-12T11:53:00Z">
        <w:r>
          <w:t xml:space="preserve">et al </w:t>
        </w:r>
      </w:ins>
      <w:ins w:id="139" w:author="Kadakia, Nirag" w:date="2019-05-12T11:51:00Z">
        <w:r>
          <w:t>(2018)</w:t>
        </w:r>
      </w:ins>
      <w:ins w:id="140" w:author="Kadakia, Nirag" w:date="2019-05-12T11:53:00Z">
        <w:r>
          <w:t xml:space="preserve">. </w:t>
        </w:r>
      </w:ins>
      <w:ins w:id="141" w:author="Kadakia, Nirag" w:date="2019-05-12T11:58:00Z">
        <w:r>
          <w:t xml:space="preserve">Odorant-odorant antagonism refers to multiple odorants in a mixture causing the overall response to reduce </w:t>
        </w:r>
        <w:r>
          <w:lastRenderedPageBreak/>
          <w:t xml:space="preserve">compared to </w:t>
        </w:r>
      </w:ins>
      <w:ins w:id="142" w:author="Kadakia, Nirag" w:date="2019-05-12T11:59:00Z">
        <w:r>
          <w:t>the response to isolated odorants</w:t>
        </w:r>
      </w:ins>
      <w:ins w:id="143" w:author="Kadakia, Nirag" w:date="2019-05-12T11:58:00Z">
        <w:r>
          <w:t>.</w:t>
        </w:r>
      </w:ins>
      <w:ins w:id="144" w:author="Kadakia, Nirag" w:date="2019-05-12T11:59:00Z">
        <w:r>
          <w:t xml:space="preserve"> This can occur in their </w:t>
        </w:r>
      </w:ins>
      <w:ins w:id="145" w:author="Kadakia, Nirag" w:date="2019-05-12T11:53:00Z">
        <w:r>
          <w:t>model since activation</w:t>
        </w:r>
      </w:ins>
      <w:ins w:id="146" w:author="Kadakia, Nirag" w:date="2019-05-12T11:54:00Z">
        <w:r>
          <w:t xml:space="preserve"> is a second step after binding, and </w:t>
        </w:r>
      </w:ins>
      <w:ins w:id="147" w:author="Kadakia, Nirag" w:date="2019-05-12T12:01:00Z">
        <w:r w:rsidR="003547E3">
          <w:t xml:space="preserve">activation efficacy </w:t>
        </w:r>
      </w:ins>
      <w:ins w:id="148" w:author="Kadakia, Nirag" w:date="2019-05-12T11:53:00Z">
        <w:r>
          <w:t>depends on odorant identity. In o</w:t>
        </w:r>
      </w:ins>
      <w:ins w:id="149" w:author="Kadakia, Nirag" w:date="2019-05-12T11:54:00Z">
        <w:r>
          <w:t>ur model, activation does not depend on odor identity</w:t>
        </w:r>
      </w:ins>
      <w:ins w:id="150" w:author="Kadakia, Nirag" w:date="2019-05-12T11:53:00Z">
        <w:r>
          <w:t xml:space="preserve">. </w:t>
        </w:r>
      </w:ins>
      <w:ins w:id="151" w:author="Kadakia, Nirag" w:date="2019-05-12T11:54:00Z">
        <w:r>
          <w:t xml:space="preserve">Both those papers </w:t>
        </w:r>
      </w:ins>
      <w:moveToRangeStart w:id="152" w:author="Kadakia, Nirag" w:date="2019-05-12T11:54:00Z" w:name="move8554461"/>
      <w:moveTo w:id="153" w:author="Kadakia, Nirag" w:date="2019-05-12T11:54:00Z">
        <w:del w:id="154" w:author="Kadakia, Nirag" w:date="2019-05-12T11:54:00Z">
          <w:r w:rsidDel="00DB3C99">
            <w:delText xml:space="preserve">This effect is somewhat different from the one discussed in Singh et al. which </w:delText>
          </w:r>
        </w:del>
        <w:r>
          <w:t>consider</w:t>
        </w:r>
      </w:moveTo>
      <w:ins w:id="155" w:author="Kadakia, Nirag" w:date="2019-05-12T11:54:00Z">
        <w:r>
          <w:t xml:space="preserve"> </w:t>
        </w:r>
      </w:ins>
      <w:moveTo w:id="156" w:author="Kadakia, Nirag" w:date="2019-05-12T11:54:00Z">
        <w:del w:id="157" w:author="Kadakia, Nirag" w:date="2019-05-12T11:54:00Z">
          <w:r w:rsidDel="00DB3C99">
            <w:delText xml:space="preserve">s </w:delText>
          </w:r>
        </w:del>
        <w:r>
          <w:t>mammalian olfactory receptors</w:t>
        </w:r>
      </w:moveTo>
      <w:ins w:id="158" w:author="Kadakia, Nirag" w:date="2019-05-12T11:55:00Z">
        <w:r>
          <w:t>,</w:t>
        </w:r>
      </w:ins>
      <w:moveTo w:id="159" w:author="Kadakia, Nirag" w:date="2019-05-12T11:54:00Z">
        <w:r>
          <w:t xml:space="preserve"> </w:t>
        </w:r>
      </w:moveTo>
      <w:ins w:id="160" w:author="Kadakia, Nirag" w:date="2019-05-12T11:55:00Z">
        <w:r>
          <w:t xml:space="preserve">which are GPCRs </w:t>
        </w:r>
      </w:ins>
      <w:ins w:id="161" w:author="Kadakia, Nirag" w:date="2019-05-12T11:56:00Z">
        <w:r>
          <w:t xml:space="preserve">forming part of a </w:t>
        </w:r>
        <w:proofErr w:type="spellStart"/>
        <w:r>
          <w:t>cAMP</w:t>
        </w:r>
        <w:proofErr w:type="spellEnd"/>
        <w:r>
          <w:t xml:space="preserve">-dependent pathway, </w:t>
        </w:r>
      </w:ins>
      <w:ins w:id="162" w:author="Kadakia, Nirag" w:date="2019-05-12T11:55:00Z">
        <w:r>
          <w:t xml:space="preserve">where ion channel activation </w:t>
        </w:r>
      </w:ins>
      <w:moveTo w:id="163" w:author="Kadakia, Nirag" w:date="2019-05-12T11:54:00Z">
        <w:del w:id="164" w:author="Kadakia, Nirag" w:date="2019-05-12T11:56:00Z">
          <w:r w:rsidDel="00DB3C99">
            <w:delText>and assume</w:delText>
          </w:r>
        </w:del>
        <w:del w:id="165" w:author="Kadakia, Nirag" w:date="2019-05-12T11:55:00Z">
          <w:r w:rsidDel="00DB3C99">
            <w:delText xml:space="preserve">s </w:delText>
          </w:r>
        </w:del>
        <w:del w:id="166" w:author="Kadakia, Nirag" w:date="2019-05-12T11:56:00Z">
          <w:r w:rsidDel="00DB3C99">
            <w:delText xml:space="preserve">that activation </w:delText>
          </w:r>
        </w:del>
        <w:del w:id="167" w:author="Kadakia, Nirag" w:date="2019-05-12T11:57:00Z">
          <w:r w:rsidDel="00DB3C99">
            <w:delText xml:space="preserve">always </w:delText>
          </w:r>
        </w:del>
        <w:r>
          <w:t xml:space="preserve">takes place in two steps: </w:t>
        </w:r>
        <w:del w:id="168" w:author="Kadakia, Nirag" w:date="2019-05-12T11:59:00Z">
          <w:r w:rsidDel="00DB3C99">
            <w:delText>1</w:delText>
          </w:r>
          <w:r w:rsidRPr="004F75B1" w:rsidDel="00DB3C99">
            <w:rPr>
              <w:vertAlign w:val="superscript"/>
            </w:rPr>
            <w:delText>st</w:delText>
          </w:r>
          <w:r w:rsidDel="00DB3C99">
            <w:delText xml:space="preserve"> </w:delText>
          </w:r>
        </w:del>
      </w:moveTo>
      <w:ins w:id="169" w:author="Kadakia, Nirag" w:date="2019-05-12T11:59:00Z">
        <w:r>
          <w:t xml:space="preserve">first, </w:t>
        </w:r>
      </w:ins>
      <w:moveTo w:id="170" w:author="Kadakia, Nirag" w:date="2019-05-12T11:54:00Z">
        <w:r>
          <w:t>binding and second</w:t>
        </w:r>
      </w:moveTo>
      <w:ins w:id="171" w:author="Kadakia, Nirag" w:date="2019-05-12T11:59:00Z">
        <w:r>
          <w:t xml:space="preserve">, </w:t>
        </w:r>
      </w:ins>
      <w:moveTo w:id="172" w:author="Kadakia, Nirag" w:date="2019-05-12T11:54:00Z">
        <w:del w:id="173" w:author="Kadakia, Nirag" w:date="2019-05-12T11:59:00Z">
          <w:r w:rsidDel="00DB3C99">
            <w:delText xml:space="preserve"> </w:delText>
          </w:r>
        </w:del>
        <w:r>
          <w:t xml:space="preserve">activation. </w:t>
        </w:r>
      </w:moveTo>
      <w:ins w:id="174" w:author="Kadakia, Nirag" w:date="2019-05-12T12:00:00Z">
        <w:r>
          <w:t xml:space="preserve">In </w:t>
        </w:r>
      </w:ins>
      <w:moveTo w:id="175" w:author="Kadakia, Nirag" w:date="2019-05-12T11:54:00Z">
        <w:del w:id="176" w:author="Kadakia, Nirag" w:date="2019-05-12T12:00:00Z">
          <w:r w:rsidDel="00DB3C99">
            <w:delText>O</w:delText>
          </w:r>
        </w:del>
      </w:moveTo>
      <w:ins w:id="177" w:author="Kadakia, Nirag" w:date="2019-05-12T12:00:00Z">
        <w:r>
          <w:t>o</w:t>
        </w:r>
      </w:ins>
      <w:moveTo w:id="178" w:author="Kadakia, Nirag" w:date="2019-05-12T11:54:00Z">
        <w:r>
          <w:t>ur</w:t>
        </w:r>
      </w:moveTo>
      <w:ins w:id="179" w:author="Kadakia, Nirag" w:date="2019-05-12T12:01:00Z">
        <w:r w:rsidR="00D72DC8">
          <w:t xml:space="preserve"> model</w:t>
        </w:r>
      </w:ins>
      <w:ins w:id="180" w:author="Kadakia, Nirag" w:date="2019-05-12T12:00:00Z">
        <w:r>
          <w:t xml:space="preserve">, the </w:t>
        </w:r>
      </w:ins>
      <w:moveTo w:id="181" w:author="Kadakia, Nirag" w:date="2019-05-12T11:54:00Z">
        <w:del w:id="182" w:author="Kadakia, Nirag" w:date="2019-05-12T12:00:00Z">
          <w:r w:rsidDel="00DB3C99">
            <w:delText xml:space="preserve"> model follows a </w:delText>
          </w:r>
        </w:del>
        <w:del w:id="183" w:author="Kadakia, Nirag" w:date="2019-05-12T11:59:00Z">
          <w:r w:rsidDel="00DB3C99">
            <w:delText xml:space="preserve">2 </w:delText>
          </w:r>
        </w:del>
        <w:del w:id="184" w:author="Kadakia, Nirag" w:date="2019-05-12T12:00:00Z">
          <w:r w:rsidDel="00DB3C99">
            <w:delText xml:space="preserve">state model where the </w:delText>
          </w:r>
        </w:del>
        <w:r>
          <w:t xml:space="preserve">receptor complex can </w:t>
        </w:r>
        <w:commentRangeStart w:id="185"/>
        <w:r>
          <w:t xml:space="preserve">activate spontaneously without any odor binding. </w:t>
        </w:r>
        <w:del w:id="186" w:author="Kadakia, Nirag" w:date="2019-05-12T11:57:00Z">
          <w:r w:rsidDel="00DB3C99">
            <w:delText xml:space="preserve">  </w:delText>
          </w:r>
        </w:del>
        <w:commentRangeEnd w:id="185"/>
        <w:r>
          <w:rPr>
            <w:rStyle w:val="CommentReference"/>
          </w:rPr>
          <w:commentReference w:id="185"/>
        </w:r>
      </w:moveTo>
      <w:moveToRangeEnd w:id="152"/>
      <w:ins w:id="187" w:author="Thierry Emonet" w:date="2019-05-11T14:50:00Z">
        <w:del w:id="188" w:author="Kadakia, Nirag" w:date="2019-05-12T11:51:00Z">
          <w:r w:rsidR="00D757A6" w:rsidDel="00DB3C99">
            <w:delText>Yes</w:delText>
          </w:r>
        </w:del>
      </w:ins>
      <w:ins w:id="189" w:author="Thierry Emonet" w:date="2019-05-11T14:51:00Z">
        <w:del w:id="190" w:author="Kadakia, Nirag" w:date="2019-05-12T11:51:00Z">
          <w:r w:rsidR="00D757A6" w:rsidDel="00DB3C99">
            <w:delText>,</w:delText>
          </w:r>
        </w:del>
      </w:ins>
      <w:ins w:id="191" w:author="Thierry Emonet" w:date="2019-05-11T14:50:00Z">
        <w:del w:id="192" w:author="Kadakia, Nirag" w:date="2019-05-12T11:51:00Z">
          <w:r w:rsidR="00D757A6" w:rsidDel="00DB3C99">
            <w:delText xml:space="preserve"> that is one aspect of it. </w:delText>
          </w:r>
        </w:del>
        <w:r w:rsidR="00D757A6">
          <w:t>In SI</w:t>
        </w:r>
      </w:ins>
      <w:ins w:id="193" w:author="Thierry Emonet" w:date="2019-05-11T14:51:00Z">
        <w:r w:rsidR="00D757A6">
          <w:t xml:space="preserve"> we </w:t>
        </w:r>
        <w:del w:id="194" w:author="Kadakia, Nirag" w:date="2019-05-12T12:01:00Z">
          <w:r w:rsidR="00D757A6" w:rsidDel="00D72DC8">
            <w:delText xml:space="preserve">also </w:delText>
          </w:r>
        </w:del>
      </w:ins>
      <w:ins w:id="195" w:author="Kadakia, Nirag" w:date="2019-05-12T12:01:00Z">
        <w:r w:rsidR="00D72DC8">
          <w:t xml:space="preserve">do </w:t>
        </w:r>
      </w:ins>
      <w:ins w:id="196" w:author="Thierry Emonet" w:date="2019-05-11T14:51:00Z">
        <w:r w:rsidR="00D757A6">
          <w:t xml:space="preserve">consider what happens when there are multiple binding sites on the receptor complex. </w:t>
        </w:r>
      </w:ins>
      <w:ins w:id="197" w:author="Kadakia, Nirag" w:date="2019-05-12T11:57:00Z">
        <w:r>
          <w:t xml:space="preserve"> There, again, the binding is competitive for each binding site, but </w:t>
        </w:r>
      </w:ins>
      <w:ins w:id="198" w:author="Kadakia, Nirag" w:date="2019-05-12T12:00:00Z">
        <w:r>
          <w:t>odorants in mixtures do not mutually antagonize.</w:t>
        </w:r>
      </w:ins>
      <w:moveFromRangeStart w:id="199" w:author="Kadakia, Nirag" w:date="2019-05-12T11:54:00Z" w:name="move8554461"/>
      <w:moveFrom w:id="200" w:author="Kadakia, Nirag" w:date="2019-05-12T11:54:00Z">
        <w:ins w:id="201" w:author="Thierry Emonet" w:date="2019-05-11T14:51:00Z">
          <w:r w:rsidR="00D757A6" w:rsidDel="00DB3C99">
            <w:t>This effect is</w:t>
          </w:r>
        </w:ins>
        <w:ins w:id="202" w:author="Thierry Emonet" w:date="2019-05-11T14:53:00Z">
          <w:r w:rsidR="00D757A6" w:rsidDel="00DB3C99">
            <w:t xml:space="preserve"> </w:t>
          </w:r>
        </w:ins>
        <w:ins w:id="203" w:author="Thierry Emonet" w:date="2019-05-11T14:51:00Z">
          <w:r w:rsidR="00D757A6" w:rsidDel="00DB3C99">
            <w:t xml:space="preserve">somewhat different from the one discussed in </w:t>
          </w:r>
        </w:ins>
        <w:ins w:id="204" w:author="Thierry Emonet" w:date="2019-05-11T14:52:00Z">
          <w:r w:rsidR="00D757A6" w:rsidDel="00DB3C99">
            <w:t>Singh et al. which considers mammalian olfactory receptors</w:t>
          </w:r>
        </w:ins>
        <w:ins w:id="205" w:author="Thierry Emonet" w:date="2019-05-11T14:53:00Z">
          <w:r w:rsidR="00D757A6" w:rsidDel="00DB3C99">
            <w:t xml:space="preserve"> and assumes that activation always takes place in two steps: 1</w:t>
          </w:r>
          <w:r w:rsidR="00D757A6" w:rsidRPr="00D757A6" w:rsidDel="00DB3C99">
            <w:rPr>
              <w:vertAlign w:val="superscript"/>
              <w:rPrChange w:id="206" w:author="Thierry Emonet" w:date="2019-05-11T14:53:00Z">
                <w:rPr/>
              </w:rPrChange>
            </w:rPr>
            <w:t>st</w:t>
          </w:r>
          <w:r w:rsidR="00D757A6" w:rsidDel="00DB3C99">
            <w:t xml:space="preserve"> binding and second activation. Our model follows a 2 state model where the receptor complex can </w:t>
          </w:r>
          <w:commentRangeStart w:id="207"/>
          <w:r w:rsidR="00D757A6" w:rsidDel="00DB3C99">
            <w:t>activate spont</w:t>
          </w:r>
        </w:ins>
        <w:ins w:id="208" w:author="Thierry Emonet" w:date="2019-05-11T14:54:00Z">
          <w:r w:rsidR="00D757A6" w:rsidDel="00DB3C99">
            <w:t xml:space="preserve">aneously without any odor binding. </w:t>
          </w:r>
        </w:ins>
        <w:ins w:id="209" w:author="Thierry Emonet" w:date="2019-05-11T14:52:00Z">
          <w:r w:rsidR="00D757A6" w:rsidDel="00DB3C99">
            <w:t xml:space="preserve"> </w:t>
          </w:r>
        </w:ins>
        <w:ins w:id="210" w:author="Thierry Emonet" w:date="2019-05-11T14:51:00Z">
          <w:r w:rsidR="00D757A6" w:rsidDel="00DB3C99">
            <w:t xml:space="preserve"> </w:t>
          </w:r>
        </w:ins>
        <w:commentRangeEnd w:id="207"/>
        <w:ins w:id="211" w:author="Thierry Emonet" w:date="2019-05-11T14:54:00Z">
          <w:r w:rsidR="00D757A6" w:rsidDel="00DB3C99">
            <w:rPr>
              <w:rStyle w:val="CommentReference"/>
            </w:rPr>
            <w:commentReference w:id="207"/>
          </w:r>
        </w:ins>
      </w:moveFrom>
      <w:moveFromRangeEnd w:id="199"/>
      <w:commentRangeStart w:id="212"/>
      <w:del w:id="213" w:author="Thierry Emonet" w:date="2019-05-11T14:54:00Z">
        <w:r w:rsidR="0036127A" w:rsidDel="00D757A6">
          <w:delText xml:space="preserve">That effect </w:delText>
        </w:r>
        <w:r w:rsidR="00AA6725" w:rsidDel="00D757A6">
          <w:delText>is distinct. Odorant-odorant antagonism arise</w:delText>
        </w:r>
        <w:r w:rsidR="00325786" w:rsidDel="00D757A6">
          <w:delText>s</w:delText>
        </w:r>
        <w:r w:rsidR="00AA6725" w:rsidDel="00D757A6">
          <w:delTex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delText>
        </w:r>
      </w:del>
      <w:del w:id="214" w:author="Thierry Emonet" w:date="2019-05-10T16:22:00Z">
        <w:r w:rsidR="0036127A" w:rsidDel="009B7434">
          <w:delText xml:space="preserve">The model presented in that paper </w:delText>
        </w:r>
      </w:del>
      <w:ins w:id="215" w:author="Kadakia, Nirag" w:date="2019-04-30T09:39:00Z">
        <w:del w:id="216" w:author="Thierry Emonet" w:date="2019-05-10T16:22:00Z">
          <w:r w:rsidR="000074F3" w:rsidDel="009B7434">
            <w:delText xml:space="preserve">both Reddy et al and Singh et al </w:delText>
          </w:r>
        </w:del>
      </w:ins>
      <w:del w:id="217" w:author="Thierry Emonet" w:date="2019-05-10T16:22:00Z">
        <w:r w:rsidR="0036127A" w:rsidDel="009B7434">
          <w:delText xml:space="preserve">is </w:delText>
        </w:r>
      </w:del>
      <w:ins w:id="218" w:author="Kadakia, Nirag" w:date="2019-04-30T09:39:00Z">
        <w:del w:id="219" w:author="Thierry Emonet" w:date="2019-05-10T16:22:00Z">
          <w:r w:rsidR="000074F3" w:rsidDel="009B7434">
            <w:delText xml:space="preserve">are </w:delText>
          </w:r>
        </w:del>
      </w:ins>
      <w:del w:id="220" w:author="Thierry Emonet" w:date="2019-05-10T16:22:00Z">
        <w:r w:rsidR="0036127A" w:rsidDel="009B7434">
          <w:delText xml:space="preserve">not allosteric – </w:delText>
        </w:r>
        <w:r w:rsidR="00325786" w:rsidDel="009B7434">
          <w:delText>receptor activation</w:delText>
        </w:r>
        <w:r w:rsidR="0036127A" w:rsidDel="009B7434">
          <w:delText xml:space="preserve"> is a second kinetic step after binding. </w:delText>
        </w:r>
      </w:del>
      <w:del w:id="221" w:author="Thierry Emonet" w:date="2019-05-11T14:54:00Z">
        <w:r w:rsidR="00AA6725" w:rsidDel="00D757A6">
          <w:delText xml:space="preserve">Our model treats binding and activation as distinct and independent, not sequential. For that reason, activation is independent of odorant identity. So odorants within mixtures do not mutually antagonize – more of either </w:delText>
        </w:r>
      </w:del>
      <w:ins w:id="222" w:author="Kadakia, Nirag" w:date="2019-04-30T10:25:00Z">
        <w:del w:id="223" w:author="Thierry Emonet" w:date="2019-05-11T14:54:00Z">
          <w:r w:rsidR="005B305B" w:rsidDel="00D757A6">
            <w:delText xml:space="preserve">excitatory </w:delText>
          </w:r>
        </w:del>
      </w:ins>
      <w:del w:id="224" w:author="Thierry Emonet" w:date="2019-05-11T14:54:00Z">
        <w:r w:rsidR="00AA6725" w:rsidDel="00D757A6">
          <w:delText xml:space="preserve">odorant in the concentration </w:delText>
        </w:r>
      </w:del>
      <w:ins w:id="225" w:author="Kadakia, Nirag" w:date="2019-04-30T10:25:00Z">
        <w:del w:id="226" w:author="Thierry Emonet" w:date="2019-05-11T14:54:00Z">
          <w:r w:rsidR="00465AB3" w:rsidDel="00D757A6">
            <w:delText xml:space="preserve">mixture </w:delText>
          </w:r>
        </w:del>
      </w:ins>
      <w:del w:id="227" w:author="Thierry Emonet" w:date="2019-05-11T14:54:00Z">
        <w:r w:rsidR="00AA6725" w:rsidDel="00D757A6">
          <w:delText xml:space="preserve">will increase firing rates. The independence of activation energy on odorant identity is a critical feature of our model that enables activity-dependent Weber Law adaptation, irrespective of odorant identity. The two models are </w:delText>
        </w:r>
        <w:r w:rsidR="009F35BD" w:rsidDel="00D757A6">
          <w:delText xml:space="preserve">not inconsistent, </w:delText>
        </w:r>
        <w:r w:rsidR="00AA6725" w:rsidDel="00D757A6">
          <w:delText>since that work refers to mammalian olfaction</w:delText>
        </w:r>
      </w:del>
      <w:ins w:id="228" w:author="Kadakia, Nirag" w:date="2019-04-30T09:37:00Z">
        <w:del w:id="229" w:author="Thierry Emonet" w:date="2019-05-11T14:54:00Z">
          <w:r w:rsidR="00533CFF" w:rsidDel="00D757A6">
            <w:delText xml:space="preserve">, </w:delText>
          </w:r>
        </w:del>
      </w:ins>
      <w:ins w:id="230" w:author="Kadakia, Nirag" w:date="2019-04-30T09:38:00Z">
        <w:del w:id="231" w:author="Thierry Emonet" w:date="2019-05-11T14:54:00Z">
          <w:r w:rsidR="00533CFF" w:rsidDel="00D757A6">
            <w:delText xml:space="preserve">which relies on GPCRs, </w:delText>
          </w:r>
        </w:del>
      </w:ins>
      <w:ins w:id="232" w:author="Kadakia, Nirag" w:date="2019-04-30T09:39:00Z">
        <w:del w:id="233" w:author="Thierry Emonet" w:date="2019-05-11T14:54:00Z">
          <w:r w:rsidR="00533CFF" w:rsidDel="00D757A6">
            <w:delText xml:space="preserve">rather than </w:delText>
          </w:r>
        </w:del>
      </w:ins>
      <w:ins w:id="234" w:author="Kadakia, Nirag" w:date="2019-04-30T09:38:00Z">
        <w:del w:id="235" w:author="Thierry Emonet" w:date="2019-05-11T14:54:00Z">
          <w:r w:rsidR="00187C72" w:rsidDel="00D757A6">
            <w:delText>insect olfaction</w:delText>
          </w:r>
        </w:del>
      </w:ins>
      <w:ins w:id="236" w:author="Kadakia, Nirag" w:date="2019-04-30T09:40:00Z">
        <w:del w:id="237" w:author="Thierry Emonet" w:date="2019-05-11T14:54:00Z">
          <w:r w:rsidR="00B238B8" w:rsidDel="00D757A6">
            <w:delText>.</w:delText>
          </w:r>
        </w:del>
      </w:ins>
      <w:del w:id="238" w:author="Thierry Emonet" w:date="2019-05-11T14:54:00Z">
        <w:r w:rsidR="00AA6725" w:rsidDel="00D757A6">
          <w:delText>, not insect olfacti</w:delText>
        </w:r>
        <w:r w:rsidR="00E235C6" w:rsidDel="00D757A6">
          <w:delText>on.</w:delText>
        </w:r>
      </w:del>
    </w:p>
    <w:commentRangeEnd w:id="212"/>
    <w:p w14:paraId="24154F20" w14:textId="48C6862E" w:rsidR="00B34167" w:rsidRDefault="009B7434" w:rsidP="00B12550">
      <w:pPr>
        <w:pStyle w:val="ListParagraph"/>
        <w:spacing w:line="240" w:lineRule="auto"/>
        <w:jc w:val="both"/>
      </w:pPr>
      <w:r>
        <w:rPr>
          <w:rStyle w:val="CommentReference"/>
        </w:rPr>
        <w:commentReference w:id="212"/>
      </w: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commentRangeStart w:id="239"/>
      <w:r w:rsidRPr="00B12550">
        <w:rPr>
          <w:color w:val="0070C0"/>
        </w:rPr>
        <w:t>p</w:t>
      </w:r>
      <w:commentRangeEnd w:id="239"/>
      <w:r w:rsidR="009B7434">
        <w:rPr>
          <w:rStyle w:val="CommentReference"/>
        </w:rPr>
        <w:commentReference w:id="239"/>
      </w:r>
      <w:r w:rsidRPr="00B12550">
        <w:rPr>
          <w:color w:val="0070C0"/>
        </w:rPr>
        <w:t>.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606F2826" w:rsidR="003B6AAF" w:rsidRPr="00282C87" w:rsidRDefault="003B6AAF" w:rsidP="00B12550">
      <w:pPr>
        <w:pStyle w:val="ListParagraph"/>
        <w:spacing w:line="240" w:lineRule="auto"/>
        <w:jc w:val="both"/>
        <w:rPr>
          <w:ins w:id="240" w:author="Kadakia, Nirag" w:date="2019-04-30T09:50:00Z"/>
          <w:rPrChange w:id="241" w:author="Kadakia, Nirag" w:date="2019-04-30T09:51:00Z">
            <w:rPr>
              <w:ins w:id="242" w:author="Kadakia, Nirag" w:date="2019-04-30T09:50:00Z"/>
              <w:color w:val="FF0000"/>
            </w:rPr>
          </w:rPrChange>
        </w:rPr>
      </w:pPr>
    </w:p>
    <w:p w14:paraId="236416A5" w14:textId="7331739A" w:rsidR="00282C87" w:rsidRPr="00282C87" w:rsidDel="00282C87" w:rsidRDefault="00282C87">
      <w:pPr>
        <w:pStyle w:val="ListParagraph"/>
        <w:spacing w:line="240" w:lineRule="auto"/>
        <w:jc w:val="both"/>
        <w:rPr>
          <w:del w:id="243" w:author="Kadakia, Nirag" w:date="2019-04-30T09:53:00Z"/>
          <w:rPrChange w:id="244" w:author="Kadakia, Nirag" w:date="2019-04-30T09:51:00Z">
            <w:rPr>
              <w:del w:id="245" w:author="Kadakia, Nirag" w:date="2019-04-30T09:53:00Z"/>
              <w:color w:val="FF0000"/>
            </w:rPr>
          </w:rPrChange>
        </w:rPr>
      </w:pPr>
      <w:ins w:id="246" w:author="Kadakia, Nirag" w:date="2019-04-30T09:50:00Z">
        <w:del w:id="247" w:author="Thierry Emonet" w:date="2019-05-11T14:55:00Z">
          <w:r w:rsidRPr="00282C87" w:rsidDel="006958CC">
            <w:rPr>
              <w:rPrChange w:id="248" w:author="Kadakia, Nirag" w:date="2019-04-30T09:51:00Z">
                <w:rPr>
                  <w:color w:val="FF0000"/>
                </w:rPr>
              </w:rPrChange>
            </w:rPr>
            <w:delText xml:space="preserve">We chose to focus on the generality </w:delText>
          </w:r>
        </w:del>
      </w:ins>
      <w:ins w:id="249" w:author="Kadakia, Nirag" w:date="2019-04-30T09:52:00Z">
        <w:del w:id="250" w:author="Thierry Emonet" w:date="2019-05-11T14:55:00Z">
          <w:r w:rsidDel="006958CC">
            <w:delText xml:space="preserve">with the </w:delText>
          </w:r>
          <w:r w:rsidDel="006958CC">
            <w:rPr>
              <w:i/>
            </w:rPr>
            <w:delText xml:space="preserve">Drosophila </w:delText>
          </w:r>
          <w:r w:rsidDel="006958CC">
            <w:delText>ORN repertoire</w:delText>
          </w:r>
        </w:del>
      </w:ins>
      <w:ins w:id="251" w:author="Kadakia, Nirag" w:date="2019-04-30T09:51:00Z">
        <w:del w:id="252" w:author="Thierry Emonet" w:date="2019-05-11T14:55:00Z">
          <w:r w:rsidDel="006958CC">
            <w:delText xml:space="preserve">, more than </w:delText>
          </w:r>
        </w:del>
      </w:ins>
      <w:ins w:id="253" w:author="Kadakia, Nirag" w:date="2019-04-30T09:52:00Z">
        <w:del w:id="254" w:author="Thierry Emonet" w:date="2019-05-11T14:55:00Z">
          <w:r w:rsidDel="006958CC">
            <w:delText>similarities between insect and mammal</w:delText>
          </w:r>
        </w:del>
      </w:ins>
      <w:ins w:id="255" w:author="Kadakia, Nirag" w:date="2019-04-30T09:54:00Z">
        <w:del w:id="256" w:author="Thierry Emonet" w:date="2019-05-11T14:55:00Z">
          <w:r w:rsidR="003B02D4" w:rsidDel="006958CC">
            <w:delText>ian olfaction</w:delText>
          </w:r>
        </w:del>
      </w:ins>
      <w:ins w:id="257" w:author="Kadakia, Nirag" w:date="2019-04-30T09:52:00Z">
        <w:del w:id="258" w:author="Thierry Emonet" w:date="2019-05-11T14:55:00Z">
          <w:r w:rsidR="00AE3572" w:rsidDel="006958CC">
            <w:delText xml:space="preserve">, </w:delText>
          </w:r>
          <w:r w:rsidDel="006958CC">
            <w:delText>or other sensory modalities. H</w:delText>
          </w:r>
        </w:del>
      </w:ins>
      <w:ins w:id="259" w:author="Kadakia, Nirag" w:date="2019-04-30T09:53:00Z">
        <w:del w:id="260" w:author="Thierry Emonet" w:date="2019-05-11T14:55:00Z">
          <w:r w:rsidDel="006958CC">
            <w:delText xml:space="preserve">owever, since we </w:delText>
          </w:r>
        </w:del>
      </w:ins>
      <w:ins w:id="261" w:author="Kadakia, Nirag" w:date="2019-04-30T09:54:00Z">
        <w:del w:id="262" w:author="Thierry Emonet" w:date="2019-05-11T14:55:00Z">
          <w:r w:rsidR="00985AE6" w:rsidDel="006958CC">
            <w:delText xml:space="preserve">do speculate on </w:delText>
          </w:r>
        </w:del>
      </w:ins>
      <w:ins w:id="263" w:author="Kadakia, Nirag" w:date="2019-04-30T09:53:00Z">
        <w:del w:id="264" w:author="Thierry Emonet" w:date="2019-05-11T14:55:00Z">
          <w:r w:rsidDel="006958CC">
            <w:delText xml:space="preserve">molecular mechanisms, </w:delText>
          </w:r>
        </w:del>
      </w:ins>
      <w:ins w:id="265" w:author="Kadakia, Nirag" w:date="2019-04-30T09:54:00Z">
        <w:del w:id="266" w:author="Thierry Emonet" w:date="2019-05-11T14:55:00Z">
          <w:r w:rsidR="00985AE6" w:rsidDel="006958CC">
            <w:delText>we</w:delText>
          </w:r>
        </w:del>
      </w:ins>
      <w:ins w:id="267" w:author="Thierry Emonet" w:date="2019-05-11T14:55:00Z">
        <w:r w:rsidR="006958CC">
          <w:t>Agreed.</w:t>
        </w:r>
      </w:ins>
      <w:ins w:id="268" w:author="Kadakia, Nirag" w:date="2019-04-30T09:54:00Z">
        <w:del w:id="269" w:author="Thierry Emonet" w:date="2019-05-11T14:55:00Z">
          <w:r w:rsidR="00985AE6" w:rsidDel="006958CC">
            <w:delText xml:space="preserve"> agree that</w:delText>
          </w:r>
        </w:del>
        <w:r w:rsidR="00985AE6">
          <w:t xml:space="preserve"> </w:t>
        </w:r>
      </w:ins>
      <w:ins w:id="270" w:author="Thierry Emonet" w:date="2019-05-11T14:55:00Z">
        <w:r w:rsidR="006958CC">
          <w:t>I</w:t>
        </w:r>
      </w:ins>
      <w:ins w:id="271" w:author="Kadakia, Nirag" w:date="2019-04-30T09:53:00Z">
        <w:del w:id="272" w:author="Thierry Emonet" w:date="2019-05-11T14:55:00Z">
          <w:r w:rsidDel="006958CC">
            <w:delText>i</w:delText>
          </w:r>
        </w:del>
        <w:r>
          <w:t>t is appropriate to mention findings regardi</w:t>
        </w:r>
        <w:r w:rsidR="00985AE6">
          <w:t xml:space="preserve">ng </w:t>
        </w:r>
      </w:ins>
      <w:ins w:id="273" w:author="Kadakia, Nirag" w:date="2019-04-30T09:54:00Z">
        <w:r w:rsidR="00F61B58">
          <w:t xml:space="preserve">the role of </w:t>
        </w:r>
      </w:ins>
      <w:ins w:id="274" w:author="Kadakia, Nirag" w:date="2019-04-30T09:53:00Z">
        <w:r w:rsidR="00985AE6">
          <w:t xml:space="preserve">calcium </w:t>
        </w:r>
      </w:ins>
      <w:ins w:id="275" w:author="Kadakia, Nirag" w:date="2019-04-30T09:54:00Z">
        <w:r w:rsidR="00F61B58">
          <w:t xml:space="preserve">channels </w:t>
        </w:r>
      </w:ins>
      <w:ins w:id="276" w:author="Kadakia, Nirag" w:date="2019-04-30T09:55:00Z">
        <w:r w:rsidR="00F61B58">
          <w:t>in adaptation</w:t>
        </w:r>
      </w:ins>
      <w:ins w:id="277" w:author="Kadakia, Nirag" w:date="2019-04-30T09:53:00Z">
        <w:r w:rsidR="00985AE6">
          <w:t xml:space="preserve">. We </w:t>
        </w:r>
        <w:r w:rsidR="00924852">
          <w:t>noted that in l</w:t>
        </w:r>
        <w:r>
          <w:t>ine</w:t>
        </w:r>
      </w:ins>
      <w:ins w:id="278" w:author="Kadakia, Nirag" w:date="2019-04-30T10:25:00Z">
        <w:r w:rsidR="00EC2249">
          <w:t xml:space="preserve"> </w:t>
        </w:r>
        <w:commentRangeStart w:id="279"/>
        <w:r w:rsidR="00EC2249">
          <w:t>554</w:t>
        </w:r>
        <w:commentRangeEnd w:id="279"/>
        <w:r w:rsidR="00C72AFC">
          <w:rPr>
            <w:rStyle w:val="CommentReference"/>
          </w:rPr>
          <w:commentReference w:id="279"/>
        </w:r>
        <w:r w:rsidR="00EC2249">
          <w:t>.</w:t>
        </w:r>
      </w:ins>
    </w:p>
    <w:p w14:paraId="63B7CC0B" w14:textId="2E70F56C" w:rsidR="003B6AAF" w:rsidRDefault="003B6AAF">
      <w:pPr>
        <w:pStyle w:val="ListParagraph"/>
        <w:spacing w:line="240" w:lineRule="auto"/>
        <w:jc w:val="both"/>
      </w:pPr>
      <w:del w:id="280" w:author="Kadakia, Nirag" w:date="2019-04-30T09:53:00Z">
        <w:r w:rsidRPr="00282C87" w:rsidDel="00282C87">
          <w:rPr>
            <w:highlight w:val="yellow"/>
          </w:rPr>
          <w:delText>TODO</w:delText>
        </w:r>
      </w:del>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1B1583AE" w:rsidR="003D110F" w:rsidRDefault="003D110F" w:rsidP="003D110F">
      <w:pPr>
        <w:pStyle w:val="ListParagraph"/>
        <w:spacing w:line="240" w:lineRule="auto"/>
        <w:jc w:val="both"/>
      </w:pPr>
      <w:r>
        <w:t xml:space="preserve">We explained in the Results section what the projection means, and why 2D (just for ease of visualization). </w:t>
      </w:r>
      <w:ins w:id="281" w:author="Thierry Emonet" w:date="2019-05-11T14:56:00Z">
        <w:r w:rsidR="004C6CF7">
          <w:t>Following the reviewer’s advice we</w:t>
        </w:r>
      </w:ins>
      <w:del w:id="282" w:author="Thierry Emonet" w:date="2019-05-11T14:56:00Z">
        <w:r w:rsidDel="004C6CF7">
          <w:delText>We</w:delText>
        </w:r>
      </w:del>
      <w:r>
        <w:t xml:space="preserve"> added a metric for clustering – the silhouette score – in the </w:t>
      </w:r>
      <w:ins w:id="283" w:author="Thierry Emonet" w:date="2019-05-11T14:57:00Z">
        <w:r w:rsidR="004C6CF7">
          <w:t xml:space="preserve">new extend </w:t>
        </w:r>
      </w:ins>
      <w:del w:id="284" w:author="Thierry Emonet" w:date="2019-05-11T14:57:00Z">
        <w:r w:rsidDel="004C6CF7">
          <w:delText xml:space="preserve">added </w:delText>
        </w:r>
      </w:del>
      <w:r>
        <w:t xml:space="preserve">section </w:t>
      </w:r>
      <w:ins w:id="285" w:author="Thierry Emonet" w:date="2019-05-11T14:57:00Z">
        <w:r w:rsidR="004C6CF7">
          <w:t>on odor coding</w:t>
        </w:r>
      </w:ins>
      <w:del w:id="286" w:author="Thierry Emonet" w:date="2019-05-11T14:57:00Z">
        <w:r w:rsidDel="004C6CF7">
          <w:delText>in the Results</w:delText>
        </w:r>
      </w:del>
      <w:r>
        <w:t>,</w:t>
      </w:r>
      <w:ins w:id="287" w:author="Thierry Emonet" w:date="2019-05-11T14:57:00Z">
        <w:r w:rsidR="004C6CF7">
          <w:t xml:space="preserve"> where</w:t>
        </w:r>
      </w:ins>
      <w:del w:id="288" w:author="Thierry Emonet" w:date="2019-05-11T14:57:00Z">
        <w:r w:rsidDel="004C6CF7">
          <w:delText xml:space="preserve"> in which</w:delText>
        </w:r>
      </w:del>
      <w:r>
        <w:t xml:space="preserve">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83FFCEA" w:rsidR="00BC4555" w:rsidRPr="005C2C3C" w:rsidRDefault="00BC4555" w:rsidP="00B12550">
      <w:pPr>
        <w:pStyle w:val="ListParagraph"/>
        <w:numPr>
          <w:ilvl w:val="0"/>
          <w:numId w:val="8"/>
        </w:numPr>
        <w:spacing w:line="240" w:lineRule="auto"/>
        <w:jc w:val="both"/>
        <w:rPr>
          <w:ins w:id="289" w:author="Kadakia, Nirag" w:date="2019-05-12T12:02:00Z"/>
          <w:rPrChange w:id="290" w:author="Kadakia, Nirag" w:date="2019-05-12T12:02:00Z">
            <w:rPr>
              <w:ins w:id="291" w:author="Kadakia, Nirag" w:date="2019-05-12T12:02:00Z"/>
              <w:color w:val="0070C0"/>
            </w:rPr>
          </w:rPrChange>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39D65D72" w14:textId="2A8D4284" w:rsidR="005C2C3C" w:rsidRPr="005C2C3C" w:rsidRDefault="005C2C3C" w:rsidP="005C2C3C">
      <w:pPr>
        <w:pStyle w:val="ListParagraph"/>
        <w:spacing w:line="240" w:lineRule="auto"/>
        <w:jc w:val="both"/>
        <w:rPr>
          <w:rPrChange w:id="292" w:author="Kadakia, Nirag" w:date="2019-05-12T12:02:00Z">
            <w:rPr>
              <w:color w:val="0070C0"/>
            </w:rPr>
          </w:rPrChange>
        </w:rPr>
        <w:pPrChange w:id="293" w:author="Kadakia, Nirag" w:date="2019-05-12T12:02:00Z">
          <w:pPr>
            <w:pStyle w:val="ListParagraph"/>
            <w:numPr>
              <w:numId w:val="8"/>
            </w:numPr>
            <w:spacing w:line="240" w:lineRule="auto"/>
            <w:ind w:hanging="360"/>
            <w:jc w:val="both"/>
          </w:pPr>
        </w:pPrChange>
      </w:pPr>
      <w:ins w:id="294" w:author="Kadakia, Nirag" w:date="2019-05-12T12:02:00Z">
        <w:r w:rsidRPr="005C2C3C">
          <w:rPr>
            <w:rPrChange w:id="295" w:author="Kadakia, Nirag" w:date="2019-05-12T12:02:00Z">
              <w:rPr>
                <w:color w:val="0070C0"/>
              </w:rPr>
            </w:rPrChange>
          </w:rPr>
          <w:lastRenderedPageBreak/>
          <w:t xml:space="preserve">We </w:t>
        </w:r>
        <w:bookmarkStart w:id="296" w:name="_GoBack"/>
        <w:bookmarkEnd w:id="296"/>
        <w:r w:rsidR="00920DB8" w:rsidRPr="00920DB8">
          <w:rPr>
            <w:highlight w:val="yellow"/>
            <w:rPrChange w:id="297" w:author="Kadakia, Nirag" w:date="2019-05-12T12:02:00Z">
              <w:rPr/>
            </w:rPrChange>
          </w:rPr>
          <w:t>finish</w:t>
        </w:r>
      </w:ins>
    </w:p>
    <w:p w14:paraId="2F16BB91" w14:textId="776AED20" w:rsidR="00CA3C89" w:rsidRPr="00B12550" w:rsidDel="00CA3C89" w:rsidRDefault="00CA3C89" w:rsidP="00B12550">
      <w:pPr>
        <w:pStyle w:val="ListParagraph"/>
        <w:spacing w:line="240" w:lineRule="auto"/>
        <w:jc w:val="both"/>
        <w:rPr>
          <w:del w:id="298" w:author="Kadakia, Nirag" w:date="2019-04-30T09:55:00Z"/>
          <w:color w:val="0070C0"/>
          <w:highlight w:val="yellow"/>
        </w:rPr>
      </w:pPr>
      <w:commentRangeStart w:id="299"/>
    </w:p>
    <w:p w14:paraId="1DC747F3" w14:textId="45D27245" w:rsidR="00E375E0" w:rsidRDefault="00E375E0" w:rsidP="00B12550">
      <w:pPr>
        <w:pStyle w:val="ListParagraph"/>
        <w:spacing w:line="240" w:lineRule="auto"/>
        <w:jc w:val="both"/>
      </w:pPr>
      <w:del w:id="300" w:author="Kadakia, Nirag" w:date="2019-05-12T12:02:00Z">
        <w:r w:rsidRPr="00D4499E" w:rsidDel="005C2C3C">
          <w:rPr>
            <w:highlight w:val="yellow"/>
          </w:rPr>
          <w:delText>TODO</w:delText>
        </w:r>
        <w:commentRangeEnd w:id="299"/>
        <w:r w:rsidR="004C6CF7" w:rsidDel="005C2C3C">
          <w:rPr>
            <w:rStyle w:val="CommentReference"/>
          </w:rPr>
          <w:commentReference w:id="299"/>
        </w:r>
      </w:del>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dakia, Nirag" w:date="2019-04-30T09:59:00Z" w:initials="KN">
    <w:p w14:paraId="2C1EBEEB" w14:textId="62E29826" w:rsidR="00F8660F" w:rsidRDefault="00F8660F">
      <w:pPr>
        <w:pStyle w:val="CommentText"/>
      </w:pPr>
      <w:r>
        <w:rPr>
          <w:rStyle w:val="CommentReference"/>
        </w:rPr>
        <w:annotationRef/>
      </w:r>
      <w:r>
        <w:t xml:space="preserve">Check line </w:t>
      </w:r>
      <w:proofErr w:type="spellStart"/>
      <w:r>
        <w:t>num</w:t>
      </w:r>
      <w:proofErr w:type="spellEnd"/>
    </w:p>
    <w:p w14:paraId="29F3CB4A" w14:textId="77777777" w:rsidR="00F8660F" w:rsidRDefault="00F8660F">
      <w:pPr>
        <w:pStyle w:val="CommentText"/>
      </w:pPr>
    </w:p>
  </w:comment>
  <w:comment w:id="1" w:author="Kadakia, Nirag" w:date="2019-04-30T10:02:00Z" w:initials="KN">
    <w:p w14:paraId="56DA3C2D" w14:textId="2C68DCE9" w:rsidR="008C58AB" w:rsidRDefault="008C58AB">
      <w:pPr>
        <w:pStyle w:val="CommentText"/>
      </w:pPr>
      <w:r>
        <w:rPr>
          <w:rStyle w:val="CommentReference"/>
        </w:rPr>
        <w:annotationRef/>
      </w:r>
      <w:r>
        <w:t>Check line</w:t>
      </w:r>
    </w:p>
    <w:p w14:paraId="4DEF9B81" w14:textId="77777777" w:rsidR="008C58AB" w:rsidRDefault="008C58AB">
      <w:pPr>
        <w:pStyle w:val="CommentText"/>
      </w:pPr>
    </w:p>
  </w:comment>
  <w:comment w:id="2" w:author="Kadakia, Nirag" w:date="2019-04-30T10:02:00Z" w:initials="KN">
    <w:p w14:paraId="5AEC9333" w14:textId="01584A8C" w:rsidR="009B3895" w:rsidRDefault="009B3895">
      <w:pPr>
        <w:pStyle w:val="CommentText"/>
      </w:pPr>
      <w:r>
        <w:rPr>
          <w:rStyle w:val="CommentReference"/>
        </w:rPr>
        <w:annotationRef/>
      </w:r>
      <w:r>
        <w:t>Check line</w:t>
      </w:r>
    </w:p>
    <w:p w14:paraId="33309C53" w14:textId="77777777" w:rsidR="009B3895" w:rsidRDefault="009B3895">
      <w:pPr>
        <w:pStyle w:val="CommentText"/>
      </w:pPr>
    </w:p>
  </w:comment>
  <w:comment w:id="3" w:author="Kadakia, Nirag" w:date="2019-04-30T10:03:00Z" w:initials="KN">
    <w:p w14:paraId="22DA16B4" w14:textId="6F0BF1E1" w:rsidR="005355C5" w:rsidRDefault="005355C5">
      <w:pPr>
        <w:pStyle w:val="CommentText"/>
      </w:pPr>
      <w:r>
        <w:rPr>
          <w:rStyle w:val="CommentReference"/>
        </w:rPr>
        <w:annotationRef/>
      </w:r>
      <w:r>
        <w:t>Check line</w:t>
      </w:r>
    </w:p>
  </w:comment>
  <w:comment w:id="5" w:author="Kadakia, Nirag" w:date="2019-04-30T10:12:00Z" w:initials="KN">
    <w:p w14:paraId="41BA3CA5" w14:textId="05F18831" w:rsidR="00EF47B6" w:rsidRDefault="00EF47B6">
      <w:pPr>
        <w:pStyle w:val="CommentText"/>
      </w:pPr>
      <w:r>
        <w:rPr>
          <w:rStyle w:val="CommentReference"/>
        </w:rPr>
        <w:annotationRef/>
      </w:r>
      <w:r>
        <w:t>Check lines</w:t>
      </w:r>
    </w:p>
  </w:comment>
  <w:comment w:id="4"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18" w:author="Thierry Emonet" w:date="2019-04-26T17:30:00Z" w:initials="TE">
    <w:p w14:paraId="3641CE82" w14:textId="7112E680" w:rsidR="00D15231" w:rsidRDefault="00D15231">
      <w:pPr>
        <w:pStyle w:val="CommentText"/>
      </w:pPr>
      <w:r>
        <w:rPr>
          <w:rStyle w:val="CommentReference"/>
        </w:rPr>
        <w:annotationRef/>
      </w:r>
      <w:r>
        <w:t xml:space="preserve">Please do NOT bash yourself </w:t>
      </w:r>
      <w:r w:rsidR="00D73134">
        <w:t>. You do not need to apologize</w:t>
      </w:r>
    </w:p>
  </w:comment>
  <w:comment w:id="129" w:author="Kadakia, Nirag" w:date="2019-04-30T10:24:00Z" w:initials="KN">
    <w:p w14:paraId="1AE76C12" w14:textId="77777777" w:rsidR="001A742B" w:rsidRDefault="001A742B">
      <w:pPr>
        <w:pStyle w:val="CommentText"/>
      </w:pPr>
      <w:r>
        <w:rPr>
          <w:rStyle w:val="CommentReference"/>
        </w:rPr>
        <w:annotationRef/>
      </w:r>
      <w:proofErr w:type="spellStart"/>
      <w:r>
        <w:t>Chk</w:t>
      </w:r>
      <w:proofErr w:type="spellEnd"/>
      <w:r>
        <w:t xml:space="preserve"> </w:t>
      </w:r>
      <w:proofErr w:type="spellStart"/>
      <w:r>
        <w:t>lin</w:t>
      </w:r>
      <w:proofErr w:type="spellEnd"/>
    </w:p>
    <w:p w14:paraId="79A7AE2A" w14:textId="68E100C5" w:rsidR="001A742B" w:rsidRDefault="001A742B">
      <w:pPr>
        <w:pStyle w:val="CommentText"/>
      </w:pPr>
    </w:p>
  </w:comment>
  <w:comment w:id="115" w:author="Thierry Emonet" w:date="2019-05-11T14:49:00Z" w:initials="TE">
    <w:p w14:paraId="4F9851A1" w14:textId="66F13F83" w:rsidR="00D757A6" w:rsidRDefault="00D757A6">
      <w:pPr>
        <w:pStyle w:val="CommentText"/>
      </w:pPr>
      <w:r>
        <w:rPr>
          <w:rStyle w:val="CommentReference"/>
        </w:rPr>
        <w:annotationRef/>
      </w:r>
      <w:r>
        <w:t>Please ad in the main text a note about this… It is NOT in the text right now.</w:t>
      </w:r>
    </w:p>
  </w:comment>
  <w:comment w:id="185" w:author="Thierry Emonet" w:date="2019-05-11T14:54:00Z" w:initials="TE">
    <w:p w14:paraId="3AA50508" w14:textId="77777777" w:rsidR="00DB3C99" w:rsidRDefault="00DB3C99" w:rsidP="00DB3C99">
      <w:pPr>
        <w:pStyle w:val="CommentText"/>
      </w:pPr>
      <w:r>
        <w:rPr>
          <w:rStyle w:val="CommentReference"/>
        </w:rPr>
        <w:annotationRef/>
      </w:r>
      <w:r>
        <w:t xml:space="preserve">Check that in Singh et al it is NOT possible for the receptor </w:t>
      </w:r>
      <w:proofErr w:type="spellStart"/>
      <w:r>
        <w:t>complextoactivate</w:t>
      </w:r>
      <w:proofErr w:type="spellEnd"/>
      <w:r>
        <w:t xml:space="preserve"> without odor binding.</w:t>
      </w:r>
    </w:p>
  </w:comment>
  <w:comment w:id="207" w:author="Thierry Emonet" w:date="2019-05-11T14:54:00Z" w:initials="TE">
    <w:p w14:paraId="77C8096F" w14:textId="5D21D8F3" w:rsidR="00D757A6" w:rsidRDefault="00D757A6">
      <w:pPr>
        <w:pStyle w:val="CommentText"/>
      </w:pPr>
      <w:r>
        <w:rPr>
          <w:rStyle w:val="CommentReference"/>
        </w:rPr>
        <w:annotationRef/>
      </w:r>
      <w:r>
        <w:t xml:space="preserve">Check that in Singh et al it is NOT possible for the receptor </w:t>
      </w:r>
      <w:proofErr w:type="spellStart"/>
      <w:r>
        <w:t>complextoactivate</w:t>
      </w:r>
      <w:proofErr w:type="spellEnd"/>
      <w:r>
        <w:t xml:space="preserve"> without odor binding.</w:t>
      </w:r>
    </w:p>
  </w:comment>
  <w:comment w:id="212" w:author="Thierry Emonet" w:date="2019-05-10T16:26:00Z" w:initials="TE">
    <w:p w14:paraId="4F7CD2BA" w14:textId="363ACB41" w:rsidR="009B7434" w:rsidRDefault="009B7434">
      <w:pPr>
        <w:pStyle w:val="CommentText"/>
      </w:pPr>
      <w:r>
        <w:rPr>
          <w:rStyle w:val="CommentReference"/>
        </w:rPr>
        <w:annotationRef/>
      </w:r>
      <w:r>
        <w:t xml:space="preserve">I do not </w:t>
      </w:r>
      <w:proofErr w:type="spellStart"/>
      <w:r>
        <w:t>resaly</w:t>
      </w:r>
      <w:proofErr w:type="spellEnd"/>
      <w:r>
        <w:t xml:space="preserve"> understand what you are saying…</w:t>
      </w:r>
    </w:p>
  </w:comment>
  <w:comment w:id="239" w:author="Thierry Emonet" w:date="2019-05-10T16:27:00Z" w:initials="TE">
    <w:p w14:paraId="40010705" w14:textId="26891300" w:rsidR="009B7434" w:rsidRDefault="009B7434">
      <w:pPr>
        <w:pStyle w:val="CommentText"/>
      </w:pPr>
      <w:r>
        <w:rPr>
          <w:rStyle w:val="CommentReference"/>
        </w:rPr>
        <w:annotationRef/>
      </w:r>
      <w:r>
        <w:t>I STOPED HERE …. NEED TO CONTINUE</w:t>
      </w:r>
    </w:p>
  </w:comment>
  <w:comment w:id="279" w:author="Kadakia, Nirag" w:date="2019-04-30T10:25:00Z" w:initials="KN">
    <w:p w14:paraId="445937B2" w14:textId="11262EBF" w:rsidR="00C72AFC" w:rsidRDefault="00C72AFC">
      <w:pPr>
        <w:pStyle w:val="CommentText"/>
      </w:pPr>
      <w:r>
        <w:rPr>
          <w:rStyle w:val="CommentReference"/>
        </w:rPr>
        <w:annotationRef/>
      </w:r>
      <w:proofErr w:type="spellStart"/>
      <w:r>
        <w:t>Chk</w:t>
      </w:r>
      <w:proofErr w:type="spellEnd"/>
      <w:r>
        <w:t xml:space="preserve"> line</w:t>
      </w:r>
    </w:p>
  </w:comment>
  <w:comment w:id="299" w:author="Thierry Emonet" w:date="2019-05-11T14:57:00Z" w:initials="TE">
    <w:p w14:paraId="23697272" w14:textId="3D57E7F6" w:rsidR="004C6CF7" w:rsidRDefault="004C6CF7">
      <w:pPr>
        <w:pStyle w:val="CommentText"/>
      </w:pPr>
      <w:r>
        <w:rPr>
          <w:rStyle w:val="CommentReference"/>
        </w:rPr>
        <w:annotationRef/>
      </w:r>
      <w:r>
        <w:t>THIS IS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3CB4A" w15:done="0"/>
  <w15:commentEx w15:paraId="4DEF9B81" w15:done="0"/>
  <w15:commentEx w15:paraId="33309C53" w15:done="0"/>
  <w15:commentEx w15:paraId="22DA16B4" w15:done="0"/>
  <w15:commentEx w15:paraId="41BA3CA5" w15:done="0"/>
  <w15:commentEx w15:paraId="10D9617E" w15:done="0"/>
  <w15:commentEx w15:paraId="3641CE82" w15:done="0"/>
  <w15:commentEx w15:paraId="79A7AE2A" w15:done="0"/>
  <w15:commentEx w15:paraId="4F9851A1" w15:done="0"/>
  <w15:commentEx w15:paraId="3AA50508" w15:done="0"/>
  <w15:commentEx w15:paraId="77C8096F" w15:done="0"/>
  <w15:commentEx w15:paraId="4F7CD2BA" w15:done="0"/>
  <w15:commentEx w15:paraId="40010705" w15:done="0"/>
  <w15:commentEx w15:paraId="445937B2" w15:done="0"/>
  <w15:commentEx w15:paraId="23697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3641CE82" w16cid:durableId="206DBED0"/>
  <w16cid:commentId w16cid:paraId="79A7AE2A" w16cid:durableId="20743368"/>
  <w16cid:commentId w16cid:paraId="4F9851A1" w16cid:durableId="20815F7E"/>
  <w16cid:commentId w16cid:paraId="77C8096F" w16cid:durableId="208160A7"/>
  <w16cid:commentId w16cid:paraId="4F7CD2BA" w16cid:durableId="208024CC"/>
  <w16cid:commentId w16cid:paraId="40010705" w16cid:durableId="20802508"/>
  <w16cid:commentId w16cid:paraId="445937B2" w16cid:durableId="20743369"/>
  <w16cid:commentId w16cid:paraId="23697272" w16cid:durableId="208161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5286"/>
    <w:rsid w:val="000074F3"/>
    <w:rsid w:val="00007C93"/>
    <w:rsid w:val="000217E2"/>
    <w:rsid w:val="00021DB4"/>
    <w:rsid w:val="00031DB2"/>
    <w:rsid w:val="000417D4"/>
    <w:rsid w:val="00054909"/>
    <w:rsid w:val="0007493A"/>
    <w:rsid w:val="00076457"/>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4E09"/>
    <w:rsid w:val="00186856"/>
    <w:rsid w:val="00187C72"/>
    <w:rsid w:val="0019640E"/>
    <w:rsid w:val="0019741C"/>
    <w:rsid w:val="001A742B"/>
    <w:rsid w:val="001C2C1C"/>
    <w:rsid w:val="001C3669"/>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B32A0"/>
    <w:rsid w:val="002B5364"/>
    <w:rsid w:val="002C3CF3"/>
    <w:rsid w:val="002E5A75"/>
    <w:rsid w:val="002E6C04"/>
    <w:rsid w:val="00325786"/>
    <w:rsid w:val="00326BD9"/>
    <w:rsid w:val="00330F37"/>
    <w:rsid w:val="00341367"/>
    <w:rsid w:val="00344612"/>
    <w:rsid w:val="00353F5D"/>
    <w:rsid w:val="003547E3"/>
    <w:rsid w:val="0036127A"/>
    <w:rsid w:val="003621A4"/>
    <w:rsid w:val="00366C2E"/>
    <w:rsid w:val="00382C9C"/>
    <w:rsid w:val="00392A81"/>
    <w:rsid w:val="00394445"/>
    <w:rsid w:val="003A3042"/>
    <w:rsid w:val="003B02D4"/>
    <w:rsid w:val="003B55F0"/>
    <w:rsid w:val="003B6AAF"/>
    <w:rsid w:val="003C3BAA"/>
    <w:rsid w:val="003D110F"/>
    <w:rsid w:val="003E1FA0"/>
    <w:rsid w:val="003F2939"/>
    <w:rsid w:val="004145A8"/>
    <w:rsid w:val="00416E3A"/>
    <w:rsid w:val="004225A6"/>
    <w:rsid w:val="00436F99"/>
    <w:rsid w:val="004372EC"/>
    <w:rsid w:val="00453E3F"/>
    <w:rsid w:val="0046339A"/>
    <w:rsid w:val="00465AB3"/>
    <w:rsid w:val="004674B5"/>
    <w:rsid w:val="004A0EAA"/>
    <w:rsid w:val="004A3B52"/>
    <w:rsid w:val="004B0E6A"/>
    <w:rsid w:val="004B5962"/>
    <w:rsid w:val="004B5A1D"/>
    <w:rsid w:val="004B6D3A"/>
    <w:rsid w:val="004C1EE5"/>
    <w:rsid w:val="004C6CF7"/>
    <w:rsid w:val="004D1C93"/>
    <w:rsid w:val="004E43E2"/>
    <w:rsid w:val="004F54EE"/>
    <w:rsid w:val="004F57E5"/>
    <w:rsid w:val="00501500"/>
    <w:rsid w:val="005027A7"/>
    <w:rsid w:val="005067E9"/>
    <w:rsid w:val="005217C7"/>
    <w:rsid w:val="005244BC"/>
    <w:rsid w:val="00526805"/>
    <w:rsid w:val="00533A12"/>
    <w:rsid w:val="00533CFF"/>
    <w:rsid w:val="005355C5"/>
    <w:rsid w:val="005455CF"/>
    <w:rsid w:val="00545A87"/>
    <w:rsid w:val="00580CAD"/>
    <w:rsid w:val="00584C95"/>
    <w:rsid w:val="005B305B"/>
    <w:rsid w:val="005B3FBE"/>
    <w:rsid w:val="005C2C3C"/>
    <w:rsid w:val="005C5D67"/>
    <w:rsid w:val="005D4128"/>
    <w:rsid w:val="005F40BE"/>
    <w:rsid w:val="006411AE"/>
    <w:rsid w:val="00643F56"/>
    <w:rsid w:val="0065117B"/>
    <w:rsid w:val="00651987"/>
    <w:rsid w:val="00653481"/>
    <w:rsid w:val="006554D5"/>
    <w:rsid w:val="00663C8F"/>
    <w:rsid w:val="00673A92"/>
    <w:rsid w:val="0068037C"/>
    <w:rsid w:val="006811BB"/>
    <w:rsid w:val="00684504"/>
    <w:rsid w:val="006958CC"/>
    <w:rsid w:val="006B5CDE"/>
    <w:rsid w:val="006C20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37D70"/>
    <w:rsid w:val="008408AA"/>
    <w:rsid w:val="00840EDA"/>
    <w:rsid w:val="008512B4"/>
    <w:rsid w:val="008514B9"/>
    <w:rsid w:val="00861079"/>
    <w:rsid w:val="008846C5"/>
    <w:rsid w:val="008863B3"/>
    <w:rsid w:val="00893096"/>
    <w:rsid w:val="008C0636"/>
    <w:rsid w:val="008C0DFF"/>
    <w:rsid w:val="008C58AB"/>
    <w:rsid w:val="008D5E9E"/>
    <w:rsid w:val="008E653C"/>
    <w:rsid w:val="00920DB8"/>
    <w:rsid w:val="00924852"/>
    <w:rsid w:val="0093089E"/>
    <w:rsid w:val="00937721"/>
    <w:rsid w:val="009440BF"/>
    <w:rsid w:val="00946F38"/>
    <w:rsid w:val="00955756"/>
    <w:rsid w:val="00957C70"/>
    <w:rsid w:val="00964B34"/>
    <w:rsid w:val="00982C11"/>
    <w:rsid w:val="00985AE6"/>
    <w:rsid w:val="00987B06"/>
    <w:rsid w:val="009A2E48"/>
    <w:rsid w:val="009A65C5"/>
    <w:rsid w:val="009B1994"/>
    <w:rsid w:val="009B320F"/>
    <w:rsid w:val="009B3895"/>
    <w:rsid w:val="009B7434"/>
    <w:rsid w:val="009C3297"/>
    <w:rsid w:val="009D42E7"/>
    <w:rsid w:val="009F35BD"/>
    <w:rsid w:val="00A02A58"/>
    <w:rsid w:val="00A1429B"/>
    <w:rsid w:val="00A40134"/>
    <w:rsid w:val="00A50AE7"/>
    <w:rsid w:val="00A63226"/>
    <w:rsid w:val="00A96D55"/>
    <w:rsid w:val="00AA2C45"/>
    <w:rsid w:val="00AA4312"/>
    <w:rsid w:val="00AA456A"/>
    <w:rsid w:val="00AA6725"/>
    <w:rsid w:val="00AB7AE2"/>
    <w:rsid w:val="00AC2331"/>
    <w:rsid w:val="00AC2A14"/>
    <w:rsid w:val="00AD2A10"/>
    <w:rsid w:val="00AE3572"/>
    <w:rsid w:val="00AE4A98"/>
    <w:rsid w:val="00B051AE"/>
    <w:rsid w:val="00B12550"/>
    <w:rsid w:val="00B238B8"/>
    <w:rsid w:val="00B334B6"/>
    <w:rsid w:val="00B34167"/>
    <w:rsid w:val="00B34899"/>
    <w:rsid w:val="00B3626A"/>
    <w:rsid w:val="00B36B45"/>
    <w:rsid w:val="00B56E4B"/>
    <w:rsid w:val="00B61EE1"/>
    <w:rsid w:val="00B70E95"/>
    <w:rsid w:val="00B75406"/>
    <w:rsid w:val="00B814DC"/>
    <w:rsid w:val="00B82819"/>
    <w:rsid w:val="00B96CE9"/>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3306"/>
    <w:rsid w:val="00C66944"/>
    <w:rsid w:val="00C67BB1"/>
    <w:rsid w:val="00C72AFC"/>
    <w:rsid w:val="00C7799F"/>
    <w:rsid w:val="00C82A9D"/>
    <w:rsid w:val="00C93B83"/>
    <w:rsid w:val="00C93BD1"/>
    <w:rsid w:val="00C9664E"/>
    <w:rsid w:val="00CA0746"/>
    <w:rsid w:val="00CA1C9E"/>
    <w:rsid w:val="00CA2FA7"/>
    <w:rsid w:val="00CA3C89"/>
    <w:rsid w:val="00CB4B0E"/>
    <w:rsid w:val="00CD338E"/>
    <w:rsid w:val="00CD45F7"/>
    <w:rsid w:val="00CE48CD"/>
    <w:rsid w:val="00CE788D"/>
    <w:rsid w:val="00D03562"/>
    <w:rsid w:val="00D03CD6"/>
    <w:rsid w:val="00D15231"/>
    <w:rsid w:val="00D33E69"/>
    <w:rsid w:val="00D4499E"/>
    <w:rsid w:val="00D50967"/>
    <w:rsid w:val="00D63E65"/>
    <w:rsid w:val="00D72DC8"/>
    <w:rsid w:val="00D73134"/>
    <w:rsid w:val="00D757A6"/>
    <w:rsid w:val="00D97B91"/>
    <w:rsid w:val="00DA4B0E"/>
    <w:rsid w:val="00DA4D7A"/>
    <w:rsid w:val="00DB3C99"/>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 w:type="character" w:styleId="FollowedHyperlink">
    <w:name w:val="FollowedHyperlink"/>
    <w:basedOn w:val="DefaultParagraphFont"/>
    <w:uiPriority w:val="99"/>
    <w:semiHidden/>
    <w:unhideWhenUsed/>
    <w:rsid w:val="009B7434"/>
    <w:rPr>
      <w:color w:val="954F72" w:themeColor="followedHyperlink"/>
      <w:u w:val="single"/>
    </w:rPr>
  </w:style>
  <w:style w:type="paragraph" w:styleId="Revision">
    <w:name w:val="Revision"/>
    <w:hidden/>
    <w:uiPriority w:val="99"/>
    <w:semiHidden/>
    <w:rsid w:val="009B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13</cp:revision>
  <dcterms:created xsi:type="dcterms:W3CDTF">2019-05-10T20:58:00Z</dcterms:created>
  <dcterms:modified xsi:type="dcterms:W3CDTF">2019-05-12T16:02:00Z</dcterms:modified>
</cp:coreProperties>
</file>