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1F844" w14:textId="77777777" w:rsidR="00651987" w:rsidRPr="00651987" w:rsidRDefault="00651987">
      <w:pPr>
        <w:spacing w:line="240" w:lineRule="auto"/>
        <w:jc w:val="both"/>
        <w:rPr>
          <w:b/>
          <w:color w:val="2E74B5" w:themeColor="accent1" w:themeShade="BF"/>
        </w:rPr>
      </w:pPr>
      <w:r w:rsidRPr="00651987">
        <w:rPr>
          <w:b/>
          <w:color w:val="2E74B5" w:themeColor="accent1" w:themeShade="BF"/>
        </w:rPr>
        <w:t xml:space="preserve">Reviewer #1 (General assessment and major comments (Required)): </w:t>
      </w:r>
    </w:p>
    <w:p w14:paraId="11B30D17" w14:textId="46A8451D" w:rsidR="00F94144" w:rsidRPr="00B12550" w:rsidRDefault="00651987" w:rsidP="00B12550">
      <w:pPr>
        <w:pStyle w:val="ListParagraph"/>
        <w:numPr>
          <w:ilvl w:val="0"/>
          <w:numId w:val="3"/>
        </w:numPr>
        <w:spacing w:line="240" w:lineRule="auto"/>
        <w:jc w:val="both"/>
        <w:rPr>
          <w:color w:val="2E74B5" w:themeColor="accent1" w:themeShade="BF"/>
        </w:rPr>
      </w:pPr>
      <w:r w:rsidRPr="00B12550">
        <w:rPr>
          <w:color w:val="2E74B5" w:themeColor="accent1" w:themeShade="BF"/>
        </w:rPr>
        <w:t xml:space="preserve">This paper investigates the impact of Weber adaptation in olfactory receptor neurons on olfactory coding using a model based on past experimental work (described in the paper this one is linked too). The central question should be of general interest, and the approach taken in the paper seems appropriate. I struggled, however, with the way the work is presented and this left me unsure about the conclusions reached. I am not an expert in olfaction, but I suspect these struggles will be shared by many other potential readers. </w:t>
      </w:r>
    </w:p>
    <w:p w14:paraId="28427E76" w14:textId="77777777" w:rsidR="00F94144" w:rsidRDefault="00F94144">
      <w:pPr>
        <w:pStyle w:val="ListParagraph"/>
        <w:spacing w:line="240" w:lineRule="auto"/>
        <w:jc w:val="both"/>
        <w:rPr>
          <w:color w:val="000000" w:themeColor="text1"/>
        </w:rPr>
      </w:pPr>
    </w:p>
    <w:p w14:paraId="32F330D4" w14:textId="1C66A130" w:rsidR="00651987" w:rsidRPr="00B12550" w:rsidRDefault="00651987" w:rsidP="00B12550">
      <w:pPr>
        <w:pStyle w:val="ListParagraph"/>
        <w:spacing w:line="240" w:lineRule="auto"/>
        <w:jc w:val="both"/>
        <w:rPr>
          <w:color w:val="000000" w:themeColor="text1"/>
        </w:rPr>
      </w:pPr>
      <w:r w:rsidRPr="00B12550">
        <w:rPr>
          <w:color w:val="000000" w:themeColor="text1"/>
        </w:rPr>
        <w:t xml:space="preserve">We are </w:t>
      </w:r>
      <w:r w:rsidR="00E507DD" w:rsidRPr="00B12550">
        <w:rPr>
          <w:color w:val="000000" w:themeColor="text1"/>
        </w:rPr>
        <w:t>happy that</w:t>
      </w:r>
      <w:r w:rsidRPr="00B12550">
        <w:rPr>
          <w:color w:val="000000" w:themeColor="text1"/>
        </w:rPr>
        <w:t xml:space="preserve"> the reviewer found the paper of general interest and we thank her/him for providing many constructive comments to improve the paper. </w:t>
      </w:r>
    </w:p>
    <w:p w14:paraId="2974C113" w14:textId="77777777" w:rsidR="00054909" w:rsidRPr="00B12550" w:rsidRDefault="00054909">
      <w:pPr>
        <w:spacing w:line="240" w:lineRule="auto"/>
        <w:jc w:val="both"/>
        <w:rPr>
          <w:color w:val="000000" w:themeColor="text1"/>
        </w:rPr>
      </w:pPr>
    </w:p>
    <w:p w14:paraId="66637641" w14:textId="46E53E48" w:rsidR="00F94144" w:rsidRPr="00651987" w:rsidRDefault="00A96D55" w:rsidP="00B12550">
      <w:pPr>
        <w:pStyle w:val="ListParagraph"/>
        <w:numPr>
          <w:ilvl w:val="0"/>
          <w:numId w:val="3"/>
        </w:numPr>
        <w:jc w:val="both"/>
        <w:rPr>
          <w:color w:val="FF0000"/>
        </w:rPr>
      </w:pPr>
      <w:r w:rsidRPr="00B12550">
        <w:rPr>
          <w:color w:val="2E74B5" w:themeColor="accent1" w:themeShade="BF"/>
        </w:rPr>
        <w:t>Response dynamics: I was quite confused about the importance of differences in response dynamics of different ORNs. In places the text appears to state that differences in dynamics are small (e.g. intro, right column of page 1), and in others that they are important (page 3, left column). Some of this may originate from responses of a single cell to multiple odors vs responses of different cells. Nonetheless, the present version of the paper is confusing in this regard</w:t>
      </w:r>
      <w:r w:rsidR="00E507DD">
        <w:rPr>
          <w:color w:val="5B9BD5" w:themeColor="accent1"/>
        </w:rPr>
        <w:t>.</w:t>
      </w:r>
    </w:p>
    <w:p w14:paraId="79C5405D" w14:textId="77777777" w:rsidR="00F94144" w:rsidRPr="00B12550" w:rsidRDefault="00F94144">
      <w:pPr>
        <w:pStyle w:val="ListParagraph"/>
        <w:jc w:val="both"/>
        <w:rPr>
          <w:color w:val="FF0000"/>
        </w:rPr>
      </w:pPr>
    </w:p>
    <w:p w14:paraId="00489783" w14:textId="3A69015E" w:rsidR="00382C9C" w:rsidRDefault="00B34899">
      <w:pPr>
        <w:pStyle w:val="ListParagraph"/>
        <w:jc w:val="both"/>
        <w:rPr>
          <w:rFonts w:eastAsiaTheme="minorEastAsia"/>
        </w:rPr>
      </w:pPr>
      <w:r>
        <w:t xml:space="preserve">Our use of the wording “response dynamics” was confusing because it did not distinguish between </w:t>
      </w:r>
      <w:del w:id="0" w:author="Thierry Emonet" w:date="2019-05-01T15:03:00Z">
        <w:r w:rsidDel="00815DC8">
          <w:delText>the two main step</w:delText>
        </w:r>
        <w:r w:rsidR="00737C76" w:rsidDel="00815DC8">
          <w:delText>s</w:delText>
        </w:r>
        <w:r w:rsidDel="00815DC8">
          <w:delText xml:space="preserve"> of the</w:delText>
        </w:r>
      </w:del>
      <w:ins w:id="1" w:author="Thierry Emonet" w:date="2019-05-01T15:03:00Z">
        <w:r w:rsidR="00815DC8">
          <w:t xml:space="preserve">two </w:t>
        </w:r>
      </w:ins>
      <w:ins w:id="2" w:author="Thierry Emonet" w:date="2019-05-01T15:04:00Z">
        <w:r w:rsidR="00815DC8">
          <w:t xml:space="preserve">key </w:t>
        </w:r>
      </w:ins>
      <w:ins w:id="3" w:author="Thierry Emonet" w:date="2019-05-01T15:03:00Z">
        <w:r w:rsidR="00815DC8">
          <w:t>contributions to</w:t>
        </w:r>
      </w:ins>
      <w:r>
        <w:t xml:space="preserve"> </w:t>
      </w:r>
      <w:r w:rsidR="00737C76">
        <w:t xml:space="preserve">ORN </w:t>
      </w:r>
      <w:r>
        <w:t>response</w:t>
      </w:r>
      <w:del w:id="4" w:author="Thierry Emonet" w:date="2019-05-01T15:03:00Z">
        <w:r w:rsidDel="00815DC8">
          <w:delText xml:space="preserve"> discussed in the paper</w:delText>
        </w:r>
      </w:del>
      <w:r>
        <w:t>: 1) odor-receptor binding and activation of the OR-</w:t>
      </w:r>
      <w:proofErr w:type="spellStart"/>
      <w:r>
        <w:t>Orco</w:t>
      </w:r>
      <w:proofErr w:type="spellEnd"/>
      <w:r>
        <w:t xml:space="preserve"> </w:t>
      </w:r>
      <w:r w:rsidR="00DF433D">
        <w:t>complex</w:t>
      </w:r>
      <w:r w:rsidR="00107481">
        <w:t xml:space="preserve"> (equation 2)</w:t>
      </w:r>
      <w:r>
        <w:t>; 2) signal transduction and adaptation</w:t>
      </w:r>
      <w:r w:rsidR="001C2C1C">
        <w:t xml:space="preserve"> (equations 3-4)</w:t>
      </w:r>
      <w:r>
        <w:t xml:space="preserve">. </w:t>
      </w:r>
      <w:r w:rsidR="001C2C1C">
        <w:t xml:space="preserve">Because odor-binding and activation is nonlinear, variability in </w:t>
      </w:r>
      <w:r w:rsidR="00205D4D">
        <w:t xml:space="preserve">Step </w:t>
      </w:r>
      <w:r w:rsidR="008D5E9E">
        <w:t xml:space="preserve">1 </w:t>
      </w:r>
      <w:r w:rsidR="001C2C1C">
        <w:t xml:space="preserve">introduces variability in the dynamic response of the ORN, even though the filter used for the firing rate is assumed the same for all ORNs. </w:t>
      </w:r>
      <w:r>
        <w:t xml:space="preserve">We edited the </w:t>
      </w:r>
      <w:r w:rsidR="00737C76">
        <w:t>text in the area indicated by the reviewer</w:t>
      </w:r>
      <w:r>
        <w:t xml:space="preserve"> to make clear that it is the </w:t>
      </w:r>
      <w:r w:rsidRPr="00B34899">
        <w:t xml:space="preserve">signal transduction and adaptation dynamics </w:t>
      </w:r>
      <w:r>
        <w:t xml:space="preserve">that </w:t>
      </w:r>
      <w:r w:rsidRPr="00B34899">
        <w:t>exhibit a surprising degree of invariance with respect to odor-receptor identity</w:t>
      </w:r>
      <w:r w:rsidR="00737C76">
        <w:t>, not the o</w:t>
      </w:r>
      <w:r>
        <w:t>dor bind</w:t>
      </w:r>
      <w:r w:rsidR="00737C76">
        <w:t>ing</w:t>
      </w:r>
      <w:r>
        <w:t xml:space="preserve"> and </w:t>
      </w:r>
      <w:r w:rsidR="00737C76">
        <w:t xml:space="preserve">ion channel </w:t>
      </w:r>
      <w:r>
        <w:t>activation</w:t>
      </w:r>
      <w:r w:rsidR="00B96CE9">
        <w:t xml:space="preserve"> </w:t>
      </w:r>
      <w:commentRangeStart w:id="5"/>
      <w:r w:rsidR="00B96CE9">
        <w:t>(lines 143-149)</w:t>
      </w:r>
      <w:commentRangeEnd w:id="5"/>
      <w:r w:rsidR="00F8660F">
        <w:rPr>
          <w:rStyle w:val="CommentReference"/>
        </w:rPr>
        <w:commentReference w:id="5"/>
      </w:r>
      <w:r w:rsidR="00737C76">
        <w:t xml:space="preserve">. </w:t>
      </w:r>
    </w:p>
    <w:p w14:paraId="7A98D8B2" w14:textId="77777777" w:rsidR="00054909" w:rsidRPr="00A96D55" w:rsidRDefault="00054909" w:rsidP="00B12550">
      <w:pPr>
        <w:pStyle w:val="ListParagraph"/>
        <w:spacing w:line="240" w:lineRule="auto"/>
        <w:ind w:left="0"/>
        <w:jc w:val="both"/>
      </w:pPr>
    </w:p>
    <w:p w14:paraId="1E4008C0" w14:textId="03FD21A6" w:rsidR="00A96D55" w:rsidRPr="00054909" w:rsidRDefault="00A96D55" w:rsidP="00B12550">
      <w:pPr>
        <w:pStyle w:val="ListParagraph"/>
        <w:spacing w:line="240" w:lineRule="auto"/>
        <w:ind w:left="0"/>
        <w:jc w:val="both"/>
      </w:pPr>
    </w:p>
    <w:p w14:paraId="32FD580D" w14:textId="55B58E70" w:rsidR="00F94144" w:rsidRPr="00B12550" w:rsidRDefault="00F1137F" w:rsidP="00B12550">
      <w:pPr>
        <w:pStyle w:val="ListParagraph"/>
        <w:numPr>
          <w:ilvl w:val="0"/>
          <w:numId w:val="3"/>
        </w:numPr>
        <w:jc w:val="both"/>
        <w:rPr>
          <w:color w:val="0070C0"/>
        </w:rPr>
      </w:pPr>
      <w:r w:rsidRPr="00B12550">
        <w:rPr>
          <w:color w:val="0070C0"/>
        </w:rPr>
        <w:t>The embedding process used in the analysis illustrated in Figure 2 is not explained in any detail - meaning that I could not interpret Figure 2. Later in the Discussion (page 6, right column) this figure is referred to with respect to response dynamics - this was particularly unclear. This figure is critical to the paper, so must be explained in more detail.</w:t>
      </w:r>
    </w:p>
    <w:p w14:paraId="5CAF79DB" w14:textId="77777777" w:rsidR="00F94144" w:rsidRPr="00B12550" w:rsidRDefault="00F94144">
      <w:pPr>
        <w:pStyle w:val="ListParagraph"/>
        <w:jc w:val="both"/>
        <w:rPr>
          <w:color w:val="FF0000"/>
        </w:rPr>
      </w:pPr>
    </w:p>
    <w:p w14:paraId="5A80E29D" w14:textId="1EE6E58F" w:rsidR="00F94144" w:rsidDel="004A0EAA" w:rsidRDefault="00F1137F" w:rsidP="00B12550">
      <w:pPr>
        <w:pStyle w:val="ListParagraph"/>
        <w:jc w:val="both"/>
        <w:rPr>
          <w:del w:id="6" w:author="Thierry Emonet" w:date="2019-04-26T16:53:00Z"/>
        </w:rPr>
      </w:pPr>
      <w:r>
        <w:t xml:space="preserve">We </w:t>
      </w:r>
      <w:r w:rsidR="004A0EAA">
        <w:t>rewrote portion of the text and added new paragraphs</w:t>
      </w:r>
      <w:r w:rsidR="00DF433D">
        <w:t xml:space="preserve"> to </w:t>
      </w:r>
      <w:r w:rsidR="004A0EAA">
        <w:t xml:space="preserve">better </w:t>
      </w:r>
      <w:r w:rsidR="00DF433D">
        <w:t xml:space="preserve">explain </w:t>
      </w:r>
      <w:r w:rsidR="004A0EAA">
        <w:t>why we</w:t>
      </w:r>
      <w:r w:rsidR="00DF433D">
        <w:t xml:space="preserve"> use dimensionality reduction to </w:t>
      </w:r>
      <w:r w:rsidR="00C66944">
        <w:t>quantify</w:t>
      </w:r>
      <w:r w:rsidR="004A0EAA">
        <w:t xml:space="preserve"> </w:t>
      </w:r>
      <w:r w:rsidR="00DF433D">
        <w:t>the capability of</w:t>
      </w:r>
      <w:r w:rsidR="00C66944">
        <w:t xml:space="preserve"> the</w:t>
      </w:r>
      <w:r w:rsidR="00DF433D">
        <w:t xml:space="preserve"> ORN </w:t>
      </w:r>
      <w:r w:rsidR="00C66944">
        <w:t xml:space="preserve">repertoire </w:t>
      </w:r>
      <w:r w:rsidR="00DF433D">
        <w:t xml:space="preserve">to </w:t>
      </w:r>
      <w:r w:rsidR="004A0EAA">
        <w:t>encode diverse odorant</w:t>
      </w:r>
      <w:r w:rsidR="006C2038">
        <w:t>s</w:t>
      </w:r>
      <w:r w:rsidR="00C66944">
        <w:t>, and the effect of adaptation on this process</w:t>
      </w:r>
      <w:r w:rsidR="00436F99">
        <w:t xml:space="preserve"> (lines 194</w:t>
      </w:r>
      <w:commentRangeStart w:id="7"/>
      <w:r w:rsidR="00436F99">
        <w:t>-</w:t>
      </w:r>
      <w:commentRangeEnd w:id="7"/>
      <w:r w:rsidR="008C58AB">
        <w:rPr>
          <w:rStyle w:val="CommentReference"/>
        </w:rPr>
        <w:commentReference w:id="7"/>
      </w:r>
      <w:r w:rsidR="00436F99">
        <w:t>209</w:t>
      </w:r>
      <w:r w:rsidR="00B814DC">
        <w:t xml:space="preserve">). </w:t>
      </w:r>
      <w:r w:rsidR="004A0EAA">
        <w:t xml:space="preserve">We </w:t>
      </w:r>
      <w:r w:rsidR="00C66944">
        <w:t xml:space="preserve">now </w:t>
      </w:r>
      <w:r w:rsidR="004A0EAA">
        <w:t xml:space="preserve">also explain why we use </w:t>
      </w:r>
      <w:r w:rsidR="004225A6">
        <w:t xml:space="preserve">t-SNE </w:t>
      </w:r>
      <w:r w:rsidR="00DF433D">
        <w:t>instead of PCA</w:t>
      </w:r>
      <w:r w:rsidR="004A0EAA">
        <w:t xml:space="preserve"> to do so</w:t>
      </w:r>
      <w:r w:rsidR="00DC264E">
        <w:t xml:space="preserve"> (lines 194-</w:t>
      </w:r>
      <w:commentRangeStart w:id="8"/>
      <w:r w:rsidR="00DC264E">
        <w:t>209</w:t>
      </w:r>
      <w:commentRangeEnd w:id="8"/>
      <w:r w:rsidR="009B3895">
        <w:rPr>
          <w:rStyle w:val="CommentReference"/>
        </w:rPr>
        <w:commentReference w:id="8"/>
      </w:r>
      <w:r w:rsidR="00DC264E">
        <w:t>)</w:t>
      </w:r>
      <w:r w:rsidR="004A0EAA">
        <w:t xml:space="preserve">. Finally, we added a new panel A to the figure to </w:t>
      </w:r>
      <w:r w:rsidR="00C66944">
        <w:t xml:space="preserve">better </w:t>
      </w:r>
      <w:r w:rsidR="004A0EAA">
        <w:t xml:space="preserve">introduce our approach and </w:t>
      </w:r>
      <w:r w:rsidR="00C66944">
        <w:t xml:space="preserve">to </w:t>
      </w:r>
      <w:r w:rsidR="004A0EAA">
        <w:t xml:space="preserve">help the reader interpret the other panels in the figure. </w:t>
      </w:r>
      <w:r w:rsidR="00DF433D">
        <w:t xml:space="preserve"> </w:t>
      </w:r>
      <w:del w:id="9" w:author="Thierry Emonet" w:date="2019-04-26T16:53:00Z">
        <w:r w:rsidR="004225A6" w:rsidDel="004A0EAA">
          <w:delText xml:space="preserve">and </w:delText>
        </w:r>
        <w:r w:rsidDel="004A0EAA">
          <w:delText xml:space="preserve">what exactly </w:delText>
        </w:r>
        <w:r w:rsidR="004225A6" w:rsidDel="004A0EAA">
          <w:delText xml:space="preserve">it </w:delText>
        </w:r>
        <w:r w:rsidDel="004A0EAA">
          <w:delText xml:space="preserve">is projecting </w:delText>
        </w:r>
        <w:r w:rsidR="004225A6" w:rsidDel="004A0EAA">
          <w:delText>to a low-D space</w:delText>
        </w:r>
        <w:r w:rsidR="00C21D7D" w:rsidDel="004A0EAA">
          <w:delText xml:space="preserve">, in the </w:delText>
        </w:r>
        <w:r w:rsidR="00C21D7D" w:rsidRPr="00054909" w:rsidDel="004A0EAA">
          <w:rPr>
            <w:i/>
          </w:rPr>
          <w:delText>Results/Concentration-invariant…</w:delText>
        </w:r>
        <w:r w:rsidDel="004A0EAA">
          <w:delText xml:space="preserve"> </w:delText>
        </w:r>
        <w:r w:rsidR="00C21D7D" w:rsidDel="004A0EAA">
          <w:delText xml:space="preserve">section. </w:delText>
        </w:r>
        <w:r w:rsidR="004B0E6A" w:rsidDel="004A0EAA">
          <w:delText xml:space="preserve">We </w:delText>
        </w:r>
        <w:r w:rsidR="004225A6" w:rsidDel="004A0EAA">
          <w:delText xml:space="preserve">also </w:delText>
        </w:r>
        <w:r w:rsidR="004B0E6A" w:rsidDel="004A0EAA">
          <w:delText xml:space="preserve">note </w:delText>
        </w:r>
        <w:r w:rsidR="004225A6" w:rsidDel="004A0EAA">
          <w:delText xml:space="preserve">in the text </w:delText>
        </w:r>
        <w:r w:rsidR="004B0E6A" w:rsidDel="004A0EAA">
          <w:delText xml:space="preserve">that the responses are immediate responses following </w:delText>
        </w:r>
        <w:r w:rsidR="009C3297" w:rsidDel="004A0EAA">
          <w:delText>or preceding adaptation.</w:delText>
        </w:r>
        <w:r w:rsidR="009D42E7" w:rsidDel="004A0EAA">
          <w:delText xml:space="preserve"> </w:delText>
        </w:r>
        <w:r w:rsidDel="004A0EAA">
          <w:delText xml:space="preserve">We also provided a schematic in </w:delText>
        </w:r>
        <w:r w:rsidR="007F0D8A" w:rsidDel="004A0EAA">
          <w:delText xml:space="preserve">Figure 2 </w:delText>
        </w:r>
        <w:r w:rsidDel="004A0EAA">
          <w:delText>to illustrate what is being projected.</w:delText>
        </w:r>
      </w:del>
    </w:p>
    <w:p w14:paraId="34CCF139" w14:textId="752BA6D9" w:rsidR="00F94144" w:rsidRDefault="00F94144">
      <w:pPr>
        <w:pStyle w:val="ListParagraph"/>
        <w:jc w:val="both"/>
        <w:rPr>
          <w:ins w:id="10" w:author="Thierry Emonet" w:date="2019-04-26T16:53:00Z"/>
        </w:rPr>
      </w:pPr>
    </w:p>
    <w:p w14:paraId="26ACD2A9" w14:textId="77777777" w:rsidR="004A0EAA" w:rsidRDefault="004A0EAA">
      <w:pPr>
        <w:pStyle w:val="ListParagraph"/>
        <w:jc w:val="both"/>
      </w:pPr>
    </w:p>
    <w:p w14:paraId="16386F22" w14:textId="2537C15C" w:rsidR="00F1137F" w:rsidRDefault="00F1137F">
      <w:pPr>
        <w:pStyle w:val="ListParagraph"/>
        <w:jc w:val="both"/>
      </w:pPr>
      <w:r>
        <w:t xml:space="preserve">The later discussion </w:t>
      </w:r>
      <w:r w:rsidR="004A0EAA">
        <w:t xml:space="preserve">about </w:t>
      </w:r>
      <w:r>
        <w:t xml:space="preserve">response dynamics </w:t>
      </w:r>
      <w:r w:rsidR="004A0EAA">
        <w:t xml:space="preserve">is </w:t>
      </w:r>
      <w:r>
        <w:t xml:space="preserve">intended to draw parallels between our clustering results </w:t>
      </w:r>
      <w:r w:rsidR="004A0EAA">
        <w:t>in Figure 2</w:t>
      </w:r>
      <w:r>
        <w:t xml:space="preserve"> and previous </w:t>
      </w:r>
      <w:r w:rsidR="004A0EAA">
        <w:t xml:space="preserve">published </w:t>
      </w:r>
      <w:r>
        <w:t xml:space="preserve">results in which time traces of spiking activity were projected to </w:t>
      </w:r>
      <w:r w:rsidR="004A0EAA">
        <w:t xml:space="preserve">a </w:t>
      </w:r>
      <w:r>
        <w:t>3</w:t>
      </w:r>
      <w:r w:rsidR="004A0EAA">
        <w:t>-dimensional space</w:t>
      </w:r>
      <w:r>
        <w:t xml:space="preserve">. </w:t>
      </w:r>
      <w:r w:rsidR="00CA0746">
        <w:t xml:space="preserve">In both cases, responses cluster by odor identity. </w:t>
      </w:r>
      <w:r w:rsidR="004A0EAA">
        <w:t>In these studies the authors</w:t>
      </w:r>
      <w:r w:rsidR="00CA0746">
        <w:t xml:space="preserve"> used the </w:t>
      </w:r>
      <w:r w:rsidR="004A0EAA">
        <w:t xml:space="preserve">entire </w:t>
      </w:r>
      <w:r w:rsidR="00CA0746">
        <w:t xml:space="preserve">time trace, while </w:t>
      </w:r>
      <w:r w:rsidR="004A0EAA">
        <w:t xml:space="preserve">here </w:t>
      </w:r>
      <w:r w:rsidR="00CA0746">
        <w:t xml:space="preserve">we consider the response at a single time. </w:t>
      </w:r>
      <w:r>
        <w:t>We amended the text in the Discussion to clarify this</w:t>
      </w:r>
      <w:ins w:id="11" w:author="Kadakia, Nirag" w:date="2019-04-30T10:02:00Z">
        <w:r w:rsidR="009B3895">
          <w:t xml:space="preserve"> (</w:t>
        </w:r>
        <w:commentRangeStart w:id="12"/>
        <w:r w:rsidR="009B3895">
          <w:t>lines</w:t>
        </w:r>
        <w:r w:rsidR="00121A7E">
          <w:t xml:space="preserve"> </w:t>
        </w:r>
        <w:r w:rsidR="009B3895">
          <w:t>522-526)</w:t>
        </w:r>
      </w:ins>
      <w:r>
        <w:t xml:space="preserve">. </w:t>
      </w:r>
      <w:commentRangeEnd w:id="12"/>
      <w:r w:rsidR="005355C5">
        <w:rPr>
          <w:rStyle w:val="CommentReference"/>
        </w:rPr>
        <w:commentReference w:id="12"/>
      </w:r>
    </w:p>
    <w:p w14:paraId="0E0C26D9" w14:textId="77777777" w:rsidR="00F1137F" w:rsidRDefault="00F1137F" w:rsidP="00B12550">
      <w:pPr>
        <w:pStyle w:val="ListParagraph"/>
        <w:spacing w:line="240" w:lineRule="auto"/>
        <w:jc w:val="both"/>
      </w:pPr>
    </w:p>
    <w:p w14:paraId="52759F74" w14:textId="0BB587A2" w:rsidR="00F1137F" w:rsidRDefault="00F1137F" w:rsidP="00B12550">
      <w:pPr>
        <w:pStyle w:val="ListParagraph"/>
        <w:spacing w:line="240" w:lineRule="auto"/>
        <w:jc w:val="both"/>
        <w:rPr>
          <w:color w:val="FF0000"/>
        </w:rPr>
      </w:pPr>
    </w:p>
    <w:p w14:paraId="76AA66DD" w14:textId="2C1CCB93" w:rsidR="00F94144" w:rsidRPr="00B12550" w:rsidRDefault="004B5962" w:rsidP="00B12550">
      <w:pPr>
        <w:pStyle w:val="ListParagraph"/>
        <w:numPr>
          <w:ilvl w:val="0"/>
          <w:numId w:val="3"/>
        </w:numPr>
        <w:jc w:val="both"/>
        <w:rPr>
          <w:color w:val="0070C0"/>
        </w:rPr>
      </w:pPr>
      <w:r w:rsidRPr="00B12550">
        <w:rPr>
          <w:color w:val="0070C0"/>
        </w:rPr>
        <w:t>The use of compressed sensing in the decoding analysis in this figure is unclear. Related to this point, it's not clear how an appropriate tolerance is chosen (page 4, top of right column). The approach to decoding needs to be described in considerable more detail.</w:t>
      </w:r>
    </w:p>
    <w:p w14:paraId="63EB85EB" w14:textId="77777777" w:rsidR="00F94144" w:rsidRPr="00B12550" w:rsidRDefault="00F94144">
      <w:pPr>
        <w:pStyle w:val="ListParagraph"/>
        <w:jc w:val="both"/>
        <w:rPr>
          <w:color w:val="FF0000"/>
        </w:rPr>
      </w:pPr>
    </w:p>
    <w:p w14:paraId="5C28A8F2" w14:textId="2C2C8940" w:rsidR="00382C9C" w:rsidRDefault="004B5962" w:rsidP="00C66944">
      <w:pPr>
        <w:pStyle w:val="ListParagraph"/>
        <w:jc w:val="both"/>
      </w:pPr>
      <w:r>
        <w:t xml:space="preserve">Indeed, our discussion of </w:t>
      </w:r>
      <w:r w:rsidR="00815DC8">
        <w:t xml:space="preserve">compressed sensing </w:t>
      </w:r>
      <w:ins w:id="13" w:author="Thierry Emonet" w:date="2019-05-01T15:14:00Z">
        <w:r w:rsidR="00F62598">
          <w:t xml:space="preserve">(CS) </w:t>
        </w:r>
      </w:ins>
      <w:r>
        <w:t>was too terse</w:t>
      </w:r>
      <w:r w:rsidR="00CA0746">
        <w:t>.</w:t>
      </w:r>
      <w:r>
        <w:t xml:space="preserve"> </w:t>
      </w:r>
      <w:r w:rsidR="00C66944">
        <w:t xml:space="preserve">We changed the first panel of the figure to make it more intuitive. We removed the unnecessary equations from the figure; replacing them with a </w:t>
      </w:r>
      <w:ins w:id="14" w:author="Thierry Emonet" w:date="2019-05-01T15:16:00Z">
        <w:r w:rsidR="00F62598">
          <w:t xml:space="preserve">simple </w:t>
        </w:r>
      </w:ins>
      <w:r w:rsidR="00C66944">
        <w:t>graphic</w:t>
      </w:r>
      <w:del w:id="15" w:author="Thierry Emonet" w:date="2019-05-01T15:16:00Z">
        <w:r w:rsidR="00C66944" w:rsidDel="00F62598">
          <w:delText xml:space="preserve"> simply illustrating that CS is a linear optimization over the odorant concentrations, and its output is an estimate of the original odor signal vector</w:delText>
        </w:r>
      </w:del>
      <w:r w:rsidR="00C66944">
        <w:t xml:space="preserve">. </w:t>
      </w:r>
      <w:commentRangeStart w:id="16"/>
      <w:r w:rsidR="00C66944">
        <w:t xml:space="preserve">We also added </w:t>
      </w:r>
      <w:del w:id="17" w:author="Thierry Emonet" w:date="2019-05-01T15:18:00Z">
        <w:r w:rsidR="00C66944" w:rsidDel="00F62598">
          <w:delText xml:space="preserve">several </w:delText>
        </w:r>
      </w:del>
      <w:ins w:id="18" w:author="Thierry Emonet" w:date="2019-05-01T15:18:00Z">
        <w:r w:rsidR="00F62598">
          <w:t>te</w:t>
        </w:r>
      </w:ins>
      <w:ins w:id="19" w:author="Thierry Emonet" w:date="2019-05-01T15:19:00Z">
        <w:r w:rsidR="00F62598">
          <w:t>xt</w:t>
        </w:r>
      </w:ins>
      <w:del w:id="20" w:author="Thierry Emonet" w:date="2019-05-01T15:18:00Z">
        <w:r w:rsidR="006C2038" w:rsidDel="00F62598">
          <w:delText>paragraphs</w:delText>
        </w:r>
      </w:del>
      <w:r w:rsidR="00C66944">
        <w:t xml:space="preserve"> to describe </w:t>
      </w:r>
      <w:del w:id="21" w:author="Thierry Emonet" w:date="2019-05-01T15:22:00Z">
        <w:r w:rsidR="00C66944" w:rsidDel="001F7BE9">
          <w:delText>wh</w:delText>
        </w:r>
        <w:r w:rsidR="00F572D3" w:rsidDel="001F7BE9">
          <w:delText>y the coding task might benefit from CS given what we know about the receptor anatomy (</w:delText>
        </w:r>
        <w:commentRangeStart w:id="22"/>
        <w:r w:rsidR="00F572D3" w:rsidDel="001F7BE9">
          <w:delText xml:space="preserve">lines 299-309), </w:delText>
        </w:r>
      </w:del>
      <w:r w:rsidR="00F572D3">
        <w:t xml:space="preserve">what </w:t>
      </w:r>
      <w:r w:rsidR="00C66944">
        <w:t>compressed sensing is</w:t>
      </w:r>
      <w:ins w:id="23" w:author="Thierry Emonet" w:date="2019-05-01T15:22:00Z">
        <w:r w:rsidR="001F7BE9">
          <w:t xml:space="preserve">, </w:t>
        </w:r>
      </w:ins>
      <w:del w:id="24" w:author="Thierry Emonet" w:date="2019-05-01T15:22:00Z">
        <w:r w:rsidR="00007C93" w:rsidDel="001F7BE9">
          <w:delText xml:space="preserve"> </w:delText>
        </w:r>
        <w:r w:rsidR="00F572D3" w:rsidDel="001F7BE9">
          <w:delText xml:space="preserve">and </w:delText>
        </w:r>
      </w:del>
      <w:r w:rsidR="00C66944">
        <w:t xml:space="preserve">why it is useful as a </w:t>
      </w:r>
      <w:r>
        <w:t>decoding scheme</w:t>
      </w:r>
      <w:del w:id="25" w:author="Thierry Emonet" w:date="2019-05-01T15:23:00Z">
        <w:r w:rsidR="00FB2178" w:rsidDel="001F7BE9">
          <w:delText xml:space="preserve"> (lines </w:delText>
        </w:r>
      </w:del>
      <w:del w:id="26" w:author="Thierry Emonet" w:date="2019-05-01T15:22:00Z">
        <w:r w:rsidR="00C63306" w:rsidDel="001F7BE9">
          <w:delText>316</w:delText>
        </w:r>
      </w:del>
      <w:del w:id="27" w:author="Thierry Emonet" w:date="2019-05-01T15:23:00Z">
        <w:r w:rsidR="00C63306" w:rsidDel="001F7BE9">
          <w:delText>-327</w:delText>
        </w:r>
        <w:r w:rsidR="00FB2178" w:rsidDel="001F7BE9">
          <w:delText>)</w:delText>
        </w:r>
        <w:r w:rsidDel="001F7BE9">
          <w:delText>,</w:delText>
        </w:r>
      </w:del>
      <w:ins w:id="28" w:author="Thierry Emonet" w:date="2019-05-01T15:23:00Z">
        <w:r w:rsidR="001F7BE9">
          <w:t>,</w:t>
        </w:r>
      </w:ins>
      <w:r>
        <w:t xml:space="preserve"> and how it can be enacted </w:t>
      </w:r>
      <w:r w:rsidR="00C66944">
        <w:t>mathematically</w:t>
      </w:r>
      <w:r w:rsidR="00F572D3">
        <w:t xml:space="preserve"> in odor decoding</w:t>
      </w:r>
      <w:r w:rsidR="00FB2178">
        <w:t xml:space="preserve"> (lines </w:t>
      </w:r>
      <w:del w:id="29" w:author="Thierry Emonet" w:date="2019-05-01T15:22:00Z">
        <w:r w:rsidR="00FB2178" w:rsidDel="001F7BE9">
          <w:delText>3</w:delText>
        </w:r>
        <w:r w:rsidR="00F572D3" w:rsidDel="001F7BE9">
          <w:delText>28</w:delText>
        </w:r>
      </w:del>
      <w:ins w:id="30" w:author="Thierry Emonet" w:date="2019-05-01T15:22:00Z">
        <w:r w:rsidR="001F7BE9">
          <w:t>299</w:t>
        </w:r>
      </w:ins>
      <w:r w:rsidR="00FB2178">
        <w:t>-</w:t>
      </w:r>
      <w:r w:rsidR="00F572D3">
        <w:t>343</w:t>
      </w:r>
      <w:commentRangeEnd w:id="22"/>
      <w:r w:rsidR="00EF47B6">
        <w:rPr>
          <w:rStyle w:val="CommentReference"/>
        </w:rPr>
        <w:commentReference w:id="22"/>
      </w:r>
      <w:r w:rsidR="00FB2178">
        <w:t>)</w:t>
      </w:r>
      <w:r>
        <w:t xml:space="preserve">. </w:t>
      </w:r>
      <w:commentRangeEnd w:id="16"/>
      <w:r w:rsidR="00643F56">
        <w:rPr>
          <w:rStyle w:val="CommentReference"/>
        </w:rPr>
        <w:commentReference w:id="16"/>
      </w:r>
      <w:r>
        <w:t>We didn’t add many mathematical deta</w:t>
      </w:r>
      <w:r w:rsidR="008C0636">
        <w:t xml:space="preserve">ils, rather just the main point </w:t>
      </w:r>
      <w:ins w:id="31" w:author="Thierry Emonet" w:date="2019-05-01T15:18:00Z">
        <w:r w:rsidR="00F62598">
          <w:t xml:space="preserve">that </w:t>
        </w:r>
      </w:ins>
      <w:del w:id="32" w:author="Thierry Emonet" w:date="2019-05-01T15:18:00Z">
        <w:r w:rsidR="008C0636" w:rsidDel="00F62598">
          <w:delText>(</w:delText>
        </w:r>
      </w:del>
      <w:r>
        <w:t>CS permits the estimation of a high-dimensional stimulus vector from a low-dimensional vector of responses, when the signal is sparse</w:t>
      </w:r>
      <w:del w:id="33" w:author="Thierry Emonet" w:date="2019-05-01T15:18:00Z">
        <w:r w:rsidR="008C0636" w:rsidDel="00F62598">
          <w:delText>)</w:delText>
        </w:r>
      </w:del>
      <w:r>
        <w:t xml:space="preserve">. </w:t>
      </w:r>
      <w:r w:rsidR="00054909">
        <w:t>Originally, w</w:t>
      </w:r>
      <w:r>
        <w:t xml:space="preserve">e </w:t>
      </w:r>
      <w:r w:rsidR="008E653C">
        <w:t xml:space="preserve">had included </w:t>
      </w:r>
      <w:r>
        <w:t xml:space="preserve">the metric for assessing decoding accuracy </w:t>
      </w:r>
      <w:r w:rsidR="008E653C">
        <w:t xml:space="preserve">in the Figure caption, but </w:t>
      </w:r>
      <w:r w:rsidR="00BF3E65">
        <w:t xml:space="preserve">instead </w:t>
      </w:r>
      <w:r w:rsidR="008E653C">
        <w:t xml:space="preserve">put it in the </w:t>
      </w:r>
      <w:r w:rsidRPr="00C66944">
        <w:rPr>
          <w:i/>
        </w:rPr>
        <w:t>Methods</w:t>
      </w:r>
      <w:r w:rsidR="00BF3E65">
        <w:t xml:space="preserve"> to exp</w:t>
      </w:r>
      <w:r w:rsidR="005C5D67">
        <w:t>lain why it was chosen as such.</w:t>
      </w:r>
    </w:p>
    <w:p w14:paraId="116FAB0A" w14:textId="77777777" w:rsidR="00054909" w:rsidRPr="00B12550" w:rsidRDefault="00054909" w:rsidP="00B12550">
      <w:pPr>
        <w:spacing w:line="240" w:lineRule="auto"/>
        <w:jc w:val="both"/>
        <w:rPr>
          <w:color w:val="FF0000"/>
        </w:rPr>
      </w:pPr>
    </w:p>
    <w:p w14:paraId="0A68E88B" w14:textId="015969EB" w:rsidR="00F94144" w:rsidRPr="00B12550" w:rsidRDefault="00F94144">
      <w:pPr>
        <w:pStyle w:val="ListParagraph"/>
        <w:numPr>
          <w:ilvl w:val="0"/>
          <w:numId w:val="3"/>
        </w:numPr>
        <w:jc w:val="both"/>
      </w:pPr>
      <w:r w:rsidRPr="00F94144">
        <w:rPr>
          <w:color w:val="0070C0"/>
        </w:rPr>
        <w:t>Discrimination in complex environments: It is not clear here why the background should be represented as static. I would have thought it would be subject to many of the same properties that make the signal dynamic. The role/importance of short term memory is also unclear.</w:t>
      </w:r>
      <w:r w:rsidRPr="00F94144" w:rsidDel="00382C9C">
        <w:rPr>
          <w:color w:val="0070C0"/>
        </w:rPr>
        <w:t xml:space="preserve"> </w:t>
      </w:r>
    </w:p>
    <w:p w14:paraId="701D5774" w14:textId="77777777" w:rsidR="00134C6B" w:rsidRDefault="00134C6B">
      <w:pPr>
        <w:pStyle w:val="ListParagraph"/>
        <w:spacing w:line="240" w:lineRule="auto"/>
        <w:jc w:val="both"/>
      </w:pPr>
    </w:p>
    <w:p w14:paraId="0165C55F" w14:textId="17529190" w:rsidR="00134C6B" w:rsidRDefault="00134C6B" w:rsidP="00B12550">
      <w:pPr>
        <w:pStyle w:val="ListParagraph"/>
        <w:spacing w:line="240" w:lineRule="auto"/>
        <w:jc w:val="both"/>
      </w:pPr>
      <w:r>
        <w:t>We are concerned with the detection of novel odors amid odors</w:t>
      </w:r>
      <w:r w:rsidR="008846C5">
        <w:t xml:space="preserve"> already present</w:t>
      </w:r>
      <w:r>
        <w:t>, thereby assuming that backgrounds odors have persisted for some time beforehand.</w:t>
      </w:r>
      <w:r w:rsidR="000A07E8">
        <w:t xml:space="preserve"> Given that the adaptation time for the adaptation mechanisms we discuss is on the order of 250ms </w:t>
      </w:r>
      <w:r w:rsidR="000D2037">
        <w:t xml:space="preserve">, the background of odor needs not to be strictly static. If it evolved on a slower time scale it would be enough. </w:t>
      </w:r>
      <w:r>
        <w:t xml:space="preserve"> </w:t>
      </w:r>
      <w:r w:rsidR="00CE48CD">
        <w:t>We chose to simplify the presentation so that one of these odors is on a much slower timescale, effectively static. This may be conceivable if the foreground and background arise from spatially separated sources</w:t>
      </w:r>
      <w:r w:rsidR="000D2037">
        <w:t xml:space="preserve">: e.g. </w:t>
      </w:r>
      <w:r w:rsidR="00CE48CD">
        <w:t xml:space="preserve">a lawn </w:t>
      </w:r>
      <w:r w:rsidR="000D2037">
        <w:t xml:space="preserve">may release </w:t>
      </w:r>
      <w:r w:rsidR="00CE48CD">
        <w:t>a background “grass odor” everywhere</w:t>
      </w:r>
      <w:r w:rsidR="000D2037">
        <w:t>, while a flower in that lawn releases a foreground “</w:t>
      </w:r>
      <w:r w:rsidR="00CE48CD">
        <w:t xml:space="preserve">flower odor” localized in plumes streaming from </w:t>
      </w:r>
      <w:r w:rsidR="000D2037">
        <w:t xml:space="preserve">the </w:t>
      </w:r>
      <w:r w:rsidR="00CE48CD">
        <w:t xml:space="preserve">flower. Of course there are other cases where </w:t>
      </w:r>
      <w:r w:rsidR="008846C5">
        <w:t xml:space="preserve">one odor of interest </w:t>
      </w:r>
      <w:r>
        <w:t>fluctuate</w:t>
      </w:r>
      <w:r w:rsidR="008846C5">
        <w:t>s</w:t>
      </w:r>
      <w:r>
        <w:t xml:space="preserve"> on the same timescale as </w:t>
      </w:r>
      <w:r w:rsidR="008846C5">
        <w:t xml:space="preserve">another </w:t>
      </w:r>
      <w:r w:rsidR="00CE48CD">
        <w:t xml:space="preserve">nuisance </w:t>
      </w:r>
      <w:r w:rsidR="008846C5">
        <w:t>odor</w:t>
      </w:r>
      <w:r w:rsidR="00CE48CD">
        <w:t xml:space="preserve">. Then the distinction between foreground and background is lost. In our framework these would be considered both </w:t>
      </w:r>
      <w:r>
        <w:t>foreground</w:t>
      </w:r>
      <w:r w:rsidR="00CE48CD">
        <w:t xml:space="preserve"> odors</w:t>
      </w:r>
      <w:r>
        <w:t xml:space="preserve">. </w:t>
      </w:r>
      <w:ins w:id="34" w:author="Thierry Emonet" w:date="2019-05-01T15:44:00Z">
        <w:r w:rsidR="000D2037">
          <w:t>We added text ??? to make this clear.</w:t>
        </w:r>
      </w:ins>
    </w:p>
    <w:p w14:paraId="0DF18D61" w14:textId="77777777" w:rsidR="00134C6B" w:rsidRDefault="00134C6B">
      <w:pPr>
        <w:pStyle w:val="ListParagraph"/>
        <w:spacing w:line="240" w:lineRule="auto"/>
        <w:jc w:val="both"/>
      </w:pPr>
    </w:p>
    <w:p w14:paraId="5E41123E" w14:textId="6A9B5D83" w:rsidR="00134C6B" w:rsidRPr="00B12550" w:rsidRDefault="00134C6B" w:rsidP="00B12550">
      <w:pPr>
        <w:pStyle w:val="ListParagraph"/>
        <w:spacing w:line="240" w:lineRule="auto"/>
        <w:jc w:val="both"/>
      </w:pPr>
      <w:r w:rsidRPr="005D4128">
        <w:t xml:space="preserve">The role of short term memory is to limit the amount of information utilized from the past. We now discuss this briefly in the </w:t>
      </w:r>
      <w:r>
        <w:t xml:space="preserve">pertinent </w:t>
      </w:r>
      <w:r w:rsidRPr="005D4128">
        <w:t>section</w:t>
      </w:r>
      <w:r>
        <w:t xml:space="preserve"> in </w:t>
      </w:r>
      <w:r w:rsidRPr="00134C6B">
        <w:rPr>
          <w:i/>
        </w:rPr>
        <w:t>Results/Front-end adaptation enhances odor decoding in complex environments</w:t>
      </w:r>
      <w:r w:rsidRPr="005D4128">
        <w:t xml:space="preserve">. Mathematically, the activation energies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rsidRPr="00134C6B">
        <w:rPr>
          <w:rFonts w:eastAsiaTheme="minorEastAsia"/>
        </w:rPr>
        <w:t xml:space="preserve"> integrate </w:t>
      </w:r>
      <m:oMath>
        <m:r>
          <w:rPr>
            <w:rFonts w:ascii="Cambria Math" w:eastAsiaTheme="minorEastAsia" w:hAnsi="Cambria Math"/>
          </w:rPr>
          <m:t>A(t)-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134C6B">
        <w:rPr>
          <w:rFonts w:eastAsiaTheme="minorEastAsia"/>
        </w:rPr>
        <w:t xml:space="preserve"> in time, so they could be shaped by information from long ago. This would require an artificially large amount of neuronal capacity.  The main point is simply to see how far back background odors should be retained. We find that a memory timescale on the order of the</w:t>
      </w:r>
      <w:r w:rsidR="008846C5">
        <w:rPr>
          <w:rFonts w:eastAsiaTheme="minorEastAsia"/>
        </w:rPr>
        <w:t xml:space="preserve"> ORN</w:t>
      </w:r>
      <w:r w:rsidRPr="00134C6B">
        <w:rPr>
          <w:rFonts w:eastAsiaTheme="minorEastAsia"/>
        </w:rPr>
        <w:t xml:space="preserve"> adaptation time </w:t>
      </w:r>
      <w:r w:rsidR="008846C5">
        <w:rPr>
          <w:rFonts w:eastAsiaTheme="minorEastAsia"/>
        </w:rPr>
        <w:t>(</w:t>
      </w:r>
      <w:r w:rsidRPr="00134C6B">
        <w:rPr>
          <w:rFonts w:eastAsiaTheme="minorEastAsia"/>
        </w:rPr>
        <w:t xml:space="preserve">250 </w:t>
      </w:r>
      <w:proofErr w:type="spellStart"/>
      <w:r w:rsidRPr="00134C6B">
        <w:rPr>
          <w:rFonts w:eastAsiaTheme="minorEastAsia"/>
        </w:rPr>
        <w:t>ms</w:t>
      </w:r>
      <w:proofErr w:type="spellEnd"/>
      <w:r w:rsidR="008846C5">
        <w:rPr>
          <w:rFonts w:eastAsiaTheme="minorEastAsia"/>
        </w:rPr>
        <w:t>)</w:t>
      </w:r>
      <w:r w:rsidRPr="00134C6B">
        <w:rPr>
          <w:rFonts w:eastAsiaTheme="minorEastAsia"/>
        </w:rPr>
        <w:t xml:space="preserve"> seems sufficient. </w:t>
      </w:r>
    </w:p>
    <w:p w14:paraId="10782E5D" w14:textId="77777777" w:rsidR="00F94144" w:rsidRDefault="00F94144" w:rsidP="00B12550">
      <w:pPr>
        <w:pStyle w:val="ListParagraph"/>
        <w:jc w:val="both"/>
      </w:pPr>
    </w:p>
    <w:p w14:paraId="5D11C0CC" w14:textId="374476E7" w:rsidR="00F94144" w:rsidRDefault="007F0F97">
      <w:pPr>
        <w:pStyle w:val="ListParagraph"/>
        <w:numPr>
          <w:ilvl w:val="0"/>
          <w:numId w:val="3"/>
        </w:numPr>
        <w:jc w:val="both"/>
        <w:rPr>
          <w:color w:val="0070C0"/>
        </w:rPr>
      </w:pPr>
      <w:r>
        <w:t>I</w:t>
      </w:r>
      <w:r w:rsidR="00F94144" w:rsidRPr="00F94144">
        <w:rPr>
          <w:color w:val="0070C0"/>
        </w:rPr>
        <w:t>t would be interesting to see how important ORN-specific adaptation is for the results presented, as compared to a</w:t>
      </w:r>
      <w:r w:rsidR="00F94144">
        <w:rPr>
          <w:color w:val="0070C0"/>
        </w:rPr>
        <w:t xml:space="preserve"> </w:t>
      </w:r>
      <w:r w:rsidR="00F94144" w:rsidRPr="00F94144">
        <w:rPr>
          <w:color w:val="0070C0"/>
        </w:rPr>
        <w:t>mechanism that acted universally across all ORN response</w:t>
      </w:r>
      <w:r w:rsidR="00F94144">
        <w:rPr>
          <w:color w:val="0070C0"/>
        </w:rPr>
        <w:t xml:space="preserve">s. </w:t>
      </w:r>
    </w:p>
    <w:p w14:paraId="78800C82" w14:textId="636CC658" w:rsidR="00F94144" w:rsidRDefault="00F94144">
      <w:pPr>
        <w:pStyle w:val="ListParagraph"/>
        <w:jc w:val="both"/>
        <w:rPr>
          <w:color w:val="0070C0"/>
        </w:rPr>
      </w:pPr>
    </w:p>
    <w:p w14:paraId="5F020631" w14:textId="09C600AC" w:rsidR="00F94144" w:rsidRPr="00B12550" w:rsidRDefault="00D73134">
      <w:pPr>
        <w:pStyle w:val="ListParagraph"/>
        <w:jc w:val="both"/>
      </w:pPr>
      <w:r>
        <w:t xml:space="preserve">Indeed. Thank you for the suggestion. </w:t>
      </w:r>
      <w:r w:rsidR="00CB4B0E" w:rsidRPr="00B12550">
        <w:t>Please see response to Reviewer 2</w:t>
      </w:r>
      <w:r w:rsidR="003B55F0">
        <w:t xml:space="preserve"> </w:t>
      </w:r>
      <w:r w:rsidR="009A65C5">
        <w:t>c</w:t>
      </w:r>
      <w:r w:rsidR="00CB4B0E" w:rsidRPr="00B12550">
        <w:t>omment #4</w:t>
      </w:r>
      <w:r w:rsidR="00341367">
        <w:t>.</w:t>
      </w:r>
    </w:p>
    <w:p w14:paraId="41FA8DB7" w14:textId="77777777" w:rsidR="00F94144" w:rsidRPr="00B12550" w:rsidRDefault="00F94144">
      <w:pPr>
        <w:pStyle w:val="ListParagraph"/>
        <w:jc w:val="both"/>
        <w:rPr>
          <w:color w:val="0070C0"/>
        </w:rPr>
      </w:pPr>
    </w:p>
    <w:p w14:paraId="489CB761" w14:textId="2BA28437" w:rsidR="004372EC" w:rsidRPr="004372EC" w:rsidRDefault="004372EC" w:rsidP="00B12550">
      <w:pPr>
        <w:pStyle w:val="ListParagraph"/>
        <w:numPr>
          <w:ilvl w:val="0"/>
          <w:numId w:val="3"/>
        </w:numPr>
        <w:jc w:val="both"/>
        <w:rPr>
          <w:color w:val="0070C0"/>
        </w:rPr>
      </w:pPr>
      <w:r w:rsidRPr="004372EC">
        <w:rPr>
          <w:color w:val="0070C0"/>
        </w:rPr>
        <w:lastRenderedPageBreak/>
        <w:t>Equation 1: The origin of this equation could get explained in more detail.</w:t>
      </w:r>
    </w:p>
    <w:p w14:paraId="6BDB71E2" w14:textId="77777777" w:rsidR="003E1FA0" w:rsidRDefault="004372EC" w:rsidP="00C25C07">
      <w:pPr>
        <w:pStyle w:val="ListParagraph"/>
        <w:jc w:val="both"/>
        <w:rPr>
          <w:ins w:id="35" w:author="Kadakia, Nirag" w:date="2019-04-30T09:36:00Z"/>
          <w:color w:val="0070C0"/>
        </w:rPr>
      </w:pPr>
      <w:r w:rsidRPr="004372EC">
        <w:rPr>
          <w:color w:val="0070C0"/>
        </w:rPr>
        <w:t>Equation 2: This form of feedback, and particularly its relation to Weber adaptation, should get explained m</w:t>
      </w:r>
      <w:r>
        <w:rPr>
          <w:color w:val="0070C0"/>
        </w:rPr>
        <w:t>ore.</w:t>
      </w:r>
    </w:p>
    <w:p w14:paraId="70532683" w14:textId="55A7075F" w:rsidR="003E1FA0" w:rsidRDefault="003E1FA0" w:rsidP="00C25C07">
      <w:pPr>
        <w:pStyle w:val="ListParagraph"/>
        <w:jc w:val="both"/>
        <w:rPr>
          <w:ins w:id="36" w:author="Thierry Emonet" w:date="2019-05-01T15:46:00Z"/>
          <w:color w:val="0070C0"/>
        </w:rPr>
      </w:pPr>
    </w:p>
    <w:p w14:paraId="03D29AFC" w14:textId="236456B7" w:rsidR="000D2037" w:rsidRPr="00F6246B" w:rsidDel="00E861E9" w:rsidRDefault="000D2037">
      <w:pPr>
        <w:pStyle w:val="ListParagraph"/>
        <w:jc w:val="both"/>
        <w:rPr>
          <w:ins w:id="37" w:author="Kadakia, Nirag" w:date="2019-04-30T09:36:00Z"/>
          <w:del w:id="38" w:author="Thierry Emonet" w:date="2019-05-01T15:48:00Z"/>
          <w:rPrChange w:id="39" w:author="Kadakia, Nirag" w:date="2019-05-02T08:45:00Z">
            <w:rPr>
              <w:ins w:id="40" w:author="Kadakia, Nirag" w:date="2019-04-30T09:36:00Z"/>
              <w:del w:id="41" w:author="Thierry Emonet" w:date="2019-05-01T15:48:00Z"/>
              <w:color w:val="0070C0"/>
            </w:rPr>
          </w:rPrChange>
        </w:rPr>
      </w:pPr>
      <w:ins w:id="42" w:author="Thierry Emonet" w:date="2019-05-01T15:46:00Z">
        <w:r w:rsidRPr="00F6246B">
          <w:rPr>
            <w:rPrChange w:id="43" w:author="Kadakia, Nirag" w:date="2019-05-02T08:45:00Z">
              <w:rPr>
                <w:color w:val="0070C0"/>
              </w:rPr>
            </w:rPrChange>
          </w:rPr>
          <w:t xml:space="preserve">We have rewritten the text describing the model to provide more explanation and have added a step in the derivation of the </w:t>
        </w:r>
      </w:ins>
      <w:ins w:id="44" w:author="Thierry Emonet" w:date="2019-05-01T15:47:00Z">
        <w:r w:rsidRPr="00F6246B">
          <w:rPr>
            <w:rPrChange w:id="45" w:author="Kadakia, Nirag" w:date="2019-05-02T08:45:00Z">
              <w:rPr>
                <w:color w:val="0070C0"/>
              </w:rPr>
            </w:rPrChange>
          </w:rPr>
          <w:t>former equation (1) (now equation 2) to make the derivation clearer.</w:t>
        </w:r>
        <w:r w:rsidR="00E861E9" w:rsidRPr="00F6246B">
          <w:rPr>
            <w:rPrChange w:id="46" w:author="Kadakia, Nirag" w:date="2019-05-02T08:45:00Z">
              <w:rPr>
                <w:color w:val="0070C0"/>
              </w:rPr>
            </w:rPrChange>
          </w:rPr>
          <w:t xml:space="preserve"> We also added t</w:t>
        </w:r>
      </w:ins>
      <w:ins w:id="47" w:author="Thierry Emonet" w:date="2019-05-01T15:48:00Z">
        <w:r w:rsidR="00E861E9" w:rsidRPr="00F6246B">
          <w:rPr>
            <w:rPrChange w:id="48" w:author="Kadakia, Nirag" w:date="2019-05-02T08:45:00Z">
              <w:rPr>
                <w:color w:val="0070C0"/>
              </w:rPr>
            </w:rPrChange>
          </w:rPr>
          <w:t xml:space="preserve">wo panels to Figure 1 to further illustrate the properties of the model. </w:t>
        </w:r>
      </w:ins>
    </w:p>
    <w:p w14:paraId="181A355A" w14:textId="5D356501" w:rsidR="00673A92" w:rsidRPr="00F6246B" w:rsidDel="00E861E9" w:rsidRDefault="00790502">
      <w:pPr>
        <w:pStyle w:val="ListParagraph"/>
        <w:jc w:val="both"/>
        <w:rPr>
          <w:del w:id="49" w:author="Thierry Emonet" w:date="2019-05-01T15:48:00Z"/>
          <w:rPrChange w:id="50" w:author="Kadakia, Nirag" w:date="2019-05-02T08:45:00Z">
            <w:rPr>
              <w:del w:id="51" w:author="Thierry Emonet" w:date="2019-05-01T15:48:00Z"/>
            </w:rPr>
          </w:rPrChange>
        </w:rPr>
      </w:pPr>
      <w:del w:id="52" w:author="Thierry Emonet" w:date="2019-05-01T15:48:00Z">
        <w:r w:rsidRPr="00F6246B" w:rsidDel="00E861E9">
          <w:rPr>
            <w:rPrChange w:id="53" w:author="Kadakia, Nirag" w:date="2019-05-02T08:45:00Z">
              <w:rPr/>
            </w:rPrChange>
          </w:rPr>
          <w:delText>We agree</w:delText>
        </w:r>
        <w:r w:rsidR="00946F38" w:rsidRPr="00F6246B" w:rsidDel="00E861E9">
          <w:rPr>
            <w:rPrChange w:id="54" w:author="Kadakia, Nirag" w:date="2019-05-02T08:45:00Z">
              <w:rPr/>
            </w:rPrChange>
          </w:rPr>
          <w:delText xml:space="preserve"> on both points</w:delText>
        </w:r>
        <w:r w:rsidRPr="00F6246B" w:rsidDel="00E861E9">
          <w:rPr>
            <w:rPrChange w:id="55" w:author="Kadakia, Nirag" w:date="2019-05-02T08:45:00Z">
              <w:rPr/>
            </w:rPrChange>
          </w:rPr>
          <w:delText xml:space="preserve">. </w:delText>
        </w:r>
        <w:r w:rsidR="00957C70" w:rsidRPr="00F6246B" w:rsidDel="00E861E9">
          <w:rPr>
            <w:rPrChange w:id="56" w:author="Kadakia, Nirag" w:date="2019-05-02T08:45:00Z">
              <w:rPr/>
            </w:rPrChange>
          </w:rPr>
          <w:delText xml:space="preserve">We added </w:delText>
        </w:r>
        <w:r w:rsidR="00580CAD" w:rsidRPr="00F6246B" w:rsidDel="00E861E9">
          <w:rPr>
            <w:rPrChange w:id="57" w:author="Kadakia, Nirag" w:date="2019-05-02T08:45:00Z">
              <w:rPr/>
            </w:rPrChange>
          </w:rPr>
          <w:delText xml:space="preserve">restructured the </w:delText>
        </w:r>
        <w:r w:rsidR="00957C70" w:rsidRPr="00F6246B" w:rsidDel="00E861E9">
          <w:rPr>
            <w:rPrChange w:id="58" w:author="Kadakia, Nirag" w:date="2019-05-02T08:45:00Z">
              <w:rPr/>
            </w:rPrChange>
          </w:rPr>
          <w:delText>first section of the Results</w:delText>
        </w:r>
        <w:r w:rsidR="00580CAD" w:rsidRPr="00F6246B" w:rsidDel="00E861E9">
          <w:rPr>
            <w:rPrChange w:id="59" w:author="Kadakia, Nirag" w:date="2019-05-02T08:45:00Z">
              <w:rPr/>
            </w:rPrChange>
          </w:rPr>
          <w:delText>, adding details motivating where previous Eq. 1 came from (Lines 100-123)</w:delText>
        </w:r>
        <w:r w:rsidR="00957C70" w:rsidRPr="00F6246B" w:rsidDel="00E861E9">
          <w:rPr>
            <w:rPrChange w:id="60" w:author="Kadakia, Nirag" w:date="2019-05-02T08:45:00Z">
              <w:rPr/>
            </w:rPrChange>
          </w:rPr>
          <w:delText xml:space="preserve">. First, the definition of receptor active fraction is presented, and then we discuss in words how one can get the </w:delText>
        </w:r>
        <w:r w:rsidR="00164E09" w:rsidRPr="00F6246B" w:rsidDel="00E861E9">
          <w:rPr>
            <w:rPrChange w:id="61" w:author="Kadakia, Nirag" w:date="2019-05-02T08:45:00Z">
              <w:rPr/>
            </w:rPrChange>
          </w:rPr>
          <w:delText xml:space="preserve">final </w:delText>
        </w:r>
        <w:r w:rsidR="00957C70" w:rsidRPr="00F6246B" w:rsidDel="00E861E9">
          <w:rPr>
            <w:rPrChange w:id="62" w:author="Kadakia, Nirag" w:date="2019-05-02T08:45:00Z">
              <w:rPr/>
            </w:rPrChange>
          </w:rPr>
          <w:delText xml:space="preserve">closed-form expression </w:delText>
        </w:r>
        <w:r w:rsidR="00AA2C45" w:rsidRPr="00F6246B" w:rsidDel="00E861E9">
          <w:rPr>
            <w:rPrChange w:id="63" w:author="Kadakia, Nirag" w:date="2019-05-02T08:45:00Z">
              <w:rPr/>
            </w:rPrChange>
          </w:rPr>
          <w:delText xml:space="preserve">for active fraction </w:delText>
        </w:r>
        <w:r w:rsidR="00957C70" w:rsidRPr="00F6246B" w:rsidDel="00E861E9">
          <w:rPr>
            <w:rPrChange w:id="64" w:author="Kadakia, Nirag" w:date="2019-05-02T08:45:00Z">
              <w:rPr/>
            </w:rPrChange>
          </w:rPr>
          <w:delText>(formerly Eq. 1). The explicit Bol</w:delText>
        </w:r>
        <w:r w:rsidR="00B75406" w:rsidRPr="00F6246B" w:rsidDel="00E861E9">
          <w:rPr>
            <w:rPrChange w:id="65" w:author="Kadakia, Nirag" w:date="2019-05-02T08:45:00Z">
              <w:rPr/>
            </w:rPrChange>
          </w:rPr>
          <w:delText>t</w:delText>
        </w:r>
        <w:r w:rsidR="00957C70" w:rsidRPr="00F6246B" w:rsidDel="00E861E9">
          <w:rPr>
            <w:rPrChange w:id="66" w:author="Kadakia, Nirag" w:date="2019-05-02T08:45:00Z">
              <w:rPr/>
            </w:rPrChange>
          </w:rPr>
          <w:delText xml:space="preserve">zmann factors that go into this formula are listed in the SI, rather than adding these technicalities to the main text. </w:delText>
        </w:r>
        <w:r w:rsidR="00673A92" w:rsidRPr="00F6246B" w:rsidDel="00E861E9">
          <w:rPr>
            <w:rPrChange w:id="67" w:author="Kadakia, Nirag" w:date="2019-05-02T08:45:00Z">
              <w:rPr/>
            </w:rPrChange>
          </w:rPr>
          <w:delText>We give some details on the responses to step currents of different magnitudes (as are typically used in experiments), and the dynamics of these responses in terms of the equations (lines 134-140)</w:delText>
        </w:r>
      </w:del>
    </w:p>
    <w:p w14:paraId="27F29094" w14:textId="6470CA00" w:rsidR="00673A92" w:rsidRPr="00F6246B" w:rsidDel="00E861E9" w:rsidRDefault="00673A92">
      <w:pPr>
        <w:pStyle w:val="ListParagraph"/>
        <w:jc w:val="both"/>
        <w:rPr>
          <w:del w:id="68" w:author="Thierry Emonet" w:date="2019-05-01T15:48:00Z"/>
          <w:rPrChange w:id="69" w:author="Kadakia, Nirag" w:date="2019-05-02T08:45:00Z">
            <w:rPr>
              <w:del w:id="70" w:author="Thierry Emonet" w:date="2019-05-01T15:48:00Z"/>
            </w:rPr>
          </w:rPrChange>
        </w:rPr>
      </w:pPr>
    </w:p>
    <w:p w14:paraId="6F398B97" w14:textId="3BE621EE" w:rsidR="00957C70" w:rsidRPr="00F6246B" w:rsidRDefault="00CE788D" w:rsidP="00E861E9">
      <w:pPr>
        <w:pStyle w:val="ListParagraph"/>
        <w:jc w:val="both"/>
        <w:rPr>
          <w:rPrChange w:id="71" w:author="Kadakia, Nirag" w:date="2019-05-02T08:45:00Z">
            <w:rPr/>
          </w:rPrChange>
        </w:rPr>
      </w:pPr>
      <w:del w:id="72" w:author="Thierry Emonet" w:date="2019-05-01T15:48:00Z">
        <w:r w:rsidRPr="00F6246B" w:rsidDel="00E861E9">
          <w:rPr>
            <w:rPrChange w:id="73" w:author="Kadakia, Nirag" w:date="2019-05-02T08:45:00Z">
              <w:rPr/>
            </w:rPrChange>
          </w:rPr>
          <w:delText>Next, we discuss what are the required ingredients in the feedback dynamics to permit Weber’</w:delText>
        </w:r>
        <w:r w:rsidR="00330F37" w:rsidRPr="00F6246B" w:rsidDel="00E861E9">
          <w:rPr>
            <w:rPrChange w:id="74" w:author="Kadakia, Nirag" w:date="2019-05-02T08:45:00Z">
              <w:rPr/>
            </w:rPrChange>
          </w:rPr>
          <w:delText>s Law</w:delText>
        </w:r>
        <w:r w:rsidR="00580CAD" w:rsidRPr="00F6246B" w:rsidDel="00E861E9">
          <w:rPr>
            <w:rPrChange w:id="75" w:author="Kadakia, Nirag" w:date="2019-05-02T08:45:00Z">
              <w:rPr/>
            </w:rPrChange>
          </w:rPr>
          <w:delText xml:space="preserve"> (lines </w:delText>
        </w:r>
        <w:r w:rsidR="00673A92" w:rsidRPr="00F6246B" w:rsidDel="00E861E9">
          <w:rPr>
            <w:rPrChange w:id="76" w:author="Kadakia, Nirag" w:date="2019-05-02T08:45:00Z">
              <w:rPr/>
            </w:rPrChange>
          </w:rPr>
          <w:delText>150</w:delText>
        </w:r>
        <w:r w:rsidR="00580CAD" w:rsidRPr="00F6246B" w:rsidDel="00E861E9">
          <w:rPr>
            <w:rPrChange w:id="77" w:author="Kadakia, Nirag" w:date="2019-05-02T08:45:00Z">
              <w:rPr/>
            </w:rPrChange>
          </w:rPr>
          <w:delText>-1</w:delText>
        </w:r>
        <w:r w:rsidR="00673A92" w:rsidRPr="00F6246B" w:rsidDel="00E861E9">
          <w:rPr>
            <w:rPrChange w:id="78" w:author="Kadakia, Nirag" w:date="2019-05-02T08:45:00Z">
              <w:rPr/>
            </w:rPrChange>
          </w:rPr>
          <w:delText>62</w:delText>
        </w:r>
        <w:r w:rsidR="00580CAD" w:rsidRPr="00F6246B" w:rsidDel="00E861E9">
          <w:rPr>
            <w:rPrChange w:id="79" w:author="Kadakia, Nirag" w:date="2019-05-02T08:45:00Z">
              <w:rPr/>
            </w:rPrChange>
          </w:rPr>
          <w:delText>)</w:delText>
        </w:r>
        <w:r w:rsidR="00E76ACD" w:rsidRPr="00F6246B" w:rsidDel="00E861E9">
          <w:rPr>
            <w:rPrChange w:id="80" w:author="Kadakia, Nirag" w:date="2019-05-02T08:45:00Z">
              <w:rPr/>
            </w:rPrChange>
          </w:rPr>
          <w:delText>.</w:delText>
        </w:r>
        <w:r w:rsidRPr="00F6246B" w:rsidDel="00E861E9">
          <w:rPr>
            <w:rPrChange w:id="81" w:author="Kadakia, Nirag" w:date="2019-05-02T08:45:00Z">
              <w:rPr/>
            </w:rPrChange>
          </w:rPr>
          <w:delText xml:space="preserve"> </w:delText>
        </w:r>
        <w:r w:rsidR="00957C70" w:rsidRPr="00F6246B" w:rsidDel="00E861E9">
          <w:rPr>
            <w:rPrChange w:id="82" w:author="Kadakia, Nirag" w:date="2019-05-02T08:45:00Z">
              <w:rPr/>
            </w:rPrChange>
          </w:rPr>
          <w:delText xml:space="preserve">We also </w:delText>
        </w:r>
        <w:r w:rsidRPr="00F6246B" w:rsidDel="00E861E9">
          <w:rPr>
            <w:rPrChange w:id="83" w:author="Kadakia, Nirag" w:date="2019-05-02T08:45:00Z">
              <w:rPr/>
            </w:rPrChange>
          </w:rPr>
          <w:delText xml:space="preserve">draw and discuss </w:delText>
        </w:r>
        <w:r w:rsidR="00957C70" w:rsidRPr="00F6246B" w:rsidDel="00E861E9">
          <w:rPr>
            <w:rPrChange w:id="84" w:author="Kadakia, Nirag" w:date="2019-05-02T08:45:00Z">
              <w:rPr/>
            </w:rPrChange>
          </w:rPr>
          <w:delText xml:space="preserve">the general shape of the active fraction </w:delText>
        </w:r>
        <m:oMath>
          <m:sSub>
            <m:sSubPr>
              <m:ctrlPr>
                <w:rPr>
                  <w:rFonts w:ascii="Cambria Math" w:hAnsi="Cambria Math"/>
                  <w:i/>
                  <w:rPrChange w:id="85" w:author="Kadakia, Nirag" w:date="2019-05-02T08:45:00Z">
                    <w:rPr>
                      <w:rFonts w:ascii="Cambria Math" w:hAnsi="Cambria Math"/>
                      <w:i/>
                    </w:rPr>
                  </w:rPrChange>
                </w:rPr>
              </m:ctrlPr>
            </m:sSubPr>
            <m:e>
              <m:r>
                <w:rPr>
                  <w:rFonts w:ascii="Cambria Math" w:hAnsi="Cambria Math"/>
                  <w:rPrChange w:id="86" w:author="Kadakia, Nirag" w:date="2019-05-02T08:45:00Z">
                    <w:rPr>
                      <w:rFonts w:ascii="Cambria Math" w:hAnsi="Cambria Math"/>
                    </w:rPr>
                  </w:rPrChange>
                </w:rPr>
                <m:t>A</m:t>
              </m:r>
            </m:e>
            <m:sub>
              <m:r>
                <w:rPr>
                  <w:rFonts w:ascii="Cambria Math" w:hAnsi="Cambria Math"/>
                  <w:rPrChange w:id="87" w:author="Kadakia, Nirag" w:date="2019-05-02T08:45:00Z">
                    <w:rPr>
                      <w:rFonts w:ascii="Cambria Math" w:hAnsi="Cambria Math"/>
                    </w:rPr>
                  </w:rPrChange>
                </w:rPr>
                <m:t>a</m:t>
              </m:r>
            </m:sub>
          </m:sSub>
          <m:d>
            <m:dPr>
              <m:ctrlPr>
                <w:rPr>
                  <w:rFonts w:ascii="Cambria Math" w:hAnsi="Cambria Math"/>
                  <w:i/>
                  <w:rPrChange w:id="88" w:author="Kadakia, Nirag" w:date="2019-05-02T08:45:00Z">
                    <w:rPr>
                      <w:rFonts w:ascii="Cambria Math" w:hAnsi="Cambria Math"/>
                      <w:i/>
                    </w:rPr>
                  </w:rPrChange>
                </w:rPr>
              </m:ctrlPr>
            </m:dPr>
            <m:e>
              <m:r>
                <w:rPr>
                  <w:rFonts w:ascii="Cambria Math" w:hAnsi="Cambria Math"/>
                  <w:rPrChange w:id="89" w:author="Kadakia, Nirag" w:date="2019-05-02T08:45:00Z">
                    <w:rPr>
                      <w:rFonts w:ascii="Cambria Math" w:hAnsi="Cambria Math"/>
                    </w:rPr>
                  </w:rPrChange>
                </w:rPr>
                <m:t>t</m:t>
              </m:r>
            </m:e>
          </m:d>
        </m:oMath>
        <w:r w:rsidR="00957C70" w:rsidRPr="00F6246B" w:rsidDel="00E861E9">
          <w:rPr>
            <w:rFonts w:eastAsiaTheme="minorEastAsia"/>
            <w:rPrChange w:id="90" w:author="Kadakia, Nirag" w:date="2019-05-02T08:45:00Z">
              <w:rPr>
                <w:rFonts w:eastAsiaTheme="minorEastAsia"/>
              </w:rPr>
            </w:rPrChange>
          </w:rPr>
          <w:delText xml:space="preserve"> </w:delText>
        </w:r>
        <w:r w:rsidR="00957C70" w:rsidRPr="00F6246B" w:rsidDel="00E861E9">
          <w:rPr>
            <w:rPrChange w:id="91" w:author="Kadakia, Nirag" w:date="2019-05-02T08:45:00Z">
              <w:rPr/>
            </w:rPrChange>
          </w:rPr>
          <w:delText>for neurons in different states (e.g. unadapted, adapted)</w:delText>
        </w:r>
        <w:r w:rsidR="001D48D0" w:rsidRPr="00F6246B" w:rsidDel="00E861E9">
          <w:rPr>
            <w:rPrChange w:id="92" w:author="Kadakia, Nirag" w:date="2019-05-02T08:45:00Z">
              <w:rPr/>
            </w:rPrChange>
          </w:rPr>
          <w:delText xml:space="preserve"> (Fig. 1F-G</w:delText>
        </w:r>
        <w:r w:rsidR="00955756" w:rsidRPr="00F6246B" w:rsidDel="00E861E9">
          <w:rPr>
            <w:rPrChange w:id="93" w:author="Kadakia, Nirag" w:date="2019-05-02T08:45:00Z">
              <w:rPr/>
            </w:rPrChange>
          </w:rPr>
          <w:delText>; lines 163-179</w:delText>
        </w:r>
        <w:r w:rsidR="001D48D0" w:rsidRPr="00F6246B" w:rsidDel="00E861E9">
          <w:rPr>
            <w:rPrChange w:id="94" w:author="Kadakia, Nirag" w:date="2019-05-02T08:45:00Z">
              <w:rPr/>
            </w:rPrChange>
          </w:rPr>
          <w:delText>)</w:delText>
        </w:r>
        <w:r w:rsidR="00957C70" w:rsidRPr="00F6246B" w:rsidDel="00E861E9">
          <w:rPr>
            <w:rPrChange w:id="95" w:author="Kadakia, Nirag" w:date="2019-05-02T08:45:00Z">
              <w:rPr/>
            </w:rPrChange>
          </w:rPr>
          <w:delText xml:space="preserve">. </w:delText>
        </w:r>
        <w:r w:rsidR="0093089E" w:rsidRPr="00F6246B" w:rsidDel="00E861E9">
          <w:rPr>
            <w:rPrChange w:id="96" w:author="Kadakia, Nirag" w:date="2019-05-02T08:45:00Z">
              <w:rPr/>
            </w:rPrChange>
          </w:rPr>
          <w:delText>T</w:delText>
        </w:r>
        <w:r w:rsidR="00957C70" w:rsidRPr="00F6246B" w:rsidDel="00E861E9">
          <w:rPr>
            <w:rPrChange w:id="97" w:author="Kadakia, Nirag" w:date="2019-05-02T08:45:00Z">
              <w:rPr/>
            </w:rPrChange>
          </w:rPr>
          <w:delText xml:space="preserve">his will help intuit how </w:delText>
        </w:r>
        <m:oMath>
          <m:sSub>
            <m:sSubPr>
              <m:ctrlPr>
                <w:rPr>
                  <w:rFonts w:ascii="Cambria Math" w:hAnsi="Cambria Math"/>
                  <w:i/>
                  <w:rPrChange w:id="98" w:author="Kadakia, Nirag" w:date="2019-05-02T08:45:00Z">
                    <w:rPr>
                      <w:rFonts w:ascii="Cambria Math" w:hAnsi="Cambria Math"/>
                      <w:i/>
                    </w:rPr>
                  </w:rPrChange>
                </w:rPr>
              </m:ctrlPr>
            </m:sSubPr>
            <m:e>
              <m:r>
                <w:rPr>
                  <w:rFonts w:ascii="Cambria Math" w:hAnsi="Cambria Math"/>
                  <w:rPrChange w:id="99" w:author="Kadakia, Nirag" w:date="2019-05-02T08:45:00Z">
                    <w:rPr>
                      <w:rFonts w:ascii="Cambria Math" w:hAnsi="Cambria Math"/>
                    </w:rPr>
                  </w:rPrChange>
                </w:rPr>
                <m:t>ϵ</m:t>
              </m:r>
            </m:e>
            <m:sub>
              <m:r>
                <w:rPr>
                  <w:rFonts w:ascii="Cambria Math" w:hAnsi="Cambria Math"/>
                  <w:rPrChange w:id="100" w:author="Kadakia, Nirag" w:date="2019-05-02T08:45:00Z">
                    <w:rPr>
                      <w:rFonts w:ascii="Cambria Math" w:hAnsi="Cambria Math"/>
                    </w:rPr>
                  </w:rPrChange>
                </w:rPr>
                <m:t>a</m:t>
              </m:r>
            </m:sub>
          </m:sSub>
          <m:d>
            <m:dPr>
              <m:ctrlPr>
                <w:rPr>
                  <w:rFonts w:ascii="Cambria Math" w:hAnsi="Cambria Math"/>
                  <w:i/>
                  <w:rPrChange w:id="101" w:author="Kadakia, Nirag" w:date="2019-05-02T08:45:00Z">
                    <w:rPr>
                      <w:rFonts w:ascii="Cambria Math" w:hAnsi="Cambria Math"/>
                      <w:i/>
                    </w:rPr>
                  </w:rPrChange>
                </w:rPr>
              </m:ctrlPr>
            </m:dPr>
            <m:e>
              <m:r>
                <w:rPr>
                  <w:rFonts w:ascii="Cambria Math" w:hAnsi="Cambria Math"/>
                  <w:rPrChange w:id="102" w:author="Kadakia, Nirag" w:date="2019-05-02T08:45:00Z">
                    <w:rPr>
                      <w:rFonts w:ascii="Cambria Math" w:hAnsi="Cambria Math"/>
                    </w:rPr>
                  </w:rPrChange>
                </w:rPr>
                <m:t>t</m:t>
              </m:r>
            </m:e>
          </m:d>
        </m:oMath>
        <w:r w:rsidR="00957C70" w:rsidRPr="00F6246B" w:rsidDel="00E861E9">
          <w:rPr>
            <w:rFonts w:eastAsiaTheme="minorEastAsia"/>
            <w:rPrChange w:id="103" w:author="Kadakia, Nirag" w:date="2019-05-02T08:45:00Z">
              <w:rPr>
                <w:rFonts w:eastAsiaTheme="minorEastAsia"/>
              </w:rPr>
            </w:rPrChange>
          </w:rPr>
          <w:delText xml:space="preserve"> </w:delText>
        </w:r>
        <w:r w:rsidR="00957C70" w:rsidRPr="00F6246B" w:rsidDel="00E861E9">
          <w:rPr>
            <w:rPrChange w:id="104" w:author="Kadakia, Nirag" w:date="2019-05-02T08:45:00Z">
              <w:rPr/>
            </w:rPrChange>
          </w:rPr>
          <w:delText xml:space="preserve">affects the activate fraction </w:delText>
        </w:r>
        <m:oMath>
          <m:sSub>
            <m:sSubPr>
              <m:ctrlPr>
                <w:rPr>
                  <w:rFonts w:ascii="Cambria Math" w:hAnsi="Cambria Math"/>
                  <w:i/>
                  <w:rPrChange w:id="105" w:author="Kadakia, Nirag" w:date="2019-05-02T08:45:00Z">
                    <w:rPr>
                      <w:rFonts w:ascii="Cambria Math" w:hAnsi="Cambria Math"/>
                      <w:i/>
                    </w:rPr>
                  </w:rPrChange>
                </w:rPr>
              </m:ctrlPr>
            </m:sSubPr>
            <m:e>
              <m:r>
                <w:rPr>
                  <w:rFonts w:ascii="Cambria Math" w:hAnsi="Cambria Math"/>
                  <w:rPrChange w:id="106" w:author="Kadakia, Nirag" w:date="2019-05-02T08:45:00Z">
                    <w:rPr>
                      <w:rFonts w:ascii="Cambria Math" w:hAnsi="Cambria Math"/>
                    </w:rPr>
                  </w:rPrChange>
                </w:rPr>
                <m:t>A</m:t>
              </m:r>
            </m:e>
            <m:sub>
              <m:r>
                <w:rPr>
                  <w:rFonts w:ascii="Cambria Math" w:hAnsi="Cambria Math"/>
                  <w:rPrChange w:id="107" w:author="Kadakia, Nirag" w:date="2019-05-02T08:45:00Z">
                    <w:rPr>
                      <w:rFonts w:ascii="Cambria Math" w:hAnsi="Cambria Math"/>
                    </w:rPr>
                  </w:rPrChange>
                </w:rPr>
                <m:t>a</m:t>
              </m:r>
            </m:sub>
          </m:sSub>
          <m:d>
            <m:dPr>
              <m:ctrlPr>
                <w:rPr>
                  <w:rFonts w:ascii="Cambria Math" w:hAnsi="Cambria Math"/>
                  <w:i/>
                  <w:rPrChange w:id="108" w:author="Kadakia, Nirag" w:date="2019-05-02T08:45:00Z">
                    <w:rPr>
                      <w:rFonts w:ascii="Cambria Math" w:hAnsi="Cambria Math"/>
                      <w:i/>
                    </w:rPr>
                  </w:rPrChange>
                </w:rPr>
              </m:ctrlPr>
            </m:dPr>
            <m:e>
              <m:r>
                <w:rPr>
                  <w:rFonts w:ascii="Cambria Math" w:hAnsi="Cambria Math"/>
                  <w:rPrChange w:id="109" w:author="Kadakia, Nirag" w:date="2019-05-02T08:45:00Z">
                    <w:rPr>
                      <w:rFonts w:ascii="Cambria Math" w:hAnsi="Cambria Math"/>
                    </w:rPr>
                  </w:rPrChange>
                </w:rPr>
                <m:t>t</m:t>
              </m:r>
            </m:e>
          </m:d>
        </m:oMath>
        <w:r w:rsidR="00957C70" w:rsidRPr="00F6246B" w:rsidDel="00E861E9">
          <w:rPr>
            <w:rFonts w:eastAsiaTheme="minorEastAsia"/>
            <w:rPrChange w:id="110" w:author="Kadakia, Nirag" w:date="2019-05-02T08:45:00Z">
              <w:rPr>
                <w:rFonts w:eastAsiaTheme="minorEastAsia"/>
              </w:rPr>
            </w:rPrChange>
          </w:rPr>
          <w:delText xml:space="preserve"> </w:delText>
        </w:r>
        <w:r w:rsidR="00957C70" w:rsidRPr="00F6246B" w:rsidDel="00E861E9">
          <w:rPr>
            <w:rPrChange w:id="111" w:author="Kadakia, Nirag" w:date="2019-05-02T08:45:00Z">
              <w:rPr/>
            </w:rPrChange>
          </w:rPr>
          <w:delText>curves for elevated signal concentrations</w:delText>
        </w:r>
        <w:r w:rsidR="0093089E" w:rsidRPr="00F6246B" w:rsidDel="00E861E9">
          <w:rPr>
            <w:rPrChange w:id="112" w:author="Kadakia, Nirag" w:date="2019-05-02T08:45:00Z">
              <w:rPr/>
            </w:rPrChange>
          </w:rPr>
          <w:delText>, and how confounds between background and foreground odors affect these dose-responses.</w:delText>
        </w:r>
      </w:del>
    </w:p>
    <w:p w14:paraId="4B664131" w14:textId="2CDFC1E7" w:rsidR="00C55ABB" w:rsidRDefault="00C55ABB" w:rsidP="00C25C07">
      <w:pPr>
        <w:pStyle w:val="ListParagraph"/>
        <w:jc w:val="both"/>
      </w:pPr>
    </w:p>
    <w:p w14:paraId="1F1E913D" w14:textId="77777777" w:rsidR="00C55ABB" w:rsidRDefault="00C55ABB">
      <w:pPr>
        <w:pStyle w:val="ListParagraph"/>
        <w:jc w:val="both"/>
      </w:pPr>
    </w:p>
    <w:p w14:paraId="3403CA5C" w14:textId="28363FF6" w:rsidR="00C55ABB" w:rsidRPr="00B12550" w:rsidRDefault="00C55ABB" w:rsidP="00B12550">
      <w:pPr>
        <w:spacing w:line="240" w:lineRule="auto"/>
        <w:jc w:val="both"/>
        <w:rPr>
          <w:b/>
          <w:color w:val="2E74B5" w:themeColor="accent1" w:themeShade="BF"/>
        </w:rPr>
      </w:pPr>
      <w:r w:rsidRPr="00651987">
        <w:rPr>
          <w:b/>
          <w:color w:val="2E74B5" w:themeColor="accent1" w:themeShade="BF"/>
        </w:rPr>
        <w:t xml:space="preserve">Reviewer #1 </w:t>
      </w:r>
      <w:r>
        <w:rPr>
          <w:b/>
          <w:color w:val="2E74B5" w:themeColor="accent1" w:themeShade="BF"/>
        </w:rPr>
        <w:t>(Minor concerns):</w:t>
      </w:r>
    </w:p>
    <w:p w14:paraId="2941A6B4"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Page 3, left column: Variability in ORN responses appears to originate from the distribution of lower bounds to the free energy differences and from the distribution of dissociated constants. It is not clear why both are needed, and how much each contributes to the diversity of ORN responses.</w:t>
      </w:r>
    </w:p>
    <w:p w14:paraId="56A51AA3" w14:textId="4DCE296A" w:rsidR="00C55ABB" w:rsidRDefault="00C55ABB" w:rsidP="00C55ABB">
      <w:pPr>
        <w:pStyle w:val="ListParagraph"/>
        <w:spacing w:line="240" w:lineRule="auto"/>
        <w:jc w:val="both"/>
        <w:rPr>
          <w:ins w:id="113" w:author="Thierry Emonet" w:date="2019-05-01T15:49:00Z"/>
          <w:color w:val="0070C0"/>
        </w:rPr>
      </w:pPr>
    </w:p>
    <w:p w14:paraId="4BBA86B2" w14:textId="3444B11F" w:rsidR="00E861E9" w:rsidRPr="000264B6" w:rsidDel="00E861E9" w:rsidRDefault="00E861E9" w:rsidP="00C55ABB">
      <w:pPr>
        <w:pStyle w:val="ListParagraph"/>
        <w:spacing w:line="240" w:lineRule="auto"/>
        <w:jc w:val="both"/>
        <w:rPr>
          <w:del w:id="114" w:author="Thierry Emonet" w:date="2019-05-01T15:51:00Z"/>
          <w:color w:val="0070C0"/>
        </w:rPr>
      </w:pPr>
    </w:p>
    <w:p w14:paraId="16FBB17D" w14:textId="77777777" w:rsidR="00C55ABB" w:rsidRPr="000264B6" w:rsidRDefault="00C55ABB" w:rsidP="00C55ABB">
      <w:pPr>
        <w:pStyle w:val="ListParagraph"/>
        <w:spacing w:line="240" w:lineRule="auto"/>
        <w:jc w:val="both"/>
        <w:rPr>
          <w:color w:val="0070C0"/>
        </w:rPr>
      </w:pPr>
      <w:r w:rsidRPr="000264B6">
        <w:rPr>
          <w:color w:val="0070C0"/>
        </w:rPr>
        <w:t>Why do you assume changes in free energy are bounded by an upper and lower limit?</w:t>
      </w:r>
    </w:p>
    <w:p w14:paraId="50D4CCD2" w14:textId="77777777" w:rsidR="00C55ABB" w:rsidRDefault="00C55ABB" w:rsidP="00C55ABB">
      <w:pPr>
        <w:pStyle w:val="ListParagraph"/>
        <w:spacing w:line="240" w:lineRule="auto"/>
        <w:jc w:val="both"/>
        <w:rPr>
          <w:highlight w:val="yellow"/>
        </w:rPr>
      </w:pPr>
    </w:p>
    <w:p w14:paraId="0EC267EA" w14:textId="0F6B82C8" w:rsidR="00C55ABB" w:rsidRPr="00F6246B" w:rsidDel="00E861E9" w:rsidRDefault="00E861E9">
      <w:pPr>
        <w:pStyle w:val="ListParagraph"/>
        <w:spacing w:line="240" w:lineRule="auto"/>
        <w:jc w:val="both"/>
        <w:rPr>
          <w:del w:id="115" w:author="Thierry Emonet" w:date="2019-05-01T15:57:00Z"/>
          <w:rPrChange w:id="116" w:author="Kadakia, Nirag" w:date="2019-05-02T08:45:00Z">
            <w:rPr>
              <w:del w:id="117" w:author="Thierry Emonet" w:date="2019-05-01T15:57:00Z"/>
            </w:rPr>
          </w:rPrChange>
        </w:rPr>
      </w:pPr>
      <w:ins w:id="118" w:author="Thierry Emonet" w:date="2019-05-01T15:51:00Z">
        <w:r w:rsidRPr="00F6246B">
          <w:rPr>
            <w:rPrChange w:id="119" w:author="Kadakia, Nirag" w:date="2019-05-02T08:45:00Z">
              <w:rPr>
                <w:color w:val="0070C0"/>
              </w:rPr>
            </w:rPrChange>
          </w:rPr>
          <w:t xml:space="preserve">This was not clear. Variability in ORN response is dominated by the variability in the dissociation constants. </w:t>
        </w:r>
      </w:ins>
      <w:ins w:id="120" w:author="Thierry Emonet" w:date="2019-05-01T15:52:00Z">
        <w:r w:rsidRPr="00F6246B">
          <w:rPr>
            <w:rPrChange w:id="121" w:author="Kadakia, Nirag" w:date="2019-05-02T08:45:00Z">
              <w:rPr>
                <w:color w:val="0070C0"/>
              </w:rPr>
            </w:rPrChange>
          </w:rPr>
          <w:t>The lower bound in free energy controls the level of spontaneous activity of the ORNs</w:t>
        </w:r>
      </w:ins>
      <w:ins w:id="122" w:author="Thierry Emonet" w:date="2019-05-01T15:55:00Z">
        <w:r w:rsidRPr="00F6246B">
          <w:rPr>
            <w:rPrChange w:id="123" w:author="Kadakia, Nirag" w:date="2019-05-02T08:45:00Z">
              <w:rPr>
                <w:color w:val="0070C0"/>
              </w:rPr>
            </w:rPrChange>
          </w:rPr>
          <w:t xml:space="preserve"> (firing rate in clean air) ,</w:t>
        </w:r>
      </w:ins>
      <w:ins w:id="124" w:author="Thierry Emonet" w:date="2019-05-01T15:52:00Z">
        <w:r w:rsidRPr="00F6246B">
          <w:rPr>
            <w:rPrChange w:id="125" w:author="Kadakia, Nirag" w:date="2019-05-02T08:45:00Z">
              <w:rPr>
                <w:color w:val="0070C0"/>
              </w:rPr>
            </w:rPrChange>
          </w:rPr>
          <w:t xml:space="preserve"> which </w:t>
        </w:r>
      </w:ins>
      <w:ins w:id="126" w:author="Thierry Emonet" w:date="2019-05-01T15:55:00Z">
        <w:r w:rsidRPr="00F6246B">
          <w:rPr>
            <w:rPrChange w:id="127" w:author="Kadakia, Nirag" w:date="2019-05-02T08:45:00Z">
              <w:rPr>
                <w:color w:val="0070C0"/>
              </w:rPr>
            </w:rPrChange>
          </w:rPr>
          <w:t>is</w:t>
        </w:r>
      </w:ins>
      <w:ins w:id="128" w:author="Thierry Emonet" w:date="2019-05-01T15:52:00Z">
        <w:r w:rsidRPr="00F6246B">
          <w:rPr>
            <w:rPrChange w:id="129" w:author="Kadakia, Nirag" w:date="2019-05-02T08:45:00Z">
              <w:rPr>
                <w:color w:val="0070C0"/>
              </w:rPr>
            </w:rPrChange>
          </w:rPr>
          <w:t xml:space="preserve"> known to vary across the ORN repertoire</w:t>
        </w:r>
      </w:ins>
      <w:ins w:id="130" w:author="Thierry Emonet" w:date="2019-05-01T15:56:00Z">
        <w:r w:rsidRPr="00F6246B">
          <w:rPr>
            <w:rPrChange w:id="131" w:author="Kadakia, Nirag" w:date="2019-05-02T08:45:00Z">
              <w:rPr>
                <w:color w:val="0070C0"/>
              </w:rPr>
            </w:rPrChange>
          </w:rPr>
          <w:t xml:space="preserve"> (</w:t>
        </w:r>
        <w:proofErr w:type="spellStart"/>
        <w:r w:rsidRPr="00F6246B">
          <w:rPr>
            <w:rPrChange w:id="132" w:author="Kadakia, Nirag" w:date="2019-05-02T08:45:00Z">
              <w:rPr>
                <w:color w:val="0070C0"/>
              </w:rPr>
            </w:rPrChange>
          </w:rPr>
          <w:t>Hallem</w:t>
        </w:r>
        <w:proofErr w:type="spellEnd"/>
        <w:r w:rsidRPr="00F6246B">
          <w:rPr>
            <w:rPrChange w:id="133" w:author="Kadakia, Nirag" w:date="2019-05-02T08:45:00Z">
              <w:rPr>
                <w:color w:val="0070C0"/>
              </w:rPr>
            </w:rPrChange>
          </w:rPr>
          <w:t xml:space="preserve"> and Carlson)</w:t>
        </w:r>
      </w:ins>
      <w:ins w:id="134" w:author="Thierry Emonet" w:date="2019-05-01T15:53:00Z">
        <w:r w:rsidRPr="00F6246B">
          <w:rPr>
            <w:rPrChange w:id="135" w:author="Kadakia, Nirag" w:date="2019-05-02T08:45:00Z">
              <w:rPr>
                <w:color w:val="0070C0"/>
              </w:rPr>
            </w:rPrChange>
          </w:rPr>
          <w:t xml:space="preserve">. The upper bound in free energy determines the maximum amount of adaptation </w:t>
        </w:r>
      </w:ins>
      <w:ins w:id="136" w:author="Thierry Emonet" w:date="2019-05-01T15:56:00Z">
        <w:r w:rsidRPr="00F6246B">
          <w:rPr>
            <w:rPrChange w:id="137" w:author="Kadakia, Nirag" w:date="2019-05-02T08:45:00Z">
              <w:rPr>
                <w:color w:val="0070C0"/>
              </w:rPr>
            </w:rPrChange>
          </w:rPr>
          <w:t>an</w:t>
        </w:r>
      </w:ins>
      <w:ins w:id="138" w:author="Thierry Emonet" w:date="2019-05-01T15:53:00Z">
        <w:r w:rsidRPr="00F6246B">
          <w:rPr>
            <w:rPrChange w:id="139" w:author="Kadakia, Nirag" w:date="2019-05-02T08:45:00Z">
              <w:rPr>
                <w:color w:val="0070C0"/>
              </w:rPr>
            </w:rPrChange>
          </w:rPr>
          <w:t xml:space="preserve"> ORN can do before its response starts to saturate. </w:t>
        </w:r>
      </w:ins>
      <w:ins w:id="140" w:author="Thierry Emonet" w:date="2019-05-01T15:54:00Z">
        <w:r w:rsidRPr="00F6246B">
          <w:rPr>
            <w:rPrChange w:id="141" w:author="Kadakia, Nirag" w:date="2019-05-02T08:45:00Z">
              <w:rPr>
                <w:color w:val="0070C0"/>
              </w:rPr>
            </w:rPrChange>
          </w:rPr>
          <w:t xml:space="preserve">Without having </w:t>
        </w:r>
      </w:ins>
      <w:ins w:id="142" w:author="Thierry Emonet" w:date="2019-05-01T15:56:00Z">
        <w:r w:rsidRPr="00F6246B">
          <w:rPr>
            <w:rPrChange w:id="143" w:author="Kadakia, Nirag" w:date="2019-05-02T08:45:00Z">
              <w:rPr>
                <w:color w:val="0070C0"/>
              </w:rPr>
            </w:rPrChange>
          </w:rPr>
          <w:t>this bound</w:t>
        </w:r>
      </w:ins>
      <w:ins w:id="144" w:author="Thierry Emonet" w:date="2019-05-01T15:54:00Z">
        <w:r w:rsidRPr="00F6246B">
          <w:rPr>
            <w:rPrChange w:id="145" w:author="Kadakia, Nirag" w:date="2019-05-02T08:45:00Z">
              <w:rPr>
                <w:color w:val="0070C0"/>
              </w:rPr>
            </w:rPrChange>
          </w:rPr>
          <w:t xml:space="preserve"> the </w:t>
        </w:r>
      </w:ins>
      <w:ins w:id="146" w:author="Thierry Emonet" w:date="2019-05-01T15:56:00Z">
        <w:r w:rsidRPr="00F6246B">
          <w:rPr>
            <w:rPrChange w:id="147" w:author="Kadakia, Nirag" w:date="2019-05-02T08:45:00Z">
              <w:rPr>
                <w:color w:val="0070C0"/>
              </w:rPr>
            </w:rPrChange>
          </w:rPr>
          <w:t>neuron would be able to adapt over an infinite range</w:t>
        </w:r>
      </w:ins>
      <w:ins w:id="148" w:author="Thierry Emonet" w:date="2019-05-01T15:57:00Z">
        <w:r w:rsidRPr="00F6246B">
          <w:rPr>
            <w:rPrChange w:id="149" w:author="Kadakia, Nirag" w:date="2019-05-02T08:45:00Z">
              <w:rPr>
                <w:color w:val="0070C0"/>
              </w:rPr>
            </w:rPrChange>
          </w:rPr>
          <w:t xml:space="preserve"> of background odor concentrations</w:t>
        </w:r>
      </w:ins>
      <w:del w:id="150" w:author="Thierry Emonet" w:date="2019-05-01T15:57:00Z">
        <w:r w:rsidR="00C55ABB" w:rsidRPr="00F6246B" w:rsidDel="00E861E9">
          <w:rPr>
            <w:rPrChange w:id="151" w:author="Kadakia, Nirag" w:date="2019-05-02T08:45:00Z">
              <w:rPr/>
            </w:rPrChange>
          </w:rPr>
          <w:delText xml:space="preserve">The lower bounds on free energies allow the adaptation to enable for different receptors at different signal magnitudes, as has been observed experimentally. If this did not occur, for all stimuli levels, the steady state ORN firing rate would jump, discreetly, from 0 Hz to 30 Hz once the odor is strong enough. In fact, for sufficiently low firing rates, for many ORNs, the steady state firing rises with signal intensity, until at certain point where it remains fixed at 30 Hz. </w:delText>
        </w:r>
      </w:del>
    </w:p>
    <w:p w14:paraId="53192465" w14:textId="5D00A929" w:rsidR="00C55ABB" w:rsidRPr="00F6246B" w:rsidDel="00E861E9" w:rsidRDefault="00C55ABB">
      <w:pPr>
        <w:pStyle w:val="ListParagraph"/>
        <w:spacing w:line="240" w:lineRule="auto"/>
        <w:jc w:val="both"/>
        <w:rPr>
          <w:del w:id="152" w:author="Thierry Emonet" w:date="2019-05-01T15:57:00Z"/>
          <w:rPrChange w:id="153" w:author="Kadakia, Nirag" w:date="2019-05-02T08:45:00Z">
            <w:rPr>
              <w:del w:id="154" w:author="Thierry Emonet" w:date="2019-05-01T15:57:00Z"/>
            </w:rPr>
          </w:rPrChange>
        </w:rPr>
      </w:pPr>
    </w:p>
    <w:p w14:paraId="06960CDD" w14:textId="0169F664" w:rsidR="00C55ABB" w:rsidRPr="00F6246B" w:rsidDel="00E861E9" w:rsidRDefault="00C55ABB">
      <w:pPr>
        <w:pStyle w:val="ListParagraph"/>
        <w:spacing w:line="240" w:lineRule="auto"/>
        <w:jc w:val="both"/>
        <w:rPr>
          <w:del w:id="155" w:author="Thierry Emonet" w:date="2019-05-01T15:57:00Z"/>
          <w:rPrChange w:id="156" w:author="Kadakia, Nirag" w:date="2019-05-02T08:45:00Z">
            <w:rPr>
              <w:del w:id="157" w:author="Thierry Emonet" w:date="2019-05-01T15:57:00Z"/>
            </w:rPr>
          </w:rPrChange>
        </w:rPr>
      </w:pPr>
      <w:del w:id="158" w:author="Thierry Emonet" w:date="2019-05-01T15:57:00Z">
        <w:r w:rsidRPr="00F6246B" w:rsidDel="00E861E9">
          <w:rPr>
            <w:rPrChange w:id="159" w:author="Kadakia, Nirag" w:date="2019-05-02T08:45:00Z">
              <w:rPr/>
            </w:rPrChange>
          </w:rPr>
          <w:delText>The upper bound is metabolic -- without it, the neuron could adapt to A</w:delText>
        </w:r>
        <w:r w:rsidRPr="00F6246B" w:rsidDel="00E861E9">
          <w:rPr>
            <w:vertAlign w:val="subscript"/>
            <w:rPrChange w:id="160" w:author="Kadakia, Nirag" w:date="2019-05-02T08:45:00Z">
              <w:rPr>
                <w:vertAlign w:val="subscript"/>
              </w:rPr>
            </w:rPrChange>
          </w:rPr>
          <w:delText>0</w:delText>
        </w:r>
        <w:r w:rsidRPr="00F6246B" w:rsidDel="00E861E9">
          <w:rPr>
            <w:rPrChange w:id="161" w:author="Kadakia, Nirag" w:date="2019-05-02T08:45:00Z">
              <w:rPr/>
            </w:rPrChange>
          </w:rPr>
          <w:delText xml:space="preserve"> irrespective of signal intensity, which would require more and more energy as the signal increases. We included this upper bound to remove this possibility, although it is not critical for our results.</w:delText>
        </w:r>
      </w:del>
    </w:p>
    <w:p w14:paraId="4578296A" w14:textId="591E1179" w:rsidR="00C55ABB" w:rsidRPr="00F6246B" w:rsidDel="00E861E9" w:rsidRDefault="00C55ABB">
      <w:pPr>
        <w:pStyle w:val="ListParagraph"/>
        <w:spacing w:line="240" w:lineRule="auto"/>
        <w:jc w:val="both"/>
        <w:rPr>
          <w:del w:id="162" w:author="Thierry Emonet" w:date="2019-05-01T15:57:00Z"/>
          <w:rPrChange w:id="163" w:author="Kadakia, Nirag" w:date="2019-05-02T08:45:00Z">
            <w:rPr>
              <w:del w:id="164" w:author="Thierry Emonet" w:date="2019-05-01T15:57:00Z"/>
            </w:rPr>
          </w:rPrChange>
        </w:rPr>
      </w:pPr>
    </w:p>
    <w:p w14:paraId="2DD9AB04" w14:textId="3AA996D9" w:rsidR="00C55ABB" w:rsidRPr="00F6246B" w:rsidDel="00E861E9" w:rsidRDefault="00C55ABB">
      <w:pPr>
        <w:pStyle w:val="ListParagraph"/>
        <w:spacing w:line="240" w:lineRule="auto"/>
        <w:jc w:val="both"/>
        <w:rPr>
          <w:del w:id="165" w:author="Thierry Emonet" w:date="2019-05-01T15:57:00Z"/>
          <w:rPrChange w:id="166" w:author="Kadakia, Nirag" w:date="2019-05-02T08:45:00Z">
            <w:rPr>
              <w:del w:id="167" w:author="Thierry Emonet" w:date="2019-05-01T15:57:00Z"/>
            </w:rPr>
          </w:rPrChange>
        </w:rPr>
      </w:pPr>
      <w:del w:id="168" w:author="Thierry Emonet" w:date="2019-05-01T15:57:00Z">
        <w:r w:rsidRPr="00F6246B" w:rsidDel="00E861E9">
          <w:rPr>
            <w:rPrChange w:id="169" w:author="Kadakia, Nirag" w:date="2019-05-02T08:45:00Z">
              <w:rPr/>
            </w:rPrChange>
          </w:rPr>
          <w:delText xml:space="preserve">We noted the metabolic origin of this in the text. </w:delText>
        </w:r>
      </w:del>
      <w:ins w:id="170" w:author="Kadakia, Nirag" w:date="2019-04-30T10:20:00Z">
        <w:del w:id="171" w:author="Thierry Emonet" w:date="2019-05-01T15:57:00Z">
          <w:r w:rsidR="00DE75FE" w:rsidRPr="00F6246B" w:rsidDel="00E861E9">
            <w:rPr>
              <w:rPrChange w:id="172" w:author="Kadakia, Nirag" w:date="2019-05-02T08:45:00Z">
                <w:rPr/>
              </w:rPrChange>
            </w:rPr>
            <w:delText>(lines??)</w:delText>
          </w:r>
        </w:del>
      </w:ins>
    </w:p>
    <w:p w14:paraId="12827453" w14:textId="170CD82E" w:rsidR="00C55ABB" w:rsidRPr="00F6246B" w:rsidDel="00E861E9" w:rsidRDefault="00C55ABB">
      <w:pPr>
        <w:pStyle w:val="ListParagraph"/>
        <w:spacing w:line="240" w:lineRule="auto"/>
        <w:jc w:val="both"/>
        <w:rPr>
          <w:del w:id="173" w:author="Thierry Emonet" w:date="2019-05-01T15:57:00Z"/>
          <w:rPrChange w:id="174" w:author="Kadakia, Nirag" w:date="2019-05-02T08:45:00Z">
            <w:rPr>
              <w:del w:id="175" w:author="Thierry Emonet" w:date="2019-05-01T15:57:00Z"/>
            </w:rPr>
          </w:rPrChange>
        </w:rPr>
      </w:pPr>
    </w:p>
    <w:p w14:paraId="25985DF6" w14:textId="6D302629" w:rsidR="00C55ABB" w:rsidRPr="00F6246B" w:rsidRDefault="00C55ABB" w:rsidP="00E861E9">
      <w:pPr>
        <w:pStyle w:val="ListParagraph"/>
        <w:spacing w:line="240" w:lineRule="auto"/>
        <w:jc w:val="both"/>
        <w:rPr>
          <w:rPrChange w:id="176" w:author="Kadakia, Nirag" w:date="2019-05-02T08:45:00Z">
            <w:rPr/>
          </w:rPrChange>
        </w:rPr>
      </w:pPr>
      <w:del w:id="177" w:author="Thierry Emonet" w:date="2019-05-01T15:57:00Z">
        <w:r w:rsidRPr="00F6246B" w:rsidDel="00E861E9">
          <w:rPr>
            <w:rPrChange w:id="178" w:author="Kadakia, Nirag" w:date="2019-05-02T08:45:00Z">
              <w:rPr/>
            </w:rPrChange>
          </w:rPr>
          <w:delText>Meanwhile, the distribution of K</w:delText>
        </w:r>
        <w:r w:rsidRPr="00F6246B" w:rsidDel="00E861E9">
          <w:rPr>
            <w:vertAlign w:val="subscript"/>
            <w:rPrChange w:id="179" w:author="Kadakia, Nirag" w:date="2019-05-02T08:45:00Z">
              <w:rPr>
                <w:vertAlign w:val="subscript"/>
              </w:rPr>
            </w:rPrChange>
          </w:rPr>
          <w:delText>d</w:delText>
        </w:r>
        <w:r w:rsidRPr="00F6246B" w:rsidDel="00E861E9">
          <w:rPr>
            <w:rPrChange w:id="180" w:author="Kadakia, Nirag" w:date="2019-05-02T08:45:00Z">
              <w:rPr/>
            </w:rPrChange>
          </w:rPr>
          <w:delText xml:space="preserve"> is based on experimental results in Si, Kanwal, et al Neuron 2019, which measures these in larvae.</w:delText>
        </w:r>
        <w:r w:rsidR="00987B06" w:rsidRPr="00F6246B" w:rsidDel="00E861E9">
          <w:rPr>
            <w:rPrChange w:id="181" w:author="Kadakia, Nirag" w:date="2019-05-02T08:45:00Z">
              <w:rPr/>
            </w:rPrChange>
          </w:rPr>
          <w:delText xml:space="preserve"> </w:delText>
        </w:r>
        <w:r w:rsidRPr="00F6246B" w:rsidDel="00E861E9">
          <w:rPr>
            <w:rPrChange w:id="182" w:author="Kadakia, Nirag" w:date="2019-05-02T08:45:00Z">
              <w:rPr/>
            </w:rPrChange>
          </w:rPr>
          <w:delText xml:space="preserve">Both </w:delText>
        </w:r>
        <w:r w:rsidR="00987B06" w:rsidRPr="00F6246B" w:rsidDel="00E861E9">
          <w:rPr>
            <w:rPrChange w:id="183" w:author="Kadakia, Nirag" w:date="2019-05-02T08:45:00Z">
              <w:rPr/>
            </w:rPrChange>
          </w:rPr>
          <w:delText xml:space="preserve">the distribution of Kd and the free energies </w:delText>
        </w:r>
        <w:r w:rsidRPr="00F6246B" w:rsidDel="00E861E9">
          <w:rPr>
            <w:rPrChange w:id="184" w:author="Kadakia, Nirag" w:date="2019-05-02T08:45:00Z">
              <w:rPr/>
            </w:rPrChange>
          </w:rPr>
          <w:delText>play a role in the observed diversity, but both are predicated on prior experimental results.</w:delText>
        </w:r>
      </w:del>
      <w:ins w:id="185" w:author="Thierry Emonet" w:date="2019-05-01T15:57:00Z">
        <w:r w:rsidR="00E861E9" w:rsidRPr="00F6246B">
          <w:rPr>
            <w:rPrChange w:id="186" w:author="Kadakia, Nirag" w:date="2019-05-02T08:45:00Z">
              <w:rPr/>
            </w:rPrChange>
          </w:rPr>
          <w:t xml:space="preserve">. We added text </w:t>
        </w:r>
        <w:r w:rsidR="004E43E2" w:rsidRPr="00F6246B">
          <w:rPr>
            <w:rPrChange w:id="187" w:author="Kadakia, Nirag" w:date="2019-05-02T08:45:00Z">
              <w:rPr/>
            </w:rPrChange>
          </w:rPr>
          <w:t>in our description of the model to make these points clearer.</w:t>
        </w:r>
      </w:ins>
    </w:p>
    <w:p w14:paraId="61596754" w14:textId="77777777" w:rsidR="00C55ABB" w:rsidRDefault="00C55ABB" w:rsidP="00C55ABB">
      <w:pPr>
        <w:pStyle w:val="ListParagraph"/>
        <w:spacing w:line="240" w:lineRule="auto"/>
        <w:jc w:val="both"/>
        <w:rPr>
          <w:color w:val="FF0000"/>
        </w:rPr>
      </w:pPr>
      <w:r>
        <w:t xml:space="preserve"> </w:t>
      </w:r>
    </w:p>
    <w:p w14:paraId="3DDDEDDD"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Abstract, last sentence: This is pretty technical, and I think could be stated more simply.</w:t>
      </w:r>
    </w:p>
    <w:p w14:paraId="05FB03CA" w14:textId="77777777" w:rsidR="00C55ABB" w:rsidRDefault="00C55ABB" w:rsidP="00C55ABB">
      <w:pPr>
        <w:pStyle w:val="ListParagraph"/>
        <w:spacing w:line="240" w:lineRule="auto"/>
        <w:jc w:val="both"/>
        <w:rPr>
          <w:color w:val="FF0000"/>
        </w:rPr>
      </w:pPr>
    </w:p>
    <w:p w14:paraId="09CD2152" w14:textId="77777777" w:rsidR="00C55ABB" w:rsidRPr="00733AE8" w:rsidRDefault="00C55ABB" w:rsidP="00C55ABB">
      <w:pPr>
        <w:pStyle w:val="ListParagraph"/>
        <w:spacing w:line="240" w:lineRule="auto"/>
        <w:jc w:val="both"/>
      </w:pPr>
      <w:r>
        <w:t xml:space="preserve">Yes, that’s </w:t>
      </w:r>
      <w:commentRangeStart w:id="188"/>
      <w:r>
        <w:t>true. Amended</w:t>
      </w:r>
      <w:commentRangeEnd w:id="188"/>
      <w:r w:rsidR="000A1BA0">
        <w:rPr>
          <w:rStyle w:val="CommentReference"/>
        </w:rPr>
        <w:commentReference w:id="188"/>
      </w:r>
      <w:r>
        <w:t xml:space="preserve">. </w:t>
      </w:r>
    </w:p>
    <w:p w14:paraId="7974E272" w14:textId="131844F4" w:rsidR="00C55ABB" w:rsidRDefault="00C55ABB" w:rsidP="00C25C07">
      <w:pPr>
        <w:spacing w:line="240" w:lineRule="auto"/>
        <w:jc w:val="both"/>
        <w:rPr>
          <w:color w:val="0070C0"/>
        </w:rPr>
      </w:pPr>
    </w:p>
    <w:p w14:paraId="251A0EE6" w14:textId="08402AE6" w:rsidR="00C55ABB" w:rsidRPr="00B12550" w:rsidDel="000A1BA0" w:rsidRDefault="00C55ABB" w:rsidP="00B12550">
      <w:pPr>
        <w:spacing w:line="240" w:lineRule="auto"/>
        <w:jc w:val="both"/>
        <w:rPr>
          <w:del w:id="189" w:author="Kadakia, Nirag" w:date="2019-04-30T10:18:00Z"/>
          <w:color w:val="0070C0"/>
        </w:rPr>
      </w:pPr>
    </w:p>
    <w:p w14:paraId="6128747F" w14:textId="680A0466" w:rsidR="004B5962" w:rsidRDefault="004B5962" w:rsidP="00B12550">
      <w:pPr>
        <w:pStyle w:val="ListParagraph"/>
        <w:spacing w:line="240" w:lineRule="auto"/>
        <w:jc w:val="both"/>
      </w:pPr>
    </w:p>
    <w:p w14:paraId="04B803AD" w14:textId="0198258D" w:rsidR="00F94144" w:rsidRPr="00651987" w:rsidRDefault="00F94144">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(General assessment and major comments (Required)): </w:t>
      </w:r>
    </w:p>
    <w:p w14:paraId="6979E7A1" w14:textId="44E5385C" w:rsidR="00F94144" w:rsidRDefault="00F94144" w:rsidP="00B12550">
      <w:pPr>
        <w:jc w:val="both"/>
      </w:pPr>
    </w:p>
    <w:p w14:paraId="32C11C7A" w14:textId="77777777" w:rsidR="00713A91" w:rsidRDefault="00F94144">
      <w:pPr>
        <w:pStyle w:val="ListParagraph"/>
        <w:numPr>
          <w:ilvl w:val="0"/>
          <w:numId w:val="5"/>
        </w:numPr>
        <w:jc w:val="both"/>
        <w:rPr>
          <w:color w:val="0070C0"/>
        </w:rPr>
      </w:pPr>
      <w:r w:rsidRPr="00B12550">
        <w:rPr>
          <w:color w:val="0070C0"/>
        </w:rPr>
        <w:t xml:space="preserve">This manuscript asks how adaptation in olfactory receptor neurons (ORNs) impacts the ability of an olfactory system to encode odor identities reliably. There is a broad consensus in the field that odors are encoded by the combinatorial activity of an array of receptors, each composed of an odor-specific receptor and a common co-receptor. At least one form of adaptation, in which the sensitivity of olfactory receptor neurons is adjusted based on the activation level of the receptor complex, is present within ORNs, likely acting at the level of feedback onto the </w:t>
      </w:r>
      <w:proofErr w:type="spellStart"/>
      <w:r w:rsidRPr="00B12550">
        <w:rPr>
          <w:color w:val="0070C0"/>
        </w:rPr>
        <w:t>orco</w:t>
      </w:r>
      <w:proofErr w:type="spellEnd"/>
      <w:r w:rsidRPr="00B12550">
        <w:rPr>
          <w:color w:val="0070C0"/>
        </w:rPr>
        <w:t xml:space="preserve"> co-receptor. This study uses theoretical approaches to ask how this form of adaptation impacts decoding of odor identity, using three different models of odor decoding: compressed sensing, primacy coding, and a biologically-inspired Kenyon cell model. The manuscript builds on a previous paper from the same group that developed a formulation for ORN adaptation based on a 2-state </w:t>
      </w:r>
      <w:r w:rsidRPr="00B12550">
        <w:rPr>
          <w:color w:val="0070C0"/>
        </w:rPr>
        <w:lastRenderedPageBreak/>
        <w:t>receptor model. The broad finding of the study is that front-end adaptation improves odor identity decoding using a variety of models. Overall I think this study addresses an important question and does so in a thorough way, making use of very reasonable models for both odor encoding and decoding, and providing a nice overview of the state of the field. However, I think some elements of the exposition could be made more accessible for less mathematically-inclined readers, and that some additional simulation</w:t>
      </w:r>
      <w:bookmarkStart w:id="190" w:name="_GoBack"/>
      <w:bookmarkEnd w:id="190"/>
      <w:r w:rsidRPr="00B12550">
        <w:rPr>
          <w:color w:val="0070C0"/>
        </w:rPr>
        <w:t>s would help pinpoint the reason why front-end adaptation improves encoding.</w:t>
      </w:r>
    </w:p>
    <w:p w14:paraId="61356989" w14:textId="77777777" w:rsidR="00713A91" w:rsidRDefault="00713A91">
      <w:pPr>
        <w:pStyle w:val="ListParagraph"/>
        <w:jc w:val="both"/>
        <w:rPr>
          <w:color w:val="0070C0"/>
        </w:rPr>
      </w:pPr>
    </w:p>
    <w:p w14:paraId="0B15A7AA" w14:textId="7B8EC02D" w:rsidR="00F94144" w:rsidRPr="00B12550" w:rsidRDefault="00F94144" w:rsidP="00B12550">
      <w:pPr>
        <w:pStyle w:val="ListParagraph"/>
        <w:jc w:val="both"/>
        <w:rPr>
          <w:color w:val="0070C0"/>
        </w:rPr>
      </w:pPr>
      <w:r w:rsidRPr="00B12550">
        <w:rPr>
          <w:color w:val="000000" w:themeColor="text1"/>
        </w:rPr>
        <w:t xml:space="preserve">We are happy that the reviewer found the paper to </w:t>
      </w:r>
      <w:r w:rsidR="00C25C07">
        <w:rPr>
          <w:color w:val="000000" w:themeColor="text1"/>
        </w:rPr>
        <w:t>be relevant and thorough</w:t>
      </w:r>
      <w:r w:rsidRPr="00B12550">
        <w:rPr>
          <w:color w:val="000000" w:themeColor="text1"/>
        </w:rPr>
        <w:t xml:space="preserve">. We thank her for providing constructive comments to improve the paper. </w:t>
      </w:r>
    </w:p>
    <w:p w14:paraId="4D95E8ED" w14:textId="77777777" w:rsidR="00F94144" w:rsidRDefault="00F94144" w:rsidP="00B12550">
      <w:pPr>
        <w:jc w:val="both"/>
      </w:pPr>
    </w:p>
    <w:p w14:paraId="1F577026" w14:textId="3A0950E6" w:rsidR="00F94144" w:rsidRPr="00B12550" w:rsidRDefault="00F94144">
      <w:pPr>
        <w:pStyle w:val="ListParagraph"/>
        <w:numPr>
          <w:ilvl w:val="0"/>
          <w:numId w:val="5"/>
        </w:numPr>
        <w:spacing w:line="240" w:lineRule="auto"/>
        <w:jc w:val="both"/>
        <w:rPr>
          <w:color w:val="0070C0"/>
        </w:rPr>
      </w:pPr>
      <w:r w:rsidRPr="00B12550">
        <w:rPr>
          <w:color w:val="0070C0"/>
        </w:rPr>
        <w:t xml:space="preserve">The manuscript is written for a highly quantitative audience and assumes a background familiar with the various models (receptor model, compressed sensing, t-SNE) they employ. I think the paper could be made more accessible by unpacking some of the mathematical formulae in the main text. For example, it would be helpful to show a plot of the activation function </w:t>
      </w:r>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a</m:t>
            </m:r>
          </m:sub>
        </m:sSub>
      </m:oMath>
      <w:r w:rsidRPr="00B12550">
        <w:rPr>
          <w:color w:val="0070C0"/>
        </w:rPr>
        <w:t xml:space="preserve"> as a function of odor concentration (Eq. 1) for some of their sample model neurons, in both the </w:t>
      </w:r>
      <w:proofErr w:type="spellStart"/>
      <w:r w:rsidRPr="00B12550">
        <w:rPr>
          <w:color w:val="0070C0"/>
        </w:rPr>
        <w:t>unadapted</w:t>
      </w:r>
      <w:proofErr w:type="spellEnd"/>
      <w:r w:rsidRPr="00B12550">
        <w:rPr>
          <w:color w:val="0070C0"/>
        </w:rPr>
        <w:t xml:space="preserve"> and adapted state.</w:t>
      </w:r>
      <w:r w:rsidR="00C25C07">
        <w:rPr>
          <w:color w:val="0070C0"/>
        </w:rPr>
        <w:t xml:space="preserve"> </w:t>
      </w:r>
      <w:r w:rsidR="00C25C07" w:rsidRPr="00C25C07">
        <w:rPr>
          <w:color w:val="0070C0"/>
        </w:rPr>
        <w:t>In addition, the discussion of compressed sensing is highly...compressed. If the authors could describe this in an intuitive</w:t>
      </w:r>
      <w:r w:rsidR="00C25C07">
        <w:rPr>
          <w:color w:val="0070C0"/>
        </w:rPr>
        <w:t xml:space="preserve"> </w:t>
      </w:r>
      <w:r w:rsidR="00C25C07" w:rsidRPr="00B12550">
        <w:rPr>
          <w:color w:val="0070C0"/>
        </w:rPr>
        <w:t>or graphical way in the main Results it would help readers understand what this is and how it works.</w:t>
      </w:r>
    </w:p>
    <w:p w14:paraId="2B5E3AF4" w14:textId="77777777" w:rsidR="00C25C07" w:rsidRDefault="00C25C07" w:rsidP="00B12550">
      <w:pPr>
        <w:pStyle w:val="ListParagraph"/>
        <w:spacing w:line="240" w:lineRule="auto"/>
        <w:jc w:val="both"/>
        <w:rPr>
          <w:color w:val="0070C0"/>
        </w:rPr>
      </w:pPr>
    </w:p>
    <w:p w14:paraId="03293D7F" w14:textId="2B7D8A19" w:rsidR="00C25C07" w:rsidRDefault="00C25C07" w:rsidP="00C25C07">
      <w:pPr>
        <w:pStyle w:val="ListParagraph"/>
        <w:spacing w:line="240" w:lineRule="auto"/>
        <w:jc w:val="both"/>
      </w:pPr>
      <w:r w:rsidRPr="00B12550">
        <w:t xml:space="preserve">Please see responses to Reviewer 1’s question #3, 4, 7, 8. </w:t>
      </w:r>
    </w:p>
    <w:p w14:paraId="0A27A771" w14:textId="1DD9F7F0" w:rsidR="00C25C07" w:rsidRDefault="00C25C07" w:rsidP="00C25C07">
      <w:pPr>
        <w:pStyle w:val="ListParagraph"/>
        <w:spacing w:line="240" w:lineRule="auto"/>
        <w:jc w:val="both"/>
      </w:pPr>
    </w:p>
    <w:p w14:paraId="4E09855B" w14:textId="77777777" w:rsidR="00C25C07" w:rsidRPr="00C25C07" w:rsidRDefault="00C25C07">
      <w:pPr>
        <w:pStyle w:val="ListParagraph"/>
        <w:spacing w:line="240" w:lineRule="auto"/>
        <w:jc w:val="both"/>
      </w:pPr>
    </w:p>
    <w:p w14:paraId="30C6DCAC" w14:textId="52678C46" w:rsidR="00C25C07" w:rsidRPr="00B12550" w:rsidRDefault="00F22F61" w:rsidP="00B12550">
      <w:pPr>
        <w:pStyle w:val="ListParagraph"/>
        <w:numPr>
          <w:ilvl w:val="0"/>
          <w:numId w:val="5"/>
        </w:numPr>
        <w:jc w:val="both"/>
        <w:rPr>
          <w:color w:val="0070C0"/>
        </w:rPr>
      </w:pPr>
      <w:r w:rsidRPr="00B12550">
        <w:rPr>
          <w:color w:val="0070C0"/>
        </w:rPr>
        <w:t>Using a KC-inspired model to decode odor identity will probably be the most intuitive decoding scheme for many biologists. Here this decoding scheme is presented last but perhaps it might go earlier in the manuscript.</w:t>
      </w:r>
    </w:p>
    <w:p w14:paraId="72B8519C" w14:textId="77777777" w:rsidR="00C25C07" w:rsidRPr="00B12550" w:rsidRDefault="00C25C07">
      <w:pPr>
        <w:pStyle w:val="ListParagraph"/>
        <w:jc w:val="both"/>
        <w:rPr>
          <w:color w:val="FF0000"/>
        </w:rPr>
      </w:pPr>
    </w:p>
    <w:p w14:paraId="0043F0AC" w14:textId="0BF69114" w:rsidR="00F22F61" w:rsidRPr="00B12550" w:rsidRDefault="00F22F61">
      <w:pPr>
        <w:pStyle w:val="ListParagraph"/>
        <w:jc w:val="both"/>
        <w:rPr>
          <w:color w:val="000000" w:themeColor="text1"/>
        </w:rPr>
      </w:pPr>
      <w:r w:rsidRPr="00B12550">
        <w:rPr>
          <w:color w:val="000000" w:themeColor="text1"/>
        </w:rPr>
        <w:t xml:space="preserve">We were also somewhat on the fence in the ordering of the results. We opted for this presentation mainly because primacy coding and compressed sensing decoding are more easily interpretable and far more tractable computationally without the added machinery of the AL and MB connectivity. Further, primacy coding has been shown in projection neurons, one step away from ORNs, so we presented it before we discuss the AL-MB </w:t>
      </w:r>
      <w:r w:rsidR="003A3042" w:rsidRPr="00B12550">
        <w:rPr>
          <w:color w:val="000000" w:themeColor="text1"/>
        </w:rPr>
        <w:t>connectivity</w:t>
      </w:r>
      <w:r w:rsidRPr="00B12550">
        <w:rPr>
          <w:color w:val="000000" w:themeColor="text1"/>
        </w:rPr>
        <w:t xml:space="preserve">. We do note in the CS section that we will later investigate the implications of circuit mechanisms in later sections. For these reasons, we chose to keep the ordering as is. </w:t>
      </w:r>
    </w:p>
    <w:p w14:paraId="613F8A4E" w14:textId="77777777" w:rsidR="00054909" w:rsidRPr="00B12550" w:rsidRDefault="00054909" w:rsidP="00B12550">
      <w:pPr>
        <w:spacing w:line="240" w:lineRule="auto"/>
        <w:jc w:val="both"/>
        <w:rPr>
          <w:color w:val="FF0000"/>
        </w:rPr>
      </w:pPr>
    </w:p>
    <w:p w14:paraId="5AD4BBCA" w14:textId="33ACC0A3" w:rsidR="00382C9C" w:rsidRDefault="00382C9C">
      <w:pPr>
        <w:pStyle w:val="ListParagraph"/>
        <w:spacing w:line="240" w:lineRule="auto"/>
        <w:jc w:val="both"/>
        <w:rPr>
          <w:color w:val="FF0000"/>
        </w:rPr>
      </w:pPr>
    </w:p>
    <w:p w14:paraId="6B550FA5" w14:textId="5DBFBA35" w:rsidR="00382C9C" w:rsidRPr="00B12550" w:rsidRDefault="00382C9C" w:rsidP="00B12550">
      <w:pPr>
        <w:pStyle w:val="ListParagraph"/>
        <w:numPr>
          <w:ilvl w:val="0"/>
          <w:numId w:val="5"/>
        </w:numPr>
        <w:spacing w:line="240" w:lineRule="auto"/>
        <w:jc w:val="both"/>
        <w:rPr>
          <w:color w:val="0070C0"/>
        </w:rPr>
      </w:pPr>
      <w:r w:rsidRPr="00B12550">
        <w:rPr>
          <w:color w:val="0070C0"/>
        </w:rPr>
        <w:t xml:space="preserve">One possible interpretation of the results in Figs. 2 and 3 is that in the non-adaptive system, high background odor concentrations cause the receptors to saturate, preventing them from encoding anything about the target odor, or at least massively compressing their dynamic range. This would mean that sensitivity adaptation is important (the activation curve needs to shift with increasing odor concentration), but not the precise form of the adaptation. Could the authors perform additional simulations to address this? For example: (1) What is the state of the receptors (distribution of activation levels) in the adapted versus un-adapted system in high background odor (prior to target odor presentation) vs </w:t>
      </w:r>
      <w:proofErr w:type="spellStart"/>
      <w:r w:rsidRPr="00B12550">
        <w:rPr>
          <w:color w:val="0070C0"/>
        </w:rPr>
        <w:t>background+target</w:t>
      </w:r>
      <w:proofErr w:type="spellEnd"/>
      <w:r w:rsidRPr="00B12550">
        <w:rPr>
          <w:color w:val="0070C0"/>
        </w:rPr>
        <w:t xml:space="preserve">? (2) How do the results in figures </w:t>
      </w:r>
      <w:r w:rsidRPr="00B12550">
        <w:rPr>
          <w:color w:val="0070C0"/>
        </w:rPr>
        <w:lastRenderedPageBreak/>
        <w:t xml:space="preserve">2 and 3 differ if the adaptation is not exact? That is, what if there is some factor </w:t>
      </w:r>
      <m:oMath>
        <m:r>
          <w:rPr>
            <w:rFonts w:ascii="Cambria Math" w:hAnsi="Cambria Math"/>
            <w:color w:val="0070C0"/>
          </w:rPr>
          <m:t>β</m:t>
        </m:r>
      </m:oMath>
      <w:r w:rsidRPr="00B12550">
        <w:rPr>
          <w:color w:val="0070C0"/>
        </w:rPr>
        <w:t xml:space="preserve"> in front of A</w:t>
      </w:r>
      <w:r w:rsidRPr="00B12550">
        <w:rPr>
          <w:color w:val="0070C0"/>
          <w:vertAlign w:val="subscript"/>
        </w:rPr>
        <w:t>a</w:t>
      </w:r>
      <w:r w:rsidRPr="00B12550">
        <w:rPr>
          <w:color w:val="0070C0"/>
        </w:rPr>
        <w:t>(t) in equation 2? How precise does the adaptation have to be for this to work?</w:t>
      </w:r>
    </w:p>
    <w:p w14:paraId="0566FB85" w14:textId="3761304A" w:rsidR="00382C9C" w:rsidRDefault="00382C9C">
      <w:pPr>
        <w:pStyle w:val="ListParagraph"/>
        <w:spacing w:line="240" w:lineRule="auto"/>
        <w:jc w:val="both"/>
        <w:rPr>
          <w:color w:val="FF0000"/>
        </w:rPr>
      </w:pPr>
    </w:p>
    <w:p w14:paraId="7953823E" w14:textId="77777777" w:rsidR="005F40BE" w:rsidRDefault="00526805">
      <w:pPr>
        <w:pStyle w:val="ListParagraph"/>
        <w:spacing w:line="240" w:lineRule="auto"/>
        <w:jc w:val="both"/>
        <w:rPr>
          <w:ins w:id="191" w:author="Kadakia, Nirag" w:date="2019-04-30T10:22:00Z"/>
          <w:rFonts w:eastAsiaTheme="minorEastAsia"/>
        </w:rPr>
      </w:pPr>
      <w:r>
        <w:t xml:space="preserve">This comment (and Reviewer #1 Comment 6) </w:t>
      </w:r>
      <w:r w:rsidR="00382C9C">
        <w:t>suggest</w:t>
      </w:r>
      <w:r>
        <w:t>s</w:t>
      </w:r>
      <w:r w:rsidR="00382C9C">
        <w:t xml:space="preserve"> </w:t>
      </w:r>
      <w:r w:rsidR="00382C9C" w:rsidRPr="00ED6EB4">
        <w:t xml:space="preserve">a need to investigate how much we can break Weber scaling and still maintain combinatorial codes. </w:t>
      </w:r>
      <w:r w:rsidR="00382C9C">
        <w:t>T</w:t>
      </w:r>
      <w:r w:rsidR="00382C9C" w:rsidRPr="00ED6EB4">
        <w:t xml:space="preserve">his is </w:t>
      </w:r>
      <w:r w:rsidR="00382C9C">
        <w:t xml:space="preserve">an excellent </w:t>
      </w:r>
      <w:commentRangeStart w:id="192"/>
      <w:r w:rsidR="00382C9C">
        <w:t>point</w:t>
      </w:r>
      <w:commentRangeEnd w:id="192"/>
      <w:r w:rsidR="00D15231">
        <w:rPr>
          <w:rStyle w:val="CommentReference"/>
        </w:rPr>
        <w:commentReference w:id="192"/>
      </w:r>
      <w:del w:id="193" w:author="Thierry Emonet" w:date="2019-04-26T17:30:00Z">
        <w:r w:rsidR="00382C9C" w:rsidDel="00D15231">
          <w:delText xml:space="preserve"> and was absolutely </w:delText>
        </w:r>
        <w:r w:rsidR="00382C9C" w:rsidRPr="00ED6EB4" w:rsidDel="00D15231">
          <w:delText>missing in the previous draft</w:delText>
        </w:r>
      </w:del>
      <w:r w:rsidR="00382C9C" w:rsidRPr="00ED6EB4">
        <w:t xml:space="preserve">. We first note that a multiplicative factor </w:t>
      </w:r>
      <m:oMath>
        <m:r>
          <w:rPr>
            <w:rFonts w:ascii="Cambria Math" w:hAnsi="Cambria Math"/>
          </w:rPr>
          <m:t>β</m:t>
        </m:r>
      </m:oMath>
      <w:r w:rsidR="00382C9C">
        <w:rPr>
          <w:rFonts w:eastAsiaTheme="minorEastAsia"/>
        </w:rPr>
        <w:t xml:space="preserve"> 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382C9C">
        <w:rPr>
          <w:rFonts w:eastAsiaTheme="minorEastAsia"/>
        </w:rPr>
        <w:t xml:space="preserve"> </w:t>
      </w:r>
      <w:r w:rsidR="00382C9C">
        <w:t xml:space="preserve">could be absorbed into redefinitions of </w:t>
      </w:r>
      <m:oMath>
        <m:r>
          <w:rPr>
            <w:rFonts w:ascii="Cambria Math" w:hAnsi="Cambria Math"/>
          </w:rPr>
          <m:t>τ</m:t>
        </m:r>
      </m:oMath>
      <w:r w:rsidR="00382C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Pr>
          <w:rFonts w:eastAsiaTheme="minorEastAsia"/>
        </w:rPr>
        <w:t xml:space="preserve">. This would still preserve Weber’s Law scaling (which follows from the integral feedback onto </w:t>
      </w:r>
      <m:oMath>
        <m:r>
          <w:rPr>
            <w:rFonts w:ascii="Cambria Math" w:eastAsiaTheme="minorEastAsia" w:hAnsi="Cambria Math"/>
          </w:rPr>
          <m:t>ϵ</m:t>
        </m:r>
      </m:oMath>
      <w:r w:rsidR="00382C9C">
        <w:rPr>
          <w:rFonts w:eastAsiaTheme="minorEastAsia"/>
        </w:rPr>
        <w:t xml:space="preserve"> and the constancy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Pr>
          <w:rFonts w:eastAsiaTheme="minorEastAsia"/>
        </w:rPr>
        <w:t xml:space="preserve">), just to a different background level at possibly a different rate. The critical element in maintaining Weber’s law here is the constancy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Pr>
          <w:rFonts w:eastAsiaTheme="minorEastAsia"/>
        </w:rPr>
        <w:t xml:space="preserve">, which we have now noted in the first Results </w:t>
      </w:r>
      <w:commentRangeStart w:id="194"/>
      <w:r w:rsidR="00382C9C">
        <w:rPr>
          <w:rFonts w:eastAsiaTheme="minorEastAsia"/>
        </w:rPr>
        <w:t>section</w:t>
      </w:r>
      <w:ins w:id="195" w:author="Kadakia, Nirag" w:date="2019-04-30T10:21:00Z">
        <w:r w:rsidR="007F04CC">
          <w:rPr>
            <w:rFonts w:eastAsiaTheme="minorEastAsia"/>
          </w:rPr>
          <w:t xml:space="preserve"> (lines 163-179)</w:t>
        </w:r>
        <w:commentRangeEnd w:id="194"/>
        <w:r w:rsidR="00B051AE">
          <w:rPr>
            <w:rStyle w:val="CommentReference"/>
          </w:rPr>
          <w:commentReference w:id="194"/>
        </w:r>
      </w:ins>
      <w:r w:rsidR="00382C9C">
        <w:rPr>
          <w:rFonts w:eastAsiaTheme="minorEastAsia"/>
        </w:rPr>
        <w:t xml:space="preserve">. </w:t>
      </w:r>
    </w:p>
    <w:p w14:paraId="275E759D" w14:textId="77777777" w:rsidR="005F40BE" w:rsidRDefault="005F40BE">
      <w:pPr>
        <w:pStyle w:val="ListParagraph"/>
        <w:spacing w:line="240" w:lineRule="auto"/>
        <w:jc w:val="both"/>
        <w:rPr>
          <w:ins w:id="196" w:author="Kadakia, Nirag" w:date="2019-04-30T10:22:00Z"/>
          <w:rFonts w:eastAsiaTheme="minorEastAsia"/>
        </w:rPr>
      </w:pPr>
    </w:p>
    <w:p w14:paraId="3301BB6F" w14:textId="2C7007DB" w:rsidR="00382C9C" w:rsidRDefault="00382C9C" w:rsidP="004B5A1D">
      <w:pPr>
        <w:pStyle w:val="ListParagraph"/>
        <w:spacing w:line="240" w:lineRule="auto"/>
        <w:jc w:val="both"/>
        <w:rPr>
          <w:rFonts w:eastAsiaTheme="minorEastAsia"/>
        </w:rPr>
      </w:pPr>
      <w:r>
        <w:rPr>
          <w:rFonts w:eastAsiaTheme="minorEastAsia"/>
        </w:rPr>
        <w:t xml:space="preserve">Thus, we </w:t>
      </w:r>
      <w:ins w:id="197" w:author="Kadakia, Nirag" w:date="2019-04-30T10:22:00Z">
        <w:r w:rsidR="005F40BE">
          <w:rPr>
            <w:rFonts w:eastAsiaTheme="minorEastAsia"/>
          </w:rPr>
          <w:t xml:space="preserve">added a new section </w:t>
        </w:r>
        <w:r w:rsidR="004B5A1D">
          <w:rPr>
            <w:rFonts w:eastAsiaTheme="minorEastAsia"/>
          </w:rPr>
          <w:t>(Relaxin</w:t>
        </w:r>
        <w:r w:rsidR="004B5A1D" w:rsidRPr="004B5A1D">
          <w:rPr>
            <w:rFonts w:eastAsiaTheme="minorEastAsia"/>
          </w:rPr>
          <w:t>g Weber-Fechn</w:t>
        </w:r>
        <w:r w:rsidR="004B5A1D">
          <w:rPr>
            <w:rFonts w:eastAsiaTheme="minorEastAsia"/>
          </w:rPr>
          <w:t xml:space="preserve">er’s law reduces the benefit of </w:t>
        </w:r>
        <w:r w:rsidR="004B5A1D" w:rsidRPr="004B5A1D">
          <w:rPr>
            <w:rFonts w:eastAsiaTheme="minorEastAsia"/>
          </w:rPr>
          <w:t>fron</w:t>
        </w:r>
        <w:r w:rsidR="001D2686">
          <w:rPr>
            <w:rFonts w:eastAsiaTheme="minorEastAsia"/>
          </w:rPr>
          <w:t>t-end adaptation to odor coding</w:t>
        </w:r>
        <w:r w:rsidR="004B5A1D">
          <w:rPr>
            <w:rFonts w:eastAsiaTheme="minorEastAsia"/>
          </w:rPr>
          <w:t xml:space="preserve">) </w:t>
        </w:r>
        <w:r w:rsidR="005F40BE">
          <w:rPr>
            <w:rFonts w:eastAsiaTheme="minorEastAsia"/>
          </w:rPr>
          <w:t xml:space="preserve">in which we </w:t>
        </w:r>
      </w:ins>
      <w:r>
        <w:rPr>
          <w:rFonts w:eastAsiaTheme="minorEastAsia"/>
        </w:rPr>
        <w:t xml:space="preserve">broke Weber Law scaling </w:t>
      </w:r>
      <w:ins w:id="198" w:author="Kadakia, Nirag" w:date="2019-04-30T10:22:00Z">
        <w:r w:rsidR="008514B9">
          <w:rPr>
            <w:rFonts w:eastAsiaTheme="minorEastAsia"/>
          </w:rPr>
          <w:t xml:space="preserve">weakly </w:t>
        </w:r>
      </w:ins>
      <w:r>
        <w:rPr>
          <w:rFonts w:eastAsiaTheme="minorEastAsia"/>
        </w:rPr>
        <w:t xml:space="preserve">by allowing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to be receptor-dependent, and to scale as ~log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 xml:space="preserve">. We investigate the ramifications of this relaxation of Weber’s Law, and show the distribution of activity levels and t-SNE clustering in added panels in Fig. 2. </w:t>
      </w:r>
      <w:del w:id="199" w:author="Kadakia, Nirag" w:date="2019-04-30T10:23:00Z">
        <w:r w:rsidDel="001D2686">
          <w:rPr>
            <w:rFonts w:eastAsiaTheme="minorEastAsia"/>
          </w:rPr>
          <w:delText xml:space="preserve">We also added a new section that discusses this in detail, and addresses the implications of breaking the scaling. </w:delText>
        </w:r>
      </w:del>
      <w:r>
        <w:rPr>
          <w:rFonts w:eastAsiaTheme="minorEastAsia"/>
        </w:rPr>
        <w:t xml:space="preserve">Indeed, we attribute the effect of Weber’s Law, in part, to a prevention of receptor saturation as suggested by Reviewer 2. </w:t>
      </w:r>
    </w:p>
    <w:p w14:paraId="6480732E" w14:textId="77777777" w:rsidR="00382C9C" w:rsidRDefault="00382C9C">
      <w:pPr>
        <w:pStyle w:val="ListParagraph"/>
        <w:spacing w:line="240" w:lineRule="auto"/>
        <w:jc w:val="both"/>
      </w:pPr>
    </w:p>
    <w:p w14:paraId="26865675" w14:textId="77777777" w:rsidR="00382C9C" w:rsidRDefault="00382C9C">
      <w:pPr>
        <w:pStyle w:val="ListParagraph"/>
        <w:spacing w:line="240" w:lineRule="auto"/>
        <w:jc w:val="both"/>
        <w:rPr>
          <w:color w:val="FF0000"/>
        </w:rPr>
      </w:pPr>
    </w:p>
    <w:p w14:paraId="28A34821" w14:textId="1D37F702" w:rsidR="00054909" w:rsidRPr="00B12550" w:rsidRDefault="00054909" w:rsidP="00B12550">
      <w:pPr>
        <w:spacing w:line="240" w:lineRule="auto"/>
        <w:jc w:val="both"/>
        <w:rPr>
          <w:color w:val="000000" w:themeColor="text1"/>
        </w:rPr>
      </w:pPr>
    </w:p>
    <w:p w14:paraId="6C480273" w14:textId="7E4A5B5F"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w:t>
      </w:r>
      <w:r>
        <w:rPr>
          <w:b/>
          <w:color w:val="2E74B5" w:themeColor="accent1" w:themeShade="BF"/>
        </w:rPr>
        <w:t>Minor Concerns:</w:t>
      </w:r>
    </w:p>
    <w:p w14:paraId="004A3DA2" w14:textId="39EAFD79" w:rsidR="00F22F61" w:rsidRPr="00B12550" w:rsidRDefault="006811BB" w:rsidP="00B12550">
      <w:pPr>
        <w:pStyle w:val="ListParagraph"/>
        <w:numPr>
          <w:ilvl w:val="0"/>
          <w:numId w:val="7"/>
        </w:numPr>
        <w:spacing w:line="240" w:lineRule="auto"/>
        <w:jc w:val="both"/>
        <w:rPr>
          <w:color w:val="0070C0"/>
        </w:rPr>
      </w:pPr>
      <w:r w:rsidRPr="00B12550">
        <w:rPr>
          <w:color w:val="0070C0"/>
        </w:rPr>
        <w:t xml:space="preserve">p. 4, 1st paragraph "When de-convolved from stimulus dynamics, the shapes of the temporal kernels of Drosophila ORNS that express </w:t>
      </w:r>
      <w:proofErr w:type="spellStart"/>
      <w:r w:rsidRPr="00B12550">
        <w:rPr>
          <w:color w:val="0070C0"/>
        </w:rPr>
        <w:t>orco</w:t>
      </w:r>
      <w:proofErr w:type="spellEnd"/>
      <w:r w:rsidRPr="00B12550">
        <w:rPr>
          <w:color w:val="0070C0"/>
        </w:rPr>
        <w:t xml:space="preserve"> are largely receptor- and odor-independent." I am not sure I entirely buy this although I don't think it is critical to the conclusions of the paper.</w:t>
      </w:r>
    </w:p>
    <w:p w14:paraId="6134CA6C" w14:textId="3F2E890E" w:rsidR="006811BB" w:rsidRDefault="006811BB" w:rsidP="00B12550">
      <w:pPr>
        <w:pStyle w:val="ListParagraph"/>
        <w:spacing w:line="240" w:lineRule="auto"/>
        <w:jc w:val="both"/>
        <w:rPr>
          <w:color w:val="FF0000"/>
        </w:rPr>
      </w:pPr>
    </w:p>
    <w:p w14:paraId="774CB96C" w14:textId="1644AFD9" w:rsidR="006811BB" w:rsidRDefault="006811BB" w:rsidP="00B12550">
      <w:pPr>
        <w:pStyle w:val="ListParagraph"/>
        <w:spacing w:line="240" w:lineRule="auto"/>
        <w:jc w:val="both"/>
        <w:rPr>
          <w:color w:val="000000" w:themeColor="text1"/>
        </w:rPr>
      </w:pPr>
      <w:r w:rsidRPr="006811BB">
        <w:rPr>
          <w:color w:val="000000" w:themeColor="text1"/>
        </w:rPr>
        <w:t xml:space="preserve">This is </w:t>
      </w:r>
      <w:r w:rsidR="00CA2FA7">
        <w:rPr>
          <w:color w:val="000000" w:themeColor="text1"/>
        </w:rPr>
        <w:t xml:space="preserve">one </w:t>
      </w:r>
      <w:r w:rsidRPr="006811BB">
        <w:rPr>
          <w:color w:val="000000" w:themeColor="text1"/>
        </w:rPr>
        <w:t xml:space="preserve">main conclusion of </w:t>
      </w:r>
      <w:proofErr w:type="spellStart"/>
      <w:r w:rsidRPr="006811BB">
        <w:rPr>
          <w:color w:val="000000" w:themeColor="text1"/>
        </w:rPr>
        <w:t>Martelli</w:t>
      </w:r>
      <w:proofErr w:type="spellEnd"/>
      <w:r>
        <w:rPr>
          <w:color w:val="000000" w:themeColor="text1"/>
        </w:rPr>
        <w:t xml:space="preserve"> et al (2011)</w:t>
      </w:r>
      <w:r w:rsidRPr="006811BB">
        <w:rPr>
          <w:color w:val="000000" w:themeColor="text1"/>
        </w:rPr>
        <w:t xml:space="preserve">, whose conclusions we accept here as is. </w:t>
      </w:r>
      <w:r w:rsidR="00DD4A0A">
        <w:rPr>
          <w:color w:val="000000" w:themeColor="text1"/>
        </w:rPr>
        <w:t xml:space="preserve">However, </w:t>
      </w:r>
      <w:r w:rsidR="00E67EAE">
        <w:rPr>
          <w:color w:val="000000" w:themeColor="text1"/>
        </w:rPr>
        <w:t>i</w:t>
      </w:r>
      <w:r w:rsidRPr="006811BB">
        <w:rPr>
          <w:color w:val="000000" w:themeColor="text1"/>
        </w:rPr>
        <w:t>t is not critical to the results we present here.</w:t>
      </w:r>
    </w:p>
    <w:p w14:paraId="5000707E" w14:textId="3BE87E32" w:rsidR="006811BB" w:rsidRDefault="006811BB" w:rsidP="00B12550">
      <w:pPr>
        <w:pStyle w:val="ListParagraph"/>
        <w:spacing w:line="240" w:lineRule="auto"/>
        <w:jc w:val="both"/>
        <w:rPr>
          <w:color w:val="000000" w:themeColor="text1"/>
        </w:rPr>
      </w:pPr>
    </w:p>
    <w:p w14:paraId="613E17A2" w14:textId="2A331A1A" w:rsidR="006811BB" w:rsidRPr="00B12550" w:rsidRDefault="00C40B2F" w:rsidP="00B12550">
      <w:pPr>
        <w:pStyle w:val="ListParagraph"/>
        <w:numPr>
          <w:ilvl w:val="0"/>
          <w:numId w:val="7"/>
        </w:numPr>
        <w:spacing w:line="240" w:lineRule="auto"/>
        <w:jc w:val="both"/>
        <w:rPr>
          <w:color w:val="0070C0"/>
        </w:rPr>
      </w:pPr>
      <w:r w:rsidRPr="00B12550">
        <w:rPr>
          <w:color w:val="0070C0"/>
        </w:rPr>
        <w:t xml:space="preserve">p. 4, 2nd paragraph: can you clarify the relationship between free energy and </w:t>
      </w:r>
      <w:proofErr w:type="spellStart"/>
      <w:r w:rsidRPr="00B12550">
        <w:rPr>
          <w:color w:val="0070C0"/>
        </w:rPr>
        <w:t>Kd</w:t>
      </w:r>
      <w:proofErr w:type="spellEnd"/>
      <w:r w:rsidRPr="00B12550">
        <w:rPr>
          <w:color w:val="0070C0"/>
        </w:rPr>
        <w:t>?</w:t>
      </w:r>
    </w:p>
    <w:p w14:paraId="4A5927D8" w14:textId="156DF3A8" w:rsidR="00C40B2F" w:rsidRDefault="00C40B2F" w:rsidP="00B12550">
      <w:pPr>
        <w:pStyle w:val="ListParagraph"/>
        <w:spacing w:line="240" w:lineRule="auto"/>
        <w:jc w:val="both"/>
        <w:rPr>
          <w:color w:val="FF0000"/>
        </w:rPr>
      </w:pPr>
    </w:p>
    <w:p w14:paraId="36292FE6" w14:textId="20F958B6" w:rsidR="004B6D3A" w:rsidRPr="00733AE8" w:rsidRDefault="00EA032A" w:rsidP="00B12550">
      <w:pPr>
        <w:pStyle w:val="ListParagraph"/>
        <w:spacing w:line="240" w:lineRule="auto"/>
        <w:jc w:val="both"/>
      </w:pPr>
      <w:r>
        <w:t xml:space="preserve">We have rewritten </w:t>
      </w:r>
      <w:r w:rsidR="00736CAE">
        <w:t>Eq. 2 (formerly Eq. 1)</w:t>
      </w:r>
      <w:r>
        <w:t xml:space="preserve"> to explicitly show where </w:t>
      </w:r>
      <w:r w:rsidRPr="00EA032A">
        <w:rPr>
          <w:i/>
        </w:rPr>
        <w:t>K</w:t>
      </w:r>
      <w:r>
        <w:t xml:space="preserve"> and </w:t>
      </w:r>
      <w:r w:rsidRPr="00EA032A">
        <w:rPr>
          <w:i/>
        </w:rPr>
        <w:t>K</w:t>
      </w:r>
      <w:r>
        <w:t xml:space="preserve">* enter the free energy in the definition of </w:t>
      </w:r>
      <w:r w:rsidRPr="00EA032A">
        <w:rPr>
          <w:i/>
        </w:rPr>
        <w:t>A</w:t>
      </w:r>
      <w:r>
        <w:t>(t).</w:t>
      </w:r>
    </w:p>
    <w:p w14:paraId="744024F7" w14:textId="5BD6FCF5" w:rsidR="004B6D3A" w:rsidRDefault="004B6D3A" w:rsidP="00B12550">
      <w:pPr>
        <w:pStyle w:val="ListParagraph"/>
        <w:spacing w:line="240" w:lineRule="auto"/>
        <w:jc w:val="both"/>
        <w:rPr>
          <w:color w:val="FF0000"/>
        </w:rPr>
      </w:pPr>
    </w:p>
    <w:p w14:paraId="61B32C20" w14:textId="5446F6BF" w:rsidR="004B6D3A" w:rsidRPr="00B12550" w:rsidRDefault="006554D5" w:rsidP="00B12550">
      <w:pPr>
        <w:pStyle w:val="ListParagraph"/>
        <w:numPr>
          <w:ilvl w:val="0"/>
          <w:numId w:val="7"/>
        </w:numPr>
        <w:spacing w:line="240" w:lineRule="auto"/>
        <w:jc w:val="both"/>
        <w:rPr>
          <w:color w:val="0070C0"/>
        </w:rPr>
      </w:pPr>
      <w:r w:rsidRPr="00B12550">
        <w:rPr>
          <w:color w:val="0070C0"/>
        </w:rPr>
        <w:t>Fig. 5b: I am not sure I understand why the divisive normalization model is contributing so little to the classification of odor identity. This seems at odds with the results of simulations in Olsen et al. 2010 and also Zhu...Friedrich 2013. Is this because the decoding model is different? Can the authors provide any insight into why the normalization contributes very little in this case?</w:t>
      </w:r>
    </w:p>
    <w:p w14:paraId="64724363" w14:textId="0E902813" w:rsidR="006554D5" w:rsidRDefault="006554D5" w:rsidP="00B12550">
      <w:pPr>
        <w:pStyle w:val="ListParagraph"/>
        <w:spacing w:line="240" w:lineRule="auto"/>
        <w:jc w:val="both"/>
        <w:rPr>
          <w:color w:val="FF0000"/>
        </w:rPr>
      </w:pPr>
    </w:p>
    <w:p w14:paraId="765225BD" w14:textId="2C80DC62" w:rsidR="00EA032A" w:rsidRPr="00E93078" w:rsidRDefault="006E385A" w:rsidP="00B12550">
      <w:pPr>
        <w:pStyle w:val="ListParagraph"/>
        <w:spacing w:line="240" w:lineRule="auto"/>
        <w:jc w:val="both"/>
      </w:pPr>
      <w:r>
        <w:t xml:space="preserve">There </w:t>
      </w:r>
      <w:r w:rsidR="00FB1B1E">
        <w:t xml:space="preserve">may be a </w:t>
      </w:r>
      <w:r>
        <w:t>few reasons</w:t>
      </w:r>
      <w:r w:rsidR="005B3FBE">
        <w:t xml:space="preserve"> for the discrepancy</w:t>
      </w:r>
      <w:r w:rsidR="00FB1B1E">
        <w:t>. First, we decode the KC re</w:t>
      </w:r>
      <w:r w:rsidR="00CD45F7">
        <w:t>s</w:t>
      </w:r>
      <w:r w:rsidR="00FB1B1E">
        <w:t>ponses, not glomeruli, so it is possible that synaptic divergences may render divisive no</w:t>
      </w:r>
      <w:r w:rsidR="00653481">
        <w:t xml:space="preserve">rmalization less effective. Another distinction </w:t>
      </w:r>
      <w:r w:rsidR="00FB1B1E">
        <w:t xml:space="preserve">is that we use odor mixtures, containing several components, rather than single odorants. </w:t>
      </w:r>
      <w:r w:rsidR="00653481">
        <w:t>We noted this in the text.</w:t>
      </w:r>
      <w:ins w:id="200" w:author="Kadakia, Nirag" w:date="2019-04-30T10:23:00Z">
        <w:r w:rsidR="000A71B9">
          <w:t xml:space="preserve"> (</w:t>
        </w:r>
        <w:commentRangeStart w:id="201"/>
        <w:r w:rsidR="000A71B9">
          <w:t xml:space="preserve">lines </w:t>
        </w:r>
      </w:ins>
      <w:ins w:id="202" w:author="Kadakia, Nirag" w:date="2019-04-30T10:24:00Z">
        <w:r w:rsidR="003C3BAA">
          <w:t>471-478</w:t>
        </w:r>
        <w:commentRangeEnd w:id="201"/>
        <w:r w:rsidR="001A742B">
          <w:rPr>
            <w:rStyle w:val="CommentReference"/>
          </w:rPr>
          <w:commentReference w:id="201"/>
        </w:r>
        <w:r w:rsidR="003C3BAA">
          <w:t>)</w:t>
        </w:r>
      </w:ins>
    </w:p>
    <w:p w14:paraId="29E441FE" w14:textId="34C47E1F" w:rsidR="006554D5" w:rsidRDefault="006554D5" w:rsidP="00B12550">
      <w:pPr>
        <w:pStyle w:val="ListParagraph"/>
        <w:spacing w:line="240" w:lineRule="auto"/>
        <w:jc w:val="both"/>
        <w:rPr>
          <w:color w:val="FF0000"/>
        </w:rPr>
      </w:pPr>
    </w:p>
    <w:p w14:paraId="712744B9" w14:textId="4174E22A" w:rsidR="006554D5" w:rsidRPr="00B12550" w:rsidRDefault="0036127A" w:rsidP="00B12550">
      <w:pPr>
        <w:pStyle w:val="ListParagraph"/>
        <w:numPr>
          <w:ilvl w:val="0"/>
          <w:numId w:val="7"/>
        </w:numPr>
        <w:spacing w:line="240" w:lineRule="auto"/>
        <w:jc w:val="both"/>
        <w:rPr>
          <w:color w:val="0070C0"/>
        </w:rPr>
      </w:pPr>
      <w:r w:rsidRPr="00B12550">
        <w:rPr>
          <w:color w:val="0070C0"/>
        </w:rPr>
        <w:t>Discussion, 1st paragraph: "odorant-odorant antagonism" is this implicitly included in your model because there is only one binding site on the model receptor? (I am thinking of the competitive binding model in Singh et al. (</w:t>
      </w:r>
      <w:hyperlink r:id="rId7" w:history="1">
        <w:r w:rsidRPr="00B12550">
          <w:rPr>
            <w:rStyle w:val="Hyperlink"/>
            <w:color w:val="0070C0"/>
          </w:rPr>
          <w:t>https://www.biorxiv.org/content/10.1101/311514v3</w:t>
        </w:r>
      </w:hyperlink>
      <w:r w:rsidRPr="00B12550">
        <w:rPr>
          <w:color w:val="0070C0"/>
        </w:rPr>
        <w:t>).</w:t>
      </w:r>
    </w:p>
    <w:p w14:paraId="20EC3FFB" w14:textId="27424A35" w:rsidR="0036127A" w:rsidRDefault="0036127A" w:rsidP="00B12550">
      <w:pPr>
        <w:pStyle w:val="ListParagraph"/>
        <w:spacing w:line="240" w:lineRule="auto"/>
        <w:jc w:val="both"/>
        <w:rPr>
          <w:color w:val="FF0000"/>
        </w:rPr>
      </w:pPr>
    </w:p>
    <w:p w14:paraId="7C43ECAF" w14:textId="6EC0FCF9" w:rsidR="00AA6725" w:rsidRDefault="0036127A" w:rsidP="00B12550">
      <w:pPr>
        <w:pStyle w:val="ListParagraph"/>
        <w:spacing w:line="240" w:lineRule="auto"/>
        <w:jc w:val="both"/>
      </w:pPr>
      <w:r>
        <w:t xml:space="preserve">That effect </w:t>
      </w:r>
      <w:r w:rsidR="00AA6725">
        <w:t>is distinct. Odorant-odorant antagonism arise</w:t>
      </w:r>
      <w:r w:rsidR="00325786">
        <w:t>s</w:t>
      </w:r>
      <w:r w:rsidR="00AA6725">
        <w:t xml:space="preserve"> from the interplay of binding affinity and activation energy – ORNs may bind odorants readily but then activate weakly, or vice versa. This then would imply that some odorants in mixtures would occupy binding sites without leading to ORN activity, reducing the effect of other odorants in the mixture that bind less readily,  but are more effective in leading to firing events. </w:t>
      </w:r>
      <w:r>
        <w:t xml:space="preserve">The model presented in </w:t>
      </w:r>
      <w:del w:id="203" w:author="Kadakia, Nirag" w:date="2019-04-30T09:39:00Z">
        <w:r w:rsidDel="000074F3">
          <w:delText xml:space="preserve">that paper </w:delText>
        </w:r>
      </w:del>
      <w:ins w:id="204" w:author="Kadakia, Nirag" w:date="2019-04-30T09:39:00Z">
        <w:r w:rsidR="000074F3">
          <w:t xml:space="preserve">both Reddy et al and Singh et al </w:t>
        </w:r>
      </w:ins>
      <w:del w:id="205" w:author="Kadakia, Nirag" w:date="2019-04-30T09:39:00Z">
        <w:r w:rsidDel="000074F3">
          <w:delText xml:space="preserve">is </w:delText>
        </w:r>
      </w:del>
      <w:ins w:id="206" w:author="Kadakia, Nirag" w:date="2019-04-30T09:39:00Z">
        <w:r w:rsidR="000074F3">
          <w:t xml:space="preserve">are </w:t>
        </w:r>
      </w:ins>
      <w:r>
        <w:t xml:space="preserve">not allosteric – </w:t>
      </w:r>
      <w:r w:rsidR="00325786">
        <w:t>receptor activation</w:t>
      </w:r>
      <w:r>
        <w:t xml:space="preserve"> is a second kinetic step after binding. </w:t>
      </w:r>
      <w:r w:rsidR="00AA6725">
        <w:t xml:space="preserve">Our model treats binding and activation as distinct and independent, not sequential. For that reason, activation is independent of odorant identity. So odorants within mixtures do not mutually antagonize – more of either </w:t>
      </w:r>
      <w:ins w:id="207" w:author="Kadakia, Nirag" w:date="2019-04-30T10:25:00Z">
        <w:r w:rsidR="005B305B">
          <w:t xml:space="preserve">excitatory </w:t>
        </w:r>
      </w:ins>
      <w:r w:rsidR="00AA6725">
        <w:t xml:space="preserve">odorant in the </w:t>
      </w:r>
      <w:del w:id="208" w:author="Kadakia, Nirag" w:date="2019-04-30T10:25:00Z">
        <w:r w:rsidR="00AA6725" w:rsidDel="00465AB3">
          <w:delText xml:space="preserve">concentration </w:delText>
        </w:r>
      </w:del>
      <w:ins w:id="209" w:author="Kadakia, Nirag" w:date="2019-04-30T10:25:00Z">
        <w:r w:rsidR="00465AB3">
          <w:t xml:space="preserve">mixture </w:t>
        </w:r>
      </w:ins>
      <w:r w:rsidR="00AA6725">
        <w:t xml:space="preserve">will increase firing rates. </w:t>
      </w:r>
      <w:del w:id="210" w:author="Kadakia, Nirag" w:date="2019-04-30T09:40:00Z">
        <w:r w:rsidR="00AA6725" w:rsidDel="00FD60C3">
          <w:delText xml:space="preserve">The independence of activation energy on odorant identity is a critical feature of our model that enables activity-dependent Weber Law adaptation, irrespective of odorant identity. </w:delText>
        </w:r>
      </w:del>
      <w:r w:rsidR="00AA6725">
        <w:t xml:space="preserve">The two models are </w:t>
      </w:r>
      <w:r w:rsidR="009F35BD">
        <w:t xml:space="preserve">not inconsistent, </w:t>
      </w:r>
      <w:r w:rsidR="00AA6725">
        <w:t>since that work refers to mammalian olfaction</w:t>
      </w:r>
      <w:ins w:id="211" w:author="Kadakia, Nirag" w:date="2019-04-30T09:37:00Z">
        <w:r w:rsidR="00533CFF">
          <w:t xml:space="preserve">, </w:t>
        </w:r>
      </w:ins>
      <w:ins w:id="212" w:author="Kadakia, Nirag" w:date="2019-04-30T09:38:00Z">
        <w:r w:rsidR="00533CFF">
          <w:t xml:space="preserve">which relies on GPCRs, </w:t>
        </w:r>
      </w:ins>
      <w:ins w:id="213" w:author="Kadakia, Nirag" w:date="2019-04-30T09:39:00Z">
        <w:r w:rsidR="00533CFF">
          <w:t xml:space="preserve">rather than </w:t>
        </w:r>
      </w:ins>
      <w:ins w:id="214" w:author="Kadakia, Nirag" w:date="2019-04-30T09:38:00Z">
        <w:r w:rsidR="00187C72">
          <w:t>insect olfaction</w:t>
        </w:r>
      </w:ins>
      <w:ins w:id="215" w:author="Kadakia, Nirag" w:date="2019-04-30T09:40:00Z">
        <w:r w:rsidR="00B238B8">
          <w:t>.</w:t>
        </w:r>
      </w:ins>
      <w:del w:id="216" w:author="Kadakia, Nirag" w:date="2019-04-30T09:37:00Z">
        <w:r w:rsidR="00AA6725" w:rsidDel="001C3669">
          <w:delText xml:space="preserve">, </w:delText>
        </w:r>
      </w:del>
      <w:del w:id="217" w:author="Kadakia, Nirag" w:date="2019-04-30T09:38:00Z">
        <w:r w:rsidR="00AA6725" w:rsidDel="001C3669">
          <w:delText>not insect olfacti</w:delText>
        </w:r>
        <w:r w:rsidR="00E235C6" w:rsidDel="001C3669">
          <w:delText>on</w:delText>
        </w:r>
      </w:del>
      <w:del w:id="218" w:author="Kadakia, Nirag" w:date="2019-04-30T09:37:00Z">
        <w:r w:rsidR="00E235C6" w:rsidDel="001C3669">
          <w:delText>.</w:delText>
        </w:r>
      </w:del>
    </w:p>
    <w:p w14:paraId="24154F20" w14:textId="48C6862E" w:rsidR="00B34167" w:rsidRDefault="00B34167" w:rsidP="00B12550">
      <w:pPr>
        <w:pStyle w:val="ListParagraph"/>
        <w:spacing w:line="240" w:lineRule="auto"/>
        <w:jc w:val="both"/>
      </w:pPr>
    </w:p>
    <w:p w14:paraId="03167E9D" w14:textId="77777777" w:rsidR="001D4D46" w:rsidRDefault="001D4D46" w:rsidP="00B12550">
      <w:pPr>
        <w:pStyle w:val="ListParagraph"/>
        <w:spacing w:line="240" w:lineRule="auto"/>
        <w:jc w:val="both"/>
      </w:pPr>
    </w:p>
    <w:p w14:paraId="4B304F15" w14:textId="45A54B3B" w:rsidR="003B6AAF" w:rsidRPr="00B12550" w:rsidRDefault="003B6AAF" w:rsidP="00B12550">
      <w:pPr>
        <w:pStyle w:val="ListParagraph"/>
        <w:numPr>
          <w:ilvl w:val="0"/>
          <w:numId w:val="7"/>
        </w:numPr>
        <w:spacing w:line="240" w:lineRule="auto"/>
        <w:jc w:val="both"/>
        <w:rPr>
          <w:color w:val="0070C0"/>
        </w:rPr>
      </w:pPr>
      <w:r w:rsidRPr="00B12550">
        <w:rPr>
          <w:color w:val="0070C0"/>
        </w:rPr>
        <w:t>p. 7, 1st paragraph: is it worth mentioning here the findings</w:t>
      </w:r>
      <w:r w:rsidR="00AA4312" w:rsidRPr="00B12550">
        <w:rPr>
          <w:color w:val="0070C0"/>
        </w:rPr>
        <w:t xml:space="preserve"> from Cao 2016 suggesting that </w:t>
      </w:r>
      <w:proofErr w:type="spellStart"/>
      <w:r w:rsidR="00AA4312" w:rsidRPr="00B12550">
        <w:rPr>
          <w:color w:val="0070C0"/>
        </w:rPr>
        <w:t>Or</w:t>
      </w:r>
      <w:r w:rsidRPr="00B12550">
        <w:rPr>
          <w:color w:val="0070C0"/>
        </w:rPr>
        <w:t>co</w:t>
      </w:r>
      <w:proofErr w:type="spellEnd"/>
      <w:r w:rsidRPr="00B12550">
        <w:rPr>
          <w:color w:val="0070C0"/>
        </w:rPr>
        <w:t xml:space="preserve">-mediated adaptation relies on intracellular calcium (Fig. 6c)? A similar Ca-mediated adaptation is observed in vertebrate olfactory receptors (e.g. </w:t>
      </w:r>
      <w:proofErr w:type="spellStart"/>
      <w:r w:rsidRPr="00B12550">
        <w:rPr>
          <w:color w:val="0070C0"/>
        </w:rPr>
        <w:t>Leinder-Zufall</w:t>
      </w:r>
      <w:proofErr w:type="spellEnd"/>
      <w:r w:rsidRPr="00B12550">
        <w:rPr>
          <w:color w:val="0070C0"/>
        </w:rPr>
        <w:t xml:space="preserve"> et a. 1999) and of course in photoreceptors (e.g. Fain et al. 1989), which might say something about the generality of this mechanism and form of adaptation.</w:t>
      </w:r>
    </w:p>
    <w:p w14:paraId="0DD69C27" w14:textId="606F2826" w:rsidR="003B6AAF" w:rsidRPr="00282C87" w:rsidRDefault="003B6AAF" w:rsidP="00B12550">
      <w:pPr>
        <w:pStyle w:val="ListParagraph"/>
        <w:spacing w:line="240" w:lineRule="auto"/>
        <w:jc w:val="both"/>
        <w:rPr>
          <w:ins w:id="219" w:author="Kadakia, Nirag" w:date="2019-04-30T09:50:00Z"/>
          <w:rPrChange w:id="220" w:author="Kadakia, Nirag" w:date="2019-04-30T09:51:00Z">
            <w:rPr>
              <w:ins w:id="221" w:author="Kadakia, Nirag" w:date="2019-04-30T09:50:00Z"/>
              <w:color w:val="FF0000"/>
            </w:rPr>
          </w:rPrChange>
        </w:rPr>
      </w:pPr>
    </w:p>
    <w:p w14:paraId="236416A5" w14:textId="5885BF33" w:rsidR="00282C87" w:rsidRPr="00282C87" w:rsidDel="00282C87" w:rsidRDefault="00282C87">
      <w:pPr>
        <w:pStyle w:val="ListParagraph"/>
        <w:spacing w:line="240" w:lineRule="auto"/>
        <w:jc w:val="both"/>
        <w:rPr>
          <w:del w:id="222" w:author="Kadakia, Nirag" w:date="2019-04-30T09:53:00Z"/>
          <w:rPrChange w:id="223" w:author="Kadakia, Nirag" w:date="2019-04-30T09:51:00Z">
            <w:rPr>
              <w:del w:id="224" w:author="Kadakia, Nirag" w:date="2019-04-30T09:53:00Z"/>
              <w:color w:val="FF0000"/>
            </w:rPr>
          </w:rPrChange>
        </w:rPr>
      </w:pPr>
      <w:ins w:id="225" w:author="Kadakia, Nirag" w:date="2019-04-30T09:50:00Z">
        <w:r w:rsidRPr="00282C87">
          <w:rPr>
            <w:rPrChange w:id="226" w:author="Kadakia, Nirag" w:date="2019-04-30T09:51:00Z">
              <w:rPr>
                <w:color w:val="FF0000"/>
              </w:rPr>
            </w:rPrChange>
          </w:rPr>
          <w:t xml:space="preserve">We chose to focus on the generality </w:t>
        </w:r>
      </w:ins>
      <w:ins w:id="227" w:author="Kadakia, Nirag" w:date="2019-04-30T09:52:00Z">
        <w:r>
          <w:t xml:space="preserve">with the </w:t>
        </w:r>
        <w:r>
          <w:rPr>
            <w:i/>
          </w:rPr>
          <w:t xml:space="preserve">Drosophila </w:t>
        </w:r>
        <w:r>
          <w:t>ORN repertoire</w:t>
        </w:r>
      </w:ins>
      <w:ins w:id="228" w:author="Kadakia, Nirag" w:date="2019-04-30T09:51:00Z">
        <w:r>
          <w:t xml:space="preserve">, more than </w:t>
        </w:r>
      </w:ins>
      <w:ins w:id="229" w:author="Kadakia, Nirag" w:date="2019-04-30T09:52:00Z">
        <w:r>
          <w:t>similarities between insect and mammal</w:t>
        </w:r>
      </w:ins>
      <w:ins w:id="230" w:author="Kadakia, Nirag" w:date="2019-04-30T09:54:00Z">
        <w:r w:rsidR="003B02D4">
          <w:t>ian olfaction</w:t>
        </w:r>
      </w:ins>
      <w:ins w:id="231" w:author="Kadakia, Nirag" w:date="2019-04-30T09:52:00Z">
        <w:r w:rsidR="00AE3572">
          <w:t xml:space="preserve">, </w:t>
        </w:r>
        <w:r>
          <w:t>or other sensory modalities. H</w:t>
        </w:r>
      </w:ins>
      <w:ins w:id="232" w:author="Kadakia, Nirag" w:date="2019-04-30T09:53:00Z">
        <w:r>
          <w:t xml:space="preserve">owever, since we </w:t>
        </w:r>
      </w:ins>
      <w:ins w:id="233" w:author="Kadakia, Nirag" w:date="2019-04-30T09:54:00Z">
        <w:r w:rsidR="00985AE6">
          <w:t xml:space="preserve">do speculate on </w:t>
        </w:r>
      </w:ins>
      <w:ins w:id="234" w:author="Kadakia, Nirag" w:date="2019-04-30T09:53:00Z">
        <w:r>
          <w:t xml:space="preserve">molecular mechanisms, </w:t>
        </w:r>
      </w:ins>
      <w:ins w:id="235" w:author="Kadakia, Nirag" w:date="2019-04-30T09:54:00Z">
        <w:r w:rsidR="00985AE6">
          <w:t xml:space="preserve">we agree that </w:t>
        </w:r>
      </w:ins>
      <w:ins w:id="236" w:author="Kadakia, Nirag" w:date="2019-04-30T09:53:00Z">
        <w:r>
          <w:t>it is appropriate to mention findings regardi</w:t>
        </w:r>
        <w:r w:rsidR="00985AE6">
          <w:t xml:space="preserve">ng </w:t>
        </w:r>
      </w:ins>
      <w:ins w:id="237" w:author="Kadakia, Nirag" w:date="2019-04-30T09:54:00Z">
        <w:r w:rsidR="00F61B58">
          <w:t xml:space="preserve">the role of </w:t>
        </w:r>
      </w:ins>
      <w:ins w:id="238" w:author="Kadakia, Nirag" w:date="2019-04-30T09:53:00Z">
        <w:r w:rsidR="00985AE6">
          <w:t xml:space="preserve">calcium </w:t>
        </w:r>
      </w:ins>
      <w:ins w:id="239" w:author="Kadakia, Nirag" w:date="2019-04-30T09:54:00Z">
        <w:r w:rsidR="00F61B58">
          <w:t xml:space="preserve">channels </w:t>
        </w:r>
      </w:ins>
      <w:ins w:id="240" w:author="Kadakia, Nirag" w:date="2019-04-30T09:55:00Z">
        <w:r w:rsidR="00F61B58">
          <w:t>in adaptation</w:t>
        </w:r>
      </w:ins>
      <w:ins w:id="241" w:author="Kadakia, Nirag" w:date="2019-04-30T09:53:00Z">
        <w:r w:rsidR="00985AE6">
          <w:t xml:space="preserve">. We </w:t>
        </w:r>
        <w:r w:rsidR="00924852">
          <w:t>noted that in l</w:t>
        </w:r>
        <w:r>
          <w:t>ine</w:t>
        </w:r>
      </w:ins>
      <w:ins w:id="242" w:author="Kadakia, Nirag" w:date="2019-04-30T10:25:00Z">
        <w:r w:rsidR="00EC2249">
          <w:t xml:space="preserve"> </w:t>
        </w:r>
        <w:commentRangeStart w:id="243"/>
        <w:r w:rsidR="00EC2249">
          <w:t>554</w:t>
        </w:r>
        <w:commentRangeEnd w:id="243"/>
        <w:r w:rsidR="00C72AFC">
          <w:rPr>
            <w:rStyle w:val="CommentReference"/>
          </w:rPr>
          <w:commentReference w:id="243"/>
        </w:r>
        <w:r w:rsidR="00EC2249">
          <w:t>.</w:t>
        </w:r>
      </w:ins>
    </w:p>
    <w:p w14:paraId="63B7CC0B" w14:textId="2E70F56C" w:rsidR="003B6AAF" w:rsidRDefault="003B6AAF">
      <w:pPr>
        <w:pStyle w:val="ListParagraph"/>
        <w:spacing w:line="240" w:lineRule="auto"/>
        <w:jc w:val="both"/>
      </w:pPr>
      <w:del w:id="244" w:author="Kadakia, Nirag" w:date="2019-04-30T09:53:00Z">
        <w:r w:rsidRPr="00282C87" w:rsidDel="00282C87">
          <w:rPr>
            <w:highlight w:val="yellow"/>
          </w:rPr>
          <w:delText>TODO</w:delText>
        </w:r>
      </w:del>
    </w:p>
    <w:p w14:paraId="067C9719" w14:textId="74BD4D1B" w:rsidR="00C55ABB" w:rsidRDefault="00C55ABB" w:rsidP="00C55ABB">
      <w:pPr>
        <w:spacing w:line="240" w:lineRule="auto"/>
        <w:jc w:val="both"/>
        <w:rPr>
          <w:b/>
          <w:color w:val="2E74B5" w:themeColor="accent1" w:themeShade="BF"/>
        </w:rPr>
      </w:pPr>
    </w:p>
    <w:p w14:paraId="499AC174" w14:textId="77777777" w:rsidR="00C55ABB" w:rsidRPr="00C55ABB" w:rsidRDefault="00C55ABB" w:rsidP="00C55ABB">
      <w:pPr>
        <w:spacing w:line="240" w:lineRule="auto"/>
        <w:jc w:val="both"/>
        <w:rPr>
          <w:b/>
          <w:color w:val="2E74B5" w:themeColor="accent1" w:themeShade="BF"/>
        </w:rPr>
      </w:pPr>
      <w:r w:rsidRPr="00C55ABB">
        <w:rPr>
          <w:b/>
          <w:color w:val="2E74B5" w:themeColor="accent1" w:themeShade="BF"/>
        </w:rPr>
        <w:t>Reviewer #3 (General assessment and major comments (Required)):</w:t>
      </w:r>
    </w:p>
    <w:p w14:paraId="4BFD9F9A" w14:textId="77777777" w:rsidR="00C55ABB" w:rsidRDefault="00C55ABB" w:rsidP="00C55ABB">
      <w:pPr>
        <w:pStyle w:val="ListParagraph"/>
        <w:numPr>
          <w:ilvl w:val="0"/>
          <w:numId w:val="9"/>
        </w:numPr>
        <w:spacing w:line="240" w:lineRule="auto"/>
        <w:jc w:val="both"/>
        <w:rPr>
          <w:color w:val="2E74B5" w:themeColor="accent1" w:themeShade="BF"/>
        </w:rPr>
      </w:pPr>
      <w:r w:rsidRPr="00B12550">
        <w:rPr>
          <w:color w:val="2E74B5" w:themeColor="accent1" w:themeShade="BF"/>
        </w:rPr>
        <w:t xml:space="preserve">The authors describe a receptor type-independent adaptation mechanism at the level of the olfactory sensory neurons (OSNs) that maintains odor capacity in natural conditions. They proposed that adaptation or gain control follows the Weber-Fechner Law of psychophysics (previously shown by the same group) and suggest that in a biological context it may be driven by </w:t>
      </w:r>
      <w:proofErr w:type="spellStart"/>
      <w:r w:rsidRPr="00B12550">
        <w:rPr>
          <w:color w:val="2E74B5" w:themeColor="accent1" w:themeShade="BF"/>
        </w:rPr>
        <w:t>Orco</w:t>
      </w:r>
      <w:proofErr w:type="spellEnd"/>
      <w:r w:rsidRPr="00B12550">
        <w:rPr>
          <w:color w:val="2E74B5" w:themeColor="accent1" w:themeShade="BF"/>
        </w:rPr>
        <w:t xml:space="preserve"> co-receptor activity in a non-receptor specific manner. The model results show that this kind of adaptation can aid concentration-invariant coding, discrimination (even in the presence of background odors) as well as i</w:t>
      </w:r>
      <w:r>
        <w:rPr>
          <w:color w:val="2E74B5" w:themeColor="accent1" w:themeShade="BF"/>
        </w:rPr>
        <w:t xml:space="preserve">t </w:t>
      </w:r>
      <w:r w:rsidRPr="00B12550">
        <w:rPr>
          <w:color w:val="2E74B5" w:themeColor="accent1" w:themeShade="BF"/>
        </w:rPr>
        <w:t>agrees with the novel hypothesis of primacy coding. The topic discussed in the article is relevant and the results are convincing, it is worth publishing; and I have no major concerns just some minor concerns.</w:t>
      </w:r>
    </w:p>
    <w:p w14:paraId="54FC4B6D" w14:textId="77777777" w:rsidR="00C55ABB" w:rsidRDefault="00C55ABB" w:rsidP="00C55ABB">
      <w:pPr>
        <w:pStyle w:val="ListParagraph"/>
        <w:spacing w:line="240" w:lineRule="auto"/>
        <w:jc w:val="both"/>
        <w:rPr>
          <w:color w:val="2E74B5" w:themeColor="accent1" w:themeShade="BF"/>
        </w:rPr>
      </w:pPr>
    </w:p>
    <w:p w14:paraId="2E16D9B8" w14:textId="6CF9C3A1" w:rsidR="00C55ABB" w:rsidRDefault="00C55ABB" w:rsidP="00C55ABB">
      <w:pPr>
        <w:pStyle w:val="ListParagraph"/>
        <w:spacing w:line="240" w:lineRule="auto"/>
        <w:jc w:val="both"/>
      </w:pPr>
      <w:r w:rsidRPr="00B12550">
        <w:t>We thank the reviewer for his/her time in reviewing the paper and</w:t>
      </w:r>
      <w:r>
        <w:t xml:space="preserve"> positive feedback.</w:t>
      </w:r>
    </w:p>
    <w:p w14:paraId="44D2D809" w14:textId="77777777" w:rsidR="00C55ABB" w:rsidRPr="00B12550" w:rsidRDefault="00C55ABB" w:rsidP="00B12550">
      <w:pPr>
        <w:pStyle w:val="ListParagraph"/>
        <w:spacing w:line="240" w:lineRule="auto"/>
        <w:jc w:val="both"/>
        <w:rPr>
          <w:color w:val="2E74B5" w:themeColor="accent1" w:themeShade="BF"/>
        </w:rPr>
      </w:pPr>
    </w:p>
    <w:p w14:paraId="2C79CA49" w14:textId="306E0ABA"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3</w:t>
      </w:r>
      <w:r w:rsidRPr="00651987">
        <w:rPr>
          <w:b/>
          <w:color w:val="2E74B5" w:themeColor="accent1" w:themeShade="BF"/>
        </w:rPr>
        <w:t xml:space="preserve"> </w:t>
      </w:r>
      <w:r>
        <w:rPr>
          <w:b/>
          <w:color w:val="2E74B5" w:themeColor="accent1" w:themeShade="BF"/>
        </w:rPr>
        <w:t>Minor Concerns:</w:t>
      </w:r>
    </w:p>
    <w:p w14:paraId="734814B0" w14:textId="494C3DDF" w:rsidR="0020754F" w:rsidRPr="00B12550" w:rsidRDefault="0020754F" w:rsidP="00B12550">
      <w:pPr>
        <w:pStyle w:val="ListParagraph"/>
        <w:numPr>
          <w:ilvl w:val="0"/>
          <w:numId w:val="8"/>
        </w:numPr>
        <w:spacing w:line="240" w:lineRule="auto"/>
        <w:jc w:val="both"/>
        <w:rPr>
          <w:color w:val="0070C0"/>
        </w:rPr>
      </w:pPr>
      <w:r w:rsidRPr="00B12550">
        <w:rPr>
          <w:color w:val="0070C0"/>
        </w:rPr>
        <w:t>What does the 2-dimensional embedded representation mean from a biological point of view? Why 2D? If it is just to demonstrate clustering, maybe is worth assessing a metric for the clustering (such as intra-cluster vs extra-cluster distances).</w:t>
      </w:r>
    </w:p>
    <w:p w14:paraId="0BF767D7" w14:textId="77777777" w:rsidR="0020754F" w:rsidRDefault="0020754F" w:rsidP="00B12550">
      <w:pPr>
        <w:pStyle w:val="ListParagraph"/>
        <w:spacing w:line="240" w:lineRule="auto"/>
        <w:jc w:val="both"/>
        <w:rPr>
          <w:color w:val="FF0000"/>
        </w:rPr>
      </w:pPr>
    </w:p>
    <w:p w14:paraId="511DFA0E" w14:textId="228D7ACF" w:rsidR="003D110F" w:rsidRDefault="003D110F" w:rsidP="003D110F">
      <w:pPr>
        <w:pStyle w:val="ListParagraph"/>
        <w:spacing w:line="240" w:lineRule="auto"/>
        <w:jc w:val="both"/>
      </w:pPr>
      <w:r>
        <w:lastRenderedPageBreak/>
        <w:t xml:space="preserve">We explained in the Results section what the projection means, and why 2D (just for ease of visualization). We added a metric for clustering – the silhouette score – in the added section in the Results, in which we discuss relaxing Weber’s Law. </w:t>
      </w:r>
    </w:p>
    <w:p w14:paraId="28AD0CED" w14:textId="77777777" w:rsidR="00C55ABB" w:rsidRPr="00893096" w:rsidRDefault="00C55ABB" w:rsidP="003D110F">
      <w:pPr>
        <w:pStyle w:val="ListParagraph"/>
        <w:spacing w:line="240" w:lineRule="auto"/>
        <w:jc w:val="both"/>
      </w:pPr>
    </w:p>
    <w:p w14:paraId="303BF191" w14:textId="77777777" w:rsidR="00736E81" w:rsidRPr="001D4D46" w:rsidRDefault="00736E81" w:rsidP="00B12550">
      <w:pPr>
        <w:pStyle w:val="ListParagraph"/>
        <w:spacing w:line="240" w:lineRule="auto"/>
        <w:jc w:val="both"/>
      </w:pPr>
    </w:p>
    <w:p w14:paraId="2FFE2EC7" w14:textId="2978A6CE" w:rsidR="00BC4555" w:rsidRPr="00B12550" w:rsidRDefault="00BC4555" w:rsidP="00B12550">
      <w:pPr>
        <w:pStyle w:val="ListParagraph"/>
        <w:numPr>
          <w:ilvl w:val="0"/>
          <w:numId w:val="8"/>
        </w:numPr>
        <w:spacing w:line="240" w:lineRule="auto"/>
        <w:jc w:val="both"/>
        <w:rPr>
          <w:color w:val="0070C0"/>
        </w:rPr>
      </w:pPr>
      <w:r w:rsidRPr="00B12550">
        <w:rPr>
          <w:color w:val="0070C0"/>
        </w:rPr>
        <w:t>Adaptation of specific receptors enables maximum sensitivity of the system of given odors (well described in the article). It would be a good idea to describe an issue of a potential overlap in the receptors stimulated by the background and foreground odor?</w:t>
      </w:r>
    </w:p>
    <w:p w14:paraId="18E42823" w14:textId="78855B91" w:rsidR="00CA3C89" w:rsidRDefault="00CA3C89" w:rsidP="00B12550">
      <w:pPr>
        <w:pStyle w:val="ListParagraph"/>
        <w:spacing w:line="240" w:lineRule="auto"/>
        <w:jc w:val="both"/>
        <w:rPr>
          <w:ins w:id="245" w:author="Kadakia, Nirag" w:date="2019-04-30T09:55:00Z"/>
          <w:color w:val="0070C0"/>
          <w:highlight w:val="yellow"/>
        </w:rPr>
      </w:pPr>
    </w:p>
    <w:p w14:paraId="2F16BB91" w14:textId="776AED20" w:rsidR="00CA3C89" w:rsidRPr="00B12550" w:rsidDel="00CA3C89" w:rsidRDefault="00CA3C89" w:rsidP="00B12550">
      <w:pPr>
        <w:pStyle w:val="ListParagraph"/>
        <w:spacing w:line="240" w:lineRule="auto"/>
        <w:jc w:val="both"/>
        <w:rPr>
          <w:del w:id="246" w:author="Kadakia, Nirag" w:date="2019-04-30T09:55:00Z"/>
          <w:color w:val="0070C0"/>
          <w:highlight w:val="yellow"/>
        </w:rPr>
      </w:pPr>
    </w:p>
    <w:p w14:paraId="1DC747F3" w14:textId="011FE862" w:rsidR="00E375E0" w:rsidRDefault="00E375E0" w:rsidP="00B12550">
      <w:pPr>
        <w:pStyle w:val="ListParagraph"/>
        <w:spacing w:line="240" w:lineRule="auto"/>
        <w:jc w:val="both"/>
      </w:pPr>
      <w:r w:rsidRPr="00D4499E">
        <w:rPr>
          <w:highlight w:val="yellow"/>
        </w:rPr>
        <w:t>TODO</w:t>
      </w:r>
    </w:p>
    <w:p w14:paraId="2921E33C" w14:textId="77777777" w:rsidR="00E375E0" w:rsidRPr="00E375E0" w:rsidRDefault="00E375E0" w:rsidP="00B12550">
      <w:pPr>
        <w:spacing w:line="240" w:lineRule="auto"/>
        <w:jc w:val="both"/>
        <w:rPr>
          <w:color w:val="FF0000"/>
        </w:rPr>
      </w:pPr>
    </w:p>
    <w:sectPr w:rsidR="00E375E0" w:rsidRPr="00E375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Kadakia, Nirag" w:date="2019-04-30T09:59:00Z" w:initials="KN">
    <w:p w14:paraId="2C1EBEEB" w14:textId="62E29826" w:rsidR="00F8660F" w:rsidRDefault="00F8660F">
      <w:pPr>
        <w:pStyle w:val="CommentText"/>
      </w:pPr>
      <w:r>
        <w:rPr>
          <w:rStyle w:val="CommentReference"/>
        </w:rPr>
        <w:annotationRef/>
      </w:r>
      <w:r>
        <w:t xml:space="preserve">Check line </w:t>
      </w:r>
      <w:proofErr w:type="spellStart"/>
      <w:r>
        <w:t>num</w:t>
      </w:r>
      <w:proofErr w:type="spellEnd"/>
    </w:p>
    <w:p w14:paraId="29F3CB4A" w14:textId="77777777" w:rsidR="00F8660F" w:rsidRDefault="00F8660F">
      <w:pPr>
        <w:pStyle w:val="CommentText"/>
      </w:pPr>
    </w:p>
  </w:comment>
  <w:comment w:id="7" w:author="Kadakia, Nirag" w:date="2019-04-30T10:02:00Z" w:initials="KN">
    <w:p w14:paraId="56DA3C2D" w14:textId="2C68DCE9" w:rsidR="008C58AB" w:rsidRDefault="008C58AB">
      <w:pPr>
        <w:pStyle w:val="CommentText"/>
      </w:pPr>
      <w:r>
        <w:rPr>
          <w:rStyle w:val="CommentReference"/>
        </w:rPr>
        <w:annotationRef/>
      </w:r>
      <w:r>
        <w:t>Check line</w:t>
      </w:r>
    </w:p>
    <w:p w14:paraId="4DEF9B81" w14:textId="77777777" w:rsidR="008C58AB" w:rsidRDefault="008C58AB">
      <w:pPr>
        <w:pStyle w:val="CommentText"/>
      </w:pPr>
    </w:p>
  </w:comment>
  <w:comment w:id="8" w:author="Kadakia, Nirag" w:date="2019-04-30T10:02:00Z" w:initials="KN">
    <w:p w14:paraId="5AEC9333" w14:textId="01584A8C" w:rsidR="009B3895" w:rsidRDefault="009B3895">
      <w:pPr>
        <w:pStyle w:val="CommentText"/>
      </w:pPr>
      <w:r>
        <w:rPr>
          <w:rStyle w:val="CommentReference"/>
        </w:rPr>
        <w:annotationRef/>
      </w:r>
      <w:r>
        <w:t>Check line</w:t>
      </w:r>
    </w:p>
    <w:p w14:paraId="33309C53" w14:textId="77777777" w:rsidR="009B3895" w:rsidRDefault="009B3895">
      <w:pPr>
        <w:pStyle w:val="CommentText"/>
      </w:pPr>
    </w:p>
  </w:comment>
  <w:comment w:id="12" w:author="Kadakia, Nirag" w:date="2019-04-30T10:03:00Z" w:initials="KN">
    <w:p w14:paraId="22DA16B4" w14:textId="6F0BF1E1" w:rsidR="005355C5" w:rsidRDefault="005355C5">
      <w:pPr>
        <w:pStyle w:val="CommentText"/>
      </w:pPr>
      <w:r>
        <w:rPr>
          <w:rStyle w:val="CommentReference"/>
        </w:rPr>
        <w:annotationRef/>
      </w:r>
      <w:r>
        <w:t>Check line</w:t>
      </w:r>
    </w:p>
  </w:comment>
  <w:comment w:id="22" w:author="Kadakia, Nirag" w:date="2019-04-30T10:12:00Z" w:initials="KN">
    <w:p w14:paraId="41BA3CA5" w14:textId="05F18831" w:rsidR="00EF47B6" w:rsidRDefault="00EF47B6">
      <w:pPr>
        <w:pStyle w:val="CommentText"/>
      </w:pPr>
      <w:r>
        <w:rPr>
          <w:rStyle w:val="CommentReference"/>
        </w:rPr>
        <w:annotationRef/>
      </w:r>
      <w:r>
        <w:t>Check lines</w:t>
      </w:r>
    </w:p>
  </w:comment>
  <w:comment w:id="16" w:author="Thierry Emonet" w:date="2019-05-01T15:23:00Z" w:initials="TE">
    <w:p w14:paraId="10D9617E" w14:textId="303DB15E" w:rsidR="00643F56" w:rsidRDefault="00643F56">
      <w:pPr>
        <w:pStyle w:val="CommentText"/>
      </w:pPr>
      <w:r>
        <w:rPr>
          <w:rStyle w:val="CommentReference"/>
        </w:rPr>
        <w:annotationRef/>
      </w:r>
      <w:r>
        <w:t>It is best to keep responses as short as possible: just acknowledge the comment, and mention briefly that it has been addressed in this place. No detailed extra explanations should be needed. These should be in the main text.</w:t>
      </w:r>
    </w:p>
  </w:comment>
  <w:comment w:id="188" w:author="Kadakia, Nirag" w:date="2019-04-30T10:18:00Z" w:initials="KN">
    <w:p w14:paraId="20BA81CA" w14:textId="75D3C2CB" w:rsidR="000A1BA0" w:rsidRDefault="000A1BA0">
      <w:pPr>
        <w:pStyle w:val="CommentText"/>
      </w:pPr>
      <w:r>
        <w:rPr>
          <w:rStyle w:val="CommentReference"/>
        </w:rPr>
        <w:annotationRef/>
      </w:r>
      <w:r>
        <w:t>Need to do this still</w:t>
      </w:r>
    </w:p>
  </w:comment>
  <w:comment w:id="192" w:author="Thierry Emonet" w:date="2019-04-26T17:30:00Z" w:initials="TE">
    <w:p w14:paraId="3641CE82" w14:textId="7112E680" w:rsidR="00D15231" w:rsidRDefault="00D15231">
      <w:pPr>
        <w:pStyle w:val="CommentText"/>
      </w:pPr>
      <w:r>
        <w:rPr>
          <w:rStyle w:val="CommentReference"/>
        </w:rPr>
        <w:annotationRef/>
      </w:r>
      <w:r>
        <w:t xml:space="preserve">Please do NOT bash yourself </w:t>
      </w:r>
      <w:r w:rsidR="00D73134">
        <w:t>. You do not need to apologize</w:t>
      </w:r>
    </w:p>
  </w:comment>
  <w:comment w:id="194" w:author="Kadakia, Nirag" w:date="2019-04-30T10:21:00Z" w:initials="KN">
    <w:p w14:paraId="3C7E95C0" w14:textId="64B98AB0" w:rsidR="00B051AE" w:rsidRDefault="00B051AE">
      <w:pPr>
        <w:pStyle w:val="CommentText"/>
      </w:pPr>
      <w:r>
        <w:rPr>
          <w:rStyle w:val="CommentReference"/>
        </w:rPr>
        <w:annotationRef/>
      </w:r>
      <w:proofErr w:type="spellStart"/>
      <w:r>
        <w:t>Chk</w:t>
      </w:r>
      <w:proofErr w:type="spellEnd"/>
      <w:r>
        <w:t xml:space="preserve"> line</w:t>
      </w:r>
    </w:p>
  </w:comment>
  <w:comment w:id="201" w:author="Kadakia, Nirag" w:date="2019-04-30T10:24:00Z" w:initials="KN">
    <w:p w14:paraId="1AE76C12" w14:textId="77777777" w:rsidR="001A742B" w:rsidRDefault="001A742B">
      <w:pPr>
        <w:pStyle w:val="CommentText"/>
      </w:pPr>
      <w:r>
        <w:rPr>
          <w:rStyle w:val="CommentReference"/>
        </w:rPr>
        <w:annotationRef/>
      </w:r>
      <w:proofErr w:type="spellStart"/>
      <w:r>
        <w:t>Chk</w:t>
      </w:r>
      <w:proofErr w:type="spellEnd"/>
      <w:r>
        <w:t xml:space="preserve"> </w:t>
      </w:r>
      <w:proofErr w:type="spellStart"/>
      <w:r>
        <w:t>lin</w:t>
      </w:r>
      <w:proofErr w:type="spellEnd"/>
    </w:p>
    <w:p w14:paraId="79A7AE2A" w14:textId="68E100C5" w:rsidR="001A742B" w:rsidRDefault="001A742B">
      <w:pPr>
        <w:pStyle w:val="CommentText"/>
      </w:pPr>
    </w:p>
  </w:comment>
  <w:comment w:id="243" w:author="Kadakia, Nirag" w:date="2019-04-30T10:25:00Z" w:initials="KN">
    <w:p w14:paraId="445937B2" w14:textId="11262EBF" w:rsidR="00C72AFC" w:rsidRDefault="00C72AFC">
      <w:pPr>
        <w:pStyle w:val="CommentText"/>
      </w:pPr>
      <w:r>
        <w:rPr>
          <w:rStyle w:val="CommentReference"/>
        </w:rPr>
        <w:annotationRef/>
      </w:r>
      <w:proofErr w:type="spellStart"/>
      <w:r>
        <w:t>Chk</w:t>
      </w:r>
      <w:proofErr w:type="spellEnd"/>
      <w:r>
        <w:t xml:space="preserve">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F3CB4A" w15:done="0"/>
  <w15:commentEx w15:paraId="4DEF9B81" w15:done="0"/>
  <w15:commentEx w15:paraId="33309C53" w15:done="0"/>
  <w15:commentEx w15:paraId="22DA16B4" w15:done="0"/>
  <w15:commentEx w15:paraId="41BA3CA5" w15:done="0"/>
  <w15:commentEx w15:paraId="10D9617E" w15:done="0"/>
  <w15:commentEx w15:paraId="20BA81CA" w15:done="0"/>
  <w15:commentEx w15:paraId="3641CE82" w15:done="0"/>
  <w15:commentEx w15:paraId="3C7E95C0" w15:done="0"/>
  <w15:commentEx w15:paraId="79A7AE2A" w15:done="0"/>
  <w15:commentEx w15:paraId="445937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F3CB4A" w16cid:durableId="2074335B"/>
  <w16cid:commentId w16cid:paraId="4DEF9B81" w16cid:durableId="2074335C"/>
  <w16cid:commentId w16cid:paraId="33309C53" w16cid:durableId="2074335D"/>
  <w16cid:commentId w16cid:paraId="22DA16B4" w16cid:durableId="2074335E"/>
  <w16cid:commentId w16cid:paraId="41BA3CA5" w16cid:durableId="2074335F"/>
  <w16cid:commentId w16cid:paraId="10D9617E" w16cid:durableId="20743889"/>
  <w16cid:commentId w16cid:paraId="20BA81CA" w16cid:durableId="20743365"/>
  <w16cid:commentId w16cid:paraId="3641CE82" w16cid:durableId="206DBED0"/>
  <w16cid:commentId w16cid:paraId="3C7E95C0" w16cid:durableId="20743367"/>
  <w16cid:commentId w16cid:paraId="79A7AE2A" w16cid:durableId="20743368"/>
  <w16cid:commentId w16cid:paraId="445937B2" w16cid:durableId="207433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449C"/>
    <w:multiLevelType w:val="hybridMultilevel"/>
    <w:tmpl w:val="47D6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A08AA"/>
    <w:multiLevelType w:val="hybridMultilevel"/>
    <w:tmpl w:val="A1D0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E339C"/>
    <w:multiLevelType w:val="hybridMultilevel"/>
    <w:tmpl w:val="FA50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5EC8"/>
    <w:multiLevelType w:val="hybridMultilevel"/>
    <w:tmpl w:val="E4D680AC"/>
    <w:lvl w:ilvl="0" w:tplc="E86E462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93E99"/>
    <w:multiLevelType w:val="hybridMultilevel"/>
    <w:tmpl w:val="2D4A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539D3"/>
    <w:multiLevelType w:val="hybridMultilevel"/>
    <w:tmpl w:val="3D262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83A6C"/>
    <w:multiLevelType w:val="hybridMultilevel"/>
    <w:tmpl w:val="3E84DE24"/>
    <w:lvl w:ilvl="0" w:tplc="B7B4E39C">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F4B6E"/>
    <w:multiLevelType w:val="hybridMultilevel"/>
    <w:tmpl w:val="31F01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78342D"/>
    <w:multiLevelType w:val="hybridMultilevel"/>
    <w:tmpl w:val="44446BE2"/>
    <w:lvl w:ilvl="0" w:tplc="59626F3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5"/>
  </w:num>
  <w:num w:numId="5">
    <w:abstractNumId w:val="4"/>
  </w:num>
  <w:num w:numId="6">
    <w:abstractNumId w:val="7"/>
  </w:num>
  <w:num w:numId="7">
    <w:abstractNumId w:val="0"/>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ierry Emonet">
    <w15:presenceInfo w15:providerId="None" w15:userId="Thierry Emonet"/>
  </w15:person>
  <w15:person w15:author="Kadakia, Nirag">
    <w15:presenceInfo w15:providerId="None" w15:userId="Kadakia, Nira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14"/>
    <w:rsid w:val="00005286"/>
    <w:rsid w:val="000074F3"/>
    <w:rsid w:val="00007C93"/>
    <w:rsid w:val="000217E2"/>
    <w:rsid w:val="00021DB4"/>
    <w:rsid w:val="00031DB2"/>
    <w:rsid w:val="000417D4"/>
    <w:rsid w:val="00054909"/>
    <w:rsid w:val="0007493A"/>
    <w:rsid w:val="00076457"/>
    <w:rsid w:val="000A07E8"/>
    <w:rsid w:val="000A1BA0"/>
    <w:rsid w:val="000A71B9"/>
    <w:rsid w:val="000B7AA3"/>
    <w:rsid w:val="000C043F"/>
    <w:rsid w:val="000C43B8"/>
    <w:rsid w:val="000D2037"/>
    <w:rsid w:val="000E3527"/>
    <w:rsid w:val="000F65D6"/>
    <w:rsid w:val="00107481"/>
    <w:rsid w:val="00121A7E"/>
    <w:rsid w:val="00123BA7"/>
    <w:rsid w:val="001267A5"/>
    <w:rsid w:val="001343DC"/>
    <w:rsid w:val="00134C6B"/>
    <w:rsid w:val="00136E1A"/>
    <w:rsid w:val="00164E09"/>
    <w:rsid w:val="00186856"/>
    <w:rsid w:val="00187C72"/>
    <w:rsid w:val="0019640E"/>
    <w:rsid w:val="0019741C"/>
    <w:rsid w:val="001A742B"/>
    <w:rsid w:val="001C2C1C"/>
    <w:rsid w:val="001C3669"/>
    <w:rsid w:val="001D2686"/>
    <w:rsid w:val="001D48D0"/>
    <w:rsid w:val="001D4D46"/>
    <w:rsid w:val="001E21C4"/>
    <w:rsid w:val="001F7BE9"/>
    <w:rsid w:val="00205D4D"/>
    <w:rsid w:val="002074E6"/>
    <w:rsid w:val="0020754F"/>
    <w:rsid w:val="002134F3"/>
    <w:rsid w:val="00215346"/>
    <w:rsid w:val="0022358D"/>
    <w:rsid w:val="00224969"/>
    <w:rsid w:val="00234B54"/>
    <w:rsid w:val="00244086"/>
    <w:rsid w:val="00281801"/>
    <w:rsid w:val="00282C87"/>
    <w:rsid w:val="002B32A0"/>
    <w:rsid w:val="002B5364"/>
    <w:rsid w:val="002C3CF3"/>
    <w:rsid w:val="002E5A75"/>
    <w:rsid w:val="002E6C04"/>
    <w:rsid w:val="00325786"/>
    <w:rsid w:val="00326BD9"/>
    <w:rsid w:val="00330F37"/>
    <w:rsid w:val="00341367"/>
    <w:rsid w:val="00344612"/>
    <w:rsid w:val="00353F5D"/>
    <w:rsid w:val="0036127A"/>
    <w:rsid w:val="00366C2E"/>
    <w:rsid w:val="00382C9C"/>
    <w:rsid w:val="00392A81"/>
    <w:rsid w:val="00394445"/>
    <w:rsid w:val="003A3042"/>
    <w:rsid w:val="003B02D4"/>
    <w:rsid w:val="003B55F0"/>
    <w:rsid w:val="003B6AAF"/>
    <w:rsid w:val="003C3BAA"/>
    <w:rsid w:val="003D110F"/>
    <w:rsid w:val="003E1FA0"/>
    <w:rsid w:val="003F2939"/>
    <w:rsid w:val="004145A8"/>
    <w:rsid w:val="00416E3A"/>
    <w:rsid w:val="004225A6"/>
    <w:rsid w:val="00436F99"/>
    <w:rsid w:val="004372EC"/>
    <w:rsid w:val="00453E3F"/>
    <w:rsid w:val="00465AB3"/>
    <w:rsid w:val="004674B5"/>
    <w:rsid w:val="004A0EAA"/>
    <w:rsid w:val="004A3B52"/>
    <w:rsid w:val="004B0E6A"/>
    <w:rsid w:val="004B5962"/>
    <w:rsid w:val="004B5A1D"/>
    <w:rsid w:val="004B6D3A"/>
    <w:rsid w:val="004C1EE5"/>
    <w:rsid w:val="004D1C93"/>
    <w:rsid w:val="004E43E2"/>
    <w:rsid w:val="004F54EE"/>
    <w:rsid w:val="004F57E5"/>
    <w:rsid w:val="00501500"/>
    <w:rsid w:val="005027A7"/>
    <w:rsid w:val="005067E9"/>
    <w:rsid w:val="005217C7"/>
    <w:rsid w:val="005244BC"/>
    <w:rsid w:val="00526805"/>
    <w:rsid w:val="00533A12"/>
    <w:rsid w:val="00533CFF"/>
    <w:rsid w:val="005355C5"/>
    <w:rsid w:val="005455CF"/>
    <w:rsid w:val="00545A87"/>
    <w:rsid w:val="00580CAD"/>
    <w:rsid w:val="00584C95"/>
    <w:rsid w:val="005B305B"/>
    <w:rsid w:val="005B3FBE"/>
    <w:rsid w:val="005C5D67"/>
    <w:rsid w:val="005D4128"/>
    <w:rsid w:val="005F40BE"/>
    <w:rsid w:val="006411AE"/>
    <w:rsid w:val="00643F56"/>
    <w:rsid w:val="0065117B"/>
    <w:rsid w:val="00651987"/>
    <w:rsid w:val="00653481"/>
    <w:rsid w:val="006554D5"/>
    <w:rsid w:val="00663C8F"/>
    <w:rsid w:val="00673A92"/>
    <w:rsid w:val="0068037C"/>
    <w:rsid w:val="006811BB"/>
    <w:rsid w:val="00684504"/>
    <w:rsid w:val="006B5CDE"/>
    <w:rsid w:val="006C2038"/>
    <w:rsid w:val="006E385A"/>
    <w:rsid w:val="00713A91"/>
    <w:rsid w:val="00733AE8"/>
    <w:rsid w:val="00734AFB"/>
    <w:rsid w:val="00736CAE"/>
    <w:rsid w:val="00736E81"/>
    <w:rsid w:val="00737C76"/>
    <w:rsid w:val="00753901"/>
    <w:rsid w:val="007642C8"/>
    <w:rsid w:val="00767988"/>
    <w:rsid w:val="00790502"/>
    <w:rsid w:val="007A7B9B"/>
    <w:rsid w:val="007E5714"/>
    <w:rsid w:val="007F04CC"/>
    <w:rsid w:val="007F0D8A"/>
    <w:rsid w:val="007F0F97"/>
    <w:rsid w:val="007F182C"/>
    <w:rsid w:val="008051C9"/>
    <w:rsid w:val="00815DC8"/>
    <w:rsid w:val="00840EDA"/>
    <w:rsid w:val="008512B4"/>
    <w:rsid w:val="008514B9"/>
    <w:rsid w:val="00861079"/>
    <w:rsid w:val="008846C5"/>
    <w:rsid w:val="008863B3"/>
    <w:rsid w:val="00893096"/>
    <w:rsid w:val="008C0636"/>
    <w:rsid w:val="008C0DFF"/>
    <w:rsid w:val="008C58AB"/>
    <w:rsid w:val="008D5E9E"/>
    <w:rsid w:val="008E653C"/>
    <w:rsid w:val="00924852"/>
    <w:rsid w:val="0093089E"/>
    <w:rsid w:val="00937721"/>
    <w:rsid w:val="009440BF"/>
    <w:rsid w:val="00946F38"/>
    <w:rsid w:val="00955756"/>
    <w:rsid w:val="00957C70"/>
    <w:rsid w:val="00964B34"/>
    <w:rsid w:val="00982C11"/>
    <w:rsid w:val="00985AE6"/>
    <w:rsid w:val="00987B06"/>
    <w:rsid w:val="009A2E48"/>
    <w:rsid w:val="009A65C5"/>
    <w:rsid w:val="009B1994"/>
    <w:rsid w:val="009B320F"/>
    <w:rsid w:val="009B3895"/>
    <w:rsid w:val="009C3297"/>
    <w:rsid w:val="009D42E7"/>
    <w:rsid w:val="009F35BD"/>
    <w:rsid w:val="00A02A58"/>
    <w:rsid w:val="00A1429B"/>
    <w:rsid w:val="00A40134"/>
    <w:rsid w:val="00A63226"/>
    <w:rsid w:val="00A96D55"/>
    <w:rsid w:val="00AA2C45"/>
    <w:rsid w:val="00AA4312"/>
    <w:rsid w:val="00AA456A"/>
    <w:rsid w:val="00AA6725"/>
    <w:rsid w:val="00AB7AE2"/>
    <w:rsid w:val="00AC2A14"/>
    <w:rsid w:val="00AD2A10"/>
    <w:rsid w:val="00AE3572"/>
    <w:rsid w:val="00AE4A98"/>
    <w:rsid w:val="00B051AE"/>
    <w:rsid w:val="00B12550"/>
    <w:rsid w:val="00B238B8"/>
    <w:rsid w:val="00B334B6"/>
    <w:rsid w:val="00B34167"/>
    <w:rsid w:val="00B34899"/>
    <w:rsid w:val="00B3626A"/>
    <w:rsid w:val="00B36B45"/>
    <w:rsid w:val="00B56E4B"/>
    <w:rsid w:val="00B75406"/>
    <w:rsid w:val="00B814DC"/>
    <w:rsid w:val="00B96CE9"/>
    <w:rsid w:val="00BB6307"/>
    <w:rsid w:val="00BC1786"/>
    <w:rsid w:val="00BC4555"/>
    <w:rsid w:val="00BD3B7D"/>
    <w:rsid w:val="00BF1E69"/>
    <w:rsid w:val="00BF3E65"/>
    <w:rsid w:val="00BF696B"/>
    <w:rsid w:val="00C11E07"/>
    <w:rsid w:val="00C21D7D"/>
    <w:rsid w:val="00C25C07"/>
    <w:rsid w:val="00C40B2F"/>
    <w:rsid w:val="00C46E26"/>
    <w:rsid w:val="00C46FA0"/>
    <w:rsid w:val="00C52A77"/>
    <w:rsid w:val="00C55ABB"/>
    <w:rsid w:val="00C55D5A"/>
    <w:rsid w:val="00C56934"/>
    <w:rsid w:val="00C61566"/>
    <w:rsid w:val="00C63306"/>
    <w:rsid w:val="00C66944"/>
    <w:rsid w:val="00C67BB1"/>
    <w:rsid w:val="00C72AFC"/>
    <w:rsid w:val="00C7799F"/>
    <w:rsid w:val="00C82A9D"/>
    <w:rsid w:val="00C93B83"/>
    <w:rsid w:val="00C93BD1"/>
    <w:rsid w:val="00C9664E"/>
    <w:rsid w:val="00CA0746"/>
    <w:rsid w:val="00CA1C9E"/>
    <w:rsid w:val="00CA2FA7"/>
    <w:rsid w:val="00CA3C89"/>
    <w:rsid w:val="00CB4B0E"/>
    <w:rsid w:val="00CD338E"/>
    <w:rsid w:val="00CD45F7"/>
    <w:rsid w:val="00CE48CD"/>
    <w:rsid w:val="00CE788D"/>
    <w:rsid w:val="00D03562"/>
    <w:rsid w:val="00D03CD6"/>
    <w:rsid w:val="00D15231"/>
    <w:rsid w:val="00D33E69"/>
    <w:rsid w:val="00D4499E"/>
    <w:rsid w:val="00D50967"/>
    <w:rsid w:val="00D63E65"/>
    <w:rsid w:val="00D73134"/>
    <w:rsid w:val="00D97B91"/>
    <w:rsid w:val="00DA4B0E"/>
    <w:rsid w:val="00DA4D7A"/>
    <w:rsid w:val="00DB7B75"/>
    <w:rsid w:val="00DC264E"/>
    <w:rsid w:val="00DD4A0A"/>
    <w:rsid w:val="00DE75FE"/>
    <w:rsid w:val="00DF433D"/>
    <w:rsid w:val="00E077E8"/>
    <w:rsid w:val="00E13EB4"/>
    <w:rsid w:val="00E235C6"/>
    <w:rsid w:val="00E2567F"/>
    <w:rsid w:val="00E375E0"/>
    <w:rsid w:val="00E507DD"/>
    <w:rsid w:val="00E67EAE"/>
    <w:rsid w:val="00E76ACD"/>
    <w:rsid w:val="00E861E9"/>
    <w:rsid w:val="00E873FB"/>
    <w:rsid w:val="00E93078"/>
    <w:rsid w:val="00EA032A"/>
    <w:rsid w:val="00EB204A"/>
    <w:rsid w:val="00EC2249"/>
    <w:rsid w:val="00EC7C9C"/>
    <w:rsid w:val="00ED6EB4"/>
    <w:rsid w:val="00EF47B6"/>
    <w:rsid w:val="00F1137F"/>
    <w:rsid w:val="00F22F61"/>
    <w:rsid w:val="00F23875"/>
    <w:rsid w:val="00F26D24"/>
    <w:rsid w:val="00F359EE"/>
    <w:rsid w:val="00F572D3"/>
    <w:rsid w:val="00F61B58"/>
    <w:rsid w:val="00F6246B"/>
    <w:rsid w:val="00F62598"/>
    <w:rsid w:val="00F6284E"/>
    <w:rsid w:val="00F85714"/>
    <w:rsid w:val="00F8660F"/>
    <w:rsid w:val="00F94144"/>
    <w:rsid w:val="00FA77FC"/>
    <w:rsid w:val="00FB1B1E"/>
    <w:rsid w:val="00FB2178"/>
    <w:rsid w:val="00FC144C"/>
    <w:rsid w:val="00FD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8093"/>
  <w15:chartTrackingRefBased/>
  <w15:docId w15:val="{612EFAFA-51BE-4A76-B42C-66EDEBF3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77"/>
    <w:pPr>
      <w:ind w:left="720"/>
      <w:contextualSpacing/>
    </w:pPr>
  </w:style>
  <w:style w:type="character" w:styleId="PlaceholderText">
    <w:name w:val="Placeholder Text"/>
    <w:basedOn w:val="DefaultParagraphFont"/>
    <w:uiPriority w:val="99"/>
    <w:semiHidden/>
    <w:rsid w:val="008863B3"/>
    <w:rPr>
      <w:color w:val="808080"/>
    </w:rPr>
  </w:style>
  <w:style w:type="character" w:styleId="CommentReference">
    <w:name w:val="annotation reference"/>
    <w:basedOn w:val="DefaultParagraphFont"/>
    <w:uiPriority w:val="99"/>
    <w:semiHidden/>
    <w:unhideWhenUsed/>
    <w:rsid w:val="00344612"/>
    <w:rPr>
      <w:sz w:val="16"/>
      <w:szCs w:val="16"/>
    </w:rPr>
  </w:style>
  <w:style w:type="paragraph" w:styleId="CommentText">
    <w:name w:val="annotation text"/>
    <w:basedOn w:val="Normal"/>
    <w:link w:val="CommentTextChar"/>
    <w:uiPriority w:val="99"/>
    <w:semiHidden/>
    <w:unhideWhenUsed/>
    <w:rsid w:val="00344612"/>
    <w:pPr>
      <w:spacing w:line="240" w:lineRule="auto"/>
    </w:pPr>
    <w:rPr>
      <w:sz w:val="20"/>
      <w:szCs w:val="20"/>
    </w:rPr>
  </w:style>
  <w:style w:type="character" w:customStyle="1" w:styleId="CommentTextChar">
    <w:name w:val="Comment Text Char"/>
    <w:basedOn w:val="DefaultParagraphFont"/>
    <w:link w:val="CommentText"/>
    <w:uiPriority w:val="99"/>
    <w:semiHidden/>
    <w:rsid w:val="00344612"/>
    <w:rPr>
      <w:sz w:val="20"/>
      <w:szCs w:val="20"/>
    </w:rPr>
  </w:style>
  <w:style w:type="paragraph" w:styleId="CommentSubject">
    <w:name w:val="annotation subject"/>
    <w:basedOn w:val="CommentText"/>
    <w:next w:val="CommentText"/>
    <w:link w:val="CommentSubjectChar"/>
    <w:uiPriority w:val="99"/>
    <w:semiHidden/>
    <w:unhideWhenUsed/>
    <w:rsid w:val="00344612"/>
    <w:rPr>
      <w:b/>
      <w:bCs/>
    </w:rPr>
  </w:style>
  <w:style w:type="character" w:customStyle="1" w:styleId="CommentSubjectChar">
    <w:name w:val="Comment Subject Char"/>
    <w:basedOn w:val="CommentTextChar"/>
    <w:link w:val="CommentSubject"/>
    <w:uiPriority w:val="99"/>
    <w:semiHidden/>
    <w:rsid w:val="00344612"/>
    <w:rPr>
      <w:b/>
      <w:bCs/>
      <w:sz w:val="20"/>
      <w:szCs w:val="20"/>
    </w:rPr>
  </w:style>
  <w:style w:type="paragraph" w:styleId="BalloonText">
    <w:name w:val="Balloon Text"/>
    <w:basedOn w:val="Normal"/>
    <w:link w:val="BalloonTextChar"/>
    <w:uiPriority w:val="99"/>
    <w:semiHidden/>
    <w:unhideWhenUsed/>
    <w:rsid w:val="003446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12"/>
    <w:rPr>
      <w:rFonts w:ascii="Segoe UI" w:hAnsi="Segoe UI" w:cs="Segoe UI"/>
      <w:sz w:val="18"/>
      <w:szCs w:val="18"/>
    </w:rPr>
  </w:style>
  <w:style w:type="character" w:styleId="Hyperlink">
    <w:name w:val="Hyperlink"/>
    <w:basedOn w:val="DefaultParagraphFont"/>
    <w:uiPriority w:val="99"/>
    <w:unhideWhenUsed/>
    <w:rsid w:val="003612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674405">
      <w:bodyDiv w:val="1"/>
      <w:marLeft w:val="0"/>
      <w:marRight w:val="0"/>
      <w:marTop w:val="0"/>
      <w:marBottom w:val="0"/>
      <w:divBdr>
        <w:top w:val="none" w:sz="0" w:space="0" w:color="auto"/>
        <w:left w:val="none" w:sz="0" w:space="0" w:color="auto"/>
        <w:bottom w:val="none" w:sz="0" w:space="0" w:color="auto"/>
        <w:right w:val="none" w:sz="0" w:space="0" w:color="auto"/>
      </w:divBdr>
      <w:divsChild>
        <w:div w:id="1305817750">
          <w:marLeft w:val="0"/>
          <w:marRight w:val="0"/>
          <w:marTop w:val="0"/>
          <w:marBottom w:val="0"/>
          <w:divBdr>
            <w:top w:val="none" w:sz="0" w:space="0" w:color="auto"/>
            <w:left w:val="none" w:sz="0" w:space="0" w:color="auto"/>
            <w:bottom w:val="none" w:sz="0" w:space="0" w:color="auto"/>
            <w:right w:val="none" w:sz="0" w:space="0" w:color="auto"/>
          </w:divBdr>
        </w:div>
        <w:div w:id="1138839915">
          <w:marLeft w:val="0"/>
          <w:marRight w:val="0"/>
          <w:marTop w:val="0"/>
          <w:marBottom w:val="0"/>
          <w:divBdr>
            <w:top w:val="none" w:sz="0" w:space="0" w:color="auto"/>
            <w:left w:val="none" w:sz="0" w:space="0" w:color="auto"/>
            <w:bottom w:val="none" w:sz="0" w:space="0" w:color="auto"/>
            <w:right w:val="none" w:sz="0" w:space="0" w:color="auto"/>
          </w:divBdr>
        </w:div>
        <w:div w:id="187452143">
          <w:marLeft w:val="0"/>
          <w:marRight w:val="0"/>
          <w:marTop w:val="0"/>
          <w:marBottom w:val="0"/>
          <w:divBdr>
            <w:top w:val="none" w:sz="0" w:space="0" w:color="auto"/>
            <w:left w:val="none" w:sz="0" w:space="0" w:color="auto"/>
            <w:bottom w:val="none" w:sz="0" w:space="0" w:color="auto"/>
            <w:right w:val="none" w:sz="0" w:space="0" w:color="auto"/>
          </w:divBdr>
        </w:div>
      </w:divsChild>
    </w:div>
    <w:div w:id="1663238174">
      <w:bodyDiv w:val="1"/>
      <w:marLeft w:val="0"/>
      <w:marRight w:val="0"/>
      <w:marTop w:val="0"/>
      <w:marBottom w:val="0"/>
      <w:divBdr>
        <w:top w:val="none" w:sz="0" w:space="0" w:color="auto"/>
        <w:left w:val="none" w:sz="0" w:space="0" w:color="auto"/>
        <w:bottom w:val="none" w:sz="0" w:space="0" w:color="auto"/>
        <w:right w:val="none" w:sz="0" w:space="0" w:color="auto"/>
      </w:divBdr>
      <w:divsChild>
        <w:div w:id="1018193726">
          <w:marLeft w:val="0"/>
          <w:marRight w:val="0"/>
          <w:marTop w:val="0"/>
          <w:marBottom w:val="0"/>
          <w:divBdr>
            <w:top w:val="none" w:sz="0" w:space="0" w:color="auto"/>
            <w:left w:val="none" w:sz="0" w:space="0" w:color="auto"/>
            <w:bottom w:val="none" w:sz="0" w:space="0" w:color="auto"/>
            <w:right w:val="none" w:sz="0" w:space="0" w:color="auto"/>
          </w:divBdr>
          <w:divsChild>
            <w:div w:id="280384886">
              <w:marLeft w:val="0"/>
              <w:marRight w:val="0"/>
              <w:marTop w:val="0"/>
              <w:marBottom w:val="0"/>
              <w:divBdr>
                <w:top w:val="none" w:sz="0" w:space="0" w:color="auto"/>
                <w:left w:val="none" w:sz="0" w:space="0" w:color="auto"/>
                <w:bottom w:val="none" w:sz="0" w:space="0" w:color="auto"/>
                <w:right w:val="none" w:sz="0" w:space="0" w:color="auto"/>
              </w:divBdr>
              <w:divsChild>
                <w:div w:id="939606441">
                  <w:marLeft w:val="0"/>
                  <w:marRight w:val="0"/>
                  <w:marTop w:val="0"/>
                  <w:marBottom w:val="0"/>
                  <w:divBdr>
                    <w:top w:val="none" w:sz="0" w:space="0" w:color="auto"/>
                    <w:left w:val="none" w:sz="0" w:space="0" w:color="auto"/>
                    <w:bottom w:val="none" w:sz="0" w:space="0" w:color="auto"/>
                    <w:right w:val="none" w:sz="0" w:space="0" w:color="auto"/>
                  </w:divBdr>
                  <w:divsChild>
                    <w:div w:id="3246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676">
      <w:bodyDiv w:val="1"/>
      <w:marLeft w:val="0"/>
      <w:marRight w:val="0"/>
      <w:marTop w:val="0"/>
      <w:marBottom w:val="0"/>
      <w:divBdr>
        <w:top w:val="none" w:sz="0" w:space="0" w:color="auto"/>
        <w:left w:val="none" w:sz="0" w:space="0" w:color="auto"/>
        <w:bottom w:val="none" w:sz="0" w:space="0" w:color="auto"/>
        <w:right w:val="none" w:sz="0" w:space="0" w:color="auto"/>
      </w:divBdr>
      <w:divsChild>
        <w:div w:id="1044523554">
          <w:marLeft w:val="0"/>
          <w:marRight w:val="0"/>
          <w:marTop w:val="0"/>
          <w:marBottom w:val="0"/>
          <w:divBdr>
            <w:top w:val="none" w:sz="0" w:space="0" w:color="auto"/>
            <w:left w:val="none" w:sz="0" w:space="0" w:color="auto"/>
            <w:bottom w:val="none" w:sz="0" w:space="0" w:color="auto"/>
            <w:right w:val="none" w:sz="0" w:space="0" w:color="auto"/>
          </w:divBdr>
          <w:divsChild>
            <w:div w:id="1918318954">
              <w:marLeft w:val="0"/>
              <w:marRight w:val="0"/>
              <w:marTop w:val="0"/>
              <w:marBottom w:val="0"/>
              <w:divBdr>
                <w:top w:val="none" w:sz="0" w:space="0" w:color="auto"/>
                <w:left w:val="none" w:sz="0" w:space="0" w:color="auto"/>
                <w:bottom w:val="none" w:sz="0" w:space="0" w:color="auto"/>
                <w:right w:val="none" w:sz="0" w:space="0" w:color="auto"/>
              </w:divBdr>
              <w:divsChild>
                <w:div w:id="2081369935">
                  <w:marLeft w:val="0"/>
                  <w:marRight w:val="0"/>
                  <w:marTop w:val="0"/>
                  <w:marBottom w:val="0"/>
                  <w:divBdr>
                    <w:top w:val="none" w:sz="0" w:space="0" w:color="auto"/>
                    <w:left w:val="none" w:sz="0" w:space="0" w:color="auto"/>
                    <w:bottom w:val="none" w:sz="0" w:space="0" w:color="auto"/>
                    <w:right w:val="none" w:sz="0" w:space="0" w:color="auto"/>
                  </w:divBdr>
                  <w:divsChild>
                    <w:div w:id="9842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orxiv.org/content/10.1101/311514v3"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3315</Words>
  <Characters>18900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Kadakia, Nirag</cp:lastModifiedBy>
  <cp:revision>5</cp:revision>
  <dcterms:created xsi:type="dcterms:W3CDTF">2019-05-01T19:20:00Z</dcterms:created>
  <dcterms:modified xsi:type="dcterms:W3CDTF">2019-05-02T12:45:00Z</dcterms:modified>
</cp:coreProperties>
</file>