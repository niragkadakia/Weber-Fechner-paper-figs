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37616131" w:rsidR="00382C9C" w:rsidRDefault="00B34899">
      <w:pPr>
        <w:pStyle w:val="ListParagraph"/>
        <w:jc w:val="both"/>
        <w:rPr>
          <w:rFonts w:eastAsiaTheme="minorEastAsia"/>
        </w:rPr>
      </w:pPr>
      <w:r>
        <w:t xml:space="preserve">Our use of the wording “response dynamics” was confusing because it did not distinguish between </w:t>
      </w:r>
      <w:r w:rsidR="00815DC8">
        <w:t>two key contributions to</w:t>
      </w:r>
      <w:r>
        <w:t xml:space="preserve"> </w:t>
      </w:r>
      <w:r w:rsidR="00737C76">
        <w:t xml:space="preserve">ORN </w:t>
      </w:r>
      <w:r>
        <w:t xml:space="preserve">response: 1) odor-receptor binding and activation of the OR-Orco </w:t>
      </w:r>
      <w:r w:rsidR="00DF433D">
        <w:t>complex</w:t>
      </w:r>
      <w:r w:rsidR="00107481">
        <w:t xml:space="preserve"> (equation 2)</w:t>
      </w:r>
      <w:r>
        <w:t>; 2) signal transduction and adaptation</w:t>
      </w:r>
      <w:r w:rsidR="001C2C1C">
        <w:t xml:space="preserve"> (equations 3-4)</w:t>
      </w:r>
      <w:r>
        <w:t xml:space="preserve">. </w:t>
      </w:r>
      <w:r w:rsidR="001C2C1C">
        <w:t xml:space="preserve">Because odor-binding and activation is nonlinear, variability in </w:t>
      </w:r>
      <w:r w:rsidR="00205D4D">
        <w:t xml:space="preserve">Step </w:t>
      </w:r>
      <w:r w:rsidR="008D5E9E">
        <w:t xml:space="preserve">1 </w:t>
      </w:r>
      <w:r w:rsidR="001C2C1C">
        <w:t xml:space="preserve">introduces variability in the dynamic response of the ORN, even though the filter used for the firing rate is assumed the same for all ORNs. </w:t>
      </w:r>
      <w:r>
        <w:t xml:space="preserve">We edited the </w:t>
      </w:r>
      <w:r w:rsidR="00737C76">
        <w:t xml:space="preserve">text </w:t>
      </w:r>
      <w:del w:id="0" w:author="Kadakia, Nirag" w:date="2019-05-13T11:05:00Z">
        <w:r w:rsidR="00737C76" w:rsidDel="008D2749">
          <w:delText>in the area indicated by the reviewer</w:delText>
        </w:r>
        <w:r w:rsidDel="008D2749">
          <w:delText xml:space="preserve"> </w:delText>
        </w:r>
      </w:del>
      <w:r>
        <w:t xml:space="preserve">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B96CE9">
        <w:t xml:space="preserve"> (lines </w:t>
      </w:r>
      <w:del w:id="1" w:author="Kadakia, Nirag" w:date="2019-05-13T11:03:00Z">
        <w:r w:rsidR="00B96CE9" w:rsidDel="008D2749">
          <w:delText>143</w:delText>
        </w:r>
      </w:del>
      <w:ins w:id="2" w:author="Kadakia, Nirag" w:date="2019-05-13T11:16:00Z">
        <w:r w:rsidR="00C007ED">
          <w:t>170</w:t>
        </w:r>
      </w:ins>
      <w:r w:rsidR="00B96CE9">
        <w:t>-</w:t>
      </w:r>
      <w:del w:id="3" w:author="Kadakia, Nirag" w:date="2019-05-13T11:03:00Z">
        <w:r w:rsidR="00B96CE9" w:rsidDel="008D2749">
          <w:delText>149</w:delText>
        </w:r>
      </w:del>
      <w:ins w:id="4" w:author="Kadakia, Nirag" w:date="2019-05-13T11:03:00Z">
        <w:r w:rsidR="00C007ED">
          <w:t>174).</w:t>
        </w:r>
      </w:ins>
      <w:del w:id="5" w:author="Kadakia, Nirag" w:date="2019-05-13T11:16:00Z">
        <w:r w:rsidR="00B96CE9" w:rsidDel="00C007ED">
          <w:delText>)</w:delText>
        </w:r>
        <w:r w:rsidR="00737C76" w:rsidDel="00C007ED">
          <w:delText>.</w:delText>
        </w:r>
      </w:del>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34CCF139" w14:textId="461EACF8" w:rsidR="00F94144" w:rsidRDefault="00F1137F">
      <w:pPr>
        <w:pStyle w:val="ListParagraph"/>
        <w:jc w:val="both"/>
      </w:pPr>
      <w:r>
        <w:t xml:space="preserve">We </w:t>
      </w:r>
      <w:r w:rsidR="004A0EAA">
        <w:t xml:space="preserve">rewrote portion of the text </w:t>
      </w:r>
      <w:del w:id="6" w:author="Kadakia, Nirag" w:date="2019-05-13T11:11:00Z">
        <w:r w:rsidR="004A0EAA" w:rsidDel="008D2749">
          <w:delText xml:space="preserve">and added </w:delText>
        </w:r>
      </w:del>
      <w:del w:id="7" w:author="Kadakia, Nirag" w:date="2019-05-13T11:10:00Z">
        <w:r w:rsidR="004A0EAA" w:rsidDel="008D2749">
          <w:delText>new paragraphs</w:delText>
        </w:r>
        <w:r w:rsidR="00DF433D" w:rsidDel="008D2749">
          <w:delText xml:space="preserve"> </w:delText>
        </w:r>
      </w:del>
      <w:r w:rsidR="00DF433D">
        <w:t xml:space="preserve">to </w:t>
      </w:r>
      <w:r w:rsidR="004A0EAA">
        <w:t xml:space="preserve">better </w:t>
      </w:r>
      <w:r w:rsidR="00DF433D">
        <w:t xml:space="preserve">explain </w:t>
      </w:r>
      <w:ins w:id="8" w:author="Kadakia, Nirag" w:date="2019-05-13T11:10:00Z">
        <w:r w:rsidR="008D2749">
          <w:t xml:space="preserve">how the embedding </w:t>
        </w:r>
      </w:ins>
      <w:ins w:id="9" w:author="Kadakia, Nirag" w:date="2019-05-13T11:11:00Z">
        <w:r w:rsidR="008D2749">
          <w:t xml:space="preserve">is enacted, and </w:t>
        </w:r>
      </w:ins>
      <w:r w:rsidR="004A0EAA">
        <w:t>why we</w:t>
      </w:r>
      <w:r w:rsidR="00DF433D">
        <w:t xml:space="preserve"> use </w:t>
      </w:r>
      <w:ins w:id="10" w:author="Kadakia, Nirag" w:date="2019-05-13T11:11:00Z">
        <w:r w:rsidR="008D2749">
          <w:t xml:space="preserve">t-SNE </w:t>
        </w:r>
      </w:ins>
      <w:del w:id="11" w:author="Kadakia, Nirag" w:date="2019-05-13T11:11:00Z">
        <w:r w:rsidR="00160135" w:rsidDel="008D2749">
          <w:delText xml:space="preserve"> </w:delText>
        </w:r>
        <w:r w:rsidR="00DF433D" w:rsidDel="008D2749">
          <w:delText xml:space="preserve">dimensionality reduction </w:delText>
        </w:r>
      </w:del>
      <w:ins w:id="12" w:author="Kadakia, Nirag" w:date="2019-05-13T11:11:00Z">
        <w:r w:rsidR="008D2749">
          <w:t xml:space="preserve">(versus PCA) </w:t>
        </w:r>
      </w:ins>
      <w:r w:rsidR="00DF433D">
        <w:t xml:space="preserve">to </w:t>
      </w:r>
      <w:r w:rsidR="00C66944">
        <w:t>quantify</w:t>
      </w:r>
      <w:r w:rsidR="004A0EAA">
        <w:t xml:space="preserve"> </w:t>
      </w:r>
      <w:r w:rsidR="00DF433D">
        <w:t>the capability of</w:t>
      </w:r>
      <w:r w:rsidR="00C66944">
        <w:t xml:space="preserve"> the</w:t>
      </w:r>
      <w:r w:rsidR="00DF433D">
        <w:t xml:space="preserve"> ORN </w:t>
      </w:r>
      <w:r w:rsidR="00C66944">
        <w:t xml:space="preserve">repertoire </w:t>
      </w:r>
      <w:r w:rsidR="00DF433D">
        <w:t xml:space="preserve">to </w:t>
      </w:r>
      <w:r w:rsidR="004A0EAA">
        <w:t>encode diverse odorant</w:t>
      </w:r>
      <w:r w:rsidR="006C2038">
        <w:t>s</w:t>
      </w:r>
      <w:ins w:id="13" w:author="Kadakia, Nirag" w:date="2019-05-13T11:11:00Z">
        <w:r w:rsidR="008D2749">
          <w:t xml:space="preserve"> </w:t>
        </w:r>
      </w:ins>
      <w:del w:id="14" w:author="Kadakia, Nirag" w:date="2019-05-13T11:11:00Z">
        <w:r w:rsidR="00C66944" w:rsidDel="008D2749">
          <w:delText>, and the effect of adaptation on this process</w:delText>
        </w:r>
        <w:r w:rsidR="00436F99" w:rsidDel="008D2749">
          <w:delText xml:space="preserve"> </w:delText>
        </w:r>
      </w:del>
      <w:r w:rsidR="00436F99">
        <w:t xml:space="preserve">(lines </w:t>
      </w:r>
      <w:del w:id="15" w:author="Kadakia, Nirag" w:date="2019-05-13T11:09:00Z">
        <w:r w:rsidR="00436F99" w:rsidDel="008D2749">
          <w:delText>194</w:delText>
        </w:r>
      </w:del>
      <w:ins w:id="16" w:author="Kadakia, Nirag" w:date="2019-05-13T11:09:00Z">
        <w:r w:rsidR="008D2749">
          <w:t>20</w:t>
        </w:r>
        <w:r w:rsidR="00AB6726">
          <w:t>5</w:t>
        </w:r>
      </w:ins>
      <w:r w:rsidR="00436F99">
        <w:t>-2</w:t>
      </w:r>
      <w:del w:id="17" w:author="Kadakia, Nirag" w:date="2019-05-13T11:09:00Z">
        <w:r w:rsidR="00436F99" w:rsidDel="008D2749">
          <w:delText>09</w:delText>
        </w:r>
      </w:del>
      <w:ins w:id="18" w:author="Kadakia, Nirag" w:date="2019-05-13T11:09:00Z">
        <w:r w:rsidR="008D2749">
          <w:t>1</w:t>
        </w:r>
      </w:ins>
      <w:ins w:id="19" w:author="Kadakia, Nirag" w:date="2019-05-13T11:17:00Z">
        <w:r w:rsidR="00AB6726">
          <w:t>8</w:t>
        </w:r>
      </w:ins>
      <w:r w:rsidR="00B814DC">
        <w:t xml:space="preserve">). </w:t>
      </w:r>
      <w:del w:id="20" w:author="Kadakia, Nirag" w:date="2019-05-13T11:09:00Z">
        <w:r w:rsidR="004A0EAA" w:rsidDel="008D2749">
          <w:delText xml:space="preserve">We </w:delText>
        </w:r>
        <w:r w:rsidR="00C66944" w:rsidDel="008D2749">
          <w:delText xml:space="preserve">now </w:delText>
        </w:r>
        <w:r w:rsidR="004A0EAA" w:rsidDel="008D2749">
          <w:delText xml:space="preserve">also explain why we use </w:delText>
        </w:r>
        <w:r w:rsidR="004225A6" w:rsidDel="008D2749">
          <w:delText xml:space="preserve">t-SNE </w:delText>
        </w:r>
        <w:r w:rsidR="00DF433D" w:rsidDel="008D2749">
          <w:delText>instead of PCA</w:delText>
        </w:r>
        <w:r w:rsidR="004A0EAA" w:rsidDel="008D2749">
          <w:delText xml:space="preserve"> to do so</w:delText>
        </w:r>
        <w:r w:rsidR="00DC264E" w:rsidDel="008D2749">
          <w:delText xml:space="preserve"> (lines 194-209)</w:delText>
        </w:r>
        <w:r w:rsidR="004A0EAA" w:rsidDel="008D2749">
          <w:delText>. Finally, w</w:delText>
        </w:r>
      </w:del>
      <w:ins w:id="21" w:author="Kadakia, Nirag" w:date="2019-05-13T11:09:00Z">
        <w:r w:rsidR="008D2749">
          <w:t>W</w:t>
        </w:r>
      </w:ins>
      <w:r w:rsidR="004A0EAA">
        <w:t xml:space="preserve">e added a new panel A to </w:t>
      </w:r>
      <w:del w:id="22" w:author="Kadakia, Nirag" w:date="2019-05-13T11:11:00Z">
        <w:r w:rsidR="004A0EAA" w:rsidDel="008D2749">
          <w:delText xml:space="preserve">the figure </w:delText>
        </w:r>
      </w:del>
      <w:ins w:id="23" w:author="Kadakia, Nirag" w:date="2019-05-13T11:11:00Z">
        <w:r w:rsidR="008D2749">
          <w:t xml:space="preserve">Figure 2 </w:t>
        </w:r>
      </w:ins>
      <w:r w:rsidR="004A0EAA">
        <w:t xml:space="preserve">to </w:t>
      </w:r>
      <w:r w:rsidR="00C66944">
        <w:t xml:space="preserve">better </w:t>
      </w:r>
      <w:r w:rsidR="004A0EAA">
        <w:t xml:space="preserve">introduce our approach and </w:t>
      </w:r>
      <w:r w:rsidR="00C66944">
        <w:t xml:space="preserve">to </w:t>
      </w:r>
      <w:r w:rsidR="004A0EAA">
        <w:t xml:space="preserve">help the reader interpret the other panels in the figure. </w:t>
      </w:r>
      <w:r w:rsidR="00DF433D">
        <w:t xml:space="preserve"> </w:t>
      </w:r>
    </w:p>
    <w:p w14:paraId="26ACD2A9" w14:textId="77777777" w:rsidR="004A0EAA" w:rsidRDefault="004A0EAA">
      <w:pPr>
        <w:pStyle w:val="ListParagraph"/>
        <w:jc w:val="both"/>
      </w:pPr>
    </w:p>
    <w:p w14:paraId="16386F22" w14:textId="733DF0D6" w:rsidR="00F1137F" w:rsidRDefault="00F1137F">
      <w:pPr>
        <w:pStyle w:val="ListParagraph"/>
        <w:jc w:val="both"/>
      </w:pPr>
      <w:r>
        <w:t xml:space="preserve">The later discussion </w:t>
      </w:r>
      <w:r w:rsidR="004A0EAA">
        <w:t xml:space="preserve">about </w:t>
      </w:r>
      <w:r>
        <w:t xml:space="preserve">response dynamics </w:t>
      </w:r>
      <w:r w:rsidR="004A0EAA">
        <w:t xml:space="preserve">is </w:t>
      </w:r>
      <w:r>
        <w:t xml:space="preserve">intended to draw parallels between our clustering results </w:t>
      </w:r>
      <w:r w:rsidR="004A0EAA">
        <w:t>in Figure 2</w:t>
      </w:r>
      <w:r>
        <w:t xml:space="preserve"> and previous </w:t>
      </w:r>
      <w:r w:rsidR="004A0EAA">
        <w:t xml:space="preserve">published </w:t>
      </w:r>
      <w:r>
        <w:t xml:space="preserve">results in which time traces of spiking activity were projected to </w:t>
      </w:r>
      <w:r w:rsidR="004A0EAA">
        <w:t xml:space="preserve">a </w:t>
      </w:r>
      <w:r>
        <w:t>3</w:t>
      </w:r>
      <w:r w:rsidR="004A0EAA">
        <w:t>-dimensional space</w:t>
      </w:r>
      <w:r>
        <w:t xml:space="preserve">. </w:t>
      </w:r>
      <w:r w:rsidR="00CA0746">
        <w:t xml:space="preserve">In both cases, responses cluster by odor identity. </w:t>
      </w:r>
      <w:r w:rsidR="004A0EAA">
        <w:t>In these studies the authors</w:t>
      </w:r>
      <w:r w:rsidR="00CA0746">
        <w:t xml:space="preserve"> used the </w:t>
      </w:r>
      <w:r w:rsidR="004A0EAA">
        <w:t xml:space="preserve">entire </w:t>
      </w:r>
      <w:r w:rsidR="00CA0746">
        <w:t xml:space="preserve">time trace, while </w:t>
      </w:r>
      <w:r w:rsidR="004A0EAA">
        <w:t xml:space="preserve">here </w:t>
      </w:r>
      <w:r w:rsidR="00CA0746">
        <w:t xml:space="preserve">we consider the response at a single time. </w:t>
      </w:r>
      <w:r>
        <w:t>We amended the text in the Discussion to clarify this</w:t>
      </w:r>
      <w:r w:rsidR="009B3895">
        <w:t xml:space="preserve"> (lines</w:t>
      </w:r>
      <w:r w:rsidR="00121A7E">
        <w:t xml:space="preserve"> </w:t>
      </w:r>
      <w:r w:rsidR="009B3895">
        <w:t>52</w:t>
      </w:r>
      <w:ins w:id="24" w:author="Kadakia, Nirag" w:date="2019-05-13T11:12:00Z">
        <w:r w:rsidR="00AB6726">
          <w:t>8</w:t>
        </w:r>
      </w:ins>
      <w:del w:id="25" w:author="Kadakia, Nirag" w:date="2019-05-13T11:12:00Z">
        <w:r w:rsidR="009B3895" w:rsidDel="005E5A99">
          <w:delText>2</w:delText>
        </w:r>
      </w:del>
      <w:r w:rsidR="009B3895">
        <w:t>-52</w:t>
      </w:r>
      <w:del w:id="26" w:author="Kadakia, Nirag" w:date="2019-05-13T11:12:00Z">
        <w:r w:rsidR="009B3895" w:rsidDel="005E5A99">
          <w:delText>6</w:delText>
        </w:r>
      </w:del>
      <w:ins w:id="27" w:author="Kadakia, Nirag" w:date="2019-05-13T11:17:00Z">
        <w:r w:rsidR="00AB6726">
          <w:t>9</w:t>
        </w:r>
      </w:ins>
      <w:r w:rsidR="009B3895">
        <w:t>)</w:t>
      </w:r>
      <w:r>
        <w:t xml:space="preserve">. </w:t>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lastRenderedPageBreak/>
        <w:t>The use of compressed sensing in the decoding analysis in this figure is unclear. Related to this point, it's not clear how an appropriate tolerance is chosen (page 4, top of right column). The approach to decoding needs to be described in considerable more detail.</w:t>
      </w:r>
    </w:p>
    <w:p w14:paraId="63EB85EB" w14:textId="77777777" w:rsidR="00F94144" w:rsidRPr="00B12550" w:rsidRDefault="00F94144">
      <w:pPr>
        <w:pStyle w:val="ListParagraph"/>
        <w:jc w:val="both"/>
        <w:rPr>
          <w:color w:val="FF0000"/>
        </w:rPr>
      </w:pPr>
    </w:p>
    <w:p w14:paraId="1B214DDE" w14:textId="5D5F3B03" w:rsidR="001D163F" w:rsidRDefault="004B5962" w:rsidP="00C66944">
      <w:pPr>
        <w:pStyle w:val="ListParagraph"/>
        <w:jc w:val="both"/>
        <w:rPr>
          <w:ins w:id="28" w:author="Kadakia, Nirag" w:date="2019-05-13T11:13:00Z"/>
        </w:rPr>
      </w:pPr>
      <w:r>
        <w:t xml:space="preserve">Indeed, our discussion of </w:t>
      </w:r>
      <w:r w:rsidR="00815DC8">
        <w:t xml:space="preserve">compressed sensing </w:t>
      </w:r>
      <w:r w:rsidR="00F62598">
        <w:t xml:space="preserve">(CS) </w:t>
      </w:r>
      <w:r>
        <w:t>was too terse</w:t>
      </w:r>
      <w:r w:rsidR="00CA0746">
        <w:t>.</w:t>
      </w:r>
      <w:r>
        <w:t xml:space="preserve"> </w:t>
      </w:r>
      <w:r w:rsidR="00C66944">
        <w:t xml:space="preserve">We changed the first panel of </w:t>
      </w:r>
      <w:del w:id="29" w:author="Kadakia, Nirag" w:date="2019-05-13T11:14:00Z">
        <w:r w:rsidR="00C66944" w:rsidDel="001D163F">
          <w:delText xml:space="preserve">the figure </w:delText>
        </w:r>
      </w:del>
      <w:ins w:id="30" w:author="Kadakia, Nirag" w:date="2019-05-13T11:14:00Z">
        <w:r w:rsidR="001D163F">
          <w:t xml:space="preserve">Figure 3 </w:t>
        </w:r>
      </w:ins>
      <w:r w:rsidR="00C66944">
        <w:t>to make it more intuitive</w:t>
      </w:r>
      <w:del w:id="31" w:author="Kadakia, Nirag" w:date="2019-05-13T11:14:00Z">
        <w:r w:rsidR="00C66944" w:rsidDel="001D163F">
          <w:delText xml:space="preserve">. We </w:delText>
        </w:r>
      </w:del>
      <w:ins w:id="32" w:author="Kadakia, Nirag" w:date="2019-05-13T11:14:00Z">
        <w:r w:rsidR="001D163F">
          <w:t xml:space="preserve">, removing </w:t>
        </w:r>
      </w:ins>
      <w:del w:id="33" w:author="Kadakia, Nirag" w:date="2019-05-13T11:14:00Z">
        <w:r w:rsidR="00C66944" w:rsidDel="001D163F">
          <w:delText xml:space="preserve">removed </w:delText>
        </w:r>
      </w:del>
      <w:r w:rsidR="00C66944">
        <w:t xml:space="preserve">the unnecessary equations </w:t>
      </w:r>
      <w:ins w:id="34" w:author="Kadakia, Nirag" w:date="2019-05-13T11:14:00Z">
        <w:r w:rsidR="001D163F">
          <w:t xml:space="preserve">and </w:t>
        </w:r>
      </w:ins>
      <w:del w:id="35" w:author="Kadakia, Nirag" w:date="2019-05-13T11:14:00Z">
        <w:r w:rsidR="00C66944" w:rsidDel="001D163F">
          <w:delText xml:space="preserve">from the figure; </w:delText>
        </w:r>
      </w:del>
      <w:r w:rsidR="00C66944">
        <w:t xml:space="preserve">replacing them with a </w:t>
      </w:r>
      <w:r w:rsidR="00F62598">
        <w:t xml:space="preserve">simple </w:t>
      </w:r>
      <w:r w:rsidR="00C66944">
        <w:t xml:space="preserve">graphic. </w:t>
      </w:r>
      <w:commentRangeStart w:id="36"/>
      <w:commentRangeStart w:id="37"/>
      <w:r w:rsidR="00C66944">
        <w:t xml:space="preserve">We also added </w:t>
      </w:r>
      <w:r w:rsidR="00F62598">
        <w:t>text</w:t>
      </w:r>
      <w:r w:rsidR="00C66944">
        <w:t xml:space="preserve"> to </w:t>
      </w:r>
      <w:del w:id="38" w:author="Kadakia, Nirag" w:date="2019-05-13T11:13:00Z">
        <w:r w:rsidR="00C66944" w:rsidDel="001D163F">
          <w:delText xml:space="preserve">describe </w:delText>
        </w:r>
      </w:del>
      <w:ins w:id="39" w:author="Kadakia, Nirag" w:date="2019-05-13T11:13:00Z">
        <w:r w:rsidR="001D163F">
          <w:t xml:space="preserve">describe more fully the general compressed sensing </w:t>
        </w:r>
      </w:ins>
      <w:ins w:id="40" w:author="Kadakia, Nirag" w:date="2019-05-13T11:14:00Z">
        <w:r w:rsidR="00174895">
          <w:t>framework (lines 281-296; lines 303</w:t>
        </w:r>
        <w:r w:rsidR="001D163F">
          <w:t>-3</w:t>
        </w:r>
      </w:ins>
      <w:ins w:id="41" w:author="Kadakia, Nirag" w:date="2019-05-13T11:17:00Z">
        <w:r w:rsidR="00174895">
          <w:t>14</w:t>
        </w:r>
      </w:ins>
      <w:ins w:id="42" w:author="Kadakia, Nirag" w:date="2019-05-13T11:14:00Z">
        <w:r w:rsidR="001D163F">
          <w:t>).</w:t>
        </w:r>
      </w:ins>
    </w:p>
    <w:p w14:paraId="6C08704A" w14:textId="77777777" w:rsidR="001D163F" w:rsidRDefault="00F572D3" w:rsidP="00C66944">
      <w:pPr>
        <w:pStyle w:val="ListParagraph"/>
        <w:jc w:val="both"/>
        <w:rPr>
          <w:ins w:id="43" w:author="Kadakia, Nirag" w:date="2019-05-13T11:14:00Z"/>
        </w:rPr>
      </w:pPr>
      <w:commentRangeStart w:id="44"/>
      <w:del w:id="45" w:author="Kadakia, Nirag" w:date="2019-05-13T11:14:00Z">
        <w:r w:rsidDel="001D163F">
          <w:delText xml:space="preserve">what </w:delText>
        </w:r>
        <w:r w:rsidR="00C66944" w:rsidDel="001D163F">
          <w:delText>compressed sensing is</w:delText>
        </w:r>
        <w:r w:rsidR="001F7BE9" w:rsidDel="001D163F">
          <w:delText xml:space="preserve">, </w:delText>
        </w:r>
        <w:r w:rsidR="00C66944" w:rsidDel="001D163F">
          <w:delText xml:space="preserve">why it is useful as a </w:delText>
        </w:r>
        <w:r w:rsidR="004B5962" w:rsidDel="001D163F">
          <w:delText>decoding scheme</w:delText>
        </w:r>
        <w:r w:rsidR="001F7BE9" w:rsidDel="001D163F">
          <w:delText>,</w:delText>
        </w:r>
        <w:r w:rsidR="004B5962" w:rsidDel="001D163F">
          <w:delText xml:space="preserve"> and how it can be enacted </w:delText>
        </w:r>
        <w:r w:rsidR="00C66944" w:rsidDel="001D163F">
          <w:delText>mathematically</w:delText>
        </w:r>
        <w:r w:rsidDel="001D163F">
          <w:delText xml:space="preserve"> in odor decoding</w:delText>
        </w:r>
        <w:r w:rsidR="00FB2178" w:rsidDel="001D163F">
          <w:delText xml:space="preserve"> (lines </w:delText>
        </w:r>
        <w:r w:rsidR="001F7BE9" w:rsidDel="001D163F">
          <w:delText>299</w:delText>
        </w:r>
        <w:r w:rsidR="00FB2178" w:rsidDel="001D163F">
          <w:delText>-</w:delText>
        </w:r>
        <w:r w:rsidDel="001D163F">
          <w:delText>343</w:delText>
        </w:r>
        <w:commentRangeEnd w:id="44"/>
        <w:r w:rsidR="00EF47B6" w:rsidDel="001D163F">
          <w:rPr>
            <w:rStyle w:val="CommentReference"/>
          </w:rPr>
          <w:commentReference w:id="44"/>
        </w:r>
        <w:r w:rsidR="00FB2178" w:rsidDel="001D163F">
          <w:delText>)</w:delText>
        </w:r>
        <w:r w:rsidR="004B5962" w:rsidDel="001D163F">
          <w:delText xml:space="preserve">. </w:delText>
        </w:r>
        <w:commentRangeEnd w:id="36"/>
        <w:r w:rsidR="00643F56" w:rsidDel="001D163F">
          <w:rPr>
            <w:rStyle w:val="CommentReference"/>
          </w:rPr>
          <w:commentReference w:id="36"/>
        </w:r>
      </w:del>
      <w:commentRangeEnd w:id="37"/>
      <w:r w:rsidR="001D163F">
        <w:rPr>
          <w:rStyle w:val="CommentReference"/>
        </w:rPr>
        <w:commentReference w:id="37"/>
      </w:r>
      <w:del w:id="46" w:author="Kadakia, Nirag" w:date="2019-05-13T11:14:00Z">
        <w:r w:rsidR="004B5962" w:rsidDel="001D163F">
          <w:delText xml:space="preserve"> </w:delText>
        </w:r>
      </w:del>
    </w:p>
    <w:p w14:paraId="5C28A8F2" w14:textId="2F946C38" w:rsidR="00382C9C" w:rsidRDefault="009314B6" w:rsidP="00C66944">
      <w:pPr>
        <w:pStyle w:val="ListParagraph"/>
        <w:jc w:val="both"/>
      </w:pPr>
      <w:r>
        <w:t>We have explained the details for the decoding tolerance precisely in the Methods, explaining our choice for this tolerance, and noting that our results are robust to particular choices in the tolerance.</w:t>
      </w:r>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Discrimination in complex environments: It is not clear here why the background should be represented as static. I would have thought it would be subject to many of the same properties that make the signal dynamic. The role/importance of short term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7986EFB7" w:rsidR="00134C6B" w:rsidRDefault="00134C6B" w:rsidP="00B12550">
      <w:pPr>
        <w:pStyle w:val="ListParagraph"/>
        <w:spacing w:line="240" w:lineRule="auto"/>
        <w:jc w:val="both"/>
      </w:pPr>
      <w:r>
        <w:t>We are concerned with the detection of novel odors amid odors</w:t>
      </w:r>
      <w:r w:rsidR="008846C5">
        <w:t xml:space="preserve"> already present</w:t>
      </w:r>
      <w:r>
        <w:t>, thereby assuming that backgrounds odors have persisted for some time beforehand.</w:t>
      </w:r>
      <w:r w:rsidR="000A07E8">
        <w:t xml:space="preserve"> Given that the adaptation time for the adaptation mechanisms we discuss is on the order of 250ms </w:t>
      </w:r>
      <w:r w:rsidR="000D2037">
        <w:t xml:space="preserve">, the background of odor needs not to be strictly static. If it evolved on a slower time scale it would be enough. </w:t>
      </w:r>
      <w:r>
        <w:t xml:space="preserve"> </w:t>
      </w:r>
      <w:r w:rsidR="00CE48CD">
        <w:t>We chose to simplify the presentation so that one of these odors is on a much slower timescale, effectively static. This may be conceivable if the foreground and background arise from spatially separated sources</w:t>
      </w:r>
      <w:r w:rsidR="000D2037">
        <w:t xml:space="preserve">: e.g. </w:t>
      </w:r>
      <w:r w:rsidR="00CE48CD">
        <w:t xml:space="preserve">a lawn </w:t>
      </w:r>
      <w:r w:rsidR="000D2037">
        <w:t xml:space="preserve">may release </w:t>
      </w:r>
      <w:r w:rsidR="00CE48CD">
        <w:t>a background “grass odor” everywhere</w:t>
      </w:r>
      <w:r w:rsidR="000D2037">
        <w:t>, while a flower in that lawn releases a foreground “</w:t>
      </w:r>
      <w:r w:rsidR="00CE48CD">
        <w:t xml:space="preserve">flower odor” localized in plumes streaming from </w:t>
      </w:r>
      <w:r w:rsidR="000D2037">
        <w:t xml:space="preserve">the </w:t>
      </w:r>
      <w:r w:rsidR="00CE48CD">
        <w:t>flower. Of course</w:t>
      </w:r>
      <w:r w:rsidR="00C92FF7">
        <w:t>,</w:t>
      </w:r>
      <w:r w:rsidR="00CE48CD">
        <w:t xml:space="preserve"> there are other cases where </w:t>
      </w:r>
      <w:r w:rsidR="008846C5">
        <w:t xml:space="preserve">one odor of interest </w:t>
      </w:r>
      <w:r>
        <w:t>fluctuate</w:t>
      </w:r>
      <w:r w:rsidR="008846C5">
        <w:t>s</w:t>
      </w:r>
      <w:r>
        <w:t xml:space="preserve"> on the same timescale as </w:t>
      </w:r>
      <w:r w:rsidR="008846C5">
        <w:t xml:space="preserve">another </w:t>
      </w:r>
      <w:r w:rsidR="00CE48CD">
        <w:t xml:space="preserve">nuisance </w:t>
      </w:r>
      <w:r w:rsidR="008846C5">
        <w:t>odor</w:t>
      </w:r>
      <w:r w:rsidR="00CE48CD">
        <w:t xml:space="preserve">. Then the distinction between foreground and background is lost. In our framework these would be considered both </w:t>
      </w:r>
      <w:r>
        <w:t>foreground</w:t>
      </w:r>
      <w:r w:rsidR="00CE48CD">
        <w:t xml:space="preserve"> odors</w:t>
      </w:r>
      <w:r>
        <w:t xml:space="preserve">. </w:t>
      </w:r>
    </w:p>
    <w:p w14:paraId="0DF18D61" w14:textId="77777777" w:rsidR="00134C6B" w:rsidRDefault="00134C6B">
      <w:pPr>
        <w:pStyle w:val="ListParagraph"/>
        <w:spacing w:line="240" w:lineRule="auto"/>
        <w:jc w:val="both"/>
      </w:pPr>
    </w:p>
    <w:p w14:paraId="5E41123E" w14:textId="10A6F33D" w:rsidR="00134C6B" w:rsidRPr="00B12550" w:rsidRDefault="00134C6B" w:rsidP="00B12550">
      <w:pPr>
        <w:pStyle w:val="ListParagraph"/>
        <w:spacing w:line="240" w:lineRule="auto"/>
        <w:jc w:val="both"/>
      </w:pPr>
      <w:r w:rsidRPr="005D4128">
        <w:t xml:space="preserve">The role of short term memory is to limit the amount of information utilized from the past. We now </w:t>
      </w:r>
      <w:del w:id="47" w:author="Kadakia, Nirag" w:date="2019-05-13T11:18:00Z">
        <w:r w:rsidRPr="005D4128" w:rsidDel="00174895">
          <w:delText xml:space="preserve">discuss this briefly </w:delText>
        </w:r>
      </w:del>
      <w:ins w:id="48" w:author="Kadakia, Nirag" w:date="2019-05-13T11:18:00Z">
        <w:r w:rsidR="00174895">
          <w:t xml:space="preserve">mention this </w:t>
        </w:r>
      </w:ins>
      <w:r w:rsidRPr="005D4128">
        <w:t xml:space="preserve">in </w:t>
      </w:r>
      <w:r w:rsidR="00002C31">
        <w:t xml:space="preserve">lines </w:t>
      </w:r>
      <w:ins w:id="49" w:author="Kadakia, Nirag" w:date="2019-05-13T11:15:00Z">
        <w:r w:rsidR="00174895">
          <w:t>357</w:t>
        </w:r>
        <w:r w:rsidR="001D163F">
          <w:t>-35</w:t>
        </w:r>
      </w:ins>
      <w:ins w:id="50" w:author="Kadakia, Nirag" w:date="2019-05-13T11:17:00Z">
        <w:r w:rsidR="00174895">
          <w:t>8</w:t>
        </w:r>
      </w:ins>
      <w:del w:id="51" w:author="Kadakia, Nirag" w:date="2019-05-13T11:15:00Z">
        <w:r w:rsidR="00002C31" w:rsidDel="001D163F">
          <w:delText>---</w:delText>
        </w:r>
      </w:del>
      <w:r w:rsidRPr="005D4128">
        <w:t xml:space="preserve">. </w:t>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09C600AC" w:rsidR="00F94144" w:rsidRPr="00B12550" w:rsidRDefault="00D73134">
      <w:pPr>
        <w:pStyle w:val="ListParagraph"/>
        <w:jc w:val="both"/>
      </w:pPr>
      <w:r>
        <w:t xml:space="preserve">Indeed. Thank you for the suggestion. </w:t>
      </w:r>
      <w:r w:rsidR="00CB4B0E" w:rsidRPr="00B12550">
        <w:t>Please see response to Reviewer 2</w:t>
      </w:r>
      <w:r w:rsidR="003B55F0">
        <w:t xml:space="preserve"> </w:t>
      </w:r>
      <w:r w:rsidR="009A65C5">
        <w:t>c</w:t>
      </w:r>
      <w:r w:rsidR="00CB4B0E"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BDB71E2" w14:textId="77777777" w:rsidR="003E1FA0" w:rsidRDefault="004372EC" w:rsidP="00C25C07">
      <w:pPr>
        <w:pStyle w:val="ListParagraph"/>
        <w:jc w:val="both"/>
        <w:rPr>
          <w:color w:val="0070C0"/>
        </w:rPr>
      </w:pPr>
      <w:r w:rsidRPr="004372EC">
        <w:rPr>
          <w:color w:val="0070C0"/>
        </w:rPr>
        <w:t>Equation 2: This form of feedback, and particularly its relation to Weber adaptation, should get explained m</w:t>
      </w:r>
      <w:r>
        <w:rPr>
          <w:color w:val="0070C0"/>
        </w:rPr>
        <w:t>ore.</w:t>
      </w:r>
    </w:p>
    <w:p w14:paraId="70532683" w14:textId="55A7075F" w:rsidR="003E1FA0" w:rsidRDefault="003E1FA0" w:rsidP="00C25C07">
      <w:pPr>
        <w:pStyle w:val="ListParagraph"/>
        <w:jc w:val="both"/>
        <w:rPr>
          <w:color w:val="0070C0"/>
        </w:rPr>
      </w:pPr>
    </w:p>
    <w:p w14:paraId="6F398B97" w14:textId="650F0A8A" w:rsidR="00957C70" w:rsidRPr="00F6246B" w:rsidRDefault="000D2037" w:rsidP="00E861E9">
      <w:pPr>
        <w:pStyle w:val="ListParagraph"/>
        <w:jc w:val="both"/>
      </w:pPr>
      <w:r w:rsidRPr="00B82819">
        <w:t>We have rewritten the text describing the model to provide more explanation and have added a step in the derivation of the former equation (1) (now equation 2) to make the derivation clearer</w:t>
      </w:r>
      <w:ins w:id="52" w:author="Kadakia, Nirag" w:date="2019-05-13T11:15:00Z">
        <w:r w:rsidR="003C0992">
          <w:t xml:space="preserve">. </w:t>
        </w:r>
      </w:ins>
      <w:ins w:id="53" w:author="Kadakia, Nirag" w:date="2019-05-13T11:18:00Z">
        <w:r w:rsidR="003C0992">
          <w:t>W</w:t>
        </w:r>
      </w:ins>
      <w:del w:id="54" w:author="Kadakia, Nirag" w:date="2019-05-13T11:15:00Z">
        <w:r w:rsidRPr="00B82819" w:rsidDel="00C007ED">
          <w:delText>.</w:delText>
        </w:r>
        <w:r w:rsidR="00E861E9" w:rsidRPr="00B82819" w:rsidDel="00C007ED">
          <w:delText xml:space="preserve"> </w:delText>
        </w:r>
      </w:del>
      <w:del w:id="55" w:author="Kadakia, Nirag" w:date="2019-05-13T11:18:00Z">
        <w:r w:rsidR="00C92FF7" w:rsidDel="003C0992">
          <w:delText>W</w:delText>
        </w:r>
      </w:del>
      <w:r w:rsidR="00C92FF7">
        <w:t xml:space="preserve">e have added paragraphs explaining the origin of Weber’s Law from the model, and </w:t>
      </w:r>
      <w:r w:rsidR="00E861E9" w:rsidRPr="00B82819">
        <w:t xml:space="preserve">two panels </w:t>
      </w:r>
      <w:r w:rsidR="00E861E9" w:rsidRPr="00B82819">
        <w:lastRenderedPageBreak/>
        <w:t>to Figure 1 to further illustrate the properties of the model</w:t>
      </w:r>
      <w:r w:rsidR="00C92FF7">
        <w:t xml:space="preserve"> and the Weber Law adaptation</w:t>
      </w:r>
      <w:ins w:id="56" w:author="Kadakia, Nirag" w:date="2019-05-13T11:18:00Z">
        <w:r w:rsidR="003C0992">
          <w:t xml:space="preserve"> (lines 118-14</w:t>
        </w:r>
      </w:ins>
      <w:ins w:id="57" w:author="Kadakia, Nirag" w:date="2019-05-13T11:19:00Z">
        <w:r w:rsidR="003C0992">
          <w:t>8; lines 163-190; Fig. 1F-1G).</w:t>
        </w:r>
      </w:ins>
      <w:del w:id="58" w:author="Kadakia, Nirag" w:date="2019-05-13T11:18:00Z">
        <w:r w:rsidR="00C92FF7" w:rsidDel="003C0992">
          <w:delText>.</w:delText>
        </w:r>
        <w:r w:rsidR="00E861E9" w:rsidRPr="00B82819" w:rsidDel="003C0992">
          <w:delText xml:space="preserve"> </w:delText>
        </w:r>
      </w:del>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4DCE296A" w:rsidR="00C55ABB"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25985DF6" w14:textId="04AEEE98" w:rsidR="00C55ABB" w:rsidRPr="00F6246B" w:rsidRDefault="00E861E9" w:rsidP="00E861E9">
      <w:pPr>
        <w:pStyle w:val="ListParagraph"/>
        <w:spacing w:line="240" w:lineRule="auto"/>
        <w:jc w:val="both"/>
      </w:pPr>
      <w:r w:rsidRPr="00B70E95">
        <w:t>This was not clear. Variability in ORN response</w:t>
      </w:r>
      <w:r w:rsidR="00B70E95">
        <w:t>s</w:t>
      </w:r>
      <w:r w:rsidRPr="00B70E95">
        <w:t xml:space="preserve"> is dominated by the variability in the dissociation constants. The lower bound in free energy controls the level of spontaneous activity of the ORNs (firing rate in clean air) , which is known to vary across the ORN repertoire (Hallem and Carlson</w:t>
      </w:r>
      <w:ins w:id="59" w:author="Kadakia, Nirag" w:date="2019-05-13T11:20:00Z">
        <w:r w:rsidR="003C0992">
          <w:t xml:space="preserve"> 2004</w:t>
        </w:r>
      </w:ins>
      <w:r w:rsidRPr="00B70E95">
        <w:t>). The upper bound in free energy determines the maximum amount of adaptation an ORN can do before its response starts to saturate. Without having this bound the neuron would be able to adapt over an infinite range of background odor concentrations</w:t>
      </w:r>
      <w:r w:rsidRPr="00F6246B">
        <w:t xml:space="preserve">. We added text </w:t>
      </w:r>
      <w:r w:rsidR="004E43E2" w:rsidRPr="00F6246B">
        <w:t>in our description of the model to make these points clearer</w:t>
      </w:r>
      <w:ins w:id="60" w:author="Kadakia, Nirag" w:date="2019-05-13T11:20:00Z">
        <w:r w:rsidR="003C0992">
          <w:t xml:space="preserve"> (lines 139-143).</w:t>
        </w:r>
      </w:ins>
      <w:del w:id="61" w:author="Kadakia, Nirag" w:date="2019-05-13T11:20:00Z">
        <w:r w:rsidR="004E43E2" w:rsidRPr="00F6246B" w:rsidDel="003C0992">
          <w:delText>.</w:delText>
        </w:r>
      </w:del>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655D2AE9" w:rsidR="00C55ABB" w:rsidRPr="00733AE8" w:rsidRDefault="00B70E95" w:rsidP="00C55ABB">
      <w:pPr>
        <w:pStyle w:val="ListParagraph"/>
        <w:spacing w:line="240" w:lineRule="auto"/>
        <w:jc w:val="both"/>
      </w:pPr>
      <w:r>
        <w:t>We have rewritten the end of the abstract to make it clearer for a general audience.</w:t>
      </w:r>
      <w:r w:rsidR="00C55ABB">
        <w:t xml:space="preserve"> </w:t>
      </w:r>
    </w:p>
    <w:p w14:paraId="7974E272" w14:textId="131844F4" w:rsidR="00C55ABB" w:rsidRDefault="00C55ABB" w:rsidP="00C25C07">
      <w:pPr>
        <w:spacing w:line="240" w:lineRule="auto"/>
        <w:jc w:val="both"/>
        <w:rPr>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orco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identity decoding using a variety of models. Overall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w:t>
      </w:r>
      <w:r w:rsidRPr="00B12550">
        <w:rPr>
          <w:color w:val="0070C0"/>
        </w:rPr>
        <w:lastRenderedPageBreak/>
        <w:t>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unadapted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7AA1BA11" w:rsidR="00C25C07" w:rsidRDefault="003621A4" w:rsidP="00C25C07">
      <w:pPr>
        <w:pStyle w:val="ListParagraph"/>
        <w:spacing w:line="240" w:lineRule="auto"/>
        <w:jc w:val="both"/>
      </w:pPr>
      <w:r>
        <w:t>We</w:t>
      </w:r>
      <w:r w:rsidR="00B70E95">
        <w:t xml:space="preserve"> have rewritten large parts of the paper to make </w:t>
      </w:r>
      <w:r>
        <w:t>this</w:t>
      </w:r>
      <w:r w:rsidR="00B70E95">
        <w:t xml:space="preserve"> clearer. </w:t>
      </w:r>
      <w:r w:rsidR="00C25C07" w:rsidRPr="00B12550">
        <w:t>Please see responses to Reviewer 1’s question</w:t>
      </w:r>
      <w:r w:rsidR="008408AA">
        <w:t>s</w:t>
      </w:r>
      <w:r w:rsidR="00C25C07" w:rsidRPr="00B12550">
        <w:t xml:space="preserve">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background+target? (2) How do the results in figures 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26865675" w14:textId="51CFEC6F" w:rsidR="00382C9C" w:rsidRPr="00B61EE1" w:rsidRDefault="00434C9F" w:rsidP="009B7434">
      <w:pPr>
        <w:pStyle w:val="ListParagraph"/>
        <w:spacing w:line="240" w:lineRule="auto"/>
        <w:jc w:val="both"/>
      </w:pPr>
      <w:r>
        <w:lastRenderedPageBreak/>
        <w:t xml:space="preserve">Thank you for this suggestion. </w:t>
      </w:r>
      <w:r w:rsidR="00526805">
        <w:t xml:space="preserve">This comment (and Reviewer #1 Comment 6) </w:t>
      </w:r>
      <w:r w:rsidR="00382C9C">
        <w:t>suggest</w:t>
      </w:r>
      <w:r w:rsidR="00526805">
        <w:t>s</w:t>
      </w:r>
      <w:r w:rsidR="00382C9C">
        <w:t xml:space="preserve"> </w:t>
      </w:r>
      <w:r w:rsidR="00382C9C" w:rsidRPr="00ED6EB4">
        <w:t xml:space="preserve">a need to investigate how much we can break Weber scaling and still maintain combinatorial codes. </w:t>
      </w:r>
      <w:r w:rsidR="00B61EE1">
        <w:t xml:space="preserve">We have now extended the section </w:t>
      </w:r>
      <w:r w:rsidR="00A50AE7">
        <w:t>on</w:t>
      </w:r>
      <w:r w:rsidR="00B61EE1">
        <w:t xml:space="preserve"> odor coding </w:t>
      </w:r>
      <w:r w:rsidR="00A50AE7">
        <w:t>to address this issue</w:t>
      </w:r>
      <w:ins w:id="62" w:author="Kadakia, Nirag" w:date="2019-05-13T11:21:00Z">
        <w:r w:rsidR="003C0992">
          <w:t xml:space="preserve"> (lines 219-227; 247-278)</w:t>
        </w:r>
      </w:ins>
      <w:r w:rsidR="00A50AE7">
        <w:t>. We</w:t>
      </w:r>
      <w:r w:rsidR="00B61EE1">
        <w:t xml:space="preserve"> have introduce</w:t>
      </w:r>
      <w:r w:rsidR="00A50AE7">
        <w:t xml:space="preserve">d </w:t>
      </w:r>
      <w:r w:rsidR="009314B6">
        <w:t>i</w:t>
      </w:r>
      <w:r w:rsidR="00A50AE7">
        <w:t>n our model</w:t>
      </w:r>
      <w:r w:rsidR="00B61EE1">
        <w:t xml:space="preserve"> a new parameter </w:t>
      </w:r>
      <m:oMath>
        <m:r>
          <w:rPr>
            <w:rFonts w:ascii="Cambria Math" w:hAnsi="Cambria Math"/>
          </w:rPr>
          <m:t>β</m:t>
        </m:r>
      </m:oMath>
      <w:r w:rsidR="00382C9C">
        <w:rPr>
          <w:rFonts w:eastAsiaTheme="minorEastAsia"/>
        </w:rPr>
        <w:t xml:space="preserve"> </w:t>
      </w:r>
      <w:r w:rsidR="00B61EE1">
        <w:rPr>
          <w:rFonts w:eastAsiaTheme="minorEastAsia"/>
        </w:rPr>
        <w:t>that allow</w:t>
      </w:r>
      <w:r w:rsidR="00A50AE7">
        <w:rPr>
          <w:rFonts w:eastAsiaTheme="minorEastAsia"/>
        </w:rPr>
        <w:t>s</w:t>
      </w:r>
      <w:r w:rsidR="00B61EE1">
        <w:rPr>
          <w:rFonts w:eastAsiaTheme="minorEastAsia"/>
        </w:rPr>
        <w:t xml:space="preserve"> us to gradually break the Weber-Fechner’s scaling. When </w:t>
      </w:r>
      <m:oMath>
        <m:r>
          <w:rPr>
            <w:rFonts w:ascii="Cambria Math" w:hAnsi="Cambria Math"/>
          </w:rPr>
          <m:t>β</m:t>
        </m:r>
        <m:r>
          <w:rPr>
            <w:rFonts w:ascii="Cambria Math" w:eastAsiaTheme="minorEastAsia" w:hAnsi="Cambria Math"/>
          </w:rPr>
          <m:t>=0</m:t>
        </m:r>
      </m:oMath>
      <w:r w:rsidR="00B61EE1">
        <w:rPr>
          <w:rFonts w:eastAsiaTheme="minorEastAsia"/>
        </w:rPr>
        <w:t xml:space="preserve"> Weber</w:t>
      </w:r>
      <w:r w:rsidR="00A50AE7">
        <w:rPr>
          <w:rFonts w:eastAsiaTheme="minorEastAsia"/>
        </w:rPr>
        <w:t>’s</w:t>
      </w:r>
      <w:r w:rsidR="00B61EE1">
        <w:rPr>
          <w:rFonts w:eastAsiaTheme="minorEastAsia"/>
        </w:rPr>
        <w:t xml:space="preserve"> law </w:t>
      </w:r>
      <w:r w:rsidR="00A50AE7">
        <w:rPr>
          <w:rFonts w:eastAsiaTheme="minorEastAsia"/>
        </w:rPr>
        <w:t xml:space="preserve">is strictly satisfied </w:t>
      </w:r>
      <w:r w:rsidR="00B61EE1">
        <w:rPr>
          <w:rFonts w:eastAsiaTheme="minorEastAsia"/>
        </w:rPr>
        <w:t xml:space="preserve">and when </w:t>
      </w:r>
      <m:oMath>
        <m:r>
          <w:rPr>
            <w:rFonts w:ascii="Cambria Math" w:eastAsiaTheme="minorEastAsia" w:hAnsi="Cambria Math"/>
          </w:rPr>
          <m:t>β=1</m:t>
        </m:r>
      </m:oMath>
      <w:r w:rsidR="00B61EE1">
        <w:rPr>
          <w:rFonts w:eastAsiaTheme="minorEastAsia"/>
        </w:rPr>
        <w:t xml:space="preserve"> there is no adaptation. </w:t>
      </w:r>
      <w:r w:rsidR="00A50AE7">
        <w:rPr>
          <w:rFonts w:eastAsiaTheme="minorEastAsia"/>
        </w:rPr>
        <w:t>Increasing</w:t>
      </w:r>
      <w:r w:rsidR="00B61EE1">
        <w:rPr>
          <w:rFonts w:eastAsiaTheme="minorEastAsia"/>
        </w:rPr>
        <w:t xml:space="preserve"> </w:t>
      </w:r>
      <m:oMath>
        <m:r>
          <w:rPr>
            <w:rFonts w:ascii="Cambria Math" w:eastAsiaTheme="minorEastAsia" w:hAnsi="Cambria Math"/>
          </w:rPr>
          <m:t>β</m:t>
        </m:r>
      </m:oMath>
      <w:r w:rsidR="00B61EE1">
        <w:rPr>
          <w:rFonts w:eastAsiaTheme="minorEastAsia"/>
        </w:rPr>
        <w:t xml:space="preserve"> away from zero introduce</w:t>
      </w:r>
      <w:r w:rsidR="00A50AE7">
        <w:rPr>
          <w:rFonts w:eastAsiaTheme="minorEastAsia"/>
        </w:rPr>
        <w:t>s</w:t>
      </w:r>
      <w:r w:rsidR="00B61EE1">
        <w:rPr>
          <w:rFonts w:eastAsiaTheme="minorEastAsia"/>
        </w:rPr>
        <w:t xml:space="preserve"> a dependency of the adapted state on the background odor concentration. </w:t>
      </w:r>
      <w:r w:rsidR="00382C9C">
        <w:rPr>
          <w:rFonts w:eastAsiaTheme="minorEastAsia"/>
        </w:rPr>
        <w:t xml:space="preserve">We </w:t>
      </w:r>
      <w:r w:rsidR="00A50AE7">
        <w:rPr>
          <w:rFonts w:eastAsiaTheme="minorEastAsia"/>
        </w:rPr>
        <w:t>added two panels in Fig</w:t>
      </w:r>
      <w:ins w:id="63" w:author="Kadakia, Nirag" w:date="2019-05-13T11:21:00Z">
        <w:r w:rsidR="003C0992">
          <w:rPr>
            <w:rFonts w:eastAsiaTheme="minorEastAsia"/>
          </w:rPr>
          <w:t>ure</w:t>
        </w:r>
      </w:ins>
      <w:r w:rsidR="00A50AE7">
        <w:rPr>
          <w:rFonts w:eastAsiaTheme="minorEastAsia"/>
        </w:rPr>
        <w:t xml:space="preserve"> 2</w:t>
      </w:r>
      <w:r w:rsidR="00C86293">
        <w:rPr>
          <w:rFonts w:eastAsiaTheme="minorEastAsia"/>
        </w:rPr>
        <w:t xml:space="preserve"> illustrating this.</w:t>
      </w: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p. 4, 1st paragraph "When de-convolved from stimulus dynamics, the shapes of the temporal kernels of Drosophila ORNS that express orco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11D883D8" w:rsidR="006811BB" w:rsidRDefault="006811BB" w:rsidP="00B12550">
      <w:pPr>
        <w:pStyle w:val="ListParagraph"/>
        <w:spacing w:line="240" w:lineRule="auto"/>
        <w:jc w:val="both"/>
        <w:rPr>
          <w:color w:val="000000" w:themeColor="text1"/>
        </w:rPr>
      </w:pPr>
      <w:r w:rsidRPr="006811BB">
        <w:rPr>
          <w:color w:val="000000" w:themeColor="text1"/>
        </w:rPr>
        <w:t>This</w:t>
      </w:r>
      <w:r w:rsidR="00A50AE7">
        <w:rPr>
          <w:color w:val="000000" w:themeColor="text1"/>
        </w:rPr>
        <w:t xml:space="preserve"> phrase refer</w:t>
      </w:r>
      <w:r w:rsidR="00837D70">
        <w:rPr>
          <w:color w:val="000000" w:themeColor="text1"/>
        </w:rPr>
        <w:t>r</w:t>
      </w:r>
      <w:r w:rsidR="00A50AE7">
        <w:rPr>
          <w:color w:val="000000" w:themeColor="text1"/>
        </w:rPr>
        <w:t xml:space="preserve">ed to </w:t>
      </w:r>
      <w:r w:rsidR="00B61EE1">
        <w:rPr>
          <w:color w:val="000000" w:themeColor="text1"/>
        </w:rPr>
        <w:t>the finding</w:t>
      </w:r>
      <w:r w:rsidR="00AC2331">
        <w:rPr>
          <w:color w:val="000000" w:themeColor="text1"/>
        </w:rPr>
        <w:t>s</w:t>
      </w:r>
      <w:r w:rsidR="00B61EE1">
        <w:rPr>
          <w:color w:val="000000" w:themeColor="text1"/>
        </w:rPr>
        <w:t xml:space="preserve"> </w:t>
      </w:r>
      <w:r w:rsidRPr="006811BB">
        <w:rPr>
          <w:color w:val="000000" w:themeColor="text1"/>
        </w:rPr>
        <w:t>of Martelli</w:t>
      </w:r>
      <w:r>
        <w:rPr>
          <w:color w:val="000000" w:themeColor="text1"/>
        </w:rPr>
        <w:t xml:space="preserve"> et al (2011)</w:t>
      </w:r>
      <w:r w:rsidRPr="006811BB">
        <w:rPr>
          <w:color w:val="000000" w:themeColor="text1"/>
        </w:rPr>
        <w:t xml:space="preserve">, </w:t>
      </w:r>
      <w:r w:rsidR="00B61EE1">
        <w:rPr>
          <w:color w:val="000000" w:themeColor="text1"/>
        </w:rPr>
        <w:t xml:space="preserve">and of </w:t>
      </w:r>
      <w:r w:rsidR="009314B6">
        <w:rPr>
          <w:color w:val="000000" w:themeColor="text1"/>
        </w:rPr>
        <w:t xml:space="preserve">a recent work from </w:t>
      </w:r>
      <w:r w:rsidR="00837D70">
        <w:rPr>
          <w:color w:val="000000" w:themeColor="text1"/>
        </w:rPr>
        <w:t xml:space="preserve">Aravi Samuel’s </w:t>
      </w:r>
      <w:r w:rsidR="009314B6">
        <w:rPr>
          <w:color w:val="000000" w:themeColor="text1"/>
        </w:rPr>
        <w:t>lab</w:t>
      </w:r>
      <w:r w:rsidR="00837D70">
        <w:rPr>
          <w:color w:val="000000" w:themeColor="text1"/>
        </w:rPr>
        <w:t>, Si et al (2019),</w:t>
      </w:r>
      <w:r w:rsidR="00AC2331">
        <w:rPr>
          <w:color w:val="000000" w:themeColor="text1"/>
        </w:rPr>
        <w:t xml:space="preserve"> </w:t>
      </w:r>
      <w:r w:rsidR="00837D70">
        <w:rPr>
          <w:color w:val="000000" w:themeColor="text1"/>
        </w:rPr>
        <w:t xml:space="preserve">which recently showed </w:t>
      </w:r>
      <w:r w:rsidR="00AC2331">
        <w:rPr>
          <w:color w:val="000000" w:themeColor="text1"/>
        </w:rPr>
        <w:t xml:space="preserve">that </w:t>
      </w:r>
      <w:r w:rsidR="00A50AE7">
        <w:rPr>
          <w:color w:val="000000" w:themeColor="text1"/>
        </w:rPr>
        <w:t xml:space="preserve">ORNs </w:t>
      </w:r>
      <w:r w:rsidR="00AC2331">
        <w:rPr>
          <w:color w:val="000000" w:themeColor="text1"/>
        </w:rPr>
        <w:t>filters</w:t>
      </w:r>
      <w:r w:rsidR="00A50AE7">
        <w:rPr>
          <w:color w:val="000000" w:themeColor="text1"/>
        </w:rPr>
        <w:t xml:space="preserve"> </w:t>
      </w:r>
      <w:r w:rsidR="00AC2331">
        <w:rPr>
          <w:color w:val="000000" w:themeColor="text1"/>
        </w:rPr>
        <w:t xml:space="preserve">in larvae are stereotyped. </w:t>
      </w:r>
      <w:r w:rsidR="00B61EE1">
        <w:rPr>
          <w:color w:val="000000" w:themeColor="text1"/>
        </w:rPr>
        <w:t>But we agree</w:t>
      </w:r>
      <w:r w:rsidR="00AC2331">
        <w:rPr>
          <w:color w:val="000000" w:themeColor="text1"/>
        </w:rPr>
        <w:t xml:space="preserve"> with the reviewer</w:t>
      </w:r>
      <w:r w:rsidR="00B61EE1">
        <w:rPr>
          <w:color w:val="000000" w:themeColor="text1"/>
        </w:rPr>
        <w:t xml:space="preserve"> that besides this general rule there are some odor</w:t>
      </w:r>
      <w:r w:rsidR="00A50AE7">
        <w:rPr>
          <w:color w:val="000000" w:themeColor="text1"/>
        </w:rPr>
        <w:t>-receptor combination</w:t>
      </w:r>
      <w:r w:rsidR="00B61EE1">
        <w:rPr>
          <w:color w:val="000000" w:themeColor="text1"/>
        </w:rPr>
        <w:t xml:space="preserve">s for which this </w:t>
      </w:r>
      <w:r w:rsidR="00A50AE7">
        <w:rPr>
          <w:color w:val="000000" w:themeColor="text1"/>
        </w:rPr>
        <w:t>general rule breaks</w:t>
      </w:r>
      <w:r w:rsidR="00B61EE1">
        <w:rPr>
          <w:color w:val="000000" w:themeColor="text1"/>
        </w:rPr>
        <w:t xml:space="preserve"> down</w:t>
      </w:r>
      <w:r w:rsidR="00AC2331">
        <w:rPr>
          <w:color w:val="000000" w:themeColor="text1"/>
        </w:rPr>
        <w:t>: e.g. super-sustained responses (Montague et al). We amended the text to tone down our phrase</w:t>
      </w:r>
      <w:ins w:id="64" w:author="Kadakia, Nirag" w:date="2019-05-13T11:21:00Z">
        <w:r w:rsidR="003C0992">
          <w:rPr>
            <w:color w:val="000000" w:themeColor="text1"/>
          </w:rPr>
          <w:t xml:space="preserve"> (line 156-157).</w:t>
        </w:r>
      </w:ins>
      <w:del w:id="65" w:author="Kadakia, Nirag" w:date="2019-05-13T11:21:00Z">
        <w:r w:rsidRPr="006811BB" w:rsidDel="003C0992">
          <w:rPr>
            <w:color w:val="000000" w:themeColor="text1"/>
          </w:rPr>
          <w:delText>.</w:delText>
        </w:r>
      </w:del>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p. 4, 2nd paragraph: can you clarify the relationship between free energy and Kd?</w:t>
      </w:r>
    </w:p>
    <w:p w14:paraId="4A5927D8" w14:textId="156DF3A8" w:rsidR="00C40B2F" w:rsidRDefault="00C40B2F" w:rsidP="00B12550">
      <w:pPr>
        <w:pStyle w:val="ListParagraph"/>
        <w:spacing w:line="240" w:lineRule="auto"/>
        <w:jc w:val="both"/>
        <w:rPr>
          <w:color w:val="FF0000"/>
        </w:rPr>
      </w:pPr>
    </w:p>
    <w:p w14:paraId="36292FE6" w14:textId="1B7D66E4" w:rsidR="004B6D3A" w:rsidRPr="00733AE8" w:rsidRDefault="00EA032A" w:rsidP="00B12550">
      <w:pPr>
        <w:pStyle w:val="ListParagraph"/>
        <w:spacing w:line="240" w:lineRule="auto"/>
        <w:jc w:val="both"/>
      </w:pPr>
      <w:r>
        <w:t xml:space="preserve">We </w:t>
      </w:r>
      <w:r w:rsidR="00AC2331">
        <w:t xml:space="preserve">have changed the text </w:t>
      </w:r>
      <w:r w:rsidR="00A50AE7">
        <w:t xml:space="preserve">describing the equations </w:t>
      </w:r>
      <w:r w:rsidR="00AC2331">
        <w:t>to clarify this connection</w:t>
      </w:r>
      <w:ins w:id="66" w:author="Kadakia, Nirag" w:date="2019-05-13T11:22:00Z">
        <w:r w:rsidR="00BD0933">
          <w:t xml:space="preserve"> (lines 125-130; lines 143-146).</w:t>
        </w:r>
      </w:ins>
      <w:del w:id="67" w:author="Kadakia, Nirag" w:date="2019-05-13T11:22:00Z">
        <w:r w:rsidR="00A50AE7" w:rsidDel="00BD0933">
          <w:delText>.</w:delText>
        </w:r>
      </w:del>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3727882F"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A50AE7">
        <w:t xml:space="preserve">We implemented divisive normalization following Olsen’s paper. This is a rather simple model in which </w:t>
      </w:r>
      <w:r w:rsidR="00D757A6">
        <w:t>all glomeruli affect all other glomeruli. It is possible that a more complex model of divisive normalization where each glomeruli only inhibit a subset of glomeruli (via local interneurons)  would contribute  mo</w:t>
      </w:r>
      <w:r w:rsidR="00837D70">
        <w:t>r</w:t>
      </w:r>
      <w:r w:rsidR="00D757A6">
        <w:t xml:space="preserve">e. </w:t>
      </w:r>
      <w:r w:rsidR="00653481">
        <w:t>We noted this in the text</w:t>
      </w:r>
      <w:del w:id="68" w:author="Kadakia, Nirag" w:date="2019-05-13T11:23:00Z">
        <w:r w:rsidR="00653481" w:rsidDel="009C0E87">
          <w:delText>.</w:delText>
        </w:r>
      </w:del>
      <w:r w:rsidR="000A71B9">
        <w:t xml:space="preserve"> (lines </w:t>
      </w:r>
      <w:r w:rsidR="003C3BAA">
        <w:t>4</w:t>
      </w:r>
      <w:del w:id="69" w:author="Kadakia, Nirag" w:date="2019-05-13T11:23:00Z">
        <w:r w:rsidR="003C3BAA" w:rsidDel="005240BA">
          <w:delText>71</w:delText>
        </w:r>
      </w:del>
      <w:ins w:id="70" w:author="Kadakia, Nirag" w:date="2019-05-13T11:23:00Z">
        <w:r w:rsidR="005240BA">
          <w:t>60</w:t>
        </w:r>
      </w:ins>
      <w:r w:rsidR="003C3BAA">
        <w:t>-4</w:t>
      </w:r>
      <w:ins w:id="71" w:author="Kadakia, Nirag" w:date="2019-05-13T11:23:00Z">
        <w:r w:rsidR="005240BA">
          <w:t>72</w:t>
        </w:r>
      </w:ins>
      <w:del w:id="72" w:author="Kadakia, Nirag" w:date="2019-05-13T11:23:00Z">
        <w:r w:rsidR="003C3BAA" w:rsidDel="005240BA">
          <w:delText>78</w:delText>
        </w:r>
      </w:del>
      <w:r w:rsidR="003C3BAA">
        <w:t>)</w:t>
      </w:r>
      <w:ins w:id="73" w:author="Kadakia, Nirag" w:date="2019-05-13T11:23:00Z">
        <w:r w:rsidR="009C0E87">
          <w:t>.</w:t>
        </w:r>
      </w:ins>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7"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04D95CD0" w:rsidR="00AA6725" w:rsidRDefault="00DB3C99" w:rsidP="00B12550">
      <w:pPr>
        <w:pStyle w:val="ListParagraph"/>
        <w:spacing w:line="240" w:lineRule="auto"/>
        <w:jc w:val="both"/>
      </w:pPr>
      <w:r>
        <w:t>While our model is a competitive binding model, it does not enact odorant-odorant antagonism, which is unique to the models in Singh et al (2019) and Reddy et al (2018). Odorant-odorant antagonism refers to</w:t>
      </w:r>
      <w:r w:rsidR="0046374C">
        <w:t xml:space="preserve"> the possibility that</w:t>
      </w:r>
      <w:r>
        <w:t xml:space="preserve"> multiple odorants in a mixture </w:t>
      </w:r>
      <w:r w:rsidR="0046374C">
        <w:t xml:space="preserve">can cause the </w:t>
      </w:r>
      <w:r>
        <w:t xml:space="preserve">overall response to reduce compared to the response to isolated odorants. This can occur in their model since activation is a second step after binding, and </w:t>
      </w:r>
      <w:r w:rsidR="003547E3">
        <w:t xml:space="preserve">activation efficacy </w:t>
      </w:r>
      <w:r>
        <w:t xml:space="preserve">depends on odorant </w:t>
      </w:r>
      <w:r>
        <w:lastRenderedPageBreak/>
        <w:t xml:space="preserve">identity. In our model, activation </w:t>
      </w:r>
      <w:r w:rsidR="0046374C">
        <w:t xml:space="preserve">is independent of binding, and </w:t>
      </w:r>
      <w:r>
        <w:t>does not depend on odor identity. Both those papers consider mammalian olfactory receptors, which are GPCRs forming part of a cAMP-dependent pathway, where ion channel activation takes place in two steps: first, binding and second, activation. In our</w:t>
      </w:r>
      <w:r w:rsidR="00D72DC8">
        <w:t xml:space="preserve"> model</w:t>
      </w:r>
      <w:r>
        <w:t xml:space="preserve">, the receptor complex can activate spontaneously without any odor binding. </w:t>
      </w:r>
      <w:r w:rsidR="00D757A6">
        <w:t xml:space="preserve">In </w:t>
      </w:r>
      <w:r w:rsidR="0046374C">
        <w:t xml:space="preserve">Figure 3—supplement figure 3, </w:t>
      </w:r>
      <w:r w:rsidR="00D757A6">
        <w:t xml:space="preserve">we </w:t>
      </w:r>
      <w:r w:rsidR="00D72DC8">
        <w:t xml:space="preserve">do </w:t>
      </w:r>
      <w:r w:rsidR="00D757A6">
        <w:t xml:space="preserve">consider what happens when there are multiple binding sites on the receptor complex. </w:t>
      </w:r>
      <w:r>
        <w:t xml:space="preserve"> </w:t>
      </w:r>
      <w:r w:rsidR="0046374C">
        <w:t>A</w:t>
      </w:r>
      <w:r>
        <w:t xml:space="preserve">gain, </w:t>
      </w:r>
      <w:r w:rsidR="0046374C">
        <w:t xml:space="preserve">while </w:t>
      </w:r>
      <w:r>
        <w:t>binding is competitive for each binding site, odorants in mixtures do not mutually antagonize.</w:t>
      </w:r>
      <w:bookmarkStart w:id="74" w:name="_GoBack"/>
      <w:bookmarkEnd w:id="74"/>
    </w:p>
    <w:p w14:paraId="24154F20" w14:textId="48C6862E" w:rsidR="00B34167" w:rsidRDefault="00B34167" w:rsidP="00B12550">
      <w:pPr>
        <w:pStyle w:val="ListParagraph"/>
        <w:spacing w:line="240" w:lineRule="auto"/>
        <w:jc w:val="both"/>
      </w:pP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r w:rsidRPr="00B12550">
        <w:rPr>
          <w:color w:val="0070C0"/>
        </w:rPr>
        <w:t>p. 7, 1st paragraph: is it worth mentioning here the findings</w:t>
      </w:r>
      <w:r w:rsidR="00AA4312" w:rsidRPr="00B12550">
        <w:rPr>
          <w:color w:val="0070C0"/>
        </w:rPr>
        <w:t xml:space="preserve"> from Cao 2016 suggesting that Or</w:t>
      </w:r>
      <w:r w:rsidRPr="00B12550">
        <w:rPr>
          <w:color w:val="0070C0"/>
        </w:rPr>
        <w:t>co-mediated adaptation relies on intracellular calcium (Fig. 6c)? A similar Ca-mediated adaptation is observed in vertebrate olfactory receptors (e.g. Leinder-Zufall et a. 1999) and of course in photoreceptors (e.g. Fain et al. 1989), which might say something about the generality of this mechanism and form of adaptation.</w:t>
      </w:r>
    </w:p>
    <w:p w14:paraId="0DD69C27" w14:textId="606F2826" w:rsidR="003B6AAF" w:rsidRPr="00434C9F" w:rsidRDefault="003B6AAF" w:rsidP="00B12550">
      <w:pPr>
        <w:pStyle w:val="ListParagraph"/>
        <w:spacing w:line="240" w:lineRule="auto"/>
        <w:jc w:val="both"/>
      </w:pPr>
    </w:p>
    <w:p w14:paraId="63B7CC0B" w14:textId="1C4180BF" w:rsidR="003B6AAF" w:rsidRDefault="006958CC">
      <w:pPr>
        <w:pStyle w:val="ListParagraph"/>
        <w:spacing w:line="240" w:lineRule="auto"/>
        <w:jc w:val="both"/>
      </w:pPr>
      <w:r>
        <w:t>I</w:t>
      </w:r>
      <w:r w:rsidR="00282C87">
        <w:t>t is appropriate to mention findings regardi</w:t>
      </w:r>
      <w:r w:rsidR="00985AE6">
        <w:t xml:space="preserve">ng </w:t>
      </w:r>
      <w:r w:rsidR="00F61B58">
        <w:t xml:space="preserve">the role of </w:t>
      </w:r>
      <w:r w:rsidR="00985AE6">
        <w:t xml:space="preserve">calcium </w:t>
      </w:r>
      <w:r w:rsidR="00F61B58">
        <w:t>channels in adaptation</w:t>
      </w:r>
      <w:r w:rsidR="00985AE6">
        <w:t xml:space="preserve">. We </w:t>
      </w:r>
      <w:r w:rsidR="00924852">
        <w:t>noted that in l</w:t>
      </w:r>
      <w:r w:rsidR="00282C87">
        <w:t>ine</w:t>
      </w:r>
      <w:r w:rsidR="00EC2249">
        <w:t xml:space="preserve"> </w:t>
      </w:r>
      <w:commentRangeStart w:id="75"/>
      <w:del w:id="76" w:author="Kadakia, Nirag" w:date="2019-05-13T11:23:00Z">
        <w:r w:rsidR="00EC2249" w:rsidDel="00AF7A4C">
          <w:delText>554</w:delText>
        </w:r>
        <w:commentRangeEnd w:id="75"/>
        <w:r w:rsidR="00C72AFC" w:rsidDel="00AF7A4C">
          <w:rPr>
            <w:rStyle w:val="CommentReference"/>
          </w:rPr>
          <w:commentReference w:id="75"/>
        </w:r>
      </w:del>
      <w:ins w:id="77" w:author="Kadakia, Nirag" w:date="2019-05-13T11:23:00Z">
        <w:r w:rsidR="00AF7A4C">
          <w:t>555-556</w:t>
        </w:r>
      </w:ins>
      <w:r w:rsidR="00EC2249">
        <w:t>.</w:t>
      </w:r>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t>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Orco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agrees with the novel hypothesis of primacy coding. The topic 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4F7620F9" w:rsidR="003D110F" w:rsidRDefault="003D110F" w:rsidP="003D110F">
      <w:pPr>
        <w:pStyle w:val="ListParagraph"/>
        <w:spacing w:line="240" w:lineRule="auto"/>
        <w:jc w:val="both"/>
      </w:pPr>
      <w:r>
        <w:t xml:space="preserve">We explained in the Results section what the projection means, and why 2D (just for ease of visualization). </w:t>
      </w:r>
      <w:r w:rsidR="004C6CF7">
        <w:t>Following the reviewer’s advice we</w:t>
      </w:r>
      <w:r>
        <w:t xml:space="preserve"> added a metric for clustering – the silhouette score – in the </w:t>
      </w:r>
      <w:r w:rsidR="004C6CF7">
        <w:t xml:space="preserve">new extend </w:t>
      </w:r>
      <w:r>
        <w:t xml:space="preserve">section </w:t>
      </w:r>
      <w:r w:rsidR="004C6CF7">
        <w:t>on odor coding</w:t>
      </w:r>
      <w:r>
        <w:t>,</w:t>
      </w:r>
      <w:r w:rsidR="004C6CF7">
        <w:t xml:space="preserve"> where</w:t>
      </w:r>
      <w:r>
        <w:t xml:space="preserve"> we discuss relaxing Weber’s Law</w:t>
      </w:r>
      <w:ins w:id="78" w:author="Kadakia, Nirag" w:date="2019-05-13T11:24:00Z">
        <w:r w:rsidR="0097657E">
          <w:t xml:space="preserve"> (lines </w:t>
        </w:r>
      </w:ins>
      <w:del w:id="79" w:author="Kadakia, Nirag" w:date="2019-05-13T11:24:00Z">
        <w:r w:rsidDel="0097657E">
          <w:delText xml:space="preserve">. </w:delText>
        </w:r>
      </w:del>
      <w:ins w:id="80" w:author="Kadakia, Nirag" w:date="2019-05-13T11:24:00Z">
        <w:r w:rsidR="0097657E">
          <w:t>247-278).</w:t>
        </w:r>
      </w:ins>
    </w:p>
    <w:p w14:paraId="28AD0CED" w14:textId="77777777" w:rsidR="00C55ABB" w:rsidRPr="00893096" w:rsidRDefault="00C55ABB" w:rsidP="003D110F">
      <w:pPr>
        <w:pStyle w:val="ListParagraph"/>
        <w:spacing w:line="240" w:lineRule="auto"/>
        <w:jc w:val="both"/>
      </w:pPr>
    </w:p>
    <w:p w14:paraId="303BF191" w14:textId="01980127" w:rsidR="00736E81" w:rsidRDefault="00736E81" w:rsidP="00B12550">
      <w:pPr>
        <w:pStyle w:val="ListParagraph"/>
        <w:spacing w:line="240" w:lineRule="auto"/>
        <w:jc w:val="both"/>
        <w:rPr>
          <w:ins w:id="81" w:author="Kadakia, Nirag" w:date="2019-05-13T11:24:00Z"/>
        </w:rPr>
      </w:pPr>
    </w:p>
    <w:p w14:paraId="3F70EBCB" w14:textId="6A128E2E" w:rsidR="00492B47" w:rsidRDefault="00492B47" w:rsidP="00B12550">
      <w:pPr>
        <w:pStyle w:val="ListParagraph"/>
        <w:spacing w:line="240" w:lineRule="auto"/>
        <w:jc w:val="both"/>
        <w:rPr>
          <w:ins w:id="82" w:author="Kadakia, Nirag" w:date="2019-05-13T11:24:00Z"/>
        </w:rPr>
      </w:pPr>
    </w:p>
    <w:p w14:paraId="64E5724B" w14:textId="515EA38D" w:rsidR="00492B47" w:rsidRDefault="00492B47" w:rsidP="00B12550">
      <w:pPr>
        <w:pStyle w:val="ListParagraph"/>
        <w:spacing w:line="240" w:lineRule="auto"/>
        <w:jc w:val="both"/>
        <w:rPr>
          <w:ins w:id="83" w:author="Kadakia, Nirag" w:date="2019-05-13T11:24:00Z"/>
        </w:rPr>
      </w:pPr>
    </w:p>
    <w:p w14:paraId="36B53F2D" w14:textId="77777777" w:rsidR="00492B47" w:rsidRPr="001D4D46" w:rsidRDefault="00492B47" w:rsidP="00B12550">
      <w:pPr>
        <w:pStyle w:val="ListParagraph"/>
        <w:spacing w:line="240" w:lineRule="auto"/>
        <w:jc w:val="both"/>
      </w:pPr>
    </w:p>
    <w:p w14:paraId="52B3E1EE" w14:textId="77777777" w:rsidR="003C30FF" w:rsidRPr="003C30FF" w:rsidRDefault="00BC4555" w:rsidP="00434C9F">
      <w:pPr>
        <w:pStyle w:val="ListParagraph"/>
        <w:numPr>
          <w:ilvl w:val="0"/>
          <w:numId w:val="8"/>
        </w:numPr>
        <w:spacing w:line="240" w:lineRule="auto"/>
        <w:jc w:val="both"/>
        <w:rPr>
          <w:ins w:id="84" w:author="Kadakia, Nirag" w:date="2019-05-13T11:24:00Z"/>
          <w:rPrChange w:id="85" w:author="Kadakia, Nirag" w:date="2019-05-13T11:24:00Z">
            <w:rPr>
              <w:ins w:id="86" w:author="Kadakia, Nirag" w:date="2019-05-13T11:24:00Z"/>
              <w:color w:val="0070C0"/>
            </w:rPr>
          </w:rPrChange>
        </w:rPr>
      </w:pPr>
      <w:r w:rsidRPr="00B12550">
        <w:rPr>
          <w:color w:val="0070C0"/>
        </w:rPr>
        <w:lastRenderedPageBreak/>
        <w:t>Adaptation of specific receptors enables maximum sensitivity of the system of given odors (well described in the article). It would be a good idea to describe an issue of a potential overlap in the receptors stimulated by the background and foreground odor</w:t>
      </w:r>
      <w:r w:rsidR="009314B6">
        <w:rPr>
          <w:color w:val="0070C0"/>
        </w:rPr>
        <w:t>?</w:t>
      </w:r>
    </w:p>
    <w:p w14:paraId="46EFBC89" w14:textId="75262059" w:rsidR="00434C9F" w:rsidRPr="00434C9F" w:rsidRDefault="00434C9F">
      <w:pPr>
        <w:pStyle w:val="ListParagraph"/>
        <w:spacing w:line="240" w:lineRule="auto"/>
        <w:jc w:val="both"/>
        <w:pPrChange w:id="87" w:author="Kadakia, Nirag" w:date="2019-05-13T11:24:00Z">
          <w:pPr>
            <w:pStyle w:val="ListParagraph"/>
            <w:numPr>
              <w:numId w:val="8"/>
            </w:numPr>
            <w:spacing w:line="240" w:lineRule="auto"/>
            <w:ind w:hanging="360"/>
            <w:jc w:val="both"/>
          </w:pPr>
        </w:pPrChange>
      </w:pPr>
      <w:r>
        <w:rPr>
          <w:color w:val="0070C0"/>
        </w:rPr>
        <w:br/>
      </w:r>
    </w:p>
    <w:p w14:paraId="39D65D72" w14:textId="24D6FE62" w:rsidR="005C2C3C" w:rsidRPr="00434C9F" w:rsidRDefault="009314B6" w:rsidP="00434C9F">
      <w:pPr>
        <w:pStyle w:val="ListParagraph"/>
        <w:spacing w:line="240" w:lineRule="auto"/>
        <w:jc w:val="both"/>
      </w:pPr>
      <w:r>
        <w:t>Indeed, due to the response combinatorics (Fig. 1C), distinct odors are virtually guaranteed to stimulate overlapping receptors, though to differing degr</w:t>
      </w:r>
      <w:r w:rsidR="00292013">
        <w:t>e</w:t>
      </w:r>
      <w:r>
        <w:t>es. We have included a dose response curve (Fig. 1G) that shows that, due to these overlaps, there are background-dependent shifts in the dose-response curves to foreground.</w:t>
      </w:r>
    </w:p>
    <w:p w14:paraId="1DC747F3" w14:textId="4B272206" w:rsidR="00E375E0" w:rsidRDefault="00E375E0" w:rsidP="00B12550">
      <w:pPr>
        <w:pStyle w:val="ListParagraph"/>
        <w:spacing w:line="240" w:lineRule="auto"/>
        <w:jc w:val="both"/>
      </w:pPr>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Kadakia, Nirag" w:date="2019-04-30T10:12:00Z" w:initials="KN">
    <w:p w14:paraId="41BA3CA5" w14:textId="05F18831" w:rsidR="00EF47B6" w:rsidRDefault="00EF47B6">
      <w:pPr>
        <w:pStyle w:val="CommentText"/>
      </w:pPr>
      <w:r>
        <w:rPr>
          <w:rStyle w:val="CommentReference"/>
        </w:rPr>
        <w:annotationRef/>
      </w:r>
      <w:r>
        <w:t>Check lines</w:t>
      </w:r>
    </w:p>
  </w:comment>
  <w:comment w:id="36" w:author="Thierry Emonet" w:date="2019-05-01T15:23:00Z" w:initials="TE">
    <w:p w14:paraId="10D9617E" w14:textId="303DB15E" w:rsidR="00643F56" w:rsidRDefault="00643F56">
      <w:pPr>
        <w:pStyle w:val="CommentText"/>
      </w:pPr>
      <w:r>
        <w:rPr>
          <w:rStyle w:val="CommentReference"/>
        </w:rPr>
        <w:annotationRef/>
      </w:r>
      <w:r>
        <w:t>It is best to keep responses as short as possible: just acknowledge the comment, and mention briefly that it has been addressed in this place. No detailed extra explanations should be needed. These should be in the main text.</w:t>
      </w:r>
    </w:p>
  </w:comment>
  <w:comment w:id="37" w:author="Kadakia, Nirag" w:date="2019-05-13T11:15:00Z" w:initials="KN">
    <w:p w14:paraId="1AC8BFD2" w14:textId="75A0DBF8" w:rsidR="001D163F" w:rsidRDefault="001D163F">
      <w:pPr>
        <w:pStyle w:val="CommentText"/>
      </w:pPr>
      <w:r>
        <w:rPr>
          <w:rStyle w:val="CommentReference"/>
        </w:rPr>
        <w:annotationRef/>
      </w:r>
      <w:r>
        <w:t>Shortened</w:t>
      </w:r>
    </w:p>
    <w:p w14:paraId="1D4CB59A" w14:textId="77777777" w:rsidR="001D163F" w:rsidRDefault="001D163F">
      <w:pPr>
        <w:pStyle w:val="CommentText"/>
      </w:pPr>
    </w:p>
  </w:comment>
  <w:comment w:id="75" w:author="Kadakia, Nirag" w:date="2019-04-30T10:25:00Z" w:initials="KN">
    <w:p w14:paraId="445937B2" w14:textId="11262EBF" w:rsidR="00C72AFC" w:rsidRDefault="00C72AFC">
      <w:pPr>
        <w:pStyle w:val="CommentText"/>
      </w:pPr>
      <w:r>
        <w:rPr>
          <w:rStyle w:val="CommentReference"/>
        </w:rPr>
        <w:annotationRef/>
      </w:r>
      <w:r>
        <w:t>Chk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A3CA5" w15:done="0"/>
  <w15:commentEx w15:paraId="10D9617E" w15:done="0"/>
  <w15:commentEx w15:paraId="1D4CB59A" w15:paraIdParent="10D9617E" w15:done="0"/>
  <w15:commentEx w15:paraId="445937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3CB4A" w16cid:durableId="2074335B"/>
  <w16cid:commentId w16cid:paraId="4DEF9B81" w16cid:durableId="2074335C"/>
  <w16cid:commentId w16cid:paraId="33309C53" w16cid:durableId="2074335D"/>
  <w16cid:commentId w16cid:paraId="22DA16B4" w16cid:durableId="2074335E"/>
  <w16cid:commentId w16cid:paraId="41BA3CA5" w16cid:durableId="2074335F"/>
  <w16cid:commentId w16cid:paraId="10D9617E" w16cid:durableId="20743889"/>
  <w16cid:commentId w16cid:paraId="1FA954C7" w16cid:durableId="2082F0CE"/>
  <w16cid:commentId w16cid:paraId="79A7AE2A" w16cid:durableId="20743368"/>
  <w16cid:commentId w16cid:paraId="445937B2" w16cid:durableId="20743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14"/>
    <w:rsid w:val="00002C31"/>
    <w:rsid w:val="00005286"/>
    <w:rsid w:val="000074F3"/>
    <w:rsid w:val="00007C93"/>
    <w:rsid w:val="000217E2"/>
    <w:rsid w:val="00021DB4"/>
    <w:rsid w:val="00031DB2"/>
    <w:rsid w:val="000417D4"/>
    <w:rsid w:val="00054909"/>
    <w:rsid w:val="0007493A"/>
    <w:rsid w:val="00076457"/>
    <w:rsid w:val="00091EEA"/>
    <w:rsid w:val="000A07E8"/>
    <w:rsid w:val="000A1BA0"/>
    <w:rsid w:val="000A71B9"/>
    <w:rsid w:val="000B7AA3"/>
    <w:rsid w:val="000C043F"/>
    <w:rsid w:val="000C43B8"/>
    <w:rsid w:val="000D2037"/>
    <w:rsid w:val="000E3527"/>
    <w:rsid w:val="000F65D6"/>
    <w:rsid w:val="00107481"/>
    <w:rsid w:val="00121A7E"/>
    <w:rsid w:val="00123BA7"/>
    <w:rsid w:val="001267A5"/>
    <w:rsid w:val="001343DC"/>
    <w:rsid w:val="00134C6B"/>
    <w:rsid w:val="00136E1A"/>
    <w:rsid w:val="00160135"/>
    <w:rsid w:val="00164E09"/>
    <w:rsid w:val="00173DF9"/>
    <w:rsid w:val="00174895"/>
    <w:rsid w:val="00186856"/>
    <w:rsid w:val="00187C72"/>
    <w:rsid w:val="0019640E"/>
    <w:rsid w:val="0019741C"/>
    <w:rsid w:val="001A742B"/>
    <w:rsid w:val="001C2C1C"/>
    <w:rsid w:val="001C3669"/>
    <w:rsid w:val="001D163F"/>
    <w:rsid w:val="001D2686"/>
    <w:rsid w:val="001D48D0"/>
    <w:rsid w:val="001D4D46"/>
    <w:rsid w:val="001E21C4"/>
    <w:rsid w:val="001F7BE9"/>
    <w:rsid w:val="00205D4D"/>
    <w:rsid w:val="002074E6"/>
    <w:rsid w:val="0020754F"/>
    <w:rsid w:val="002134F3"/>
    <w:rsid w:val="00215346"/>
    <w:rsid w:val="0022358D"/>
    <w:rsid w:val="00224969"/>
    <w:rsid w:val="00234B54"/>
    <w:rsid w:val="00244086"/>
    <w:rsid w:val="00281801"/>
    <w:rsid w:val="00282C87"/>
    <w:rsid w:val="00292013"/>
    <w:rsid w:val="002B32A0"/>
    <w:rsid w:val="002B5364"/>
    <w:rsid w:val="002C3CF3"/>
    <w:rsid w:val="002E5A75"/>
    <w:rsid w:val="002E6C04"/>
    <w:rsid w:val="003240DF"/>
    <w:rsid w:val="00325786"/>
    <w:rsid w:val="00326BD9"/>
    <w:rsid w:val="00330F37"/>
    <w:rsid w:val="00341367"/>
    <w:rsid w:val="00344612"/>
    <w:rsid w:val="00353F5D"/>
    <w:rsid w:val="003547E3"/>
    <w:rsid w:val="0036127A"/>
    <w:rsid w:val="003621A4"/>
    <w:rsid w:val="00366C2E"/>
    <w:rsid w:val="00382C9C"/>
    <w:rsid w:val="00392A81"/>
    <w:rsid w:val="00394445"/>
    <w:rsid w:val="003A3042"/>
    <w:rsid w:val="003B02D4"/>
    <w:rsid w:val="003B55F0"/>
    <w:rsid w:val="003B6AAF"/>
    <w:rsid w:val="003C0992"/>
    <w:rsid w:val="003C30FF"/>
    <w:rsid w:val="003C3BAA"/>
    <w:rsid w:val="003D110F"/>
    <w:rsid w:val="003E1FA0"/>
    <w:rsid w:val="003F2939"/>
    <w:rsid w:val="004145A8"/>
    <w:rsid w:val="00416E3A"/>
    <w:rsid w:val="004225A6"/>
    <w:rsid w:val="00434C9F"/>
    <w:rsid w:val="00436F99"/>
    <w:rsid w:val="004372EC"/>
    <w:rsid w:val="00453E3F"/>
    <w:rsid w:val="0046339A"/>
    <w:rsid w:val="0046374C"/>
    <w:rsid w:val="00465AB3"/>
    <w:rsid w:val="004674B5"/>
    <w:rsid w:val="00492B47"/>
    <w:rsid w:val="004A0EAA"/>
    <w:rsid w:val="004A3B52"/>
    <w:rsid w:val="004B0E6A"/>
    <w:rsid w:val="004B5962"/>
    <w:rsid w:val="004B5A1D"/>
    <w:rsid w:val="004B6D3A"/>
    <w:rsid w:val="004C1EE5"/>
    <w:rsid w:val="004C6CF7"/>
    <w:rsid w:val="004D1C93"/>
    <w:rsid w:val="004E43E2"/>
    <w:rsid w:val="004F54EE"/>
    <w:rsid w:val="004F57E5"/>
    <w:rsid w:val="00501500"/>
    <w:rsid w:val="005027A7"/>
    <w:rsid w:val="005067E9"/>
    <w:rsid w:val="005217C7"/>
    <w:rsid w:val="005240BA"/>
    <w:rsid w:val="005244BC"/>
    <w:rsid w:val="00526805"/>
    <w:rsid w:val="00533A12"/>
    <w:rsid w:val="00533CFF"/>
    <w:rsid w:val="005355C5"/>
    <w:rsid w:val="005455CF"/>
    <w:rsid w:val="00545A87"/>
    <w:rsid w:val="00580CAD"/>
    <w:rsid w:val="00584C95"/>
    <w:rsid w:val="005928A6"/>
    <w:rsid w:val="005B305B"/>
    <w:rsid w:val="005B3FBE"/>
    <w:rsid w:val="005C2C3C"/>
    <w:rsid w:val="005C5D67"/>
    <w:rsid w:val="005D4128"/>
    <w:rsid w:val="005E5A99"/>
    <w:rsid w:val="005F40BE"/>
    <w:rsid w:val="006411AE"/>
    <w:rsid w:val="00643F56"/>
    <w:rsid w:val="0065117B"/>
    <w:rsid w:val="00651987"/>
    <w:rsid w:val="00653481"/>
    <w:rsid w:val="006554D5"/>
    <w:rsid w:val="00663C8F"/>
    <w:rsid w:val="00673A92"/>
    <w:rsid w:val="0068037C"/>
    <w:rsid w:val="006811BB"/>
    <w:rsid w:val="0068440D"/>
    <w:rsid w:val="00684504"/>
    <w:rsid w:val="006958CC"/>
    <w:rsid w:val="006B5CDE"/>
    <w:rsid w:val="006C2038"/>
    <w:rsid w:val="006E2A38"/>
    <w:rsid w:val="006E385A"/>
    <w:rsid w:val="00713A91"/>
    <w:rsid w:val="00733AE8"/>
    <w:rsid w:val="00734AFB"/>
    <w:rsid w:val="00736CAE"/>
    <w:rsid w:val="00736E81"/>
    <w:rsid w:val="00737C76"/>
    <w:rsid w:val="00753901"/>
    <w:rsid w:val="007642C8"/>
    <w:rsid w:val="00767988"/>
    <w:rsid w:val="00790502"/>
    <w:rsid w:val="007A7B9B"/>
    <w:rsid w:val="007E5714"/>
    <w:rsid w:val="007F04CC"/>
    <w:rsid w:val="007F0D8A"/>
    <w:rsid w:val="007F0F97"/>
    <w:rsid w:val="007F182C"/>
    <w:rsid w:val="008051C9"/>
    <w:rsid w:val="00815DC8"/>
    <w:rsid w:val="00837D70"/>
    <w:rsid w:val="008408AA"/>
    <w:rsid w:val="00840EDA"/>
    <w:rsid w:val="008512B4"/>
    <w:rsid w:val="008514B9"/>
    <w:rsid w:val="00861079"/>
    <w:rsid w:val="008846C5"/>
    <w:rsid w:val="008863B3"/>
    <w:rsid w:val="00893096"/>
    <w:rsid w:val="008C0636"/>
    <w:rsid w:val="008C0DFF"/>
    <w:rsid w:val="008C58AB"/>
    <w:rsid w:val="008D2749"/>
    <w:rsid w:val="008D5E9E"/>
    <w:rsid w:val="008E653C"/>
    <w:rsid w:val="00920DB8"/>
    <w:rsid w:val="00924852"/>
    <w:rsid w:val="0093089E"/>
    <w:rsid w:val="009314B6"/>
    <w:rsid w:val="00937721"/>
    <w:rsid w:val="009440BF"/>
    <w:rsid w:val="00946F38"/>
    <w:rsid w:val="00955756"/>
    <w:rsid w:val="00957C70"/>
    <w:rsid w:val="00964B34"/>
    <w:rsid w:val="0097657E"/>
    <w:rsid w:val="00982C11"/>
    <w:rsid w:val="00985AE6"/>
    <w:rsid w:val="00987B06"/>
    <w:rsid w:val="009A2E48"/>
    <w:rsid w:val="009A65C5"/>
    <w:rsid w:val="009B1994"/>
    <w:rsid w:val="009B320F"/>
    <w:rsid w:val="009B3895"/>
    <w:rsid w:val="009B7434"/>
    <w:rsid w:val="009C0E87"/>
    <w:rsid w:val="009C3297"/>
    <w:rsid w:val="009D42E7"/>
    <w:rsid w:val="009F35BD"/>
    <w:rsid w:val="00A02A58"/>
    <w:rsid w:val="00A1429B"/>
    <w:rsid w:val="00A40134"/>
    <w:rsid w:val="00A50AE7"/>
    <w:rsid w:val="00A63226"/>
    <w:rsid w:val="00A96D55"/>
    <w:rsid w:val="00AA2C45"/>
    <w:rsid w:val="00AA4312"/>
    <w:rsid w:val="00AA456A"/>
    <w:rsid w:val="00AA6725"/>
    <w:rsid w:val="00AB6726"/>
    <w:rsid w:val="00AB7AE2"/>
    <w:rsid w:val="00AC2331"/>
    <w:rsid w:val="00AC2A14"/>
    <w:rsid w:val="00AD2A10"/>
    <w:rsid w:val="00AE3572"/>
    <w:rsid w:val="00AE4A98"/>
    <w:rsid w:val="00AF7A4C"/>
    <w:rsid w:val="00B051AE"/>
    <w:rsid w:val="00B12550"/>
    <w:rsid w:val="00B238B8"/>
    <w:rsid w:val="00B334B6"/>
    <w:rsid w:val="00B34167"/>
    <w:rsid w:val="00B34899"/>
    <w:rsid w:val="00B3626A"/>
    <w:rsid w:val="00B36B45"/>
    <w:rsid w:val="00B56E4B"/>
    <w:rsid w:val="00B61EE1"/>
    <w:rsid w:val="00B70E95"/>
    <w:rsid w:val="00B75406"/>
    <w:rsid w:val="00B814DC"/>
    <w:rsid w:val="00B82819"/>
    <w:rsid w:val="00B96CE9"/>
    <w:rsid w:val="00BB6307"/>
    <w:rsid w:val="00BC1786"/>
    <w:rsid w:val="00BC4555"/>
    <w:rsid w:val="00BD0933"/>
    <w:rsid w:val="00BD3B7D"/>
    <w:rsid w:val="00BF1E69"/>
    <w:rsid w:val="00BF3E65"/>
    <w:rsid w:val="00BF696B"/>
    <w:rsid w:val="00C007ED"/>
    <w:rsid w:val="00C11E07"/>
    <w:rsid w:val="00C21D7D"/>
    <w:rsid w:val="00C25C07"/>
    <w:rsid w:val="00C40B2F"/>
    <w:rsid w:val="00C46E26"/>
    <w:rsid w:val="00C46FA0"/>
    <w:rsid w:val="00C4719F"/>
    <w:rsid w:val="00C52A77"/>
    <w:rsid w:val="00C55ABB"/>
    <w:rsid w:val="00C55D5A"/>
    <w:rsid w:val="00C56934"/>
    <w:rsid w:val="00C61566"/>
    <w:rsid w:val="00C63306"/>
    <w:rsid w:val="00C66944"/>
    <w:rsid w:val="00C67BB1"/>
    <w:rsid w:val="00C72AFC"/>
    <w:rsid w:val="00C7499F"/>
    <w:rsid w:val="00C7799F"/>
    <w:rsid w:val="00C82A9D"/>
    <w:rsid w:val="00C86293"/>
    <w:rsid w:val="00C92FF7"/>
    <w:rsid w:val="00C93B83"/>
    <w:rsid w:val="00C93BD1"/>
    <w:rsid w:val="00C9664E"/>
    <w:rsid w:val="00CA0746"/>
    <w:rsid w:val="00CA1C9E"/>
    <w:rsid w:val="00CA2FA7"/>
    <w:rsid w:val="00CA3C89"/>
    <w:rsid w:val="00CB4B0E"/>
    <w:rsid w:val="00CD338E"/>
    <w:rsid w:val="00CD45F7"/>
    <w:rsid w:val="00CE48CD"/>
    <w:rsid w:val="00CE788D"/>
    <w:rsid w:val="00CF1A9F"/>
    <w:rsid w:val="00D03562"/>
    <w:rsid w:val="00D03CD6"/>
    <w:rsid w:val="00D15231"/>
    <w:rsid w:val="00D33E69"/>
    <w:rsid w:val="00D4499E"/>
    <w:rsid w:val="00D50967"/>
    <w:rsid w:val="00D63E65"/>
    <w:rsid w:val="00D72DC8"/>
    <w:rsid w:val="00D73134"/>
    <w:rsid w:val="00D757A6"/>
    <w:rsid w:val="00D97B91"/>
    <w:rsid w:val="00DA4B0E"/>
    <w:rsid w:val="00DA4D7A"/>
    <w:rsid w:val="00DB3C99"/>
    <w:rsid w:val="00DB7B75"/>
    <w:rsid w:val="00DC264E"/>
    <w:rsid w:val="00DD4A0A"/>
    <w:rsid w:val="00DE75FE"/>
    <w:rsid w:val="00DF433D"/>
    <w:rsid w:val="00E077E8"/>
    <w:rsid w:val="00E13EB4"/>
    <w:rsid w:val="00E235C6"/>
    <w:rsid w:val="00E2567F"/>
    <w:rsid w:val="00E375E0"/>
    <w:rsid w:val="00E507DD"/>
    <w:rsid w:val="00E67EAE"/>
    <w:rsid w:val="00E76ACD"/>
    <w:rsid w:val="00E861E9"/>
    <w:rsid w:val="00E873FB"/>
    <w:rsid w:val="00E93078"/>
    <w:rsid w:val="00EA032A"/>
    <w:rsid w:val="00EB204A"/>
    <w:rsid w:val="00EC2249"/>
    <w:rsid w:val="00EC7C9C"/>
    <w:rsid w:val="00ED6EB4"/>
    <w:rsid w:val="00EF47B6"/>
    <w:rsid w:val="00F1137F"/>
    <w:rsid w:val="00F22F61"/>
    <w:rsid w:val="00F23875"/>
    <w:rsid w:val="00F26D24"/>
    <w:rsid w:val="00F359EE"/>
    <w:rsid w:val="00F572D3"/>
    <w:rsid w:val="00F61B58"/>
    <w:rsid w:val="00F6246B"/>
    <w:rsid w:val="00F62598"/>
    <w:rsid w:val="00F6284E"/>
    <w:rsid w:val="00F85714"/>
    <w:rsid w:val="00F8660F"/>
    <w:rsid w:val="00F94144"/>
    <w:rsid w:val="00FA77FC"/>
    <w:rsid w:val="00FB1B1E"/>
    <w:rsid w:val="00FB2178"/>
    <w:rsid w:val="00FC144C"/>
    <w:rsid w:val="00FD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 w:type="character" w:styleId="FollowedHyperlink">
    <w:name w:val="FollowedHyperlink"/>
    <w:basedOn w:val="DefaultParagraphFont"/>
    <w:uiPriority w:val="99"/>
    <w:semiHidden/>
    <w:unhideWhenUsed/>
    <w:rsid w:val="009B7434"/>
    <w:rPr>
      <w:color w:val="954F72" w:themeColor="followedHyperlink"/>
      <w:u w:val="single"/>
    </w:rPr>
  </w:style>
  <w:style w:type="paragraph" w:styleId="Revision">
    <w:name w:val="Revision"/>
    <w:hidden/>
    <w:uiPriority w:val="99"/>
    <w:semiHidden/>
    <w:rsid w:val="009B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rxiv.org/content/10.1101/311514v3"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Kadakia, Nirag</cp:lastModifiedBy>
  <cp:revision>3</cp:revision>
  <dcterms:created xsi:type="dcterms:W3CDTF">2019-05-13T15:29:00Z</dcterms:created>
  <dcterms:modified xsi:type="dcterms:W3CDTF">2019-05-13T15:31:00Z</dcterms:modified>
</cp:coreProperties>
</file>