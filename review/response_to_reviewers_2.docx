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8C55" w14:textId="701CA74F" w:rsidR="00C52A77" w:rsidRDefault="00394445" w:rsidP="00B12550">
      <w:pPr>
        <w:spacing w:line="240" w:lineRule="auto"/>
        <w:jc w:val="both"/>
        <w:rPr>
          <w:u w:val="single"/>
        </w:rPr>
      </w:pPr>
      <w:r>
        <w:t xml:space="preserve">We thank the reviewers for their </w:t>
      </w:r>
      <w:r w:rsidR="00D50967">
        <w:t xml:space="preserve">helpful and incisive </w:t>
      </w:r>
      <w:r>
        <w:t>feedback.</w:t>
      </w:r>
      <w:r w:rsidR="00D50967">
        <w:t xml:space="preserve"> W</w:t>
      </w:r>
      <w:r>
        <w:t xml:space="preserve">e have made </w:t>
      </w:r>
      <w:r w:rsidR="00651987">
        <w:t xml:space="preserve">several </w:t>
      </w:r>
      <w:r>
        <w:t xml:space="preserve">changes </w:t>
      </w:r>
      <w:r w:rsidR="00651987">
        <w:t xml:space="preserve">to improve </w:t>
      </w:r>
      <w:r>
        <w:t xml:space="preserve">accessibility to the broad readership of </w:t>
      </w:r>
      <w:r w:rsidRPr="00394445">
        <w:rPr>
          <w:i/>
        </w:rPr>
        <w:t>eLife</w:t>
      </w:r>
      <w:r>
        <w:t xml:space="preserve">. </w:t>
      </w:r>
    </w:p>
    <w:p w14:paraId="464F9DFC" w14:textId="77777777" w:rsidR="007642C8" w:rsidRDefault="007642C8" w:rsidP="00B12550">
      <w:pPr>
        <w:spacing w:line="240" w:lineRule="auto"/>
        <w:jc w:val="both"/>
      </w:pPr>
    </w:p>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1E0007BA" w:rsidR="00382C9C" w:rsidRDefault="00B34899">
      <w:pPr>
        <w:pStyle w:val="ListParagraph"/>
        <w:jc w:val="both"/>
        <w:rPr>
          <w:rFonts w:eastAsiaTheme="minorEastAsia"/>
        </w:rPr>
      </w:pPr>
      <w:r>
        <w:t>Our use of the wording “response dynamics” was confusing because it did not distinguish between the two main step</w:t>
      </w:r>
      <w:r w:rsidR="00737C76">
        <w:t>s</w:t>
      </w:r>
      <w:r>
        <w:t xml:space="preserve"> of the </w:t>
      </w:r>
      <w:r w:rsidR="00737C76">
        <w:t xml:space="preserve">ORN </w:t>
      </w:r>
      <w:r>
        <w:t xml:space="preserve">response discussed in the paper: 1) odor-receptor binding and activation of the OR-Orco </w:t>
      </w:r>
      <w:del w:id="0" w:author="Thierry Emonet" w:date="2019-04-26T16:41:00Z">
        <w:r w:rsidDel="00DF433D">
          <w:delText>ion channel</w:delText>
        </w:r>
      </w:del>
      <w:ins w:id="1" w:author="Thierry Emonet" w:date="2019-04-26T16:41:00Z">
        <w:r w:rsidR="00DF433D">
          <w:t>complex</w:t>
        </w:r>
      </w:ins>
      <w:ins w:id="2" w:author="Thierry Emonet" w:date="2019-04-23T17:15:00Z">
        <w:r w:rsidR="00107481">
          <w:t xml:space="preserve"> (equation 2)</w:t>
        </w:r>
      </w:ins>
      <w:r>
        <w:t>; 2) signal transduction and adaptation</w:t>
      </w:r>
      <w:ins w:id="3" w:author="Thierry Emonet" w:date="2019-04-23T17:15:00Z">
        <w:r w:rsidR="001C2C1C">
          <w:t xml:space="preserve"> (equations 3-4)</w:t>
        </w:r>
      </w:ins>
      <w:r>
        <w:t xml:space="preserve">. </w:t>
      </w:r>
      <w:ins w:id="4" w:author="Thierry Emonet" w:date="2019-04-23T17:18:00Z">
        <w:r w:rsidR="001C2C1C">
          <w:t xml:space="preserve">Because odor-binding and activation is nonlinear, variability in this step introduces variability in the dynamic response of the ORN, even though the filter used for the firing rate is assumed the same for all ORNs. </w:t>
        </w:r>
      </w:ins>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5A80E29D" w14:textId="39EA0F02" w:rsidR="00F94144" w:rsidDel="004A0EAA" w:rsidRDefault="004A0EAA" w:rsidP="00B12550">
      <w:pPr>
        <w:pStyle w:val="ListParagraph"/>
        <w:jc w:val="both"/>
        <w:rPr>
          <w:del w:id="5" w:author="Thierry Emonet" w:date="2019-04-26T16:53:00Z"/>
        </w:rPr>
      </w:pPr>
      <w:ins w:id="6" w:author="Thierry Emonet" w:date="2019-04-26T16:59:00Z">
        <w:r>
          <w:t xml:space="preserve">We apologize for the lack of details in our </w:t>
        </w:r>
      </w:ins>
      <w:del w:id="7" w:author="Thierry Emonet" w:date="2019-04-26T16:58:00Z">
        <w:r w:rsidR="00F1137F" w:rsidDel="004A0EAA">
          <w:delText xml:space="preserve">We apologize for the lack of details </w:delText>
        </w:r>
      </w:del>
      <w:ins w:id="8" w:author="Thierry Emonet" w:date="2019-04-26T16:53:00Z">
        <w:r>
          <w:t xml:space="preserve">original </w:t>
        </w:r>
      </w:ins>
      <w:ins w:id="9" w:author="Thierry Emonet" w:date="2019-04-26T16:47:00Z">
        <w:r w:rsidR="00DF433D">
          <w:t xml:space="preserve">description of </w:t>
        </w:r>
      </w:ins>
      <w:ins w:id="10" w:author="Thierry Emonet" w:date="2019-04-26T16:48:00Z">
        <w:r w:rsidR="00DF433D">
          <w:t xml:space="preserve">Figure 2. </w:t>
        </w:r>
      </w:ins>
      <w:del w:id="11" w:author="Thierry Emonet" w:date="2019-04-26T16:48:00Z">
        <w:r w:rsidR="00F1137F" w:rsidDel="00DF433D">
          <w:delText xml:space="preserve">of the t-SNE projections. </w:delText>
        </w:r>
      </w:del>
      <w:r w:rsidR="00F1137F">
        <w:t xml:space="preserve">We </w:t>
      </w:r>
      <w:ins w:id="12" w:author="Thierry Emonet" w:date="2019-04-26T16:59:00Z">
        <w:r>
          <w:t xml:space="preserve">rewrote portion of the text </w:t>
        </w:r>
      </w:ins>
      <w:del w:id="13" w:author="Thierry Emonet" w:date="2019-04-26T16:59:00Z">
        <w:r w:rsidR="00F1137F" w:rsidDel="004A0EAA">
          <w:delText xml:space="preserve">added </w:delText>
        </w:r>
      </w:del>
      <w:ins w:id="14" w:author="Thierry Emonet" w:date="2019-04-26T16:59:00Z">
        <w:r>
          <w:t>and added new paragraphs</w:t>
        </w:r>
      </w:ins>
      <w:ins w:id="15" w:author="Thierry Emonet" w:date="2019-04-26T16:48:00Z">
        <w:r w:rsidR="00DF433D">
          <w:t xml:space="preserve"> to </w:t>
        </w:r>
      </w:ins>
      <w:ins w:id="16" w:author="Thierry Emonet" w:date="2019-04-26T17:00:00Z">
        <w:r>
          <w:t xml:space="preserve">better </w:t>
        </w:r>
      </w:ins>
      <w:ins w:id="17" w:author="Thierry Emonet" w:date="2019-04-26T16:48:00Z">
        <w:r w:rsidR="00DF433D">
          <w:t xml:space="preserve">explain </w:t>
        </w:r>
      </w:ins>
      <w:ins w:id="18" w:author="Thierry Emonet" w:date="2019-04-26T16:57:00Z">
        <w:r>
          <w:t>why we</w:t>
        </w:r>
      </w:ins>
      <w:ins w:id="19" w:author="Thierry Emonet" w:date="2019-04-26T16:49:00Z">
        <w:r w:rsidR="00DF433D">
          <w:t xml:space="preserve"> use dimensionality reduction to </w:t>
        </w:r>
      </w:ins>
      <w:ins w:id="20" w:author="Thierry Emonet" w:date="2019-04-26T17:00:00Z">
        <w:r w:rsidR="00C66944">
          <w:t>quantify</w:t>
        </w:r>
      </w:ins>
      <w:ins w:id="21" w:author="Thierry Emonet" w:date="2019-04-26T16:57:00Z">
        <w:r>
          <w:t xml:space="preserve"> </w:t>
        </w:r>
      </w:ins>
      <w:ins w:id="22" w:author="Thierry Emonet" w:date="2019-04-26T16:50:00Z">
        <w:r w:rsidR="00DF433D">
          <w:t xml:space="preserve">the capability of </w:t>
        </w:r>
      </w:ins>
      <w:ins w:id="23" w:author="Thierry Emonet" w:date="2019-04-26T17:00:00Z">
        <w:r w:rsidR="00C66944">
          <w:t xml:space="preserve"> the</w:t>
        </w:r>
      </w:ins>
      <w:ins w:id="24" w:author="Thierry Emonet" w:date="2019-04-26T16:50:00Z">
        <w:r w:rsidR="00DF433D">
          <w:t xml:space="preserve"> ORN </w:t>
        </w:r>
      </w:ins>
      <w:ins w:id="25" w:author="Thierry Emonet" w:date="2019-04-26T17:00:00Z">
        <w:r w:rsidR="00C66944">
          <w:t xml:space="preserve">repertoire </w:t>
        </w:r>
      </w:ins>
      <w:ins w:id="26" w:author="Thierry Emonet" w:date="2019-04-26T16:50:00Z">
        <w:r w:rsidR="00DF433D">
          <w:t xml:space="preserve">to </w:t>
        </w:r>
        <w:r>
          <w:t>encode diverse odorant</w:t>
        </w:r>
      </w:ins>
      <w:ins w:id="27" w:author="Thierry Emonet" w:date="2019-04-26T17:01:00Z">
        <w:r w:rsidR="00C66944">
          <w:t>, and the effect of adaptation on this process</w:t>
        </w:r>
      </w:ins>
      <w:ins w:id="28" w:author="Thierry Emonet" w:date="2019-04-26T16:50:00Z">
        <w:r>
          <w:t xml:space="preserve">. We </w:t>
        </w:r>
      </w:ins>
      <w:ins w:id="29" w:author="Thierry Emonet" w:date="2019-04-26T17:01:00Z">
        <w:r w:rsidR="00C66944">
          <w:t xml:space="preserve">now </w:t>
        </w:r>
      </w:ins>
      <w:ins w:id="30" w:author="Thierry Emonet" w:date="2019-04-26T16:50:00Z">
        <w:r>
          <w:t>also e</w:t>
        </w:r>
      </w:ins>
      <w:ins w:id="31" w:author="Thierry Emonet" w:date="2019-04-26T16:51:00Z">
        <w:r>
          <w:t xml:space="preserve">xplain why we use </w:t>
        </w:r>
      </w:ins>
      <w:del w:id="32" w:author="Thierry Emonet" w:date="2019-04-26T16:49:00Z">
        <w:r w:rsidR="00F1137F" w:rsidDel="00DF433D">
          <w:delText xml:space="preserve">discussion of </w:delText>
        </w:r>
        <w:r w:rsidR="004225A6" w:rsidDel="00DF433D">
          <w:delText xml:space="preserve">why we use </w:delText>
        </w:r>
      </w:del>
      <w:r w:rsidR="004225A6">
        <w:t xml:space="preserve">t-SNE </w:t>
      </w:r>
      <w:ins w:id="33" w:author="Thierry Emonet" w:date="2019-04-26T16:49:00Z">
        <w:r w:rsidR="00DF433D">
          <w:t>instead of PCA</w:t>
        </w:r>
      </w:ins>
      <w:ins w:id="34" w:author="Thierry Emonet" w:date="2019-04-26T16:51:00Z">
        <w:r>
          <w:t xml:space="preserve"> to do so. </w:t>
        </w:r>
      </w:ins>
      <w:ins w:id="35" w:author="Thierry Emonet" w:date="2019-04-26T16:58:00Z">
        <w:r>
          <w:t>Finally,</w:t>
        </w:r>
      </w:ins>
      <w:ins w:id="36" w:author="Thierry Emonet" w:date="2019-04-26T16:51:00Z">
        <w:r>
          <w:t xml:space="preserve"> we added a </w:t>
        </w:r>
      </w:ins>
      <w:ins w:id="37" w:author="Thierry Emonet" w:date="2019-04-26T16:52:00Z">
        <w:r>
          <w:t xml:space="preserve">new </w:t>
        </w:r>
      </w:ins>
      <w:ins w:id="38" w:author="Thierry Emonet" w:date="2019-04-26T16:51:00Z">
        <w:r>
          <w:t xml:space="preserve">panel </w:t>
        </w:r>
      </w:ins>
      <w:ins w:id="39" w:author="Thierry Emonet" w:date="2019-04-26T16:52:00Z">
        <w:r>
          <w:t xml:space="preserve">A </w:t>
        </w:r>
      </w:ins>
      <w:ins w:id="40" w:author="Thierry Emonet" w:date="2019-04-26T16:51:00Z">
        <w:r>
          <w:t xml:space="preserve">to the figure to </w:t>
        </w:r>
      </w:ins>
      <w:ins w:id="41" w:author="Thierry Emonet" w:date="2019-04-26T17:01:00Z">
        <w:r w:rsidR="00C66944">
          <w:t xml:space="preserve">better </w:t>
        </w:r>
      </w:ins>
      <w:ins w:id="42" w:author="Thierry Emonet" w:date="2019-04-26T16:52:00Z">
        <w:r>
          <w:t xml:space="preserve">introduce our approach and </w:t>
        </w:r>
      </w:ins>
      <w:ins w:id="43" w:author="Thierry Emonet" w:date="2019-04-26T17:01:00Z">
        <w:r w:rsidR="00C66944">
          <w:t xml:space="preserve">to </w:t>
        </w:r>
      </w:ins>
      <w:ins w:id="44" w:author="Thierry Emonet" w:date="2019-04-26T16:52:00Z">
        <w:r>
          <w:t>help the reader interpret the other</w:t>
        </w:r>
      </w:ins>
      <w:ins w:id="45" w:author="Thierry Emonet" w:date="2019-04-26T16:53:00Z">
        <w:r>
          <w:t xml:space="preserve"> panels in the figure. </w:t>
        </w:r>
      </w:ins>
      <w:ins w:id="46" w:author="Thierry Emonet" w:date="2019-04-26T16:49:00Z">
        <w:r w:rsidR="00DF433D">
          <w:t xml:space="preserve"> </w:t>
        </w:r>
      </w:ins>
      <w:del w:id="47" w:author="Thierry Emonet" w:date="2019-04-26T16:53:00Z">
        <w:r w:rsidR="004225A6" w:rsidDel="004A0EAA">
          <w:delText xml:space="preserve">and </w:delText>
        </w:r>
        <w:r w:rsidR="00F1137F" w:rsidDel="004A0EAA">
          <w:delText xml:space="preserve">what exactly </w:delText>
        </w:r>
        <w:r w:rsidR="004225A6" w:rsidDel="004A0EAA">
          <w:delText xml:space="preserve">it </w:delText>
        </w:r>
        <w:r w:rsidR="00F1137F" w:rsidDel="004A0EAA">
          <w:delText xml:space="preserve">is projecting </w:delText>
        </w:r>
        <w:r w:rsidR="004225A6" w:rsidDel="004A0EAA">
          <w:delText>to a low-D space</w:delText>
        </w:r>
        <w:r w:rsidR="00C21D7D" w:rsidDel="004A0EAA">
          <w:delText xml:space="preserve">, in the </w:delText>
        </w:r>
        <w:r w:rsidR="00C21D7D" w:rsidRPr="00054909" w:rsidDel="004A0EAA">
          <w:rPr>
            <w:i/>
          </w:rPr>
          <w:delText>Results/Concentration-invariant…</w:delText>
        </w:r>
        <w:r w:rsidR="00F1137F" w:rsidDel="004A0EAA">
          <w:delText xml:space="preserve"> </w:delText>
        </w:r>
        <w:r w:rsidR="00C21D7D" w:rsidDel="004A0EAA">
          <w:delText xml:space="preserve">section. </w:delText>
        </w:r>
        <w:r w:rsidR="004B0E6A" w:rsidDel="004A0EAA">
          <w:delText xml:space="preserve">We </w:delText>
        </w:r>
        <w:r w:rsidR="004225A6" w:rsidDel="004A0EAA">
          <w:delText xml:space="preserve">also </w:delText>
        </w:r>
        <w:r w:rsidR="004B0E6A" w:rsidDel="004A0EAA">
          <w:delText xml:space="preserve">note </w:delText>
        </w:r>
        <w:r w:rsidR="004225A6" w:rsidDel="004A0EAA">
          <w:delText xml:space="preserve">in the text </w:delText>
        </w:r>
        <w:r w:rsidR="004B0E6A" w:rsidDel="004A0EAA">
          <w:delText xml:space="preserve">that the responses are immediate responses following </w:delText>
        </w:r>
        <w:r w:rsidR="009C3297" w:rsidDel="004A0EAA">
          <w:delText>or preceding adaptation.</w:delText>
        </w:r>
        <w:r w:rsidR="009D42E7" w:rsidDel="004A0EAA">
          <w:delText xml:space="preserve"> </w:delText>
        </w:r>
        <w:r w:rsidR="00F1137F" w:rsidDel="004A0EAA">
          <w:delText xml:space="preserve">We also provided a schematic in </w:delText>
        </w:r>
        <w:r w:rsidR="007F0D8A" w:rsidDel="004A0EAA">
          <w:delText xml:space="preserve">Figure 2 </w:delText>
        </w:r>
        <w:r w:rsidR="00F1137F" w:rsidDel="004A0EAA">
          <w:delText>to illustrate what is being projected.</w:delText>
        </w:r>
      </w:del>
    </w:p>
    <w:p w14:paraId="34CCF139" w14:textId="752BA6D9" w:rsidR="00F94144" w:rsidRDefault="00F94144">
      <w:pPr>
        <w:pStyle w:val="ListParagraph"/>
        <w:jc w:val="both"/>
        <w:rPr>
          <w:ins w:id="48" w:author="Thierry Emonet" w:date="2019-04-26T16:53:00Z"/>
        </w:rPr>
      </w:pPr>
    </w:p>
    <w:p w14:paraId="26ACD2A9" w14:textId="77777777" w:rsidR="004A0EAA" w:rsidRDefault="004A0EAA">
      <w:pPr>
        <w:pStyle w:val="ListParagraph"/>
        <w:jc w:val="both"/>
      </w:pPr>
    </w:p>
    <w:p w14:paraId="16386F22" w14:textId="39A7652F" w:rsidR="00F1137F" w:rsidRDefault="00F1137F">
      <w:pPr>
        <w:pStyle w:val="ListParagraph"/>
        <w:jc w:val="both"/>
      </w:pPr>
      <w:r>
        <w:lastRenderedPageBreak/>
        <w:t xml:space="preserve">The later discussion </w:t>
      </w:r>
      <w:del w:id="49" w:author="Thierry Emonet" w:date="2019-04-26T16:55:00Z">
        <w:r w:rsidDel="004A0EAA">
          <w:delText xml:space="preserve">in terms of </w:delText>
        </w:r>
      </w:del>
      <w:ins w:id="50" w:author="Thierry Emonet" w:date="2019-04-26T16:55:00Z">
        <w:r w:rsidR="004A0EAA">
          <w:t xml:space="preserve">about </w:t>
        </w:r>
      </w:ins>
      <w:r>
        <w:t xml:space="preserve">response dynamics </w:t>
      </w:r>
      <w:del w:id="51" w:author="Thierry Emonet" w:date="2019-04-26T16:55:00Z">
        <w:r w:rsidDel="004A0EAA">
          <w:delText xml:space="preserve">was </w:delText>
        </w:r>
      </w:del>
      <w:ins w:id="52" w:author="Thierry Emonet" w:date="2019-04-26T16:55:00Z">
        <w:r w:rsidR="004A0EAA">
          <w:t>is</w:t>
        </w:r>
        <w:r w:rsidR="004A0EAA">
          <w:t xml:space="preserve"> </w:t>
        </w:r>
      </w:ins>
      <w:r>
        <w:t xml:space="preserve">intended to draw parallels between our clustering results </w:t>
      </w:r>
      <w:del w:id="53" w:author="Thierry Emonet" w:date="2019-04-26T16:55:00Z">
        <w:r w:rsidDel="004A0EAA">
          <w:delText>in t-SNE</w:delText>
        </w:r>
      </w:del>
      <w:ins w:id="54" w:author="Thierry Emonet" w:date="2019-04-26T16:55:00Z">
        <w:r w:rsidR="004A0EAA">
          <w:t>in Figure 2</w:t>
        </w:r>
      </w:ins>
      <w:r>
        <w:t xml:space="preserve"> and previous </w:t>
      </w:r>
      <w:ins w:id="55" w:author="Thierry Emonet" w:date="2019-04-26T16:55:00Z">
        <w:r w:rsidR="004A0EAA">
          <w:t xml:space="preserve">published </w:t>
        </w:r>
      </w:ins>
      <w:r>
        <w:t xml:space="preserve">results in which time traces of spiking activity were projected to </w:t>
      </w:r>
      <w:ins w:id="56" w:author="Thierry Emonet" w:date="2019-04-26T16:56:00Z">
        <w:r w:rsidR="004A0EAA">
          <w:t xml:space="preserve">a </w:t>
        </w:r>
      </w:ins>
      <w:r>
        <w:t>3</w:t>
      </w:r>
      <w:ins w:id="57" w:author="Thierry Emonet" w:date="2019-04-26T16:56:00Z">
        <w:r w:rsidR="004A0EAA">
          <w:t>-dimensional space</w:t>
        </w:r>
      </w:ins>
      <w:del w:id="58" w:author="Thierry Emonet" w:date="2019-04-26T16:56:00Z">
        <w:r w:rsidDel="004A0EAA">
          <w:delText>D</w:delText>
        </w:r>
      </w:del>
      <w:r>
        <w:t xml:space="preserve">. </w:t>
      </w:r>
      <w:r w:rsidR="00CA0746">
        <w:t xml:space="preserve">In both cases, responses cluster by odor identity. </w:t>
      </w:r>
      <w:ins w:id="59" w:author="Thierry Emonet" w:date="2019-04-26T16:56:00Z">
        <w:r w:rsidR="004A0EAA">
          <w:t>In these studies the authors</w:t>
        </w:r>
      </w:ins>
      <w:del w:id="60" w:author="Thierry Emonet" w:date="2019-04-26T16:56:00Z">
        <w:r w:rsidR="007F0D8A" w:rsidDel="004A0EAA">
          <w:delText>T</w:delText>
        </w:r>
        <w:r w:rsidR="00CA0746" w:rsidDel="004A0EAA">
          <w:delText>here</w:delText>
        </w:r>
        <w:r w:rsidR="007F0D8A" w:rsidDel="004A0EAA">
          <w:delText xml:space="preserve">, </w:delText>
        </w:r>
        <w:r w:rsidR="00CA0746" w:rsidDel="004A0EAA">
          <w:delText>they</w:delText>
        </w:r>
      </w:del>
      <w:r w:rsidR="00CA0746">
        <w:t xml:space="preserve"> used the </w:t>
      </w:r>
      <w:ins w:id="61" w:author="Thierry Emonet" w:date="2019-04-26T16:56:00Z">
        <w:r w:rsidR="004A0EAA">
          <w:t xml:space="preserve">entire </w:t>
        </w:r>
      </w:ins>
      <w:r w:rsidR="00CA0746">
        <w:t xml:space="preserve">time trace, while </w:t>
      </w:r>
      <w:ins w:id="62" w:author="Thierry Emonet" w:date="2019-04-26T16:56:00Z">
        <w:r w:rsidR="004A0EAA">
          <w:t xml:space="preserve">here </w:t>
        </w:r>
      </w:ins>
      <w:r w:rsidR="00CA0746">
        <w:t xml:space="preserve">we consider the response at a single time. </w:t>
      </w:r>
      <w:r>
        <w:t xml:space="preserve">We </w:t>
      </w:r>
      <w:del w:id="63" w:author="Thierry Emonet" w:date="2019-04-26T16:57:00Z">
        <w:r w:rsidDel="004A0EAA">
          <w:delText xml:space="preserve">apologize for the confusion and </w:delText>
        </w:r>
      </w:del>
      <w:r>
        <w:t xml:space="preserve">amended the text in the Discussion to clarify this. </w:t>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5C28A8F2" w14:textId="293266B8" w:rsidR="00382C9C" w:rsidRDefault="004B5962" w:rsidP="00C66944">
      <w:pPr>
        <w:pStyle w:val="ListParagraph"/>
        <w:jc w:val="both"/>
      </w:pPr>
      <w:r>
        <w:t>Indeed, our discussion of CS was too terse</w:t>
      </w:r>
      <w:r w:rsidR="00CA0746">
        <w:t>.</w:t>
      </w:r>
      <w:r>
        <w:t xml:space="preserve"> </w:t>
      </w:r>
      <w:ins w:id="64" w:author="Thierry Emonet" w:date="2019-04-26T17:04:00Z">
        <w:r w:rsidR="00C66944">
          <w:t>We change</w:t>
        </w:r>
      </w:ins>
      <w:ins w:id="65" w:author="Thierry Emonet" w:date="2019-04-26T17:06:00Z">
        <w:r w:rsidR="00C66944">
          <w:t>d</w:t>
        </w:r>
      </w:ins>
      <w:ins w:id="66" w:author="Thierry Emonet" w:date="2019-04-26T17:04:00Z">
        <w:r w:rsidR="00C66944">
          <w:t xml:space="preserve"> the first panel of the figure </w:t>
        </w:r>
      </w:ins>
      <w:ins w:id="67" w:author="Thierry Emonet" w:date="2019-04-26T17:05:00Z">
        <w:r w:rsidR="00C66944">
          <w:t xml:space="preserve">to make it less terse and more intuitive. </w:t>
        </w:r>
      </w:ins>
      <w:moveToRangeStart w:id="68" w:author="Thierry Emonet" w:date="2019-04-26T17:07:00Z" w:name="move7190853"/>
      <w:moveTo w:id="69" w:author="Thierry Emonet" w:date="2019-04-26T17:07:00Z">
        <w:r w:rsidR="00C66944">
          <w:t xml:space="preserve">We removed the unnecessary equations from the figure; replacing them with a graphic simply illustrating that CS is a linear optimization over the odorant concentrations, and its output is an estimate of the original odor signal vector. </w:t>
        </w:r>
      </w:moveTo>
      <w:moveToRangeEnd w:id="68"/>
      <w:ins w:id="70" w:author="Thierry Emonet" w:date="2019-04-26T17:05:00Z">
        <w:r w:rsidR="00C66944">
          <w:t>We also added several paragraph</w:t>
        </w:r>
      </w:ins>
      <w:ins w:id="71" w:author="Thierry Emonet" w:date="2019-04-26T17:07:00Z">
        <w:r w:rsidR="00C66944">
          <w:t>s</w:t>
        </w:r>
      </w:ins>
      <w:ins w:id="72" w:author="Thierry Emonet" w:date="2019-04-26T17:05:00Z">
        <w:r w:rsidR="00C66944">
          <w:t xml:space="preserve"> to describe </w:t>
        </w:r>
      </w:ins>
      <w:ins w:id="73" w:author="Thierry Emonet" w:date="2019-04-26T17:09:00Z">
        <w:r w:rsidR="00C66944">
          <w:t>what compressed sensing is</w:t>
        </w:r>
        <w:r w:rsidR="00C66944">
          <w:t>,</w:t>
        </w:r>
        <w:r w:rsidR="00C66944">
          <w:t xml:space="preserve"> why it is useful as a </w:t>
        </w:r>
      </w:ins>
      <w:del w:id="74" w:author="Thierry Emonet" w:date="2019-04-26T17:08:00Z">
        <w:r w:rsidDel="00C66944">
          <w:delText xml:space="preserve">The schematic in Fig. 3 was also mysterious. We added a few sentences </w:delText>
        </w:r>
        <w:r w:rsidR="000C43B8" w:rsidDel="00C66944">
          <w:delText xml:space="preserve">in the </w:delText>
        </w:r>
        <w:r w:rsidR="000C43B8" w:rsidRPr="00054909" w:rsidDel="00C66944">
          <w:rPr>
            <w:i/>
          </w:rPr>
          <w:delText xml:space="preserve">Results/front-end adaptation enhances odor decoding in complex environments </w:delText>
        </w:r>
        <w:r w:rsidR="000C43B8" w:rsidDel="00C66944">
          <w:delText xml:space="preserve">section </w:delText>
        </w:r>
        <w:r w:rsidDel="00C66944">
          <w:delText xml:space="preserve">explaining </w:delText>
        </w:r>
      </w:del>
      <w:del w:id="75" w:author="Thierry Emonet" w:date="2019-04-26T17:09:00Z">
        <w:r w:rsidDel="00C66944">
          <w:delText xml:space="preserve">what this </w:delText>
        </w:r>
      </w:del>
      <w:r>
        <w:t>decoding scheme</w:t>
      </w:r>
      <w:del w:id="76" w:author="Thierry Emonet" w:date="2019-04-26T17:09:00Z">
        <w:r w:rsidDel="00C66944">
          <w:delText xml:space="preserve"> aims to do</w:delText>
        </w:r>
      </w:del>
      <w:r>
        <w:t xml:space="preserve">, and how it can be enacted </w:t>
      </w:r>
      <w:del w:id="77" w:author="Thierry Emonet" w:date="2019-04-26T17:09:00Z">
        <w:r w:rsidDel="00C66944">
          <w:delText>using constrained linear optimization</w:delText>
        </w:r>
      </w:del>
      <w:ins w:id="78" w:author="Thierry Emonet" w:date="2019-04-26T17:09:00Z">
        <w:r w:rsidR="00C66944">
          <w:t>mathematically</w:t>
        </w:r>
      </w:ins>
      <w:r>
        <w:t>.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t>
      </w:r>
      <w:moveFromRangeStart w:id="79" w:author="Thierry Emonet" w:date="2019-04-26T17:07:00Z" w:name="move7190853"/>
      <w:moveFrom w:id="80" w:author="Thierry Emonet" w:date="2019-04-26T17:07:00Z">
        <w:r w:rsidDel="00C66944">
          <w:t xml:space="preserve">We removed the unnecessary equations from the figure; replacing them with a graphic simply illustrating that CS is a linear optimization over the odorant concentrations, and its output is an estimate of the original odor signal vector. </w:t>
        </w:r>
      </w:moveFrom>
      <w:moveFromRangeEnd w:id="79"/>
      <w:r w:rsidR="00054909">
        <w:t>Originally, w</w:t>
      </w:r>
      <w:r>
        <w:t xml:space="preserve">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C66944">
        <w:rPr>
          <w:i/>
        </w:rPr>
        <w:t>Methods</w:t>
      </w:r>
      <w:r w:rsidR="00BF3E65">
        <w:t xml:space="preserve"> to exp</w:t>
      </w:r>
      <w:r w:rsidR="005C5D67">
        <w:t>lain why it was chosen as such.</w:t>
      </w:r>
      <w:bookmarkStart w:id="81" w:name="_GoBack"/>
      <w:bookmarkEnd w:id="81"/>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700AF9C8" w:rsidR="00134C6B" w:rsidRDefault="00134C6B" w:rsidP="00B12550">
      <w:pPr>
        <w:pStyle w:val="ListParagraph"/>
        <w:spacing w:line="240" w:lineRule="auto"/>
        <w:jc w:val="both"/>
      </w:pPr>
      <w:r>
        <w:t xml:space="preserve">We are concerned with the detection of novel foreground odors amid background odors, thereby assuming that backgrounds odors have persisted for some time beforehand. Indeed both odors are carried by the same fluid flow. Of course, if backgrounds fluctuate on the same timescale as the foreground, adaptation does not increase coding fidelity. This is essentially because the distinction between foreground and background is lost. We chose to simplify the presentation so that one of these odors is on a much slower timescale, effectively static. This may be conceivable if the foreground and background arise from spatially separated sources, which can affect the intermittency timescale. </w:t>
      </w:r>
    </w:p>
    <w:p w14:paraId="0DF18D61" w14:textId="77777777" w:rsidR="00134C6B" w:rsidRDefault="00134C6B">
      <w:pPr>
        <w:pStyle w:val="ListParagraph"/>
        <w:spacing w:line="240" w:lineRule="auto"/>
        <w:jc w:val="both"/>
      </w:pPr>
    </w:p>
    <w:p w14:paraId="5E41123E" w14:textId="45ED2F82"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discuss this briefly in the </w:t>
      </w:r>
      <w:r>
        <w:t xml:space="preserve">pertinent </w:t>
      </w:r>
      <w:r w:rsidRPr="005D4128">
        <w:t>section</w:t>
      </w:r>
      <w:r>
        <w:t xml:space="preserve"> in </w:t>
      </w:r>
      <w:r w:rsidRPr="00134C6B">
        <w:rPr>
          <w:i/>
        </w:rPr>
        <w:t>Results/Front-end adaptation enhances odor decoding in complex environments</w:t>
      </w:r>
      <w:r w:rsidRPr="005D4128">
        <w:t xml:space="preserve">. 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Pr>
          <w:rFonts w:eastAsiaTheme="minorEastAsia"/>
        </w:rPr>
        <w:t xml:space="preserve"> in time, so they could be shaped by information from long ago. This would require an artificially large amount of neuronal capacity.  The main point is simply to see how far back background odors should be retained. We find that a memory timescale on the order of the adaptation time 250 ms seems sufficient.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1A0C78CF" w:rsidR="00F94144" w:rsidRPr="00B12550" w:rsidRDefault="00CB4B0E">
      <w:pPr>
        <w:pStyle w:val="ListParagraph"/>
        <w:jc w:val="both"/>
      </w:pPr>
      <w:r w:rsidRPr="00B12550">
        <w:t>Please see response to Reviewer 2</w:t>
      </w:r>
      <w:r w:rsidR="003B55F0">
        <w:t xml:space="preserve"> </w:t>
      </w:r>
      <w:r w:rsidR="009A65C5">
        <w:t>c</w:t>
      </w:r>
      <w:r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F398B97" w14:textId="21E69FBA" w:rsidR="00957C70" w:rsidRDefault="004372EC" w:rsidP="00C25C07">
      <w:pPr>
        <w:pStyle w:val="ListParagraph"/>
        <w:jc w:val="both"/>
      </w:pPr>
      <w:r w:rsidRPr="004372EC">
        <w:rPr>
          <w:color w:val="0070C0"/>
        </w:rPr>
        <w:t>Equation 2: This form of feedback, and particularly its relation to Weber adaptation, should get explained m</w:t>
      </w:r>
      <w:r>
        <w:rPr>
          <w:color w:val="0070C0"/>
        </w:rPr>
        <w:t>ore.</w:t>
      </w:r>
      <w:r w:rsidR="00790502">
        <w:t>We agree</w:t>
      </w:r>
      <w:r w:rsidR="00946F38">
        <w:t xml:space="preserve"> on both points</w:t>
      </w:r>
      <w:r w:rsidR="00790502">
        <w:t xml:space="preserve">. </w:t>
      </w:r>
      <w:r w:rsidR="00957C70">
        <w:t xml:space="preserve">We added some details in the first section of the Results.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 xml:space="preserve">(formerly Eq. 1). The explicit Botlzmann factors that go into this formula are listed in the SI, rather than adding these technicalities to the main text. </w:t>
      </w:r>
      <w:r w:rsidR="00CE788D">
        <w:t>Next, we discuss what are the required ingredients in the feedback dynamics to permit Weber’</w:t>
      </w:r>
      <w:r w:rsidR="00330F37">
        <w:t xml:space="preserve">s </w:t>
      </w:r>
      <w:r w:rsidR="00330F37" w:rsidRPr="006411AE">
        <w:t>Law</w:t>
      </w:r>
      <w:r w:rsidR="00E76ACD">
        <w:t>.</w:t>
      </w:r>
      <w:r w:rsidR="00CE788D">
        <w:t xml:space="preserve"> </w:t>
      </w:r>
      <w:r w:rsidR="00957C70">
        <w:t xml:space="preserve">We also </w:t>
      </w:r>
      <w:r w:rsidR="00CE788D">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unadapted, adapted). We hope this 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curves for elevated signal concentrations. </w:t>
      </w:r>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77777777" w:rsidR="00C55ABB" w:rsidRPr="000264B6"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0EC267EA" w14:textId="77777777" w:rsidR="00C55ABB" w:rsidRDefault="00C55ABB" w:rsidP="00C55ABB">
      <w:pPr>
        <w:pStyle w:val="ListParagraph"/>
        <w:spacing w:line="240" w:lineRule="auto"/>
        <w:jc w:val="both"/>
      </w:pPr>
      <w:r>
        <w:t xml:space="preserve">The lower bounds on free energies allow the adaptation to enable for different receptors at different signal magnitudes, as has been observed experimentally. If this did not occur, for all stimuli levels, the steady state ORN firing rate would jump, discreetly, from 0 Hz to 30 Hz once the odor is strong enough. In fact, for sufficiently low firing rates, for many ORNs, the steady state firing rises with signal intensity, until at certain point where it remains fixed at 30 Hz. </w:t>
      </w:r>
    </w:p>
    <w:p w14:paraId="53192465" w14:textId="77777777" w:rsidR="00C55ABB" w:rsidRDefault="00C55ABB" w:rsidP="00C55ABB">
      <w:pPr>
        <w:pStyle w:val="ListParagraph"/>
        <w:spacing w:line="240" w:lineRule="auto"/>
        <w:jc w:val="both"/>
      </w:pPr>
    </w:p>
    <w:p w14:paraId="06960CDD" w14:textId="77777777" w:rsidR="00C55ABB" w:rsidRPr="00733AE8" w:rsidRDefault="00C55ABB" w:rsidP="00C55ABB">
      <w:pPr>
        <w:pStyle w:val="ListParagraph"/>
        <w:spacing w:line="240" w:lineRule="auto"/>
        <w:jc w:val="both"/>
      </w:pPr>
      <w:r>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4578296A" w14:textId="77777777" w:rsidR="00C55ABB" w:rsidRDefault="00C55ABB" w:rsidP="00C55ABB">
      <w:pPr>
        <w:pStyle w:val="ListParagraph"/>
        <w:spacing w:line="240" w:lineRule="auto"/>
        <w:jc w:val="both"/>
      </w:pPr>
    </w:p>
    <w:p w14:paraId="2DD9AB04" w14:textId="77777777" w:rsidR="00C55ABB" w:rsidRDefault="00C55ABB" w:rsidP="00C55ABB">
      <w:pPr>
        <w:pStyle w:val="ListParagraph"/>
        <w:spacing w:line="240" w:lineRule="auto"/>
        <w:jc w:val="both"/>
      </w:pPr>
      <w:r>
        <w:t xml:space="preserve">We noted the metabolic origin of this in the text. </w:t>
      </w:r>
    </w:p>
    <w:p w14:paraId="12827453" w14:textId="77777777" w:rsidR="00C55ABB" w:rsidRDefault="00C55ABB" w:rsidP="00C55ABB">
      <w:pPr>
        <w:pStyle w:val="ListParagraph"/>
        <w:spacing w:line="240" w:lineRule="auto"/>
        <w:jc w:val="both"/>
      </w:pPr>
    </w:p>
    <w:p w14:paraId="25985DF6" w14:textId="30F078A9" w:rsidR="00C55ABB" w:rsidRDefault="00C55ABB" w:rsidP="00C55ABB">
      <w:pPr>
        <w:pStyle w:val="ListParagraph"/>
        <w:spacing w:line="240" w:lineRule="auto"/>
        <w:jc w:val="both"/>
      </w:pPr>
      <w:r>
        <w:t>Meanwhile, the distribution of K</w:t>
      </w:r>
      <w:r w:rsidRPr="00B12550">
        <w:rPr>
          <w:vertAlign w:val="subscript"/>
        </w:rPr>
        <w:t>d</w:t>
      </w:r>
      <w:r>
        <w:t xml:space="preserve"> is based on experimental results in Si, Kanwal, et al Neuron 2019, which measures these in larvae.</w:t>
      </w:r>
      <w:r w:rsidR="00987B06">
        <w:t xml:space="preserve"> </w:t>
      </w:r>
      <w:r>
        <w:t xml:space="preserve">Both </w:t>
      </w:r>
      <w:r w:rsidR="00987B06">
        <w:t xml:space="preserve">the distribution of Kd and the free energies </w:t>
      </w:r>
      <w:r>
        <w:t>play a role in the observed diversity, but both are predicated on prior experimental results.</w:t>
      </w:r>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77777777" w:rsidR="00C55ABB" w:rsidRPr="00733AE8" w:rsidRDefault="00C55ABB" w:rsidP="00C55ABB">
      <w:pPr>
        <w:pStyle w:val="ListParagraph"/>
        <w:spacing w:line="240" w:lineRule="auto"/>
        <w:jc w:val="both"/>
      </w:pPr>
      <w:r>
        <w:t xml:space="preserve">Yes, that’s true. Amended. </w:t>
      </w:r>
    </w:p>
    <w:p w14:paraId="7974E272" w14:textId="131844F4" w:rsidR="00C55ABB" w:rsidRDefault="00C55ABB" w:rsidP="00C25C07">
      <w:pPr>
        <w:spacing w:line="240" w:lineRule="auto"/>
        <w:jc w:val="both"/>
        <w:rPr>
          <w:color w:val="0070C0"/>
        </w:rPr>
      </w:pPr>
    </w:p>
    <w:p w14:paraId="251A0EE6" w14:textId="77777777" w:rsidR="00C55ABB" w:rsidRPr="00B12550" w:rsidRDefault="00C55ABB" w:rsidP="00B12550">
      <w:pPr>
        <w:spacing w:line="240" w:lineRule="auto"/>
        <w:jc w:val="both"/>
        <w:rPr>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orco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unadapted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2B7D8A19" w:rsidR="00C25C07" w:rsidRDefault="00C25C07" w:rsidP="00C25C07">
      <w:pPr>
        <w:pStyle w:val="ListParagraph"/>
        <w:spacing w:line="240" w:lineRule="auto"/>
        <w:jc w:val="both"/>
      </w:pPr>
      <w:r w:rsidRPr="00B12550">
        <w:t xml:space="preserve">Please see responses to Reviewer 1’s question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w:t>
      </w:r>
      <w:r w:rsidRPr="00B12550">
        <w:rPr>
          <w:color w:val="000000" w:themeColor="text1"/>
        </w:rPr>
        <w:lastRenderedPageBreak/>
        <w:t xml:space="preserve">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background+target?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3301BB6F" w14:textId="23899491" w:rsidR="00382C9C" w:rsidRDefault="00526805">
      <w:pPr>
        <w:pStyle w:val="ListParagraph"/>
        <w:spacing w:line="240" w:lineRule="auto"/>
        <w:jc w:val="both"/>
        <w:rPr>
          <w:rFonts w:eastAsiaTheme="minorEastAsia"/>
        </w:rPr>
      </w:pPr>
      <w:r>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r w:rsidR="00382C9C">
        <w:t>T</w:t>
      </w:r>
      <w:r w:rsidR="00382C9C" w:rsidRPr="00ED6EB4">
        <w:t xml:space="preserve">his is </w:t>
      </w:r>
      <w:r w:rsidR="00382C9C">
        <w:t xml:space="preserve">an excellent point and was absolutely </w:t>
      </w:r>
      <w:r w:rsidR="00382C9C" w:rsidRPr="00ED6EB4">
        <w:t xml:space="preserve">missing in the previous draft. We first note that a multiplicative factor </w:t>
      </w:r>
      <m:oMath>
        <m:r>
          <w:rPr>
            <w:rFonts w:ascii="Cambria Math" w:hAnsi="Cambria Math"/>
          </w:rPr>
          <m:t>β</m:t>
        </m:r>
      </m:oMath>
      <w:r w:rsidR="00382C9C">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Pr>
          <w:rFonts w:eastAsiaTheme="minorEastAsia"/>
        </w:rPr>
        <w:t xml:space="preserve"> </w:t>
      </w:r>
      <w:r w:rsidR="00382C9C">
        <w:t xml:space="preserve">could be absorbed into redefinitions of </w:t>
      </w:r>
      <m:oMath>
        <m:r>
          <w:rPr>
            <w:rFonts w:ascii="Cambria Math" w:hAnsi="Cambria Math"/>
          </w:rPr>
          <m:t>τ</m:t>
        </m:r>
      </m:oMath>
      <w:r w:rsidR="00382C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This would still preserve Weber’s Law scaling (which follows from the integral feedback onto </w:t>
      </w:r>
      <m:oMath>
        <m:r>
          <w:rPr>
            <w:rFonts w:ascii="Cambria Math" w:eastAsiaTheme="minorEastAsia" w:hAnsi="Cambria Math"/>
          </w:rPr>
          <m:t>ϵ</m:t>
        </m:r>
      </m:oMath>
      <w:r w:rsidR="00382C9C">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just to a different background level at possibly a different rate. The critical element in maintaining Weber’s law here 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which we have now noted in the first Results section. Thus, we broke Weber Law scaling 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to be receptor-dependent, 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382C9C">
        <w:rPr>
          <w:rFonts w:eastAsiaTheme="minorEastAsia"/>
        </w:rPr>
        <w:t xml:space="preserve">. We investigate the ramifications of this relaxation of Weber’s Law, and show the distribution of activity levels and t-SNE clustering in added panels in Fig. 2. We also added a new section that discusses this in detail, and addresses the implications of breaking the scaling. Indeed, we attribute the effect of Weber’s Law, in part, to a prevention of receptor saturation as suggested by Reviewer 2. </w:t>
      </w:r>
    </w:p>
    <w:p w14:paraId="6480732E" w14:textId="77777777" w:rsidR="00382C9C" w:rsidRDefault="00382C9C">
      <w:pPr>
        <w:pStyle w:val="ListParagraph"/>
        <w:spacing w:line="240" w:lineRule="auto"/>
        <w:jc w:val="both"/>
      </w:pPr>
    </w:p>
    <w:p w14:paraId="26865675" w14:textId="77777777" w:rsidR="00382C9C" w:rsidRDefault="00382C9C">
      <w:pPr>
        <w:pStyle w:val="ListParagraph"/>
        <w:spacing w:line="240" w:lineRule="auto"/>
        <w:jc w:val="both"/>
        <w:rPr>
          <w:color w:val="FF0000"/>
        </w:rPr>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p. 4, 1st paragraph "When de-convolved from stimulus dynamics, the shapes of the temporal kernels of Drosophila ORNS that express orco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644AFD9" w:rsidR="006811BB" w:rsidRDefault="006811BB" w:rsidP="00B12550">
      <w:pPr>
        <w:pStyle w:val="ListParagraph"/>
        <w:spacing w:line="240" w:lineRule="auto"/>
        <w:jc w:val="both"/>
        <w:rPr>
          <w:color w:val="000000" w:themeColor="text1"/>
        </w:rPr>
      </w:pPr>
      <w:r w:rsidRPr="006811BB">
        <w:rPr>
          <w:color w:val="000000" w:themeColor="text1"/>
        </w:rPr>
        <w:t xml:space="preserve">This is </w:t>
      </w:r>
      <w:r w:rsidR="00CA2FA7">
        <w:rPr>
          <w:color w:val="000000" w:themeColor="text1"/>
        </w:rPr>
        <w:t xml:space="preserve">one </w:t>
      </w:r>
      <w:r w:rsidRPr="006811BB">
        <w:rPr>
          <w:color w:val="000000" w:themeColor="text1"/>
        </w:rPr>
        <w:t>main conclusion of Martelli</w:t>
      </w:r>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r w:rsidR="00E67EAE">
        <w:rPr>
          <w:color w:val="000000" w:themeColor="text1"/>
        </w:rPr>
        <w:t>i</w:t>
      </w:r>
      <w:r w:rsidRPr="006811BB">
        <w:rPr>
          <w:color w:val="000000" w:themeColor="text1"/>
        </w:rPr>
        <w:t>t is not critical to the results we present here.</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p. 4, 2nd paragraph: can you clarify the relationship between free energy and Kd?</w:t>
      </w:r>
    </w:p>
    <w:p w14:paraId="4A5927D8" w14:textId="156DF3A8" w:rsidR="00C40B2F" w:rsidRDefault="00C40B2F" w:rsidP="00B12550">
      <w:pPr>
        <w:pStyle w:val="ListParagraph"/>
        <w:spacing w:line="240" w:lineRule="auto"/>
        <w:jc w:val="both"/>
        <w:rPr>
          <w:color w:val="FF0000"/>
        </w:rPr>
      </w:pPr>
    </w:p>
    <w:p w14:paraId="36292FE6" w14:textId="20F958B6" w:rsidR="004B6D3A" w:rsidRPr="00733AE8" w:rsidRDefault="00EA032A" w:rsidP="00B12550">
      <w:pPr>
        <w:pStyle w:val="ListParagraph"/>
        <w:spacing w:line="240" w:lineRule="auto"/>
        <w:jc w:val="both"/>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07D10210"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5"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37F8466B" w:rsidR="00AA6725" w:rsidRDefault="0036127A" w:rsidP="00B12550">
      <w:pPr>
        <w:pStyle w:val="ListParagraph"/>
        <w:spacing w:line="240" w:lineRule="auto"/>
        <w:jc w:val="both"/>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readily,  but are more effective in leading to firing events. </w:t>
      </w:r>
      <w:r>
        <w:t xml:space="preserve">The model presented in that paper is 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So odorants within mixtures do not mutually antagonize – more of either odorant in the concentration will increase firing rates. The independence of activation energy on odorant identity is a critical feature of our model that enables activity-dependent Weber Law adaptation, irrespective of odorant identity. The two models are </w:t>
      </w:r>
      <w:r w:rsidR="009F35BD">
        <w:t xml:space="preserve">not inconsistent, </w:t>
      </w:r>
      <w:r w:rsidR="00AA6725">
        <w:t>since that work refers to mammalian olfaction, not insect olfacti</w:t>
      </w:r>
      <w:r w:rsidR="00E235C6">
        <w:t>on.</w:t>
      </w:r>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Or</w:t>
      </w:r>
      <w:r w:rsidRPr="00B12550">
        <w:rPr>
          <w:color w:val="0070C0"/>
        </w:rPr>
        <w:t>co-mediated adaptation relies on intracellular calcium (Fig. 6c)? A similar Ca-mediated adaptation is observed in vertebrate olfactory receptors (e.g. Leinder-Zufall et a. 1999) and of course in photoreceptors (e.g. Fain et al. 1989), which might say something about the generality of this mechanism and form of adaptation.</w:t>
      </w:r>
    </w:p>
    <w:p w14:paraId="0DD69C27" w14:textId="7D31347E" w:rsidR="003B6AAF" w:rsidRDefault="003B6AAF" w:rsidP="00B12550">
      <w:pPr>
        <w:pStyle w:val="ListParagraph"/>
        <w:spacing w:line="240" w:lineRule="auto"/>
        <w:jc w:val="both"/>
        <w:rPr>
          <w:color w:val="FF0000"/>
        </w:rPr>
      </w:pPr>
    </w:p>
    <w:p w14:paraId="63B7CC0B" w14:textId="20E6D08D" w:rsidR="003B6AAF" w:rsidRDefault="003B6AAF" w:rsidP="00C25C07">
      <w:pPr>
        <w:pStyle w:val="ListParagraph"/>
        <w:spacing w:line="240" w:lineRule="auto"/>
        <w:jc w:val="both"/>
      </w:pPr>
      <w:r w:rsidRPr="00D4499E">
        <w:rPr>
          <w:highlight w:val="yellow"/>
        </w:rPr>
        <w:t>TODO</w:t>
      </w:r>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Orco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 xml:space="preserve">agrees with the novel hypothesis of primacy coding. The topic </w:t>
      </w:r>
      <w:r w:rsidRPr="00B12550">
        <w:rPr>
          <w:color w:val="2E74B5" w:themeColor="accent1" w:themeShade="BF"/>
        </w:rPr>
        <w:lastRenderedPageBreak/>
        <w:t>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228D7ACF" w:rsidR="003D110F" w:rsidRDefault="003D110F" w:rsidP="003D110F">
      <w:pPr>
        <w:pStyle w:val="ListParagraph"/>
        <w:spacing w:line="240" w:lineRule="auto"/>
        <w:jc w:val="both"/>
      </w:pPr>
      <w:r>
        <w:t xml:space="preserve">We explained in the Results section what the projection means, and why 2D (just for ease of visualization). We added a metric for clustering – the silhouette score – in the added section in the Results, in which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2FFE2EC7" w14:textId="2978A6CE" w:rsidR="00BC4555" w:rsidRPr="00B12550" w:rsidRDefault="00BC4555" w:rsidP="00B12550">
      <w:pPr>
        <w:pStyle w:val="ListParagraph"/>
        <w:numPr>
          <w:ilvl w:val="0"/>
          <w:numId w:val="8"/>
        </w:numPr>
        <w:spacing w:line="240" w:lineRule="auto"/>
        <w:jc w:val="both"/>
        <w:rPr>
          <w:color w:val="0070C0"/>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4022A66F" w14:textId="18FDCA9D" w:rsidR="00E375E0" w:rsidRPr="00B12550" w:rsidRDefault="00E375E0" w:rsidP="00B12550">
      <w:pPr>
        <w:pStyle w:val="ListParagraph"/>
        <w:spacing w:line="240" w:lineRule="auto"/>
        <w:jc w:val="both"/>
        <w:rPr>
          <w:color w:val="0070C0"/>
          <w:highlight w:val="yellow"/>
        </w:rPr>
      </w:pPr>
    </w:p>
    <w:p w14:paraId="1DC747F3" w14:textId="011FE862" w:rsidR="00E375E0" w:rsidRDefault="00E375E0" w:rsidP="00B12550">
      <w:pPr>
        <w:pStyle w:val="ListParagraph"/>
        <w:spacing w:line="240" w:lineRule="auto"/>
        <w:jc w:val="both"/>
      </w:pPr>
      <w:r w:rsidRPr="00D4499E">
        <w:rPr>
          <w:highlight w:val="yellow"/>
        </w:rPr>
        <w:t>TODO</w:t>
      </w: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14"/>
    <w:rsid w:val="000217E2"/>
    <w:rsid w:val="00021DB4"/>
    <w:rsid w:val="000417D4"/>
    <w:rsid w:val="00054909"/>
    <w:rsid w:val="0007493A"/>
    <w:rsid w:val="00076457"/>
    <w:rsid w:val="000B7AA3"/>
    <w:rsid w:val="000C043F"/>
    <w:rsid w:val="000C43B8"/>
    <w:rsid w:val="000E3527"/>
    <w:rsid w:val="000F65D6"/>
    <w:rsid w:val="00107481"/>
    <w:rsid w:val="00123BA7"/>
    <w:rsid w:val="001267A5"/>
    <w:rsid w:val="001343DC"/>
    <w:rsid w:val="00134C6B"/>
    <w:rsid w:val="00136E1A"/>
    <w:rsid w:val="00164E09"/>
    <w:rsid w:val="00186856"/>
    <w:rsid w:val="001C2C1C"/>
    <w:rsid w:val="001D4D46"/>
    <w:rsid w:val="001E21C4"/>
    <w:rsid w:val="002074E6"/>
    <w:rsid w:val="0020754F"/>
    <w:rsid w:val="002134F3"/>
    <w:rsid w:val="00215346"/>
    <w:rsid w:val="0022358D"/>
    <w:rsid w:val="00224969"/>
    <w:rsid w:val="00234B54"/>
    <w:rsid w:val="00244086"/>
    <w:rsid w:val="00281801"/>
    <w:rsid w:val="002B32A0"/>
    <w:rsid w:val="002B5364"/>
    <w:rsid w:val="002C3CF3"/>
    <w:rsid w:val="002E5A75"/>
    <w:rsid w:val="002E6C04"/>
    <w:rsid w:val="00325786"/>
    <w:rsid w:val="00326BD9"/>
    <w:rsid w:val="00330F37"/>
    <w:rsid w:val="00341367"/>
    <w:rsid w:val="00344612"/>
    <w:rsid w:val="00353F5D"/>
    <w:rsid w:val="0036127A"/>
    <w:rsid w:val="00366C2E"/>
    <w:rsid w:val="00382C9C"/>
    <w:rsid w:val="00392A81"/>
    <w:rsid w:val="00394445"/>
    <w:rsid w:val="003A3042"/>
    <w:rsid w:val="003B55F0"/>
    <w:rsid w:val="003B6AAF"/>
    <w:rsid w:val="003D110F"/>
    <w:rsid w:val="003F2939"/>
    <w:rsid w:val="004225A6"/>
    <w:rsid w:val="004372EC"/>
    <w:rsid w:val="00453E3F"/>
    <w:rsid w:val="004674B5"/>
    <w:rsid w:val="004A0EAA"/>
    <w:rsid w:val="004A3B52"/>
    <w:rsid w:val="004B0E6A"/>
    <w:rsid w:val="004B5962"/>
    <w:rsid w:val="004B6D3A"/>
    <w:rsid w:val="004C1EE5"/>
    <w:rsid w:val="004D1C93"/>
    <w:rsid w:val="004F54EE"/>
    <w:rsid w:val="00501500"/>
    <w:rsid w:val="005027A7"/>
    <w:rsid w:val="005067E9"/>
    <w:rsid w:val="005217C7"/>
    <w:rsid w:val="005244BC"/>
    <w:rsid w:val="00526805"/>
    <w:rsid w:val="00533A12"/>
    <w:rsid w:val="005455CF"/>
    <w:rsid w:val="00584C95"/>
    <w:rsid w:val="005B3FBE"/>
    <w:rsid w:val="005C5D67"/>
    <w:rsid w:val="005D4128"/>
    <w:rsid w:val="006411AE"/>
    <w:rsid w:val="0065117B"/>
    <w:rsid w:val="00651987"/>
    <w:rsid w:val="00653481"/>
    <w:rsid w:val="006554D5"/>
    <w:rsid w:val="00663C8F"/>
    <w:rsid w:val="0068037C"/>
    <w:rsid w:val="006811BB"/>
    <w:rsid w:val="00684504"/>
    <w:rsid w:val="006B5CDE"/>
    <w:rsid w:val="006E385A"/>
    <w:rsid w:val="00713A91"/>
    <w:rsid w:val="00733AE8"/>
    <w:rsid w:val="00734AFB"/>
    <w:rsid w:val="00736CAE"/>
    <w:rsid w:val="00736E81"/>
    <w:rsid w:val="00737C76"/>
    <w:rsid w:val="00753901"/>
    <w:rsid w:val="007642C8"/>
    <w:rsid w:val="00767988"/>
    <w:rsid w:val="00790502"/>
    <w:rsid w:val="007A7B9B"/>
    <w:rsid w:val="007E5714"/>
    <w:rsid w:val="007F0D8A"/>
    <w:rsid w:val="007F0F97"/>
    <w:rsid w:val="007F182C"/>
    <w:rsid w:val="008051C9"/>
    <w:rsid w:val="00840EDA"/>
    <w:rsid w:val="008512B4"/>
    <w:rsid w:val="008863B3"/>
    <w:rsid w:val="00893096"/>
    <w:rsid w:val="008C0636"/>
    <w:rsid w:val="008C0DFF"/>
    <w:rsid w:val="008E653C"/>
    <w:rsid w:val="00937721"/>
    <w:rsid w:val="009440BF"/>
    <w:rsid w:val="00946F38"/>
    <w:rsid w:val="00957C70"/>
    <w:rsid w:val="00964B34"/>
    <w:rsid w:val="00982C11"/>
    <w:rsid w:val="00987B06"/>
    <w:rsid w:val="009A2E48"/>
    <w:rsid w:val="009A65C5"/>
    <w:rsid w:val="009B1994"/>
    <w:rsid w:val="009B320F"/>
    <w:rsid w:val="009C3297"/>
    <w:rsid w:val="009D42E7"/>
    <w:rsid w:val="009F35BD"/>
    <w:rsid w:val="00A02A58"/>
    <w:rsid w:val="00A1429B"/>
    <w:rsid w:val="00A40134"/>
    <w:rsid w:val="00A63226"/>
    <w:rsid w:val="00A96D55"/>
    <w:rsid w:val="00AA2C45"/>
    <w:rsid w:val="00AA4312"/>
    <w:rsid w:val="00AA6725"/>
    <w:rsid w:val="00AB7AE2"/>
    <w:rsid w:val="00AD2A10"/>
    <w:rsid w:val="00AE4A98"/>
    <w:rsid w:val="00B12550"/>
    <w:rsid w:val="00B334B6"/>
    <w:rsid w:val="00B34167"/>
    <w:rsid w:val="00B34899"/>
    <w:rsid w:val="00B36B45"/>
    <w:rsid w:val="00B56E4B"/>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6944"/>
    <w:rsid w:val="00C67BB1"/>
    <w:rsid w:val="00C7799F"/>
    <w:rsid w:val="00C82A9D"/>
    <w:rsid w:val="00C9664E"/>
    <w:rsid w:val="00CA0746"/>
    <w:rsid w:val="00CA1C9E"/>
    <w:rsid w:val="00CA2FA7"/>
    <w:rsid w:val="00CB4B0E"/>
    <w:rsid w:val="00CD338E"/>
    <w:rsid w:val="00CD45F7"/>
    <w:rsid w:val="00CE788D"/>
    <w:rsid w:val="00D03562"/>
    <w:rsid w:val="00D03CD6"/>
    <w:rsid w:val="00D33E69"/>
    <w:rsid w:val="00D4499E"/>
    <w:rsid w:val="00D50967"/>
    <w:rsid w:val="00D63E65"/>
    <w:rsid w:val="00D97B91"/>
    <w:rsid w:val="00DA4B0E"/>
    <w:rsid w:val="00DA4D7A"/>
    <w:rsid w:val="00DB7B75"/>
    <w:rsid w:val="00DD4A0A"/>
    <w:rsid w:val="00DF433D"/>
    <w:rsid w:val="00E077E8"/>
    <w:rsid w:val="00E13EB4"/>
    <w:rsid w:val="00E235C6"/>
    <w:rsid w:val="00E2567F"/>
    <w:rsid w:val="00E375E0"/>
    <w:rsid w:val="00E507DD"/>
    <w:rsid w:val="00E67EAE"/>
    <w:rsid w:val="00E76ACD"/>
    <w:rsid w:val="00E873FB"/>
    <w:rsid w:val="00E93078"/>
    <w:rsid w:val="00EA032A"/>
    <w:rsid w:val="00EB204A"/>
    <w:rsid w:val="00ED6EB4"/>
    <w:rsid w:val="00F1137F"/>
    <w:rsid w:val="00F22F61"/>
    <w:rsid w:val="00F23875"/>
    <w:rsid w:val="00F26D24"/>
    <w:rsid w:val="00F6284E"/>
    <w:rsid w:val="00F85714"/>
    <w:rsid w:val="00F94144"/>
    <w:rsid w:val="00FA77FC"/>
    <w:rsid w:val="00F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rxiv.org/content/10.1101/311514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Thierry Emonet</cp:lastModifiedBy>
  <cp:revision>33</cp:revision>
  <dcterms:created xsi:type="dcterms:W3CDTF">2019-04-22T00:24:00Z</dcterms:created>
  <dcterms:modified xsi:type="dcterms:W3CDTF">2019-04-26T21:10:00Z</dcterms:modified>
</cp:coreProperties>
</file>